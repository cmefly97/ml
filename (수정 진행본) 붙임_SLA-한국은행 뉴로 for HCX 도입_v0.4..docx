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0F59" w14:textId="3196C34F" w:rsidR="004C1F03" w:rsidDel="00F14216" w:rsidRDefault="005F7388">
      <w:pPr>
        <w:pStyle w:val="a3"/>
        <w:wordWrap/>
        <w:jc w:val="center"/>
        <w:rPr>
          <w:del w:id="0" w:author="이수용" w:date="2025-01-07T14:02:00Z"/>
        </w:rPr>
      </w:pPr>
      <w:bookmarkStart w:id="1" w:name="_top"/>
      <w:bookmarkEnd w:id="1"/>
      <w:del w:id="2" w:author="이수용" w:date="2025-01-07T14:02:00Z">
        <w:r w:rsidDel="00F14216">
          <w:rPr>
            <w:rFonts w:eastAsia="한양견고딕"/>
            <w:spacing w:val="48"/>
            <w:sz w:val="32"/>
            <w:u w:val="single" w:color="0000FF"/>
          </w:rPr>
          <w:delText>계약특수조건</w:delText>
        </w:r>
      </w:del>
    </w:p>
    <w:p w14:paraId="605890D0" w14:textId="7FCF8968" w:rsidR="004C1F03" w:rsidDel="00F14216" w:rsidRDefault="004C1F03">
      <w:pPr>
        <w:pStyle w:val="a3"/>
        <w:wordWrap/>
        <w:jc w:val="right"/>
        <w:rPr>
          <w:del w:id="3" w:author="이수용" w:date="2025-01-07T14:02:00Z"/>
          <w:rFonts w:ascii="HCI Poppy" w:eastAsia="휴먼명조"/>
        </w:rPr>
      </w:pPr>
    </w:p>
    <w:p w14:paraId="40B86057" w14:textId="2B9AA241" w:rsidR="004C1F03" w:rsidDel="00F14216" w:rsidRDefault="005F7388">
      <w:pPr>
        <w:pStyle w:val="a3"/>
        <w:wordWrap/>
        <w:spacing w:line="720" w:lineRule="auto"/>
        <w:jc w:val="center"/>
        <w:rPr>
          <w:del w:id="4" w:author="이수용" w:date="2025-01-07T14:02:00Z"/>
        </w:rPr>
      </w:pPr>
      <w:del w:id="5" w:author="이수용" w:date="2025-01-07T14:02:00Z">
        <w:r w:rsidDel="00F14216">
          <w:rPr>
            <w:rFonts w:ascii="HCI Poppy" w:eastAsia="휴먼명조"/>
            <w:b/>
            <w:sz w:val="32"/>
          </w:rPr>
          <w:delText>제</w:delText>
        </w:r>
        <w:r w:rsidDel="00F14216">
          <w:rPr>
            <w:rFonts w:ascii="HCI Poppy" w:eastAsia="휴먼명조"/>
            <w:b/>
            <w:sz w:val="32"/>
          </w:rPr>
          <w:delText xml:space="preserve"> 1 </w:delText>
        </w:r>
        <w:r w:rsidDel="00F14216">
          <w:rPr>
            <w:rFonts w:ascii="HCI Poppy" w:eastAsia="휴먼명조"/>
            <w:b/>
            <w:sz w:val="32"/>
          </w:rPr>
          <w:delText>장</w:delText>
        </w:r>
        <w:r w:rsidDel="00F14216">
          <w:rPr>
            <w:rFonts w:ascii="HCI Poppy" w:eastAsia="휴먼명조"/>
            <w:b/>
            <w:sz w:val="32"/>
          </w:rPr>
          <w:delText xml:space="preserve"> </w:delText>
        </w:r>
        <w:r w:rsidDel="00F14216">
          <w:rPr>
            <w:rFonts w:ascii="HCI Poppy" w:eastAsia="휴먼명조"/>
            <w:b/>
            <w:sz w:val="32"/>
          </w:rPr>
          <w:delText>총</w:delText>
        </w:r>
        <w:r w:rsidDel="00F14216">
          <w:rPr>
            <w:rFonts w:ascii="HCI Poppy" w:eastAsia="휴먼명조"/>
            <w:b/>
            <w:sz w:val="32"/>
          </w:rPr>
          <w:delText xml:space="preserve"> </w:delText>
        </w:r>
        <w:r w:rsidDel="00F14216">
          <w:rPr>
            <w:rFonts w:ascii="HCI Poppy" w:eastAsia="휴먼명조"/>
            <w:b/>
            <w:sz w:val="32"/>
          </w:rPr>
          <w:delText>칙</w:delText>
        </w:r>
      </w:del>
    </w:p>
    <w:p w14:paraId="7C54CF34" w14:textId="11AE1E20" w:rsidR="004C1F03" w:rsidDel="00F14216" w:rsidRDefault="005F7388">
      <w:pPr>
        <w:pStyle w:val="12"/>
        <w:spacing w:line="384" w:lineRule="auto"/>
        <w:ind w:left="882" w:hanging="882"/>
        <w:rPr>
          <w:del w:id="6" w:author="이수용" w:date="2025-01-07T14:02:00Z"/>
        </w:rPr>
      </w:pPr>
      <w:del w:id="7" w:author="이수용" w:date="2025-01-07T14:02:00Z">
        <w:r w:rsidDel="00F14216">
          <w:rPr>
            <w:rFonts w:ascii="HCI Poppy" w:eastAsia="휴먼명조"/>
          </w:rPr>
          <w:delText>제</w:delText>
        </w:r>
        <w:r w:rsidDel="00F14216">
          <w:rPr>
            <w:rFonts w:ascii="HCI Poppy" w:eastAsia="휴먼명조"/>
          </w:rPr>
          <w:delText>1</w:delText>
        </w:r>
        <w:r w:rsidDel="00F14216">
          <w:rPr>
            <w:rFonts w:ascii="HCI Poppy" w:eastAsia="휴먼명조"/>
          </w:rPr>
          <w:delText>조</w:delText>
        </w:r>
        <w:r w:rsidDel="00F14216">
          <w:rPr>
            <w:rFonts w:ascii="HCI Poppy" w:eastAsia="휴먼명조"/>
          </w:rPr>
          <w:delText xml:space="preserve">  </w:delText>
        </w:r>
        <w:r w:rsidDel="00F14216">
          <w:rPr>
            <w:rFonts w:ascii="HCI Poppy" w:eastAsia="휴먼명조"/>
            <w:spacing w:val="-4"/>
          </w:rPr>
          <w:delText>(</w:delText>
        </w:r>
        <w:r w:rsidDel="00F14216">
          <w:rPr>
            <w:rFonts w:ascii="HCI Poppy" w:eastAsia="휴먼명조"/>
            <w:spacing w:val="-4"/>
          </w:rPr>
          <w:delText>목적</w:delText>
        </w:r>
        <w:r w:rsidDel="00F14216">
          <w:rPr>
            <w:rFonts w:ascii="HCI Poppy" w:eastAsia="휴먼명조"/>
            <w:spacing w:val="-4"/>
          </w:rPr>
          <w:delText>)</w:delText>
        </w:r>
      </w:del>
    </w:p>
    <w:p w14:paraId="5C9E09C8" w14:textId="6C323143" w:rsidR="004C1F03" w:rsidDel="00F14216" w:rsidRDefault="005F7388">
      <w:pPr>
        <w:pStyle w:val="12"/>
        <w:spacing w:line="384" w:lineRule="auto"/>
        <w:ind w:left="882" w:hanging="882"/>
        <w:rPr>
          <w:del w:id="8" w:author="이수용" w:date="2025-01-07T14:02:00Z"/>
        </w:rPr>
      </w:pPr>
      <w:del w:id="9" w:author="이수용" w:date="2025-01-07T14:02:00Z">
        <w:r w:rsidDel="00F14216">
          <w:rPr>
            <w:rFonts w:ascii="HCI Poppy"/>
            <w:b w:val="0"/>
            <w:spacing w:val="-5"/>
          </w:rPr>
          <w:delText xml:space="preserve">        </w:delText>
        </w:r>
        <w:r w:rsidDel="00F14216">
          <w:rPr>
            <w:rFonts w:ascii="HCI Poppy" w:eastAsia="휴먼명조"/>
            <w:b w:val="0"/>
            <w:spacing w:val="-1"/>
          </w:rPr>
          <w:delText>본</w:delText>
        </w:r>
        <w:r w:rsidDel="00F14216">
          <w:rPr>
            <w:rFonts w:ascii="HCI Poppy" w:eastAsia="휴먼명조"/>
            <w:b w:val="0"/>
            <w:spacing w:val="-1"/>
          </w:rPr>
          <w:delText xml:space="preserve"> </w:delText>
        </w:r>
        <w:r w:rsidDel="00F14216">
          <w:rPr>
            <w:rFonts w:ascii="HCI Poppy" w:eastAsia="휴먼명조"/>
            <w:b w:val="0"/>
            <w:spacing w:val="-1"/>
          </w:rPr>
          <w:delText>계약특수조건은</w:delText>
        </w:r>
        <w:r w:rsidDel="00F14216">
          <w:rPr>
            <w:rFonts w:ascii="HCI Poppy" w:eastAsia="휴먼명조"/>
            <w:b w:val="0"/>
            <w:spacing w:val="-1"/>
          </w:rPr>
          <w:delText xml:space="preserve"> </w:delText>
        </w:r>
      </w:del>
      <w:del w:id="10" w:author="이수용" w:date="2024-12-13T13:15:00Z">
        <w:r w:rsidDel="00080029">
          <w:rPr>
            <w:rFonts w:ascii="HCI Poppy" w:eastAsia="휴먼명조"/>
            <w:b w:val="0"/>
            <w:spacing w:val="-5"/>
          </w:rPr>
          <w:delText>한국수력원자력</w:delText>
        </w:r>
      </w:del>
      <w:del w:id="11" w:author="이수용" w:date="2025-01-07T14:02:00Z">
        <w:r w:rsidDel="00F14216">
          <w:rPr>
            <w:rFonts w:ascii="HCI Poppy" w:eastAsia="휴먼명조"/>
            <w:b w:val="0"/>
            <w:spacing w:val="-5"/>
          </w:rPr>
          <w:delText>(</w:delText>
        </w:r>
        <w:r w:rsidDel="00F14216">
          <w:rPr>
            <w:rFonts w:ascii="HCI Poppy" w:eastAsia="휴먼명조"/>
            <w:b w:val="0"/>
            <w:spacing w:val="-5"/>
          </w:rPr>
          <w:delText>이하</w:delText>
        </w:r>
        <w:r w:rsidDel="00F14216">
          <w:rPr>
            <w:rFonts w:ascii="HCI Poppy" w:eastAsia="휴먼명조"/>
            <w:b w:val="0"/>
            <w:spacing w:val="-5"/>
          </w:rPr>
          <w:delText xml:space="preserve"> </w:delText>
        </w:r>
        <w:r w:rsidDel="00F14216">
          <w:rPr>
            <w:rFonts w:ascii="HCI Poppy" w:eastAsia="휴먼명조"/>
            <w:b w:val="0"/>
            <w:spacing w:val="-5"/>
          </w:rPr>
          <w:delText>“</w:delText>
        </w:r>
        <w:r w:rsidDel="00F14216">
          <w:rPr>
            <w:rFonts w:ascii="HCI Poppy" w:eastAsia="휴먼명조"/>
            <w:b w:val="0"/>
            <w:spacing w:val="-5"/>
          </w:rPr>
          <w:delText>발주자</w:delText>
        </w:r>
        <w:r w:rsidDel="00F14216">
          <w:rPr>
            <w:rFonts w:ascii="HCI Poppy" w:eastAsia="휴먼명조"/>
            <w:b w:val="0"/>
            <w:spacing w:val="-5"/>
          </w:rPr>
          <w:delText>”</w:delText>
        </w:r>
        <w:r w:rsidDel="00F14216">
          <w:rPr>
            <w:rFonts w:ascii="HCI Poppy" w:eastAsia="휴먼명조"/>
            <w:b w:val="0"/>
            <w:spacing w:val="-5"/>
          </w:rPr>
          <w:delText>라</w:delText>
        </w:r>
        <w:r w:rsidDel="00F14216">
          <w:rPr>
            <w:rFonts w:ascii="HCI Poppy" w:eastAsia="휴먼명조"/>
            <w:b w:val="0"/>
            <w:spacing w:val="-5"/>
          </w:rPr>
          <w:delText xml:space="preserve"> </w:delText>
        </w:r>
        <w:r w:rsidDel="00F14216">
          <w:rPr>
            <w:rFonts w:ascii="HCI Poppy" w:eastAsia="휴먼명조"/>
            <w:b w:val="0"/>
            <w:spacing w:val="-5"/>
          </w:rPr>
          <w:delText>한다</w:delText>
        </w:r>
        <w:r w:rsidDel="00F14216">
          <w:rPr>
            <w:rFonts w:ascii="HCI Poppy" w:eastAsia="휴먼명조"/>
            <w:b w:val="0"/>
            <w:spacing w:val="-5"/>
          </w:rPr>
          <w:delText xml:space="preserve">) </w:delText>
        </w:r>
        <w:r w:rsidDel="00F14216">
          <w:rPr>
            <w:rFonts w:ascii="HCI Poppy" w:eastAsia="휴먼명조"/>
            <w:b w:val="0"/>
            <w:spacing w:val="-5"/>
          </w:rPr>
          <w:delText>소속</w:delText>
        </w:r>
        <w:r w:rsidDel="00F14216">
          <w:rPr>
            <w:rFonts w:ascii="HCI Poppy" w:eastAsia="휴먼명조"/>
            <w:b w:val="0"/>
            <w:spacing w:val="-5"/>
          </w:rPr>
          <w:delText xml:space="preserve"> </w:delText>
        </w:r>
        <w:r w:rsidDel="00F14216">
          <w:rPr>
            <w:rFonts w:ascii="HCI Poppy" w:eastAsia="휴먼명조"/>
            <w:b w:val="0"/>
            <w:spacing w:val="-1"/>
          </w:rPr>
          <w:delText>임직원이</w:delText>
        </w:r>
        <w:r w:rsidDel="00F14216">
          <w:rPr>
            <w:rFonts w:ascii="HCI Poppy" w:eastAsia="휴먼명조"/>
            <w:b w:val="0"/>
            <w:spacing w:val="-1"/>
          </w:rPr>
          <w:delText xml:space="preserve"> </w:delText>
        </w:r>
        <w:r w:rsidDel="00F14216">
          <w:rPr>
            <w:rFonts w:ascii="HCI Poppy" w:eastAsia="휴먼명조"/>
            <w:b w:val="0"/>
            <w:spacing w:val="-1"/>
          </w:rPr>
          <w:delText>사용하는</w:delText>
        </w:r>
        <w:r w:rsidDel="00F14216">
          <w:rPr>
            <w:rFonts w:ascii="HCI Poppy" w:eastAsia="휴먼명조"/>
            <w:b w:val="0"/>
            <w:spacing w:val="-1"/>
          </w:rPr>
          <w:delText xml:space="preserve"> </w:delText>
        </w:r>
        <w:r w:rsidDel="00F14216">
          <w:rPr>
            <w:rFonts w:ascii="HCI Poppy" w:eastAsia="휴먼명조"/>
            <w:b w:val="0"/>
            <w:spacing w:val="-1"/>
          </w:rPr>
          <w:delText>목적으로</w:delText>
        </w:r>
        <w:r w:rsidDel="00F14216">
          <w:rPr>
            <w:rFonts w:ascii="HCI Poppy" w:eastAsia="휴먼명조"/>
            <w:b w:val="0"/>
            <w:spacing w:val="-1"/>
          </w:rPr>
          <w:delText xml:space="preserve"> </w:delText>
        </w:r>
        <w:r w:rsidDel="00F14216">
          <w:rPr>
            <w:rFonts w:ascii="HCI Poppy" w:eastAsia="휴먼명조"/>
            <w:b w:val="0"/>
            <w:spacing w:val="-1"/>
          </w:rPr>
          <w:delText>발주자에게</w:delText>
        </w:r>
        <w:r w:rsidDel="00F14216">
          <w:rPr>
            <w:rFonts w:ascii="HCI Poppy" w:eastAsia="휴먼명조"/>
            <w:b w:val="0"/>
            <w:spacing w:val="-1"/>
          </w:rPr>
          <w:delText xml:space="preserve"> </w:delText>
        </w:r>
        <w:r w:rsidDel="00F14216">
          <w:rPr>
            <w:rFonts w:ascii="HCI Poppy" w:eastAsia="휴먼명조"/>
            <w:b w:val="0"/>
            <w:spacing w:val="-1"/>
          </w:rPr>
          <w:delText>제공되는</w:delText>
        </w:r>
        <w:r w:rsidDel="00F14216">
          <w:rPr>
            <w:rFonts w:ascii="HCI Poppy" w:eastAsia="휴먼명조"/>
            <w:b w:val="0"/>
            <w:spacing w:val="-1"/>
          </w:rPr>
          <w:delText xml:space="preserve"> </w:delText>
        </w:r>
        <w:r w:rsidDel="00F14216">
          <w:rPr>
            <w:rFonts w:ascii="HCI Poppy" w:eastAsia="휴먼명조"/>
            <w:b w:val="0"/>
            <w:spacing w:val="-1"/>
          </w:rPr>
          <w:delText>네이버클라우드</w:delText>
        </w:r>
        <w:r w:rsidDel="00F14216">
          <w:rPr>
            <w:rFonts w:ascii="HCI Poppy" w:eastAsia="휴먼명조"/>
            <w:b w:val="0"/>
            <w:spacing w:val="-1"/>
          </w:rPr>
          <w:delText xml:space="preserve"> </w:delText>
        </w:r>
        <w:r w:rsidDel="00F14216">
          <w:rPr>
            <w:rFonts w:ascii="HCI Poppy" w:eastAsia="휴먼명조"/>
            <w:b w:val="0"/>
            <w:spacing w:val="-1"/>
          </w:rPr>
          <w:delText>주식회사</w:delText>
        </w:r>
        <w:r w:rsidDel="00F14216">
          <w:rPr>
            <w:rFonts w:ascii="HCI Poppy" w:eastAsia="휴먼명조"/>
            <w:b w:val="0"/>
            <w:spacing w:val="-1"/>
          </w:rPr>
          <w:delText>(</w:delText>
        </w:r>
        <w:r w:rsidDel="00F14216">
          <w:rPr>
            <w:rFonts w:ascii="HCI Poppy" w:eastAsia="휴먼명조"/>
            <w:b w:val="0"/>
            <w:spacing w:val="-1"/>
          </w:rPr>
          <w:delText>이하</w:delText>
        </w:r>
        <w:r w:rsidDel="00F14216">
          <w:rPr>
            <w:rFonts w:ascii="HCI Poppy" w:eastAsia="휴먼명조"/>
            <w:b w:val="0"/>
            <w:spacing w:val="-1"/>
          </w:rPr>
          <w:delText xml:space="preserve"> </w:delText>
        </w:r>
        <w:r w:rsidDel="00F14216">
          <w:rPr>
            <w:rFonts w:ascii="HCI Poppy" w:eastAsia="휴먼명조"/>
            <w:b w:val="0"/>
            <w:spacing w:val="-1"/>
          </w:rPr>
          <w:delText>“</w:delText>
        </w:r>
        <w:r w:rsidDel="00F14216">
          <w:rPr>
            <w:rFonts w:ascii="HCI Poppy" w:eastAsia="휴먼명조"/>
            <w:b w:val="0"/>
            <w:spacing w:val="-1"/>
          </w:rPr>
          <w:delText>계약상대자</w:delText>
        </w:r>
        <w:r w:rsidDel="00F14216">
          <w:rPr>
            <w:rFonts w:ascii="HCI Poppy" w:eastAsia="휴먼명조"/>
            <w:b w:val="0"/>
            <w:spacing w:val="-1"/>
          </w:rPr>
          <w:delText>”</w:delText>
        </w:r>
        <w:r w:rsidDel="00F14216">
          <w:rPr>
            <w:rFonts w:ascii="HCI Poppy" w:eastAsia="휴먼명조"/>
            <w:b w:val="0"/>
            <w:spacing w:val="-1"/>
          </w:rPr>
          <w:delText>라</w:delText>
        </w:r>
        <w:r w:rsidDel="00F14216">
          <w:rPr>
            <w:rFonts w:ascii="HCI Poppy" w:eastAsia="휴먼명조"/>
            <w:b w:val="0"/>
            <w:spacing w:val="-1"/>
          </w:rPr>
          <w:delText xml:space="preserve"> </w:delText>
        </w:r>
        <w:r w:rsidDel="00F14216">
          <w:rPr>
            <w:rFonts w:ascii="HCI Poppy" w:eastAsia="휴먼명조"/>
            <w:b w:val="0"/>
            <w:spacing w:val="-1"/>
          </w:rPr>
          <w:delText>한다</w:delText>
        </w:r>
        <w:r w:rsidDel="00F14216">
          <w:rPr>
            <w:rFonts w:ascii="HCI Poppy" w:eastAsia="휴먼명조"/>
            <w:b w:val="0"/>
            <w:spacing w:val="-1"/>
          </w:rPr>
          <w:delText>)</w:delText>
        </w:r>
        <w:r w:rsidDel="00F14216">
          <w:rPr>
            <w:rFonts w:ascii="HCI Poppy" w:eastAsia="휴먼명조"/>
            <w:b w:val="0"/>
            <w:spacing w:val="-1"/>
          </w:rPr>
          <w:delText>의</w:delText>
        </w:r>
        <w:r w:rsidDel="00F14216">
          <w:rPr>
            <w:rFonts w:ascii="HCI Poppy" w:eastAsia="휴먼명조"/>
            <w:b w:val="0"/>
            <w:spacing w:val="-1"/>
          </w:rPr>
          <w:delText xml:space="preserve"> </w:delText>
        </w:r>
        <w:r w:rsidDel="00F14216">
          <w:rPr>
            <w:rFonts w:ascii="HCI Poppy" w:eastAsia="휴먼명조"/>
            <w:b w:val="0"/>
            <w:spacing w:val="-1"/>
          </w:rPr>
          <w:delText>“</w:delText>
        </w:r>
        <w:r w:rsidDel="00F14216">
          <w:rPr>
            <w:rFonts w:ascii="HCI Poppy" w:eastAsia="휴먼명조"/>
            <w:b w:val="0"/>
            <w:spacing w:val="-1"/>
          </w:rPr>
          <w:delText xml:space="preserve">Neurocloud for HyperCLOVA X </w:delText>
        </w:r>
        <w:r w:rsidDel="00F14216">
          <w:rPr>
            <w:rFonts w:ascii="HCI Poppy" w:eastAsia="휴먼명조"/>
            <w:b w:val="0"/>
            <w:spacing w:val="-1"/>
          </w:rPr>
          <w:delText>서비스</w:delText>
        </w:r>
        <w:r w:rsidDel="00F14216">
          <w:rPr>
            <w:rFonts w:ascii="HCI Poppy" w:eastAsia="휴먼명조"/>
            <w:b w:val="0"/>
            <w:spacing w:val="-1"/>
          </w:rPr>
          <w:delText>”</w:delText>
        </w:r>
        <w:r w:rsidDel="00F14216">
          <w:rPr>
            <w:rFonts w:ascii="HCI Poppy" w:eastAsia="휴먼명조"/>
            <w:b w:val="0"/>
            <w:spacing w:val="-1"/>
          </w:rPr>
          <w:delText>의</w:delText>
        </w:r>
        <w:r w:rsidDel="00F14216">
          <w:rPr>
            <w:rFonts w:ascii="HCI Poppy" w:eastAsia="휴먼명조"/>
            <w:b w:val="0"/>
            <w:spacing w:val="-1"/>
          </w:rPr>
          <w:delText xml:space="preserve"> </w:delText>
        </w:r>
        <w:r w:rsidDel="00F14216">
          <w:rPr>
            <w:rFonts w:ascii="HCI Poppy" w:eastAsia="휴먼명조"/>
            <w:b w:val="0"/>
            <w:spacing w:val="-1"/>
          </w:rPr>
          <w:delText>이용조건</w:delText>
        </w:r>
        <w:r w:rsidDel="00F14216">
          <w:rPr>
            <w:rFonts w:ascii="HCI Poppy" w:eastAsia="휴먼명조"/>
            <w:b w:val="0"/>
            <w:spacing w:val="-1"/>
          </w:rPr>
          <w:delText xml:space="preserve"> </w:delText>
        </w:r>
        <w:r w:rsidDel="00F14216">
          <w:rPr>
            <w:rFonts w:ascii="HCI Poppy" w:eastAsia="휴먼명조"/>
            <w:b w:val="0"/>
            <w:spacing w:val="-1"/>
          </w:rPr>
          <w:delText>및</w:delText>
        </w:r>
        <w:r w:rsidDel="00F14216">
          <w:rPr>
            <w:rFonts w:ascii="HCI Poppy" w:eastAsia="휴먼명조"/>
            <w:b w:val="0"/>
            <w:spacing w:val="-1"/>
          </w:rPr>
          <w:delText xml:space="preserve"> </w:delText>
        </w:r>
        <w:r w:rsidDel="00F14216">
          <w:rPr>
            <w:rFonts w:ascii="HCI Poppy" w:eastAsia="휴먼명조"/>
            <w:b w:val="0"/>
            <w:spacing w:val="-1"/>
          </w:rPr>
          <w:delText>절차에</w:delText>
        </w:r>
        <w:r w:rsidDel="00F14216">
          <w:rPr>
            <w:rFonts w:ascii="HCI Poppy" w:eastAsia="휴먼명조"/>
            <w:b w:val="0"/>
            <w:spacing w:val="-1"/>
          </w:rPr>
          <w:delText xml:space="preserve"> </w:delText>
        </w:r>
        <w:r w:rsidDel="00F14216">
          <w:rPr>
            <w:rFonts w:ascii="HCI Poppy" w:eastAsia="휴먼명조"/>
            <w:b w:val="0"/>
            <w:spacing w:val="-1"/>
          </w:rPr>
          <w:delText>관한</w:delText>
        </w:r>
        <w:r w:rsidDel="00F14216">
          <w:rPr>
            <w:rFonts w:ascii="HCI Poppy" w:eastAsia="휴먼명조"/>
            <w:b w:val="0"/>
            <w:spacing w:val="-1"/>
          </w:rPr>
          <w:delText xml:space="preserve"> </w:delText>
        </w:r>
        <w:r w:rsidDel="00F14216">
          <w:rPr>
            <w:rFonts w:ascii="HCI Poppy" w:eastAsia="휴먼명조"/>
            <w:b w:val="0"/>
            <w:spacing w:val="-1"/>
          </w:rPr>
          <w:delText>사항과</w:delText>
        </w:r>
        <w:r w:rsidDel="00F14216">
          <w:rPr>
            <w:rFonts w:ascii="HCI Poppy" w:eastAsia="휴먼명조"/>
            <w:b w:val="0"/>
            <w:spacing w:val="-1"/>
          </w:rPr>
          <w:delText xml:space="preserve"> </w:delText>
        </w:r>
        <w:r w:rsidDel="00F14216">
          <w:rPr>
            <w:rFonts w:ascii="HCI Poppy" w:eastAsia="휴먼명조"/>
            <w:b w:val="0"/>
            <w:spacing w:val="-1"/>
          </w:rPr>
          <w:delText>기타</w:delText>
        </w:r>
        <w:r w:rsidDel="00F14216">
          <w:rPr>
            <w:rFonts w:ascii="HCI Poppy" w:eastAsia="휴먼명조"/>
            <w:b w:val="0"/>
            <w:spacing w:val="-1"/>
          </w:rPr>
          <w:delText xml:space="preserve"> </w:delText>
        </w:r>
        <w:r w:rsidDel="00F14216">
          <w:rPr>
            <w:rFonts w:ascii="HCI Poppy" w:eastAsia="휴먼명조"/>
            <w:b w:val="0"/>
            <w:spacing w:val="-1"/>
          </w:rPr>
          <w:delText>필요한</w:delText>
        </w:r>
        <w:r w:rsidDel="00F14216">
          <w:rPr>
            <w:rFonts w:ascii="HCI Poppy" w:eastAsia="휴먼명조"/>
            <w:b w:val="0"/>
            <w:spacing w:val="-1"/>
          </w:rPr>
          <w:delText xml:space="preserve"> </w:delText>
        </w:r>
        <w:r w:rsidDel="00F14216">
          <w:rPr>
            <w:rFonts w:ascii="HCI Poppy" w:eastAsia="휴먼명조"/>
            <w:b w:val="0"/>
            <w:spacing w:val="-1"/>
          </w:rPr>
          <w:delText>사항에</w:delText>
        </w:r>
        <w:r w:rsidDel="00F14216">
          <w:rPr>
            <w:rFonts w:ascii="HCI Poppy" w:eastAsia="휴먼명조"/>
            <w:b w:val="0"/>
            <w:spacing w:val="-1"/>
          </w:rPr>
          <w:delText xml:space="preserve"> </w:delText>
        </w:r>
        <w:r w:rsidDel="00F14216">
          <w:rPr>
            <w:rFonts w:ascii="HCI Poppy" w:eastAsia="휴먼명조"/>
            <w:b w:val="0"/>
            <w:spacing w:val="-1"/>
          </w:rPr>
          <w:delText>대하여</w:delText>
        </w:r>
        <w:r w:rsidDel="00F14216">
          <w:rPr>
            <w:rFonts w:ascii="HCI Poppy" w:eastAsia="휴먼명조"/>
            <w:b w:val="0"/>
            <w:spacing w:val="-1"/>
          </w:rPr>
          <w:delText xml:space="preserve"> </w:delText>
        </w:r>
        <w:r w:rsidDel="00F14216">
          <w:rPr>
            <w:rFonts w:ascii="HCI Poppy" w:eastAsia="휴먼명조"/>
            <w:b w:val="0"/>
            <w:spacing w:val="-1"/>
          </w:rPr>
          <w:delText>규정하는</w:delText>
        </w:r>
        <w:r w:rsidDel="00F14216">
          <w:rPr>
            <w:rFonts w:ascii="HCI Poppy" w:eastAsia="휴먼명조"/>
            <w:b w:val="0"/>
            <w:spacing w:val="-1"/>
          </w:rPr>
          <w:delText xml:space="preserve"> </w:delText>
        </w:r>
        <w:r w:rsidDel="00F14216">
          <w:rPr>
            <w:rFonts w:ascii="HCI Poppy" w:eastAsia="휴먼명조"/>
            <w:b w:val="0"/>
            <w:spacing w:val="-1"/>
          </w:rPr>
          <w:delText>것을</w:delText>
        </w:r>
        <w:r w:rsidDel="00F14216">
          <w:rPr>
            <w:rFonts w:ascii="HCI Poppy" w:eastAsia="휴먼명조"/>
            <w:b w:val="0"/>
            <w:spacing w:val="-1"/>
          </w:rPr>
          <w:delText xml:space="preserve"> </w:delText>
        </w:r>
        <w:r w:rsidDel="00F14216">
          <w:rPr>
            <w:rFonts w:ascii="HCI Poppy" w:eastAsia="휴먼명조"/>
            <w:b w:val="0"/>
            <w:spacing w:val="-1"/>
          </w:rPr>
          <w:delText>목적으로</w:delText>
        </w:r>
        <w:r w:rsidDel="00F14216">
          <w:rPr>
            <w:rFonts w:ascii="HCI Poppy" w:eastAsia="휴먼명조"/>
            <w:b w:val="0"/>
            <w:spacing w:val="-1"/>
          </w:rPr>
          <w:delText xml:space="preserve"> </w:delText>
        </w:r>
        <w:r w:rsidDel="00F14216">
          <w:rPr>
            <w:rFonts w:ascii="HCI Poppy" w:eastAsia="휴먼명조"/>
            <w:b w:val="0"/>
            <w:spacing w:val="-1"/>
          </w:rPr>
          <w:delText>한다</w:delText>
        </w:r>
        <w:r w:rsidDel="00F14216">
          <w:rPr>
            <w:rFonts w:ascii="HCI Poppy" w:eastAsia="휴먼명조"/>
            <w:b w:val="0"/>
            <w:spacing w:val="-1"/>
          </w:rPr>
          <w:delText>.</w:delText>
        </w:r>
      </w:del>
    </w:p>
    <w:p w14:paraId="35EA1C4B" w14:textId="5C98C6FB" w:rsidR="004C1F03" w:rsidDel="00F14216" w:rsidRDefault="004C1F03">
      <w:pPr>
        <w:pStyle w:val="12"/>
        <w:spacing w:line="384" w:lineRule="auto"/>
        <w:ind w:left="730" w:hanging="730"/>
        <w:rPr>
          <w:del w:id="12" w:author="이수용" w:date="2025-01-07T14:02:00Z"/>
          <w:rFonts w:ascii="HCI Poppy" w:eastAsia="휴먼명조"/>
          <w:b w:val="0"/>
        </w:rPr>
      </w:pPr>
    </w:p>
    <w:p w14:paraId="714C2C87" w14:textId="3519C242" w:rsidR="004C1F03" w:rsidDel="00F14216" w:rsidRDefault="005F7388">
      <w:pPr>
        <w:pStyle w:val="12"/>
        <w:spacing w:line="384" w:lineRule="auto"/>
        <w:ind w:left="798" w:hanging="798"/>
        <w:rPr>
          <w:del w:id="13" w:author="이수용" w:date="2025-01-07T14:02:00Z"/>
        </w:rPr>
      </w:pPr>
      <w:del w:id="14" w:author="이수용" w:date="2025-01-07T14:02:00Z">
        <w:r w:rsidDel="00F14216">
          <w:rPr>
            <w:rFonts w:ascii="HCI Poppy" w:eastAsia="휴먼명조"/>
          </w:rPr>
          <w:delText>제</w:delText>
        </w:r>
        <w:r w:rsidDel="00F14216">
          <w:rPr>
            <w:rFonts w:ascii="HCI Poppy" w:eastAsia="휴먼명조"/>
          </w:rPr>
          <w:delText>2</w:delText>
        </w:r>
        <w:r w:rsidDel="00F14216">
          <w:rPr>
            <w:rFonts w:ascii="HCI Poppy" w:eastAsia="휴먼명조"/>
          </w:rPr>
          <w:delText>조</w:delText>
        </w:r>
        <w:r w:rsidDel="00F14216">
          <w:rPr>
            <w:rFonts w:ascii="HCI Poppy" w:eastAsia="휴먼명조"/>
          </w:rPr>
          <w:delText xml:space="preserve"> (</w:delText>
        </w:r>
        <w:r w:rsidDel="00F14216">
          <w:rPr>
            <w:rFonts w:ascii="HCI Poppy" w:eastAsia="휴먼명조"/>
          </w:rPr>
          <w:delText>서비스</w:delText>
        </w:r>
        <w:r w:rsidDel="00F14216">
          <w:rPr>
            <w:rFonts w:ascii="HCI Poppy" w:eastAsia="휴먼명조"/>
          </w:rPr>
          <w:delText xml:space="preserve"> </w:delText>
        </w:r>
        <w:r w:rsidDel="00F14216">
          <w:rPr>
            <w:rFonts w:ascii="HCI Poppy" w:eastAsia="휴먼명조"/>
          </w:rPr>
          <w:delText>범위</w:delText>
        </w:r>
        <w:r w:rsidDel="00F14216">
          <w:rPr>
            <w:rFonts w:ascii="HCI Poppy" w:eastAsia="휴먼명조"/>
          </w:rPr>
          <w:delText xml:space="preserve">) </w:delText>
        </w:r>
      </w:del>
    </w:p>
    <w:p w14:paraId="12553B98" w14:textId="5F8DC110" w:rsidR="004C1F03" w:rsidDel="00F14216" w:rsidRDefault="005F7388">
      <w:pPr>
        <w:pStyle w:val="12"/>
        <w:spacing w:line="384" w:lineRule="auto"/>
        <w:ind w:left="882" w:hanging="882"/>
        <w:rPr>
          <w:del w:id="15" w:author="이수용" w:date="2025-01-07T14:02:00Z"/>
        </w:rPr>
      </w:pPr>
      <w:del w:id="16" w:author="이수용" w:date="2025-01-07T14:02:00Z">
        <w:r w:rsidDel="00F14216">
          <w:rPr>
            <w:rFonts w:ascii="HCI Poppy"/>
            <w:b w:val="0"/>
            <w:spacing w:val="-5"/>
          </w:rPr>
          <w:delText xml:space="preserve">        </w:delText>
        </w:r>
        <w:r w:rsidDel="00F14216">
          <w:rPr>
            <w:rFonts w:ascii="HCI Poppy" w:eastAsia="휴먼명조"/>
            <w:b w:val="0"/>
            <w:spacing w:val="-4"/>
          </w:rPr>
          <w:delText>본</w:delText>
        </w:r>
        <w:r w:rsidDel="00F14216">
          <w:rPr>
            <w:rFonts w:ascii="HCI Poppy" w:eastAsia="휴먼명조"/>
            <w:b w:val="0"/>
            <w:spacing w:val="-4"/>
          </w:rPr>
          <w:delText xml:space="preserve"> </w:delText>
        </w:r>
        <w:r w:rsidDel="00F14216">
          <w:rPr>
            <w:rFonts w:ascii="HCI Poppy" w:eastAsia="휴먼명조"/>
            <w:b w:val="0"/>
            <w:spacing w:val="-4"/>
          </w:rPr>
          <w:delText>계약</w:delText>
        </w:r>
        <w:r w:rsidDel="00F14216">
          <w:rPr>
            <w:rFonts w:ascii="HCI Poppy" w:eastAsia="휴먼명조"/>
            <w:b w:val="0"/>
            <w:spacing w:val="-1"/>
          </w:rPr>
          <w:delText>에</w:delText>
        </w:r>
        <w:r w:rsidDel="00F14216">
          <w:rPr>
            <w:rFonts w:ascii="HCI Poppy" w:eastAsia="휴먼명조"/>
            <w:b w:val="0"/>
            <w:spacing w:val="-1"/>
          </w:rPr>
          <w:delText xml:space="preserve"> </w:delText>
        </w:r>
        <w:r w:rsidDel="00F14216">
          <w:rPr>
            <w:rFonts w:ascii="HCI Poppy" w:eastAsia="휴먼명조"/>
            <w:b w:val="0"/>
            <w:spacing w:val="-1"/>
          </w:rPr>
          <w:delText>따라</w:delText>
        </w:r>
        <w:r w:rsidDel="00F14216">
          <w:rPr>
            <w:rFonts w:ascii="HCI Poppy" w:eastAsia="휴먼명조"/>
            <w:b w:val="0"/>
            <w:spacing w:val="-1"/>
          </w:rPr>
          <w:delText xml:space="preserve"> </w:delText>
        </w:r>
        <w:r w:rsidDel="00F14216">
          <w:rPr>
            <w:rFonts w:ascii="HCI Poppy" w:eastAsia="휴먼명조"/>
            <w:b w:val="0"/>
            <w:spacing w:val="-1"/>
          </w:rPr>
          <w:delText>계약상대자가</w:delText>
        </w:r>
        <w:r w:rsidDel="00F14216">
          <w:rPr>
            <w:rFonts w:ascii="HCI Poppy" w:eastAsia="휴먼명조"/>
            <w:b w:val="0"/>
            <w:spacing w:val="-1"/>
          </w:rPr>
          <w:delText xml:space="preserve"> </w:delText>
        </w:r>
        <w:r w:rsidDel="00F14216">
          <w:rPr>
            <w:rFonts w:ascii="HCI Poppy" w:eastAsia="휴먼명조"/>
            <w:b w:val="0"/>
            <w:spacing w:val="-1"/>
          </w:rPr>
          <w:delText>발주자에</w:delText>
        </w:r>
        <w:r w:rsidDel="00F14216">
          <w:rPr>
            <w:rFonts w:ascii="HCI Poppy" w:eastAsia="휴먼명조"/>
            <w:b w:val="0"/>
            <w:spacing w:val="-1"/>
          </w:rPr>
          <w:delText xml:space="preserve"> </w:delText>
        </w:r>
        <w:r w:rsidDel="00F14216">
          <w:rPr>
            <w:rFonts w:ascii="HCI Poppy" w:eastAsia="휴먼명조"/>
            <w:b w:val="0"/>
            <w:spacing w:val="-1"/>
          </w:rPr>
          <w:delText>제공하는</w:delText>
        </w:r>
        <w:r w:rsidDel="00F14216">
          <w:rPr>
            <w:rFonts w:ascii="HCI Poppy" w:eastAsia="휴먼명조"/>
            <w:b w:val="0"/>
            <w:spacing w:val="-1"/>
          </w:rPr>
          <w:delText xml:space="preserve"> </w:delText>
        </w:r>
        <w:r w:rsidDel="00F14216">
          <w:rPr>
            <w:rFonts w:ascii="HCI Poppy" w:eastAsia="휴먼명조"/>
            <w:b w:val="0"/>
            <w:spacing w:val="-1"/>
          </w:rPr>
          <w:delText>“</w:delText>
        </w:r>
        <w:r w:rsidDel="00F14216">
          <w:rPr>
            <w:rFonts w:ascii="HCI Poppy" w:eastAsia="휴먼명조"/>
            <w:b w:val="0"/>
            <w:spacing w:val="-1"/>
          </w:rPr>
          <w:delText xml:space="preserve">Neurocloud for HyperCLOVA X </w:delText>
        </w:r>
        <w:r w:rsidDel="00F14216">
          <w:rPr>
            <w:rFonts w:ascii="HCI Poppy" w:eastAsia="휴먼명조"/>
            <w:b w:val="0"/>
            <w:spacing w:val="-1"/>
          </w:rPr>
          <w:delText>서비스</w:delText>
        </w:r>
        <w:r w:rsidDel="00F14216">
          <w:rPr>
            <w:rFonts w:ascii="HCI Poppy" w:eastAsia="휴먼명조"/>
            <w:b w:val="0"/>
            <w:spacing w:val="-1"/>
          </w:rPr>
          <w:delText>”</w:delText>
        </w:r>
        <w:r w:rsidDel="00F14216">
          <w:rPr>
            <w:rFonts w:ascii="HCI Poppy" w:eastAsia="휴먼명조"/>
            <w:b w:val="0"/>
            <w:spacing w:val="-1"/>
          </w:rPr>
          <w:delText>는</w:delText>
        </w:r>
        <w:r w:rsidDel="00F14216">
          <w:rPr>
            <w:rFonts w:ascii="HCI Poppy" w:eastAsia="휴먼명조"/>
            <w:b w:val="0"/>
            <w:spacing w:val="-1"/>
          </w:rPr>
          <w:delText xml:space="preserve"> </w:delText>
        </w:r>
        <w:r w:rsidDel="00F14216">
          <w:rPr>
            <w:rFonts w:ascii="HCI Poppy" w:eastAsia="휴먼명조"/>
            <w:b w:val="0"/>
            <w:spacing w:val="-1"/>
          </w:rPr>
          <w:delText>계약상대자의</w:delText>
        </w:r>
        <w:r w:rsidDel="00F14216">
          <w:rPr>
            <w:rFonts w:ascii="HCI Poppy" w:eastAsia="휴먼명조"/>
            <w:b w:val="0"/>
            <w:spacing w:val="-1"/>
          </w:rPr>
          <w:delText xml:space="preserve"> </w:delText>
        </w:r>
        <w:r w:rsidDel="00F14216">
          <w:rPr>
            <w:rFonts w:ascii="HCI Poppy" w:eastAsia="휴먼명조"/>
            <w:b w:val="0"/>
            <w:spacing w:val="-1"/>
          </w:rPr>
          <w:delText>생성형</w:delText>
        </w:r>
        <w:r w:rsidDel="00F14216">
          <w:rPr>
            <w:rFonts w:ascii="HCI Poppy" w:eastAsia="휴먼명조"/>
            <w:b w:val="0"/>
            <w:spacing w:val="-1"/>
          </w:rPr>
          <w:delText xml:space="preserve"> </w:delText>
        </w:r>
        <w:r w:rsidDel="00F14216">
          <w:rPr>
            <w:rFonts w:ascii="HCI Poppy" w:eastAsia="휴먼명조"/>
            <w:b w:val="0"/>
            <w:spacing w:val="-1"/>
          </w:rPr>
          <w:delText>인공지능</w:delText>
        </w:r>
        <w:r w:rsidDel="00F14216">
          <w:rPr>
            <w:rFonts w:ascii="HCI Poppy" w:eastAsia="휴먼명조"/>
            <w:b w:val="0"/>
            <w:spacing w:val="-1"/>
          </w:rPr>
          <w:delText xml:space="preserve"> HyperCLOVA X</w:delText>
        </w:r>
        <w:r w:rsidDel="00F14216">
          <w:rPr>
            <w:rFonts w:ascii="HCI Poppy" w:eastAsia="휴먼명조"/>
            <w:b w:val="0"/>
            <w:spacing w:val="-1"/>
          </w:rPr>
          <w:delText>를</w:delText>
        </w:r>
        <w:r w:rsidDel="00F14216">
          <w:rPr>
            <w:rFonts w:ascii="HCI Poppy" w:eastAsia="휴먼명조"/>
            <w:b w:val="0"/>
            <w:spacing w:val="-1"/>
          </w:rPr>
          <w:delText xml:space="preserve"> </w:delText>
        </w:r>
        <w:r w:rsidDel="00F14216">
          <w:rPr>
            <w:rFonts w:ascii="HCI Poppy" w:eastAsia="휴먼명조"/>
            <w:b w:val="0"/>
            <w:spacing w:val="-1"/>
          </w:rPr>
          <w:delText>발주자</w:delText>
        </w:r>
        <w:r w:rsidDel="00F14216">
          <w:rPr>
            <w:rFonts w:ascii="HCI Poppy" w:eastAsia="휴먼명조"/>
            <w:b w:val="0"/>
            <w:spacing w:val="-1"/>
          </w:rPr>
          <w:delText xml:space="preserve"> </w:delText>
        </w:r>
        <w:r w:rsidDel="00F14216">
          <w:rPr>
            <w:rFonts w:ascii="HCI Poppy" w:eastAsia="휴먼명조"/>
            <w:b w:val="0"/>
            <w:spacing w:val="-1"/>
          </w:rPr>
          <w:delText>전용</w:delText>
        </w:r>
        <w:r w:rsidDel="00F14216">
          <w:rPr>
            <w:rFonts w:ascii="HCI Poppy" w:eastAsia="휴먼명조"/>
            <w:b w:val="0"/>
            <w:spacing w:val="-1"/>
          </w:rPr>
          <w:delText xml:space="preserve"> On-Premise </w:delText>
        </w:r>
        <w:r w:rsidDel="00F14216">
          <w:rPr>
            <w:rFonts w:ascii="HCI Poppy" w:eastAsia="휴먼명조"/>
            <w:b w:val="0"/>
            <w:spacing w:val="-1"/>
          </w:rPr>
          <w:delText>방식</w:delText>
        </w:r>
        <w:r w:rsidDel="00F14216">
          <w:rPr>
            <w:rFonts w:ascii="HCI Poppy" w:eastAsia="휴먼명조"/>
            <w:b w:val="0"/>
            <w:spacing w:val="-1"/>
          </w:rPr>
          <w:delText xml:space="preserve"> </w:delText>
        </w:r>
        <w:r w:rsidDel="00F14216">
          <w:rPr>
            <w:rFonts w:ascii="HCI Poppy" w:eastAsia="휴먼명조"/>
            <w:b w:val="0"/>
            <w:spacing w:val="-1"/>
          </w:rPr>
          <w:delText>및</w:delText>
        </w:r>
        <w:r w:rsidDel="00F14216">
          <w:rPr>
            <w:rFonts w:ascii="HCI Poppy" w:eastAsia="휴먼명조"/>
            <w:b w:val="0"/>
            <w:spacing w:val="-1"/>
          </w:rPr>
          <w:delText xml:space="preserve"> </w:delText>
        </w:r>
        <w:r w:rsidDel="00F14216">
          <w:rPr>
            <w:rFonts w:ascii="HCI Poppy" w:eastAsia="휴먼명조"/>
            <w:b w:val="0"/>
            <w:spacing w:val="-1"/>
          </w:rPr>
          <w:delText>클라우드컴퓨팅기술로</w:delText>
        </w:r>
        <w:r w:rsidDel="00F14216">
          <w:rPr>
            <w:rFonts w:ascii="HCI Poppy" w:eastAsia="휴먼명조"/>
            <w:b w:val="0"/>
            <w:spacing w:val="-1"/>
          </w:rPr>
          <w:delText xml:space="preserve"> </w:delText>
        </w:r>
        <w:r w:rsidDel="00F14216">
          <w:rPr>
            <w:rFonts w:ascii="HCI Poppy" w:eastAsia="휴먼명조"/>
            <w:b w:val="0"/>
            <w:spacing w:val="-1"/>
          </w:rPr>
          <w:delText>개발</w:delText>
        </w:r>
        <w:r w:rsidDel="00F14216">
          <w:rPr>
            <w:rFonts w:ascii="HCI Poppy" w:eastAsia="휴먼명조"/>
            <w:b w:val="0"/>
            <w:spacing w:val="-1"/>
          </w:rPr>
          <w:delText xml:space="preserve"> </w:delText>
        </w:r>
        <w:r w:rsidDel="00F14216">
          <w:rPr>
            <w:rFonts w:ascii="HCI Poppy" w:eastAsia="휴먼명조"/>
            <w:b w:val="0"/>
            <w:spacing w:val="-1"/>
          </w:rPr>
          <w:delText>및</w:delText>
        </w:r>
        <w:r w:rsidDel="00F14216">
          <w:rPr>
            <w:rFonts w:ascii="HCI Poppy" w:eastAsia="휴먼명조"/>
            <w:b w:val="0"/>
            <w:spacing w:val="-1"/>
          </w:rPr>
          <w:delText xml:space="preserve"> </w:delText>
        </w:r>
        <w:r w:rsidDel="00F14216">
          <w:rPr>
            <w:rFonts w:ascii="HCI Poppy" w:eastAsia="휴먼명조"/>
            <w:b w:val="0"/>
            <w:spacing w:val="-1"/>
          </w:rPr>
          <w:delText>제공하는</w:delText>
        </w:r>
        <w:r w:rsidDel="00F14216">
          <w:rPr>
            <w:rFonts w:ascii="HCI Poppy" w:eastAsia="휴먼명조"/>
            <w:b w:val="0"/>
            <w:spacing w:val="-1"/>
          </w:rPr>
          <w:delText xml:space="preserve"> </w:delText>
        </w:r>
        <w:r w:rsidDel="00F14216">
          <w:rPr>
            <w:rFonts w:ascii="HCI Poppy" w:eastAsia="휴먼명조"/>
            <w:b w:val="0"/>
            <w:spacing w:val="-1"/>
          </w:rPr>
          <w:delText>서비스를</w:delText>
        </w:r>
        <w:r w:rsidDel="00F14216">
          <w:rPr>
            <w:rFonts w:ascii="HCI Poppy" w:eastAsia="휴먼명조"/>
            <w:b w:val="0"/>
            <w:spacing w:val="-1"/>
          </w:rPr>
          <w:delText xml:space="preserve"> </w:delText>
        </w:r>
        <w:r w:rsidDel="00F14216">
          <w:rPr>
            <w:rFonts w:ascii="HCI Poppy" w:eastAsia="휴먼명조"/>
            <w:b w:val="0"/>
            <w:spacing w:val="-1"/>
          </w:rPr>
          <w:delText>말하며</w:delText>
        </w:r>
        <w:r w:rsidDel="00F14216">
          <w:rPr>
            <w:rFonts w:ascii="HCI Poppy" w:eastAsia="휴먼명조"/>
            <w:b w:val="0"/>
            <w:spacing w:val="-1"/>
          </w:rPr>
          <w:delText xml:space="preserve">, </w:delText>
        </w:r>
        <w:r w:rsidDel="00F14216">
          <w:rPr>
            <w:rFonts w:ascii="HCI Poppy" w:eastAsia="휴먼명조"/>
            <w:b w:val="0"/>
            <w:spacing w:val="-1"/>
          </w:rPr>
          <w:delText>서비스의</w:delText>
        </w:r>
        <w:r w:rsidDel="00F14216">
          <w:rPr>
            <w:rFonts w:ascii="HCI Poppy" w:eastAsia="휴먼명조"/>
            <w:b w:val="0"/>
            <w:spacing w:val="-1"/>
          </w:rPr>
          <w:delText xml:space="preserve"> </w:delText>
        </w:r>
        <w:r w:rsidDel="00F14216">
          <w:rPr>
            <w:rFonts w:ascii="HCI Poppy" w:eastAsia="휴먼명조"/>
            <w:b w:val="0"/>
            <w:spacing w:val="-1"/>
          </w:rPr>
          <w:delText>세부사항은</w:delText>
        </w:r>
        <w:r w:rsidDel="00F14216">
          <w:rPr>
            <w:rFonts w:ascii="HCI Poppy" w:eastAsia="휴먼명조"/>
            <w:b w:val="0"/>
            <w:spacing w:val="-1"/>
          </w:rPr>
          <w:delText xml:space="preserve"> </w:delText>
        </w:r>
        <w:r w:rsidDel="00F14216">
          <w:rPr>
            <w:rFonts w:ascii="HCI Poppy" w:eastAsia="휴먼명조"/>
            <w:b w:val="0"/>
            <w:spacing w:val="-1"/>
          </w:rPr>
          <w:delText>별첨</w:delText>
        </w:r>
        <w:r w:rsidDel="00F14216">
          <w:rPr>
            <w:rFonts w:ascii="HCI Poppy" w:eastAsia="휴먼명조"/>
            <w:b w:val="0"/>
            <w:spacing w:val="-1"/>
          </w:rPr>
          <w:delText>1</w:delText>
        </w:r>
        <w:r w:rsidDel="00F14216">
          <w:rPr>
            <w:rFonts w:ascii="HCI Poppy" w:eastAsia="휴먼명조"/>
            <w:b w:val="0"/>
            <w:spacing w:val="-1"/>
          </w:rPr>
          <w:delText>의</w:delText>
        </w:r>
        <w:r w:rsidDel="00F14216">
          <w:rPr>
            <w:rFonts w:ascii="HCI Poppy" w:eastAsia="휴먼명조"/>
            <w:b w:val="0"/>
            <w:spacing w:val="-1"/>
          </w:rPr>
          <w:delText xml:space="preserve"> </w:delText>
        </w:r>
        <w:r w:rsidDel="00F14216">
          <w:rPr>
            <w:rFonts w:ascii="HCI Poppy" w:eastAsia="휴먼명조"/>
            <w:b w:val="0"/>
            <w:spacing w:val="-1"/>
          </w:rPr>
          <w:delText>“</w:delText>
        </w:r>
        <w:r w:rsidDel="00F14216">
          <w:rPr>
            <w:rFonts w:ascii="HCI Poppy" w:eastAsia="휴먼명조"/>
            <w:b w:val="0"/>
            <w:spacing w:val="-1"/>
          </w:rPr>
          <w:delText>서비스</w:delText>
        </w:r>
        <w:r w:rsidDel="00F14216">
          <w:rPr>
            <w:rFonts w:ascii="HCI Poppy" w:eastAsia="휴먼명조"/>
            <w:b w:val="0"/>
            <w:spacing w:val="-1"/>
          </w:rPr>
          <w:delText xml:space="preserve"> </w:delText>
        </w:r>
        <w:r w:rsidDel="00F14216">
          <w:rPr>
            <w:rFonts w:ascii="HCI Poppy" w:eastAsia="휴먼명조"/>
            <w:b w:val="0"/>
            <w:spacing w:val="-1"/>
          </w:rPr>
          <w:delText>세부내역</w:delText>
        </w:r>
        <w:r w:rsidDel="00F14216">
          <w:rPr>
            <w:rFonts w:ascii="HCI Poppy" w:eastAsia="휴먼명조"/>
            <w:b w:val="0"/>
            <w:spacing w:val="-1"/>
          </w:rPr>
          <w:delText>”</w:delText>
        </w:r>
        <w:r w:rsidDel="00F14216">
          <w:rPr>
            <w:rFonts w:ascii="HCI Poppy" w:eastAsia="휴먼명조"/>
            <w:b w:val="0"/>
            <w:spacing w:val="-1"/>
          </w:rPr>
          <w:delText>에</w:delText>
        </w:r>
        <w:r w:rsidDel="00F14216">
          <w:rPr>
            <w:rFonts w:ascii="HCI Poppy" w:eastAsia="휴먼명조"/>
            <w:b w:val="0"/>
            <w:spacing w:val="-1"/>
          </w:rPr>
          <w:delText xml:space="preserve"> </w:delText>
        </w:r>
        <w:r w:rsidDel="00F14216">
          <w:rPr>
            <w:rFonts w:ascii="HCI Poppy" w:eastAsia="휴먼명조"/>
            <w:b w:val="0"/>
            <w:spacing w:val="-1"/>
          </w:rPr>
          <w:delText>따른다</w:delText>
        </w:r>
        <w:r w:rsidDel="00F14216">
          <w:rPr>
            <w:rFonts w:ascii="HCI Poppy" w:eastAsia="휴먼명조"/>
            <w:b w:val="0"/>
            <w:spacing w:val="-1"/>
          </w:rPr>
          <w:delText xml:space="preserve">.  </w:delText>
        </w:r>
        <w:r w:rsidDel="00F14216">
          <w:delText xml:space="preserve"> </w:delText>
        </w:r>
      </w:del>
    </w:p>
    <w:p w14:paraId="6ADBF621" w14:textId="5C3468B7" w:rsidR="004C1F03" w:rsidDel="00F14216" w:rsidRDefault="004C1F03">
      <w:pPr>
        <w:pStyle w:val="12"/>
        <w:spacing w:line="384" w:lineRule="auto"/>
        <w:ind w:left="730" w:hanging="730"/>
        <w:rPr>
          <w:del w:id="17" w:author="이수용" w:date="2025-01-07T14:02:00Z"/>
          <w:rFonts w:ascii="HCI Poppy" w:eastAsia="휴먼명조"/>
        </w:rPr>
      </w:pPr>
    </w:p>
    <w:p w14:paraId="137E4DDF" w14:textId="5A2F10B9"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18" w:author="이수용" w:date="2025-01-07T14:02:00Z"/>
        </w:rPr>
      </w:pPr>
      <w:del w:id="19" w:author="이수용" w:date="2025-01-07T14:02:00Z">
        <w:r w:rsidDel="00F14216">
          <w:rPr>
            <w:rFonts w:ascii="HCI Poppy" w:eastAsia="휴먼명조"/>
            <w:b/>
            <w:sz w:val="24"/>
          </w:rPr>
          <w:delText>제</w:delText>
        </w:r>
        <w:r w:rsidDel="00F14216">
          <w:rPr>
            <w:rFonts w:ascii="HCI Poppy" w:eastAsia="휴먼명조"/>
            <w:b/>
            <w:sz w:val="24"/>
          </w:rPr>
          <w:delText xml:space="preserve"> 3 </w:delText>
        </w:r>
        <w:r w:rsidDel="00F14216">
          <w:rPr>
            <w:rFonts w:ascii="HCI Poppy" w:eastAsia="휴먼명조"/>
            <w:b/>
            <w:sz w:val="24"/>
          </w:rPr>
          <w:delText>조</w:delText>
        </w:r>
        <w:r w:rsidDel="00F14216">
          <w:rPr>
            <w:rFonts w:ascii="HCI Poppy" w:eastAsia="휴먼명조"/>
            <w:b/>
            <w:sz w:val="24"/>
          </w:rPr>
          <w:delText xml:space="preserve"> (</w:delText>
        </w:r>
        <w:r w:rsidDel="00F14216">
          <w:rPr>
            <w:rFonts w:ascii="HCI Poppy" w:eastAsia="휴먼명조"/>
            <w:b/>
            <w:sz w:val="24"/>
          </w:rPr>
          <w:delText>계약기간</w:delText>
        </w:r>
        <w:r w:rsidDel="00F14216">
          <w:rPr>
            <w:rFonts w:ascii="HCI Poppy" w:eastAsia="휴먼명조"/>
            <w:b/>
            <w:sz w:val="24"/>
          </w:rPr>
          <w:delText>)</w:delText>
        </w:r>
      </w:del>
    </w:p>
    <w:p w14:paraId="6F7E1D7B" w14:textId="6D6937DA"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0" w:author="이수용" w:date="2025-01-07T14:02:00Z"/>
        </w:rPr>
      </w:pPr>
      <w:del w:id="21"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계약의</w:delText>
        </w:r>
        <w:r w:rsidDel="00F14216">
          <w:rPr>
            <w:rFonts w:ascii="HCI Poppy" w:eastAsia="휴먼명조"/>
            <w:spacing w:val="-1"/>
            <w:sz w:val="24"/>
          </w:rPr>
          <w:delText xml:space="preserve"> </w:delText>
        </w:r>
        <w:r w:rsidDel="00F14216">
          <w:rPr>
            <w:rFonts w:ascii="HCI Poppy" w:eastAsia="휴먼명조"/>
            <w:spacing w:val="-1"/>
            <w:sz w:val="24"/>
          </w:rPr>
          <w:delText>계약기간은</w:delText>
        </w:r>
        <w:r w:rsidDel="00F14216">
          <w:rPr>
            <w:rFonts w:ascii="HCI Poppy" w:eastAsia="휴먼명조"/>
            <w:spacing w:val="-1"/>
            <w:sz w:val="24"/>
          </w:rPr>
          <w:delText xml:space="preserve"> </w:delText>
        </w:r>
        <w:r w:rsidDel="00F14216">
          <w:rPr>
            <w:rFonts w:ascii="HCI Poppy" w:eastAsia="휴먼명조"/>
            <w:spacing w:val="-1"/>
            <w:sz w:val="24"/>
          </w:rPr>
          <w:delText>계약체결일부터</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4</w:delText>
        </w:r>
        <w:r w:rsidDel="00F14216">
          <w:rPr>
            <w:rFonts w:ascii="HCI Poppy" w:eastAsia="휴먼명조"/>
            <w:spacing w:val="-1"/>
            <w:sz w:val="24"/>
          </w:rPr>
          <w:delText>조</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2</w:delText>
        </w:r>
        <w:r w:rsidDel="00F14216">
          <w:rPr>
            <w:rFonts w:ascii="HCI Poppy" w:eastAsia="휴먼명조"/>
            <w:spacing w:val="-1"/>
            <w:sz w:val="24"/>
          </w:rPr>
          <w:delText>항의</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제공기간</w:delText>
        </w:r>
        <w:r w:rsidDel="00F14216">
          <w:rPr>
            <w:rFonts w:ascii="HCI Poppy" w:eastAsia="휴먼명조"/>
            <w:spacing w:val="-1"/>
            <w:sz w:val="24"/>
          </w:rPr>
          <w:delText>”</w:delText>
        </w:r>
        <w:r w:rsidDel="00F14216">
          <w:rPr>
            <w:rFonts w:ascii="HCI Poppy" w:eastAsia="휴먼명조"/>
            <w:spacing w:val="-1"/>
            <w:sz w:val="24"/>
          </w:rPr>
          <w:delText xml:space="preserve"> </w:delText>
        </w:r>
        <w:r w:rsidDel="00F14216">
          <w:rPr>
            <w:rFonts w:ascii="HCI Poppy" w:eastAsia="휴먼명조"/>
            <w:spacing w:val="-1"/>
            <w:sz w:val="24"/>
          </w:rPr>
          <w:delText>종료일까지로</w:delText>
        </w:r>
        <w:r w:rsidDel="00F14216">
          <w:rPr>
            <w:rFonts w:ascii="HCI Poppy" w:eastAsia="휴먼명조"/>
            <w:spacing w:val="-1"/>
            <w:sz w:val="24"/>
          </w:rPr>
          <w:delText xml:space="preserve"> </w:delText>
        </w:r>
        <w:r w:rsidDel="00F14216">
          <w:rPr>
            <w:rFonts w:ascii="HCI Poppy" w:eastAsia="휴먼명조"/>
            <w:spacing w:val="-1"/>
            <w:sz w:val="24"/>
          </w:rPr>
          <w:delText>하되</w:delText>
        </w:r>
        <w:r w:rsidDel="00F14216">
          <w:rPr>
            <w:rFonts w:ascii="HCI Poppy" w:eastAsia="휴먼명조"/>
            <w:spacing w:val="-1"/>
            <w:sz w:val="24"/>
          </w:rPr>
          <w:delText xml:space="preserve">, </w:delText>
        </w:r>
        <w:r w:rsidDel="00F14216">
          <w:rPr>
            <w:rFonts w:ascii="HCI Poppy" w:eastAsia="휴먼명조"/>
            <w:spacing w:val="-1"/>
            <w:sz w:val="24"/>
          </w:rPr>
          <w:delText>계약체결일부터</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4</w:delText>
        </w:r>
        <w:r w:rsidDel="00F14216">
          <w:rPr>
            <w:rFonts w:ascii="HCI Poppy" w:eastAsia="휴먼명조"/>
            <w:spacing w:val="-1"/>
            <w:sz w:val="24"/>
          </w:rPr>
          <w:delText>조</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1</w:delText>
        </w:r>
        <w:r w:rsidDel="00F14216">
          <w:rPr>
            <w:rFonts w:ascii="HCI Poppy" w:eastAsia="휴먼명조"/>
            <w:spacing w:val="-1"/>
            <w:sz w:val="24"/>
          </w:rPr>
          <w:delText>항에</w:delText>
        </w:r>
        <w:r w:rsidDel="00F14216">
          <w:rPr>
            <w:rFonts w:ascii="HCI Poppy" w:eastAsia="휴먼명조"/>
            <w:spacing w:val="-1"/>
            <w:sz w:val="24"/>
          </w:rPr>
          <w:delText xml:space="preserve"> </w:delText>
        </w:r>
        <w:r w:rsidDel="00F14216">
          <w:rPr>
            <w:rFonts w:ascii="HCI Poppy" w:eastAsia="휴먼명조"/>
            <w:spacing w:val="-1"/>
            <w:sz w:val="24"/>
          </w:rPr>
          <w:delText>정한</w:delText>
        </w:r>
        <w:r w:rsidDel="00F14216">
          <w:rPr>
            <w:rFonts w:ascii="HCI Poppy" w:eastAsia="휴먼명조"/>
            <w:spacing w:val="-1"/>
            <w:sz w:val="24"/>
          </w:rPr>
          <w:delText xml:space="preserve"> </w:delText>
        </w:r>
        <w:r w:rsidDel="00F14216">
          <w:rPr>
            <w:rFonts w:ascii="HCI Poppy" w:eastAsia="휴먼명조"/>
            <w:spacing w:val="-1"/>
            <w:sz w:val="24"/>
          </w:rPr>
          <w:delText>검수완료일까지</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의</w:delText>
        </w:r>
        <w:r w:rsidDel="00F14216">
          <w:rPr>
            <w:rFonts w:ascii="HCI Poppy" w:eastAsia="휴먼명조"/>
            <w:spacing w:val="-1"/>
            <w:sz w:val="24"/>
          </w:rPr>
          <w:delText xml:space="preserve"> </w:delText>
        </w:r>
        <w:r w:rsidDel="00F14216">
          <w:rPr>
            <w:rFonts w:ascii="HCI Poppy" w:eastAsia="휴먼명조"/>
            <w:spacing w:val="-1"/>
            <w:sz w:val="24"/>
          </w:rPr>
          <w:delText>구축</w:delText>
        </w:r>
        <w:r w:rsidDel="00F14216">
          <w:rPr>
            <w:rFonts w:ascii="HCI Poppy" w:eastAsia="휴먼명조"/>
            <w:spacing w:val="-1"/>
            <w:sz w:val="24"/>
          </w:rPr>
          <w:delText xml:space="preserve"> </w:delText>
        </w:r>
        <w:r w:rsidDel="00F14216">
          <w:rPr>
            <w:rFonts w:ascii="HCI Poppy" w:eastAsia="휴먼명조"/>
            <w:spacing w:val="-1"/>
            <w:sz w:val="24"/>
          </w:rPr>
          <w:delText>기간으로</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 xml:space="preserve">. </w:delText>
        </w:r>
      </w:del>
    </w:p>
    <w:p w14:paraId="543DDDBC" w14:textId="0B98B7B2"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2" w:author="이수용" w:date="2025-01-07T14:02:00Z"/>
        </w:rPr>
      </w:pPr>
      <w:del w:id="23"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발주자는</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에</w:delText>
        </w:r>
        <w:r w:rsidDel="00F14216">
          <w:rPr>
            <w:rFonts w:ascii="HCI Poppy" w:eastAsia="휴먼명조"/>
            <w:spacing w:val="-1"/>
            <w:sz w:val="24"/>
          </w:rPr>
          <w:delText xml:space="preserve"> </w:delText>
        </w:r>
        <w:r w:rsidDel="00F14216">
          <w:rPr>
            <w:rFonts w:ascii="HCI Poppy" w:eastAsia="휴먼명조"/>
            <w:spacing w:val="-1"/>
            <w:sz w:val="24"/>
          </w:rPr>
          <w:delText>대한</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연장</w:delText>
        </w:r>
        <w:r w:rsidDel="00F14216">
          <w:rPr>
            <w:rFonts w:ascii="HCI Poppy" w:eastAsia="휴먼명조"/>
            <w:spacing w:val="-1"/>
            <w:sz w:val="24"/>
          </w:rPr>
          <w:delText xml:space="preserve"> </w:delText>
        </w:r>
        <w:r w:rsidDel="00F14216">
          <w:rPr>
            <w:rFonts w:ascii="HCI Poppy" w:eastAsia="휴먼명조"/>
            <w:spacing w:val="-1"/>
            <w:sz w:val="24"/>
          </w:rPr>
          <w:delText>의사가</w:delText>
        </w:r>
        <w:r w:rsidDel="00F14216">
          <w:rPr>
            <w:rFonts w:ascii="HCI Poppy" w:eastAsia="휴먼명조"/>
            <w:spacing w:val="-1"/>
            <w:sz w:val="24"/>
          </w:rPr>
          <w:delText xml:space="preserve"> </w:delText>
        </w:r>
        <w:r w:rsidDel="00F14216">
          <w:rPr>
            <w:rFonts w:ascii="HCI Poppy" w:eastAsia="휴먼명조"/>
            <w:spacing w:val="-1"/>
            <w:sz w:val="24"/>
          </w:rPr>
          <w:delText>있을</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계약상대자에게</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연장에</w:delText>
        </w:r>
        <w:r w:rsidDel="00F14216">
          <w:rPr>
            <w:rFonts w:ascii="HCI Poppy" w:eastAsia="휴먼명조"/>
            <w:spacing w:val="-1"/>
            <w:sz w:val="24"/>
          </w:rPr>
          <w:delText xml:space="preserve"> </w:delText>
        </w:r>
        <w:r w:rsidDel="00F14216">
          <w:rPr>
            <w:rFonts w:ascii="HCI Poppy" w:eastAsia="휴먼명조"/>
            <w:spacing w:val="-1"/>
            <w:sz w:val="24"/>
          </w:rPr>
          <w:delText>대한</w:delText>
        </w:r>
        <w:r w:rsidDel="00F14216">
          <w:rPr>
            <w:rFonts w:ascii="HCI Poppy" w:eastAsia="휴먼명조"/>
            <w:spacing w:val="-1"/>
            <w:sz w:val="24"/>
          </w:rPr>
          <w:delText xml:space="preserve"> </w:delText>
        </w:r>
        <w:r w:rsidDel="00F14216">
          <w:rPr>
            <w:rFonts w:ascii="HCI Poppy" w:eastAsia="휴먼명조"/>
            <w:spacing w:val="-1"/>
            <w:sz w:val="24"/>
          </w:rPr>
          <w:delText>별도의</w:delText>
        </w:r>
        <w:r w:rsidDel="00F14216">
          <w:rPr>
            <w:rFonts w:ascii="HCI Poppy" w:eastAsia="휴먼명조"/>
            <w:spacing w:val="-1"/>
            <w:sz w:val="24"/>
          </w:rPr>
          <w:delText xml:space="preserve"> </w:delText>
        </w:r>
        <w:r w:rsidDel="00F14216">
          <w:rPr>
            <w:rFonts w:ascii="HCI Poppy" w:eastAsia="휴먼명조"/>
            <w:spacing w:val="-1"/>
            <w:sz w:val="24"/>
          </w:rPr>
          <w:delText>의사표시를</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종료</w:delText>
        </w:r>
        <w:r w:rsidDel="00F14216">
          <w:rPr>
            <w:rFonts w:ascii="HCI Poppy" w:eastAsia="휴먼명조"/>
            <w:spacing w:val="-1"/>
            <w:sz w:val="24"/>
          </w:rPr>
          <w:delText xml:space="preserve"> 1</w:delText>
        </w:r>
        <w:r w:rsidDel="00F14216">
          <w:rPr>
            <w:rFonts w:ascii="HCI Poppy" w:eastAsia="휴먼명조"/>
            <w:spacing w:val="-1"/>
            <w:sz w:val="24"/>
          </w:rPr>
          <w:delText>년</w:delText>
        </w:r>
        <w:r w:rsidDel="00F14216">
          <w:rPr>
            <w:rFonts w:ascii="HCI Poppy" w:eastAsia="휴먼명조"/>
            <w:spacing w:val="-1"/>
            <w:sz w:val="24"/>
          </w:rPr>
          <w:delText xml:space="preserve"> </w:delText>
        </w:r>
        <w:r w:rsidDel="00F14216">
          <w:rPr>
            <w:rFonts w:ascii="HCI Poppy" w:eastAsia="휴먼명조"/>
            <w:spacing w:val="-1"/>
            <w:sz w:val="24"/>
          </w:rPr>
          <w:delText>전까지</w:delText>
        </w:r>
        <w:r w:rsidDel="00F14216">
          <w:rPr>
            <w:rFonts w:ascii="HCI Poppy" w:eastAsia="휴먼명조"/>
            <w:spacing w:val="-1"/>
            <w:sz w:val="24"/>
          </w:rPr>
          <w:delText xml:space="preserve"> </w:delText>
        </w:r>
        <w:r w:rsidDel="00F14216">
          <w:rPr>
            <w:rFonts w:ascii="HCI Poppy" w:eastAsia="휴먼명조"/>
            <w:spacing w:val="-1"/>
            <w:sz w:val="24"/>
          </w:rPr>
          <w:delText>서면으로</w:delText>
        </w:r>
        <w:r w:rsidDel="00F14216">
          <w:rPr>
            <w:rFonts w:ascii="HCI Poppy" w:eastAsia="휴먼명조"/>
            <w:spacing w:val="-1"/>
            <w:sz w:val="24"/>
          </w:rPr>
          <w:delText xml:space="preserve"> </w:delText>
        </w:r>
        <w:r w:rsidDel="00F14216">
          <w:rPr>
            <w:rFonts w:ascii="HCI Poppy" w:eastAsia="휴먼명조"/>
            <w:spacing w:val="-1"/>
            <w:sz w:val="24"/>
          </w:rPr>
          <w:delText>통지한다</w:delText>
        </w:r>
        <w:r w:rsidDel="00F14216">
          <w:rPr>
            <w:rFonts w:ascii="HCI Poppy" w:eastAsia="휴먼명조"/>
            <w:spacing w:val="-1"/>
            <w:sz w:val="24"/>
          </w:rPr>
          <w:delText>.</w:delText>
        </w:r>
      </w:del>
    </w:p>
    <w:p w14:paraId="64705E6B" w14:textId="7CCBEACC" w:rsidR="004C1F03" w:rsidDel="00F14216" w:rsidRDefault="004C1F03">
      <w:pPr>
        <w:pBdr>
          <w:top w:val="none" w:sz="2" w:space="0" w:color="000000"/>
          <w:left w:val="none" w:sz="2" w:space="0" w:color="000000"/>
          <w:bottom w:val="none" w:sz="2" w:space="0" w:color="000000"/>
          <w:right w:val="none" w:sz="2" w:space="0" w:color="000000"/>
        </w:pBdr>
        <w:snapToGrid w:val="0"/>
        <w:spacing w:line="384" w:lineRule="auto"/>
        <w:ind w:left="882" w:hanging="882"/>
        <w:rPr>
          <w:del w:id="24" w:author="이수용" w:date="2025-01-07T14:02:00Z"/>
          <w:rFonts w:ascii="HCI Poppy" w:eastAsia="휴먼명조"/>
          <w:strike/>
          <w:spacing w:val="-1"/>
          <w:sz w:val="24"/>
        </w:rPr>
      </w:pPr>
    </w:p>
    <w:p w14:paraId="45E32901" w14:textId="25D73C91"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5" w:author="이수용" w:date="2025-01-07T14:02:00Z"/>
        </w:rPr>
      </w:pPr>
      <w:del w:id="26"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,3)</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상기</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1</w:delText>
        </w:r>
        <w:r w:rsidDel="00F14216">
          <w:rPr>
            <w:rFonts w:ascii="HCI Poppy" w:eastAsia="휴먼명조"/>
            <w:spacing w:val="-1"/>
            <w:sz w:val="24"/>
          </w:rPr>
          <w:delText>항</w:delText>
        </w:r>
        <w:r w:rsidDel="00F14216">
          <w:rPr>
            <w:rFonts w:ascii="HCI Poppy" w:eastAsia="휴먼명조"/>
            <w:spacing w:val="-1"/>
            <w:sz w:val="24"/>
          </w:rPr>
          <w:delText xml:space="preserve"> </w:delText>
        </w:r>
        <w:r w:rsidDel="00F14216">
          <w:rPr>
            <w:rFonts w:ascii="HCI Poppy" w:eastAsia="휴먼명조"/>
            <w:spacing w:val="-1"/>
            <w:sz w:val="24"/>
          </w:rPr>
          <w:delText>계약기간은</w:delText>
        </w:r>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당사자의</w:delText>
        </w:r>
        <w:r w:rsidDel="00F14216">
          <w:rPr>
            <w:rFonts w:ascii="HCI Poppy" w:eastAsia="휴먼명조"/>
            <w:spacing w:val="-1"/>
            <w:sz w:val="24"/>
          </w:rPr>
          <w:delText xml:space="preserve"> </w:delText>
        </w:r>
        <w:r w:rsidDel="00F14216">
          <w:rPr>
            <w:rFonts w:ascii="HCI Poppy" w:eastAsia="휴먼명조"/>
            <w:spacing w:val="-1"/>
            <w:sz w:val="24"/>
          </w:rPr>
          <w:delText>별도의</w:delText>
        </w:r>
        <w:r w:rsidDel="00F14216">
          <w:rPr>
            <w:rFonts w:ascii="HCI Poppy" w:eastAsia="휴먼명조"/>
            <w:spacing w:val="-1"/>
            <w:sz w:val="24"/>
          </w:rPr>
          <w:delText xml:space="preserve"> </w:delText>
        </w:r>
        <w:r w:rsidDel="00F14216">
          <w:rPr>
            <w:rFonts w:ascii="HCI Poppy" w:eastAsia="휴먼명조"/>
            <w:spacing w:val="-1"/>
            <w:sz w:val="24"/>
          </w:rPr>
          <w:delText>서면</w:delText>
        </w:r>
        <w:r w:rsidDel="00F14216">
          <w:rPr>
            <w:rFonts w:ascii="HCI Poppy" w:eastAsia="휴먼명조"/>
            <w:spacing w:val="-1"/>
            <w:sz w:val="24"/>
          </w:rPr>
          <w:delText xml:space="preserve"> </w:delText>
        </w:r>
        <w:r w:rsidDel="00F14216">
          <w:rPr>
            <w:rFonts w:ascii="HCI Poppy" w:eastAsia="휴먼명조"/>
            <w:spacing w:val="-1"/>
            <w:sz w:val="24"/>
          </w:rPr>
          <w:delText>합의에</w:delText>
        </w:r>
        <w:r w:rsidDel="00F14216">
          <w:rPr>
            <w:rFonts w:ascii="HCI Poppy" w:eastAsia="휴먼명조"/>
            <w:spacing w:val="-1"/>
            <w:sz w:val="24"/>
          </w:rPr>
          <w:delText xml:space="preserve"> </w:delText>
        </w:r>
        <w:r w:rsidDel="00F14216">
          <w:rPr>
            <w:rFonts w:ascii="HCI Poppy" w:eastAsia="휴먼명조"/>
            <w:spacing w:val="-1"/>
            <w:sz w:val="24"/>
          </w:rPr>
          <w:delText>따라</w:delText>
        </w:r>
        <w:r w:rsidDel="00F14216">
          <w:rPr>
            <w:rFonts w:ascii="HCI Poppy" w:eastAsia="휴먼명조"/>
            <w:spacing w:val="-1"/>
            <w:sz w:val="24"/>
          </w:rPr>
          <w:delText xml:space="preserve"> </w:delText>
        </w:r>
        <w:r w:rsidDel="00F14216">
          <w:rPr>
            <w:rFonts w:ascii="HCI Poppy" w:eastAsia="휴먼명조"/>
            <w:spacing w:val="-1"/>
            <w:sz w:val="24"/>
          </w:rPr>
          <w:delText>변경될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있다</w:delText>
        </w:r>
        <w:r w:rsidDel="00F14216">
          <w:rPr>
            <w:rFonts w:ascii="HCI Poppy" w:eastAsia="휴먼명조"/>
            <w:spacing w:val="-1"/>
            <w:sz w:val="24"/>
          </w:rPr>
          <w:delText>.</w:delText>
        </w:r>
      </w:del>
    </w:p>
    <w:p w14:paraId="36A8E80D" w14:textId="4D3B4D55" w:rsidR="004C1F03" w:rsidDel="00F14216" w:rsidRDefault="004C1F03">
      <w:pPr>
        <w:wordWrap/>
        <w:snapToGrid w:val="0"/>
        <w:spacing w:line="326" w:lineRule="auto"/>
        <w:ind w:left="340" w:hanging="340"/>
        <w:textAlignment w:val="bottom"/>
        <w:rPr>
          <w:del w:id="27" w:author="이수용" w:date="2025-01-07T14:02:00Z"/>
          <w:b/>
          <w:sz w:val="24"/>
        </w:rPr>
      </w:pPr>
    </w:p>
    <w:p w14:paraId="08DB08A7" w14:textId="741B9EA5"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28" w:author="이수용" w:date="2025-01-07T14:02:00Z"/>
        </w:rPr>
      </w:pPr>
      <w:del w:id="29" w:author="이수용" w:date="2025-01-07T14:02:00Z">
        <w:r w:rsidDel="00F14216">
          <w:rPr>
            <w:rFonts w:ascii="HCI Poppy" w:eastAsia="휴먼명조"/>
            <w:b/>
            <w:sz w:val="24"/>
          </w:rPr>
          <w:delText>제</w:delText>
        </w:r>
        <w:r w:rsidDel="00F14216">
          <w:rPr>
            <w:rFonts w:ascii="HCI Poppy" w:eastAsia="휴먼명조"/>
            <w:b/>
            <w:sz w:val="24"/>
          </w:rPr>
          <w:delText xml:space="preserve"> 4 </w:delText>
        </w:r>
        <w:r w:rsidDel="00F14216">
          <w:rPr>
            <w:rFonts w:ascii="HCI Poppy" w:eastAsia="휴먼명조"/>
            <w:b/>
            <w:sz w:val="24"/>
          </w:rPr>
          <w:delText>조</w:delText>
        </w:r>
        <w:r w:rsidDel="00F14216">
          <w:rPr>
            <w:rFonts w:ascii="HCI Poppy" w:eastAsia="휴먼명조"/>
            <w:b/>
            <w:sz w:val="24"/>
          </w:rPr>
          <w:delText xml:space="preserve"> (</w:delText>
        </w:r>
        <w:r w:rsidDel="00F14216">
          <w:rPr>
            <w:rFonts w:ascii="HCI Poppy" w:eastAsia="휴먼명조"/>
            <w:b/>
            <w:sz w:val="24"/>
          </w:rPr>
          <w:delText>서비스</w:delText>
        </w:r>
        <w:r w:rsidDel="00F14216">
          <w:rPr>
            <w:rFonts w:ascii="HCI Poppy" w:eastAsia="휴먼명조"/>
            <w:b/>
            <w:sz w:val="24"/>
          </w:rPr>
          <w:delText xml:space="preserve"> </w:delText>
        </w:r>
        <w:r w:rsidDel="00F14216">
          <w:rPr>
            <w:rFonts w:ascii="HCI Poppy" w:eastAsia="휴먼명조"/>
            <w:b/>
            <w:sz w:val="24"/>
          </w:rPr>
          <w:delText>개시</w:delText>
        </w:r>
        <w:r w:rsidDel="00F14216">
          <w:rPr>
            <w:rFonts w:ascii="HCI Poppy" w:eastAsia="휴먼명조"/>
            <w:b/>
            <w:sz w:val="24"/>
          </w:rPr>
          <w:delText xml:space="preserve"> </w:delText>
        </w:r>
        <w:r w:rsidDel="00F14216">
          <w:rPr>
            <w:rFonts w:ascii="HCI Poppy" w:eastAsia="휴먼명조"/>
            <w:b/>
            <w:sz w:val="24"/>
          </w:rPr>
          <w:delText>시기</w:delText>
        </w:r>
        <w:r w:rsidDel="00F14216">
          <w:rPr>
            <w:rFonts w:ascii="HCI Poppy" w:eastAsia="휴먼명조"/>
            <w:b/>
            <w:sz w:val="24"/>
          </w:rPr>
          <w:delText xml:space="preserve"> </w:delText>
        </w:r>
        <w:r w:rsidDel="00F14216">
          <w:rPr>
            <w:rFonts w:ascii="HCI Poppy" w:eastAsia="휴먼명조"/>
            <w:b/>
            <w:sz w:val="24"/>
          </w:rPr>
          <w:delText>및</w:delText>
        </w:r>
        <w:r w:rsidDel="00F14216">
          <w:rPr>
            <w:rFonts w:ascii="HCI Poppy" w:eastAsia="휴먼명조"/>
            <w:b/>
            <w:sz w:val="24"/>
          </w:rPr>
          <w:delText xml:space="preserve"> </w:delText>
        </w:r>
        <w:r w:rsidDel="00F14216">
          <w:rPr>
            <w:rFonts w:ascii="HCI Poppy" w:eastAsia="휴먼명조"/>
            <w:b/>
            <w:sz w:val="24"/>
          </w:rPr>
          <w:delText>서비스</w:delText>
        </w:r>
        <w:r w:rsidDel="00F14216">
          <w:rPr>
            <w:rFonts w:ascii="HCI Poppy" w:eastAsia="휴먼명조"/>
            <w:b/>
            <w:sz w:val="24"/>
          </w:rPr>
          <w:delText xml:space="preserve"> </w:delText>
        </w:r>
        <w:r w:rsidDel="00F14216">
          <w:rPr>
            <w:rFonts w:ascii="HCI Poppy" w:eastAsia="휴먼명조"/>
            <w:b/>
            <w:sz w:val="24"/>
          </w:rPr>
          <w:delText>제공기간</w:delText>
        </w:r>
        <w:r w:rsidDel="00F14216">
          <w:rPr>
            <w:rFonts w:ascii="HCI Poppy" w:eastAsia="휴먼명조"/>
            <w:b/>
            <w:sz w:val="24"/>
          </w:rPr>
          <w:delText>)</w:delText>
        </w:r>
      </w:del>
    </w:p>
    <w:p w14:paraId="55E79E8C" w14:textId="1C1BF577"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30" w:author="이수용" w:date="2025-01-07T14:02:00Z"/>
        </w:rPr>
      </w:pPr>
      <w:del w:id="31"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별첨</w:delText>
        </w:r>
        <w:r w:rsidDel="00F14216">
          <w:rPr>
            <w:rFonts w:ascii="HCI Poppy" w:eastAsia="휴먼명조"/>
            <w:spacing w:val="-1"/>
            <w:sz w:val="24"/>
          </w:rPr>
          <w:delText xml:space="preserve">1 </w:delText>
        </w:r>
        <w:r w:rsidDel="00F14216">
          <w:rPr>
            <w:rFonts w:ascii="HCI Poppy" w:eastAsia="휴먼명조"/>
            <w:spacing w:val="-1"/>
            <w:sz w:val="24"/>
          </w:rPr>
          <w:delText>“</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세부내역</w:delText>
        </w:r>
        <w:r w:rsidDel="00F14216">
          <w:rPr>
            <w:rFonts w:ascii="HCI Poppy" w:eastAsia="휴먼명조"/>
            <w:spacing w:val="-1"/>
            <w:sz w:val="24"/>
          </w:rPr>
          <w:delText>”</w:delText>
        </w:r>
        <w:r w:rsidDel="00F14216">
          <w:rPr>
            <w:rFonts w:ascii="HCI Poppy" w:eastAsia="휴먼명조"/>
            <w:spacing w:val="-1"/>
            <w:sz w:val="24"/>
          </w:rPr>
          <w:delText>에서</w:delText>
        </w:r>
        <w:r w:rsidDel="00F14216">
          <w:rPr>
            <w:rFonts w:ascii="HCI Poppy" w:eastAsia="휴먼명조"/>
            <w:spacing w:val="-1"/>
            <w:sz w:val="24"/>
          </w:rPr>
          <w:delText xml:space="preserve"> </w:delText>
        </w:r>
        <w:r w:rsidDel="00F14216">
          <w:rPr>
            <w:rFonts w:ascii="HCI Poppy" w:eastAsia="휴먼명조"/>
            <w:spacing w:val="-1"/>
            <w:sz w:val="24"/>
          </w:rPr>
          <w:delText>정한</w:delText>
        </w:r>
        <w:r w:rsidDel="00F14216">
          <w:rPr>
            <w:rFonts w:ascii="HCI Poppy" w:eastAsia="휴먼명조"/>
            <w:spacing w:val="-1"/>
            <w:sz w:val="24"/>
          </w:rPr>
          <w:delText xml:space="preserve"> </w:delText>
        </w:r>
        <w:r w:rsidDel="00F14216">
          <w:rPr>
            <w:rFonts w:ascii="HCI Poppy" w:eastAsia="휴먼명조"/>
            <w:spacing w:val="-1"/>
            <w:sz w:val="24"/>
          </w:rPr>
          <w:delText>하드웨어</w:delText>
        </w:r>
        <w:r w:rsidDel="00F14216">
          <w:rPr>
            <w:rFonts w:ascii="HCI Poppy" w:eastAsia="휴먼명조"/>
            <w:spacing w:val="-1"/>
            <w:sz w:val="24"/>
          </w:rPr>
          <w:delText xml:space="preserve">(Neurocloud </w:delText>
        </w:r>
        <w:r w:rsidDel="00F14216">
          <w:rPr>
            <w:rFonts w:ascii="HCI Poppy" w:eastAsia="휴먼명조"/>
            <w:spacing w:val="-1"/>
            <w:sz w:val="24"/>
          </w:rPr>
          <w:delText>포함</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소프트웨어</w:delText>
        </w:r>
        <w:r w:rsidDel="00F14216">
          <w:rPr>
            <w:rFonts w:ascii="HCI Poppy" w:eastAsia="휴먼명조"/>
            <w:spacing w:val="-1"/>
            <w:sz w:val="24"/>
          </w:rPr>
          <w:delText xml:space="preserve"> </w:delText>
        </w:r>
        <w:r w:rsidDel="00F14216">
          <w:rPr>
            <w:rFonts w:ascii="HCI Poppy" w:eastAsia="휴먼명조"/>
            <w:spacing w:val="-1"/>
            <w:sz w:val="24"/>
          </w:rPr>
          <w:delText>등을</w:delText>
        </w:r>
        <w:r w:rsidDel="00F14216">
          <w:rPr>
            <w:rFonts w:ascii="HCI Poppy" w:eastAsia="휴먼명조"/>
            <w:spacing w:val="-1"/>
            <w:sz w:val="24"/>
          </w:rPr>
          <w:delText xml:space="preserve"> </w:delText>
        </w:r>
        <w:r w:rsidDel="00F14216">
          <w:rPr>
            <w:rFonts w:ascii="HCI Poppy" w:eastAsia="휴먼명조"/>
            <w:spacing w:val="-1"/>
            <w:sz w:val="24"/>
          </w:rPr>
          <w:delText>별첨</w:delText>
        </w:r>
        <w:r w:rsidDel="00F14216">
          <w:rPr>
            <w:rFonts w:ascii="HCI Poppy" w:eastAsia="휴먼명조"/>
            <w:spacing w:val="-1"/>
            <w:sz w:val="24"/>
          </w:rPr>
          <w:delText xml:space="preserve">6 </w:delText>
        </w:r>
        <w:r w:rsidDel="00F14216">
          <w:rPr>
            <w:rFonts w:ascii="HCI Poppy" w:eastAsia="휴먼명조"/>
            <w:spacing w:val="-1"/>
            <w:sz w:val="24"/>
          </w:rPr>
          <w:delText>“</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개시</w:delText>
        </w:r>
        <w:r w:rsidDel="00F14216">
          <w:rPr>
            <w:rFonts w:ascii="HCI Poppy" w:eastAsia="휴먼명조"/>
            <w:spacing w:val="-1"/>
            <w:sz w:val="24"/>
          </w:rPr>
          <w:delText xml:space="preserve"> </w:delText>
        </w:r>
        <w:r w:rsidDel="00F14216">
          <w:rPr>
            <w:rFonts w:ascii="HCI Poppy" w:eastAsia="휴먼명조"/>
            <w:spacing w:val="-1"/>
            <w:sz w:val="24"/>
          </w:rPr>
          <w:delText>조건</w:delText>
        </w:r>
        <w:r w:rsidDel="00F14216">
          <w:rPr>
            <w:rFonts w:ascii="HCI Poppy" w:eastAsia="휴먼명조"/>
            <w:spacing w:val="-1"/>
            <w:sz w:val="24"/>
          </w:rPr>
          <w:delText>”</w:delText>
        </w:r>
        <w:r w:rsidDel="00F14216">
          <w:rPr>
            <w:rFonts w:ascii="HCI Poppy" w:eastAsia="휴먼명조"/>
            <w:spacing w:val="-1"/>
            <w:sz w:val="24"/>
          </w:rPr>
          <w:delText>에</w:delText>
        </w:r>
        <w:r w:rsidDel="00F14216">
          <w:rPr>
            <w:rFonts w:ascii="HCI Poppy" w:eastAsia="휴먼명조"/>
            <w:spacing w:val="-1"/>
            <w:sz w:val="24"/>
          </w:rPr>
          <w:delText xml:space="preserve"> </w:delText>
        </w:r>
        <w:r w:rsidDel="00F14216">
          <w:rPr>
            <w:rFonts w:ascii="HCI Poppy" w:eastAsia="휴먼명조"/>
            <w:spacing w:val="-1"/>
            <w:sz w:val="24"/>
          </w:rPr>
          <w:delText>따라</w:delText>
        </w:r>
        <w:r w:rsidDel="00F14216">
          <w:rPr>
            <w:rFonts w:ascii="HCI Poppy" w:eastAsia="휴먼명조"/>
            <w:spacing w:val="-1"/>
            <w:sz w:val="24"/>
          </w:rPr>
          <w:delText xml:space="preserve"> </w:delText>
        </w:r>
        <w:r w:rsidDel="00F14216">
          <w:rPr>
            <w:rFonts w:ascii="HCI Poppy" w:eastAsia="휴먼명조"/>
            <w:spacing w:val="-1"/>
            <w:sz w:val="24"/>
          </w:rPr>
          <w:delText>이송</w:delText>
        </w:r>
        <w:r w:rsidDel="00F14216">
          <w:rPr>
            <w:rFonts w:ascii="HCI Poppy" w:eastAsia="휴먼명조"/>
            <w:spacing w:val="-1"/>
            <w:sz w:val="24"/>
          </w:rPr>
          <w:delText xml:space="preserve">, </w:delText>
        </w:r>
        <w:r w:rsidDel="00F14216">
          <w:rPr>
            <w:rFonts w:ascii="HCI Poppy" w:eastAsia="휴먼명조"/>
            <w:spacing w:val="-1"/>
            <w:sz w:val="24"/>
          </w:rPr>
          <w:delText>설치</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운영개시</w:delText>
        </w:r>
        <w:r w:rsidDel="00F14216">
          <w:rPr>
            <w:rFonts w:ascii="HCI Poppy" w:eastAsia="휴먼명조"/>
            <w:spacing w:val="-1"/>
            <w:sz w:val="24"/>
          </w:rPr>
          <w:delText xml:space="preserve"> </w:delText>
        </w:r>
        <w:r w:rsidDel="00F14216">
          <w:rPr>
            <w:rFonts w:ascii="HCI Poppy" w:eastAsia="휴먼명조"/>
            <w:spacing w:val="-1"/>
            <w:sz w:val="24"/>
          </w:rPr>
          <w:delText>하여야</w:delText>
        </w:r>
        <w:r w:rsidDel="00F14216">
          <w:rPr>
            <w:rFonts w:ascii="HCI Poppy" w:eastAsia="휴먼명조"/>
            <w:spacing w:val="-1"/>
            <w:sz w:val="24"/>
          </w:rPr>
          <w:delText xml:space="preserve"> </w:delText>
        </w:r>
        <w:r w:rsidDel="00F14216">
          <w:rPr>
            <w:rFonts w:ascii="HCI Poppy" w:eastAsia="휴먼명조"/>
            <w:spacing w:val="-1"/>
            <w:sz w:val="24"/>
          </w:rPr>
          <w:delText>하고</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체결</w:delText>
        </w:r>
        <w:r w:rsidDel="00F14216">
          <w:rPr>
            <w:rFonts w:ascii="HCI Poppy" w:eastAsia="휴먼명조"/>
            <w:spacing w:val="-1"/>
            <w:sz w:val="24"/>
          </w:rPr>
          <w:delText xml:space="preserve"> </w:delText>
        </w:r>
        <w:r w:rsidDel="00F14216">
          <w:rPr>
            <w:rFonts w:ascii="HCI Poppy" w:eastAsia="휴먼명조"/>
            <w:spacing w:val="-1"/>
            <w:sz w:val="24"/>
          </w:rPr>
          <w:delText>후</w:delText>
        </w:r>
        <w:r w:rsidDel="00F14216">
          <w:rPr>
            <w:rFonts w:ascii="HCI Poppy" w:eastAsia="휴먼명조"/>
            <w:spacing w:val="-1"/>
            <w:sz w:val="24"/>
          </w:rPr>
          <w:delText xml:space="preserve"> </w:delText>
        </w:r>
      </w:del>
      <w:del w:id="32" w:author="이수용" w:date="2024-12-13T13:24:00Z">
        <w:r w:rsidRPr="00080029" w:rsidDel="00080029">
          <w:rPr>
            <w:rFonts w:ascii="HCI Poppy" w:eastAsia="휴먼명조"/>
            <w:spacing w:val="-1"/>
            <w:sz w:val="24"/>
            <w:highlight w:val="yellow"/>
            <w:rPrChange w:id="33" w:author="이수용" w:date="2024-12-13T13:25:00Z">
              <w:rPr>
                <w:rFonts w:ascii="HCI Poppy" w:eastAsia="휴먼명조"/>
                <w:spacing w:val="-1"/>
                <w:sz w:val="24"/>
              </w:rPr>
            </w:rPrChange>
          </w:rPr>
          <w:delText>5</w:delText>
        </w:r>
      </w:del>
      <w:del w:id="34" w:author="이수용" w:date="2025-01-07T14:02:00Z">
        <w:r w:rsidRPr="00080029" w:rsidDel="00F14216">
          <w:rPr>
            <w:rFonts w:ascii="HCI Poppy" w:eastAsia="휴먼명조"/>
            <w:spacing w:val="-1"/>
            <w:sz w:val="24"/>
            <w:highlight w:val="yellow"/>
            <w:rPrChange w:id="35" w:author="이수용" w:date="2024-12-13T13:25:00Z">
              <w:rPr>
                <w:rFonts w:ascii="HCI Poppy" w:eastAsia="휴먼명조"/>
                <w:spacing w:val="-1"/>
                <w:sz w:val="24"/>
              </w:rPr>
            </w:rPrChange>
          </w:rPr>
          <w:delText>개월</w:delText>
        </w:r>
        <w:r w:rsidRPr="00080029" w:rsidDel="00F14216">
          <w:rPr>
            <w:rFonts w:ascii="HCI Poppy" w:eastAsia="휴먼명조"/>
            <w:spacing w:val="-1"/>
            <w:sz w:val="24"/>
            <w:highlight w:val="yellow"/>
            <w:rPrChange w:id="36" w:author="이수용" w:date="2024-12-13T13:25:00Z">
              <w:rPr>
                <w:rFonts w:ascii="HCI Poppy" w:eastAsia="휴먼명조"/>
                <w:spacing w:val="-1"/>
                <w:sz w:val="24"/>
              </w:rPr>
            </w:rPrChange>
          </w:rPr>
          <w:delText xml:space="preserve"> </w:delText>
        </w:r>
        <w:r w:rsidRPr="00080029" w:rsidDel="00F14216">
          <w:rPr>
            <w:rFonts w:ascii="HCI Poppy" w:eastAsia="휴먼명조"/>
            <w:spacing w:val="-1"/>
            <w:sz w:val="24"/>
            <w:highlight w:val="yellow"/>
            <w:rPrChange w:id="37" w:author="이수용" w:date="2024-12-13T13:25:00Z">
              <w:rPr>
                <w:rFonts w:ascii="HCI Poppy" w:eastAsia="휴먼명조"/>
                <w:spacing w:val="-1"/>
                <w:sz w:val="24"/>
              </w:rPr>
            </w:rPrChange>
          </w:rPr>
          <w:delText>내</w:delText>
        </w:r>
        <w:r w:rsidDel="00F14216">
          <w:rPr>
            <w:rFonts w:ascii="HCI Poppy" w:eastAsia="휴먼명조"/>
            <w:spacing w:val="-1"/>
            <w:sz w:val="24"/>
          </w:rPr>
          <w:delText>에</w:delText>
        </w:r>
        <w:r w:rsidDel="00F14216">
          <w:rPr>
            <w:rFonts w:ascii="HCI Poppy" w:eastAsia="휴먼명조"/>
            <w:spacing w:val="-1"/>
            <w:sz w:val="24"/>
          </w:rPr>
          <w:delText xml:space="preserve"> </w:delText>
        </w:r>
        <w:r w:rsidDel="00F14216">
          <w:rPr>
            <w:rFonts w:ascii="HCI Poppy" w:eastAsia="휴먼명조"/>
            <w:spacing w:val="-1"/>
            <w:sz w:val="24"/>
          </w:rPr>
          <w:delText>발주자의</w:delText>
        </w:r>
        <w:r w:rsidDel="00F14216">
          <w:rPr>
            <w:rFonts w:ascii="HCI Poppy" w:eastAsia="휴먼명조"/>
            <w:spacing w:val="-1"/>
            <w:sz w:val="24"/>
          </w:rPr>
          <w:delText xml:space="preserve"> </w:delText>
        </w:r>
        <w:r w:rsidDel="00F14216">
          <w:rPr>
            <w:rFonts w:ascii="HCI Poppy" w:eastAsia="휴먼명조"/>
            <w:spacing w:val="-1"/>
            <w:sz w:val="24"/>
          </w:rPr>
          <w:delText>검수를</w:delText>
        </w:r>
        <w:r w:rsidDel="00F14216">
          <w:rPr>
            <w:rFonts w:ascii="HCI Poppy" w:eastAsia="휴먼명조"/>
            <w:spacing w:val="-1"/>
            <w:sz w:val="24"/>
          </w:rPr>
          <w:delText xml:space="preserve"> </w:delText>
        </w:r>
        <w:r w:rsidDel="00F14216">
          <w:rPr>
            <w:rFonts w:ascii="HCI Poppy" w:eastAsia="휴먼명조"/>
            <w:spacing w:val="-1"/>
            <w:sz w:val="24"/>
          </w:rPr>
          <w:delText>받아야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31BA3D52" w14:textId="02601228"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38" w:author="이수용" w:date="2025-01-07T14:02:00Z"/>
        </w:rPr>
      </w:pPr>
      <w:del w:id="39"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 xml:space="preserve"> </w:delText>
        </w:r>
        <w:r w:rsidDel="00F14216">
          <w:rPr>
            <w:rFonts w:ascii="HCI Poppy" w:eastAsia="휴먼명조"/>
            <w:spacing w:val="-1"/>
            <w:sz w:val="24"/>
          </w:rPr>
          <w:delText>제공기간</w:delText>
        </w:r>
        <w:r w:rsidDel="00F14216">
          <w:rPr>
            <w:rFonts w:ascii="HCI Poppy" w:eastAsia="휴먼명조"/>
            <w:spacing w:val="-1"/>
            <w:sz w:val="24"/>
          </w:rPr>
          <w:delText>(</w:delText>
        </w:r>
        <w:r w:rsidDel="00F14216">
          <w:rPr>
            <w:rFonts w:ascii="HCI Poppy" w:eastAsia="휴먼명조"/>
            <w:spacing w:val="-1"/>
            <w:sz w:val="24"/>
          </w:rPr>
          <w:delText>이하</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제공기간</w:delText>
        </w:r>
        <w:r w:rsidDel="00F14216">
          <w:rPr>
            <w:rFonts w:ascii="HCI Poppy" w:eastAsia="휴먼명조"/>
            <w:spacing w:val="-1"/>
            <w:sz w:val="24"/>
          </w:rPr>
          <w:delText>”</w:delText>
        </w:r>
        <w:r w:rsidDel="00F14216">
          <w:rPr>
            <w:rFonts w:ascii="HCI Poppy" w:eastAsia="휴먼명조"/>
            <w:spacing w:val="-1"/>
            <w:sz w:val="24"/>
          </w:rPr>
          <w:delText>)</w:delText>
        </w:r>
        <w:r w:rsidDel="00F14216">
          <w:rPr>
            <w:rFonts w:ascii="HCI Poppy" w:eastAsia="휴먼명조"/>
            <w:spacing w:val="-1"/>
            <w:sz w:val="24"/>
          </w:rPr>
          <w:delText>은</w:delText>
        </w:r>
        <w:r w:rsidDel="00F14216">
          <w:rPr>
            <w:rFonts w:ascii="HCI Poppy" w:eastAsia="휴먼명조"/>
            <w:spacing w:val="-1"/>
            <w:sz w:val="24"/>
          </w:rPr>
          <w:delText xml:space="preserve"> </w:delText>
        </w:r>
        <w:r w:rsidDel="00F14216">
          <w:rPr>
            <w:rFonts w:ascii="HCI Poppy" w:eastAsia="휴먼명조"/>
            <w:spacing w:val="-1"/>
            <w:sz w:val="24"/>
          </w:rPr>
          <w:delText>검수완료일부터</w:delText>
        </w:r>
        <w:r w:rsidDel="00F14216">
          <w:rPr>
            <w:rFonts w:ascii="HCI Poppy" w:eastAsia="휴먼명조"/>
            <w:spacing w:val="-1"/>
            <w:sz w:val="24"/>
          </w:rPr>
          <w:delText xml:space="preserve"> 5</w:delText>
        </w:r>
        <w:r w:rsidDel="00F14216">
          <w:rPr>
            <w:rFonts w:ascii="HCI Poppy" w:eastAsia="휴먼명조"/>
            <w:spacing w:val="-1"/>
            <w:sz w:val="24"/>
          </w:rPr>
          <w:delText>년까지로</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r w:rsidDel="00F14216">
          <w:rPr>
            <w:rFonts w:ascii="HCI Poppy" w:eastAsia="휴먼명조"/>
            <w:spacing w:val="-1"/>
            <w:sz w:val="24"/>
          </w:rPr>
          <w:delText>계약기간이</w:delText>
        </w:r>
        <w:r w:rsidDel="00F14216">
          <w:rPr>
            <w:rFonts w:ascii="HCI Poppy" w:eastAsia="휴먼명조"/>
            <w:spacing w:val="-1"/>
            <w:sz w:val="24"/>
          </w:rPr>
          <w:delText xml:space="preserve"> </w:delText>
        </w:r>
        <w:r w:rsidDel="00F14216">
          <w:rPr>
            <w:rFonts w:ascii="HCI Poppy" w:eastAsia="휴먼명조"/>
            <w:spacing w:val="-1"/>
            <w:sz w:val="24"/>
          </w:rPr>
          <w:delText>연장된</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연장된</w:delText>
        </w:r>
        <w:r w:rsidDel="00F14216">
          <w:rPr>
            <w:rFonts w:ascii="HCI Poppy" w:eastAsia="휴먼명조"/>
            <w:spacing w:val="-1"/>
            <w:sz w:val="24"/>
          </w:rPr>
          <w:delText xml:space="preserve"> </w:delText>
        </w:r>
        <w:r w:rsidDel="00F14216">
          <w:rPr>
            <w:rFonts w:ascii="HCI Poppy" w:eastAsia="휴먼명조"/>
            <w:spacing w:val="-1"/>
            <w:sz w:val="24"/>
          </w:rPr>
          <w:delText>계약기간의</w:delText>
        </w:r>
        <w:r w:rsidDel="00F14216">
          <w:rPr>
            <w:rFonts w:ascii="HCI Poppy" w:eastAsia="휴먼명조"/>
            <w:spacing w:val="-1"/>
            <w:sz w:val="24"/>
          </w:rPr>
          <w:delText xml:space="preserve"> </w:delText>
        </w:r>
        <w:r w:rsidDel="00F14216">
          <w:rPr>
            <w:rFonts w:ascii="HCI Poppy" w:eastAsia="휴먼명조"/>
            <w:spacing w:val="-1"/>
            <w:sz w:val="24"/>
          </w:rPr>
          <w:delText>말일을</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제공기간의</w:delText>
        </w:r>
        <w:r w:rsidDel="00F14216">
          <w:rPr>
            <w:rFonts w:ascii="HCI Poppy" w:eastAsia="휴먼명조"/>
            <w:spacing w:val="-1"/>
            <w:sz w:val="24"/>
          </w:rPr>
          <w:delText xml:space="preserve"> </w:delText>
        </w:r>
        <w:r w:rsidDel="00F14216">
          <w:rPr>
            <w:rFonts w:ascii="HCI Poppy" w:eastAsia="휴먼명조"/>
            <w:spacing w:val="-1"/>
            <w:sz w:val="24"/>
          </w:rPr>
          <w:delText>말일로</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50CF522C" w14:textId="32697F6B"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40" w:author="이수용" w:date="2025-01-07T14:02:00Z"/>
        </w:rPr>
      </w:pPr>
      <w:del w:id="41"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,3)</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계약상대자가</w:delText>
        </w:r>
        <w:r w:rsidDel="00F14216">
          <w:rPr>
            <w:rFonts w:ascii="HCI Poppy" w:eastAsia="휴먼명조"/>
            <w:spacing w:val="-1"/>
            <w:sz w:val="24"/>
          </w:rPr>
          <w:delText xml:space="preserve"> </w:delText>
        </w:r>
        <w:r w:rsidDel="00F14216">
          <w:rPr>
            <w:rFonts w:ascii="HCI Poppy" w:eastAsia="휴먼명조"/>
            <w:spacing w:val="-1"/>
            <w:sz w:val="24"/>
          </w:rPr>
          <w:delText>계약체결</w:delText>
        </w:r>
        <w:r w:rsidDel="00F14216">
          <w:rPr>
            <w:rFonts w:ascii="HCI Poppy" w:eastAsia="휴먼명조"/>
            <w:spacing w:val="-1"/>
            <w:sz w:val="24"/>
          </w:rPr>
          <w:delText xml:space="preserve"> </w:delText>
        </w:r>
        <w:r w:rsidDel="00F14216">
          <w:rPr>
            <w:rFonts w:ascii="HCI Poppy" w:eastAsia="휴먼명조"/>
            <w:spacing w:val="-1"/>
            <w:sz w:val="24"/>
          </w:rPr>
          <w:delText>후</w:delText>
        </w:r>
        <w:r w:rsidDel="00F14216">
          <w:rPr>
            <w:rFonts w:ascii="HCI Poppy" w:eastAsia="휴먼명조"/>
            <w:spacing w:val="-1"/>
            <w:sz w:val="24"/>
          </w:rPr>
          <w:delText xml:space="preserve"> </w:delText>
        </w:r>
      </w:del>
      <w:del w:id="42" w:author="이수용" w:date="2024-12-13T13:27:00Z">
        <w:r w:rsidRPr="00DB5D5B" w:rsidDel="00DB5D5B">
          <w:rPr>
            <w:rFonts w:ascii="HCI Poppy" w:eastAsia="휴먼명조"/>
            <w:spacing w:val="-1"/>
            <w:sz w:val="24"/>
            <w:highlight w:val="yellow"/>
            <w:rPrChange w:id="43" w:author="이수용" w:date="2024-12-13T13:27:00Z">
              <w:rPr>
                <w:rFonts w:ascii="HCI Poppy" w:eastAsia="휴먼명조"/>
                <w:spacing w:val="-1"/>
                <w:sz w:val="24"/>
              </w:rPr>
            </w:rPrChange>
          </w:rPr>
          <w:delText>5</w:delText>
        </w:r>
      </w:del>
      <w:del w:id="44" w:author="이수용" w:date="2025-01-07T14:02:00Z">
        <w:r w:rsidRPr="00DB5D5B" w:rsidDel="00F14216">
          <w:rPr>
            <w:rFonts w:ascii="HCI Poppy" w:eastAsia="휴먼명조"/>
            <w:spacing w:val="-1"/>
            <w:sz w:val="24"/>
            <w:highlight w:val="yellow"/>
            <w:rPrChange w:id="45" w:author="이수용" w:date="2024-12-13T13:27:00Z">
              <w:rPr>
                <w:rFonts w:ascii="HCI Poppy" w:eastAsia="휴먼명조"/>
                <w:spacing w:val="-1"/>
                <w:sz w:val="24"/>
              </w:rPr>
            </w:rPrChange>
          </w:rPr>
          <w:delText>개월</w:delText>
        </w:r>
        <w:r w:rsidDel="00F14216">
          <w:rPr>
            <w:rFonts w:ascii="HCI Poppy" w:eastAsia="휴먼명조"/>
            <w:spacing w:val="-1"/>
            <w:sz w:val="24"/>
          </w:rPr>
          <w:delText xml:space="preserve"> </w:delText>
        </w:r>
        <w:r w:rsidDel="00F14216">
          <w:rPr>
            <w:rFonts w:ascii="HCI Poppy" w:eastAsia="휴먼명조"/>
            <w:spacing w:val="-1"/>
            <w:sz w:val="24"/>
          </w:rPr>
          <w:delText>이내</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개시를</w:delText>
        </w:r>
        <w:r w:rsidDel="00F14216">
          <w:rPr>
            <w:rFonts w:ascii="HCI Poppy" w:eastAsia="휴먼명조"/>
            <w:spacing w:val="-1"/>
            <w:sz w:val="24"/>
          </w:rPr>
          <w:delText xml:space="preserve"> </w:delText>
        </w:r>
        <w:r w:rsidDel="00F14216">
          <w:rPr>
            <w:rFonts w:ascii="HCI Poppy" w:eastAsia="휴먼명조"/>
            <w:spacing w:val="-1"/>
            <w:sz w:val="24"/>
          </w:rPr>
          <w:delText>완료하지</w:delText>
        </w:r>
        <w:r w:rsidDel="00F14216">
          <w:rPr>
            <w:rFonts w:ascii="HCI Poppy" w:eastAsia="휴먼명조"/>
            <w:spacing w:val="-1"/>
            <w:sz w:val="24"/>
          </w:rPr>
          <w:delText xml:space="preserve"> </w:delText>
        </w:r>
        <w:r w:rsidDel="00F14216">
          <w:rPr>
            <w:rFonts w:ascii="HCI Poppy" w:eastAsia="휴먼명조"/>
            <w:spacing w:val="-1"/>
            <w:sz w:val="24"/>
          </w:rPr>
          <w:delText>못한</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발주자는</w:delText>
        </w:r>
        <w:r w:rsidDel="00F14216">
          <w:rPr>
            <w:rFonts w:ascii="HCI Poppy" w:eastAsia="휴먼명조"/>
            <w:spacing w:val="-1"/>
            <w:sz w:val="24"/>
          </w:rPr>
          <w:delText xml:space="preserve"> </w:delText>
        </w:r>
        <w:r w:rsidDel="00F14216">
          <w:rPr>
            <w:rFonts w:ascii="HCI Poppy" w:eastAsia="휴먼명조"/>
            <w:spacing w:val="-1"/>
            <w:sz w:val="24"/>
          </w:rPr>
          <w:delText>지체일수에</w:delText>
        </w:r>
        <w:r w:rsidDel="00F14216">
          <w:rPr>
            <w:rFonts w:ascii="HCI Poppy" w:eastAsia="휴먼명조"/>
            <w:spacing w:val="-1"/>
            <w:sz w:val="24"/>
          </w:rPr>
          <w:delText xml:space="preserve"> </w:delText>
        </w:r>
        <w:r w:rsidDel="00F14216">
          <w:rPr>
            <w:rFonts w:ascii="HCI Poppy" w:eastAsia="휴먼명조"/>
            <w:spacing w:val="-1"/>
            <w:sz w:val="24"/>
          </w:rPr>
          <w:delText>해당하는</w:delText>
        </w:r>
        <w:r w:rsidDel="00F14216">
          <w:rPr>
            <w:rFonts w:ascii="HCI Poppy" w:eastAsia="휴먼명조"/>
            <w:spacing w:val="-1"/>
            <w:sz w:val="24"/>
          </w:rPr>
          <w:delText xml:space="preserve"> </w:delText>
        </w:r>
        <w:r w:rsidDel="00F14216">
          <w:rPr>
            <w:rFonts w:ascii="HCI Poppy" w:eastAsia="휴먼명조"/>
            <w:spacing w:val="-1"/>
            <w:sz w:val="24"/>
          </w:rPr>
          <w:delText>지연배상액</w:delText>
        </w:r>
        <w:r w:rsidDel="00F14216">
          <w:rPr>
            <w:rFonts w:ascii="HCI Poppy" w:eastAsia="휴먼명조"/>
            <w:spacing w:val="-1"/>
            <w:sz w:val="24"/>
          </w:rPr>
          <w:delText>(</w:delText>
        </w:r>
        <w:r w:rsidDel="00F14216">
          <w:rPr>
            <w:rFonts w:ascii="HCI Poppy" w:eastAsia="휴먼명조"/>
            <w:spacing w:val="-1"/>
            <w:sz w:val="24"/>
          </w:rPr>
          <w:delText>이하</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지체상금</w:delText>
        </w:r>
        <w:r w:rsidDel="00F14216">
          <w:rPr>
            <w:rFonts w:ascii="HCI Poppy" w:eastAsia="휴먼명조"/>
            <w:spacing w:val="-1"/>
            <w:sz w:val="24"/>
          </w:rPr>
          <w:delText>”</w:delText>
        </w:r>
        <w:r w:rsidDel="00F14216">
          <w:rPr>
            <w:rFonts w:ascii="HCI Poppy" w:eastAsia="휴먼명조"/>
            <w:spacing w:val="-1"/>
            <w:sz w:val="24"/>
          </w:rPr>
          <w:delText>)</w:delText>
        </w:r>
        <w:r w:rsidDel="00F14216">
          <w:rPr>
            <w:rFonts w:ascii="HCI Poppy" w:eastAsia="휴먼명조"/>
            <w:spacing w:val="-1"/>
            <w:sz w:val="24"/>
          </w:rPr>
          <w:delText>을</w:delText>
        </w:r>
        <w:r w:rsidDel="00F14216">
          <w:rPr>
            <w:rFonts w:ascii="HCI Poppy" w:eastAsia="휴먼명조"/>
            <w:spacing w:val="-1"/>
            <w:sz w:val="24"/>
          </w:rPr>
          <w:delText xml:space="preserve"> </w:delText>
        </w:r>
        <w:r w:rsidDel="00F14216">
          <w:rPr>
            <w:rFonts w:ascii="HCI Poppy" w:eastAsia="휴먼명조"/>
            <w:spacing w:val="-1"/>
            <w:sz w:val="24"/>
          </w:rPr>
          <w:delText>대금에서</w:delText>
        </w:r>
        <w:r w:rsidDel="00F14216">
          <w:rPr>
            <w:rFonts w:ascii="HCI Poppy" w:eastAsia="휴먼명조"/>
            <w:spacing w:val="-1"/>
            <w:sz w:val="24"/>
          </w:rPr>
          <w:delText xml:space="preserve"> </w:delText>
        </w:r>
        <w:r w:rsidDel="00F14216">
          <w:rPr>
            <w:rFonts w:ascii="HCI Poppy" w:eastAsia="휴먼명조"/>
            <w:spacing w:val="-1"/>
            <w:sz w:val="24"/>
          </w:rPr>
          <w:delText>공제한다</w:delText>
        </w:r>
        <w:r w:rsidDel="00F14216">
          <w:rPr>
            <w:rFonts w:ascii="HCI Poppy" w:eastAsia="휴먼명조"/>
            <w:spacing w:val="-1"/>
            <w:sz w:val="24"/>
          </w:rPr>
          <w:delText xml:space="preserve">. </w:delText>
        </w:r>
        <w:r w:rsidDel="00F14216">
          <w:rPr>
            <w:rFonts w:ascii="HCI Poppy" w:eastAsia="휴먼명조"/>
            <w:spacing w:val="-1"/>
            <w:sz w:val="24"/>
          </w:rPr>
          <w:delText>지체상금은</w:delText>
        </w:r>
        <w:r w:rsidDel="00F14216">
          <w:rPr>
            <w:rFonts w:ascii="HCI Poppy" w:eastAsia="휴먼명조"/>
            <w:spacing w:val="-1"/>
            <w:sz w:val="24"/>
          </w:rPr>
          <w:delText xml:space="preserve"> </w:delText>
        </w:r>
        <w:r w:rsidDel="00F14216">
          <w:rPr>
            <w:rFonts w:ascii="HCI Poppy" w:eastAsia="휴먼명조"/>
            <w:spacing w:val="-1"/>
            <w:sz w:val="24"/>
          </w:rPr>
          <w:delText>지체일수에</w:delText>
        </w:r>
        <w:r w:rsidDel="00F14216">
          <w:rPr>
            <w:rFonts w:ascii="HCI Poppy" w:eastAsia="휴먼명조"/>
            <w:spacing w:val="-1"/>
            <w:sz w:val="24"/>
          </w:rPr>
          <w:delText xml:space="preserve"> </w:delText>
        </w:r>
        <w:r w:rsidDel="00F14216">
          <w:rPr>
            <w:rFonts w:ascii="HCI Poppy" w:eastAsia="휴먼명조"/>
            <w:spacing w:val="-1"/>
            <w:sz w:val="24"/>
          </w:rPr>
          <w:delText>대금</w:delText>
        </w:r>
        <w:r w:rsidDel="00F14216">
          <w:rPr>
            <w:rFonts w:ascii="HCI Poppy" w:eastAsia="휴먼명조"/>
            <w:spacing w:val="-1"/>
            <w:sz w:val="24"/>
          </w:rPr>
          <w:delText>(</w:delText>
        </w:r>
        <w:r w:rsidDel="00F14216">
          <w:rPr>
            <w:rFonts w:ascii="HCI Poppy" w:eastAsia="휴먼명조"/>
            <w:spacing w:val="-1"/>
            <w:sz w:val="24"/>
          </w:rPr>
          <w:delText>장기계속공사계약</w:delText>
        </w:r>
        <w:r w:rsidDel="00F14216">
          <w:rPr>
            <w:rFonts w:ascii="HCI Poppy" w:eastAsia="휴먼명조"/>
            <w:spacing w:val="-1"/>
            <w:sz w:val="24"/>
          </w:rPr>
          <w:delText>·</w:delText>
        </w:r>
        <w:r w:rsidDel="00F14216">
          <w:rPr>
            <w:rFonts w:ascii="HCI Poppy" w:eastAsia="휴먼명조"/>
            <w:spacing w:val="-1"/>
            <w:sz w:val="24"/>
          </w:rPr>
          <w:delText>장기계속물품제조계약</w:delText>
        </w:r>
        <w:r w:rsidDel="00F14216">
          <w:rPr>
            <w:rFonts w:ascii="HCI Poppy" w:eastAsia="휴먼명조"/>
            <w:spacing w:val="-1"/>
            <w:sz w:val="24"/>
          </w:rPr>
          <w:delText>·</w:delText>
        </w:r>
        <w:r w:rsidDel="00F14216">
          <w:rPr>
            <w:rFonts w:ascii="HCI Poppy" w:eastAsia="휴먼명조"/>
            <w:spacing w:val="-1"/>
            <w:sz w:val="24"/>
          </w:rPr>
          <w:delText>장기계속용역계약의</w:delText>
        </w:r>
        <w:r w:rsidDel="00F14216">
          <w:rPr>
            <w:rFonts w:ascii="HCI Poppy" w:eastAsia="휴먼명조"/>
            <w:spacing w:val="-1"/>
            <w:sz w:val="24"/>
          </w:rPr>
          <w:delText xml:space="preserve"> </w:delText>
        </w:r>
        <w:r w:rsidDel="00F14216">
          <w:rPr>
            <w:rFonts w:ascii="HCI Poppy" w:eastAsia="휴먼명조"/>
            <w:spacing w:val="-1"/>
            <w:sz w:val="24"/>
          </w:rPr>
          <w:delText>경우에는</w:delText>
        </w:r>
        <w:r w:rsidDel="00F14216">
          <w:rPr>
            <w:rFonts w:ascii="HCI Poppy" w:eastAsia="휴먼명조"/>
            <w:spacing w:val="-1"/>
            <w:sz w:val="24"/>
          </w:rPr>
          <w:delText xml:space="preserve"> </w:delText>
        </w:r>
        <w:r w:rsidDel="00F14216">
          <w:rPr>
            <w:rFonts w:ascii="HCI Poppy" w:eastAsia="휴먼명조"/>
            <w:spacing w:val="-1"/>
            <w:sz w:val="24"/>
          </w:rPr>
          <w:delText>연차별</w:delText>
        </w:r>
        <w:r w:rsidDel="00F14216">
          <w:rPr>
            <w:rFonts w:ascii="HCI Poppy" w:eastAsia="휴먼명조"/>
            <w:spacing w:val="-1"/>
            <w:sz w:val="24"/>
          </w:rPr>
          <w:delText xml:space="preserve"> </w:delText>
        </w:r>
        <w:r w:rsidDel="00F14216">
          <w:rPr>
            <w:rFonts w:ascii="HCI Poppy" w:eastAsia="휴먼명조"/>
            <w:spacing w:val="-1"/>
            <w:sz w:val="24"/>
          </w:rPr>
          <w:delText>계약금액을</w:delText>
        </w:r>
        <w:r w:rsidDel="00F14216">
          <w:rPr>
            <w:rFonts w:ascii="HCI Poppy" w:eastAsia="휴먼명조"/>
            <w:spacing w:val="-1"/>
            <w:sz w:val="24"/>
          </w:rPr>
          <w:delText xml:space="preserve"> </w:delText>
        </w:r>
        <w:r w:rsidDel="00F14216">
          <w:rPr>
            <w:rFonts w:ascii="HCI Poppy" w:eastAsia="휴먼명조"/>
            <w:spacing w:val="-1"/>
            <w:sz w:val="24"/>
          </w:rPr>
          <w:delText>말한다</w:delText>
        </w:r>
        <w:r w:rsidDel="00F14216">
          <w:rPr>
            <w:rFonts w:ascii="HCI Poppy" w:eastAsia="휴먼명조"/>
            <w:spacing w:val="-1"/>
            <w:sz w:val="24"/>
          </w:rPr>
          <w:delText>)</w:delText>
        </w:r>
        <w:r w:rsidDel="00F14216">
          <w:rPr>
            <w:rFonts w:ascii="HCI Poppy" w:eastAsia="휴먼명조"/>
            <w:spacing w:val="-1"/>
            <w:sz w:val="24"/>
          </w:rPr>
          <w:delText>의</w:delText>
        </w:r>
        <w:r w:rsidDel="00F14216">
          <w:rPr>
            <w:rFonts w:ascii="HCI Poppy" w:eastAsia="휴먼명조"/>
            <w:spacing w:val="-1"/>
            <w:sz w:val="24"/>
          </w:rPr>
          <w:delText xml:space="preserve"> 1,000</w:delText>
        </w:r>
        <w:r w:rsidDel="00F14216">
          <w:rPr>
            <w:rFonts w:ascii="HCI Poppy" w:eastAsia="휴먼명조"/>
            <w:spacing w:val="-1"/>
            <w:sz w:val="24"/>
          </w:rPr>
          <w:delText>분의</w:delText>
        </w:r>
        <w:r w:rsidDel="00F14216">
          <w:rPr>
            <w:rFonts w:ascii="HCI Poppy" w:eastAsia="휴먼명조"/>
            <w:spacing w:val="-1"/>
            <w:sz w:val="24"/>
          </w:rPr>
          <w:delText xml:space="preserve"> 0.75</w:delText>
        </w:r>
        <w:r w:rsidDel="00F14216">
          <w:rPr>
            <w:rFonts w:ascii="HCI Poppy" w:eastAsia="휴먼명조"/>
            <w:spacing w:val="-1"/>
            <w:sz w:val="24"/>
          </w:rPr>
          <w:delText>를</w:delText>
        </w:r>
        <w:r w:rsidDel="00F14216">
          <w:rPr>
            <w:rFonts w:ascii="HCI Poppy" w:eastAsia="휴먼명조"/>
            <w:spacing w:val="-1"/>
            <w:sz w:val="24"/>
          </w:rPr>
          <w:delText xml:space="preserve"> </w:delText>
        </w:r>
        <w:r w:rsidDel="00F14216">
          <w:rPr>
            <w:rFonts w:ascii="HCI Poppy" w:eastAsia="휴먼명조"/>
            <w:spacing w:val="-1"/>
            <w:sz w:val="24"/>
          </w:rPr>
          <w:delText>곱한</w:delText>
        </w:r>
        <w:r w:rsidDel="00F14216">
          <w:rPr>
            <w:rFonts w:ascii="HCI Poppy" w:eastAsia="휴먼명조"/>
            <w:spacing w:val="-1"/>
            <w:sz w:val="24"/>
          </w:rPr>
          <w:delText xml:space="preserve"> </w:delText>
        </w:r>
        <w:r w:rsidDel="00F14216">
          <w:rPr>
            <w:rFonts w:ascii="HCI Poppy" w:eastAsia="휴먼명조"/>
            <w:spacing w:val="-1"/>
            <w:sz w:val="24"/>
          </w:rPr>
          <w:delText>금액으로</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 xml:space="preserve">. </w:delText>
        </w:r>
        <w:r w:rsidDel="00F14216">
          <w:rPr>
            <w:rFonts w:ascii="HCI Poppy" w:eastAsia="휴먼명조"/>
            <w:spacing w:val="-1"/>
            <w:sz w:val="24"/>
          </w:rPr>
          <w:delText>단</w:delText>
        </w:r>
        <w:r w:rsidDel="00F14216">
          <w:rPr>
            <w:rFonts w:ascii="HCI Poppy" w:eastAsia="휴먼명조"/>
            <w:spacing w:val="-1"/>
            <w:sz w:val="24"/>
          </w:rPr>
          <w:delText xml:space="preserve">, </w:delText>
        </w:r>
        <w:r w:rsidDel="00F14216">
          <w:rPr>
            <w:rFonts w:ascii="HCI Poppy" w:eastAsia="휴먼명조"/>
            <w:spacing w:val="-1"/>
            <w:sz w:val="24"/>
          </w:rPr>
          <w:delText>지체상금의</w:delText>
        </w:r>
        <w:r w:rsidDel="00F14216">
          <w:rPr>
            <w:rFonts w:ascii="HCI Poppy" w:eastAsia="휴먼명조"/>
            <w:spacing w:val="-1"/>
            <w:sz w:val="24"/>
          </w:rPr>
          <w:delText xml:space="preserve"> </w:delText>
        </w:r>
        <w:r w:rsidDel="00F14216">
          <w:rPr>
            <w:rFonts w:ascii="HCI Poppy" w:eastAsia="휴먼명조"/>
            <w:spacing w:val="-1"/>
            <w:sz w:val="24"/>
          </w:rPr>
          <w:delText>총액은</w:delText>
        </w:r>
        <w:r w:rsidDel="00F14216">
          <w:rPr>
            <w:rFonts w:ascii="HCI Poppy" w:eastAsia="휴먼명조"/>
            <w:spacing w:val="-1"/>
            <w:sz w:val="24"/>
          </w:rPr>
          <w:delText xml:space="preserve"> </w:delText>
        </w:r>
        <w:r w:rsidDel="00F14216">
          <w:rPr>
            <w:rFonts w:ascii="HCI Poppy" w:eastAsia="휴먼명조"/>
            <w:spacing w:val="-1"/>
            <w:sz w:val="24"/>
          </w:rPr>
          <w:delText>계약금액의</w:delText>
        </w:r>
        <w:r w:rsidDel="00F14216">
          <w:rPr>
            <w:rFonts w:ascii="HCI Poppy" w:eastAsia="휴먼명조"/>
            <w:spacing w:val="-1"/>
            <w:sz w:val="24"/>
          </w:rPr>
          <w:delText xml:space="preserve"> 100</w:delText>
        </w:r>
        <w:r w:rsidDel="00F14216">
          <w:rPr>
            <w:rFonts w:ascii="HCI Poppy" w:eastAsia="휴먼명조"/>
            <w:spacing w:val="-1"/>
            <w:sz w:val="24"/>
          </w:rPr>
          <w:delText>분의</w:delText>
        </w:r>
        <w:r w:rsidDel="00F14216">
          <w:rPr>
            <w:rFonts w:ascii="HCI Poppy" w:eastAsia="휴먼명조"/>
            <w:spacing w:val="-1"/>
            <w:sz w:val="24"/>
          </w:rPr>
          <w:delText xml:space="preserve"> 30</w:delText>
        </w:r>
        <w:r w:rsidDel="00F14216">
          <w:rPr>
            <w:rFonts w:ascii="HCI Poppy" w:eastAsia="휴먼명조"/>
            <w:spacing w:val="-1"/>
            <w:sz w:val="24"/>
          </w:rPr>
          <w:delText>을</w:delText>
        </w:r>
        <w:r w:rsidDel="00F14216">
          <w:rPr>
            <w:rFonts w:ascii="HCI Poppy" w:eastAsia="휴먼명조"/>
            <w:spacing w:val="-1"/>
            <w:sz w:val="24"/>
          </w:rPr>
          <w:delText xml:space="preserve"> </w:delText>
        </w:r>
        <w:r w:rsidDel="00F14216">
          <w:rPr>
            <w:rFonts w:ascii="HCI Poppy" w:eastAsia="휴먼명조"/>
            <w:spacing w:val="-1"/>
            <w:sz w:val="24"/>
          </w:rPr>
          <w:delText>그</w:delText>
        </w:r>
        <w:r w:rsidDel="00F14216">
          <w:rPr>
            <w:rFonts w:ascii="HCI Poppy" w:eastAsia="휴먼명조"/>
            <w:spacing w:val="-1"/>
            <w:sz w:val="24"/>
          </w:rPr>
          <w:delText xml:space="preserve"> </w:delText>
        </w:r>
        <w:r w:rsidDel="00F14216">
          <w:rPr>
            <w:rFonts w:ascii="HCI Poppy" w:eastAsia="휴먼명조"/>
            <w:spacing w:val="-1"/>
            <w:sz w:val="24"/>
          </w:rPr>
          <w:delText>한도로</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del>
    </w:p>
    <w:p w14:paraId="3C904497" w14:textId="4C7C0817"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46" w:author="이수용" w:date="2025-01-07T14:02:00Z"/>
        </w:rPr>
      </w:pPr>
      <w:del w:id="47"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,4)</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조</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1</w:delText>
        </w:r>
        <w:r w:rsidDel="00F14216">
          <w:rPr>
            <w:rFonts w:ascii="HCI Poppy" w:eastAsia="휴먼명조"/>
            <w:spacing w:val="-1"/>
            <w:sz w:val="24"/>
          </w:rPr>
          <w:delText>항의</w:delText>
        </w:r>
        <w:r w:rsidDel="00F14216">
          <w:rPr>
            <w:rFonts w:ascii="HCI Poppy" w:eastAsia="휴먼명조"/>
            <w:spacing w:val="-1"/>
            <w:sz w:val="24"/>
          </w:rPr>
          <w:delText xml:space="preserve"> </w:delText>
        </w:r>
        <w:r w:rsidDel="00F14216">
          <w:rPr>
            <w:rFonts w:ascii="HCI Poppy" w:eastAsia="휴먼명조"/>
            <w:spacing w:val="-1"/>
            <w:sz w:val="24"/>
          </w:rPr>
          <w:delText>납품</w:delText>
        </w:r>
        <w:r w:rsidDel="00F14216">
          <w:rPr>
            <w:rFonts w:ascii="HCI Poppy" w:eastAsia="휴먼명조"/>
            <w:spacing w:val="-1"/>
            <w:sz w:val="24"/>
          </w:rPr>
          <w:delText xml:space="preserve"> </w:delText>
        </w:r>
        <w:r w:rsidDel="00F14216">
          <w:rPr>
            <w:rFonts w:ascii="HCI Poppy" w:eastAsia="휴먼명조"/>
            <w:spacing w:val="-1"/>
            <w:sz w:val="24"/>
          </w:rPr>
          <w:delText>후</w:delText>
        </w:r>
        <w:r w:rsidDel="00F14216">
          <w:rPr>
            <w:rFonts w:ascii="HCI Poppy" w:eastAsia="휴먼명조"/>
            <w:spacing w:val="-1"/>
            <w:sz w:val="24"/>
          </w:rPr>
          <w:delText xml:space="preserve">, </w:delText>
        </w:r>
        <w:r w:rsidDel="00F14216">
          <w:rPr>
            <w:rFonts w:ascii="HCI Poppy" w:eastAsia="휴먼명조"/>
            <w:spacing w:val="-1"/>
            <w:sz w:val="24"/>
          </w:rPr>
          <w:delText>하드웨어</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소프트웨어에</w:delText>
        </w:r>
        <w:r w:rsidDel="00F14216">
          <w:rPr>
            <w:rFonts w:ascii="HCI Poppy" w:eastAsia="휴먼명조"/>
            <w:spacing w:val="-1"/>
            <w:sz w:val="24"/>
          </w:rPr>
          <w:delText xml:space="preserve"> </w:delText>
        </w:r>
        <w:r w:rsidDel="00F14216">
          <w:rPr>
            <w:rFonts w:ascii="HCI Poppy" w:eastAsia="휴먼명조"/>
            <w:spacing w:val="-1"/>
            <w:sz w:val="24"/>
          </w:rPr>
          <w:delText>대한</w:delText>
        </w:r>
        <w:r w:rsidDel="00F14216">
          <w:rPr>
            <w:rFonts w:ascii="HCI Poppy" w:eastAsia="휴먼명조"/>
            <w:spacing w:val="-1"/>
            <w:sz w:val="24"/>
          </w:rPr>
          <w:delText xml:space="preserve"> </w:delText>
        </w:r>
        <w:r w:rsidDel="00F14216">
          <w:rPr>
            <w:rFonts w:ascii="HCI Poppy" w:eastAsia="휴먼명조"/>
            <w:spacing w:val="-1"/>
            <w:sz w:val="24"/>
          </w:rPr>
          <w:delText>검수기간은</w:delText>
        </w:r>
        <w:r w:rsidDel="00F14216">
          <w:rPr>
            <w:rFonts w:ascii="HCI Poppy" w:eastAsia="휴먼명조"/>
            <w:spacing w:val="-1"/>
            <w:sz w:val="24"/>
          </w:rPr>
          <w:delText xml:space="preserve"> 7</w:delText>
        </w:r>
        <w:r w:rsidDel="00F14216">
          <w:rPr>
            <w:rFonts w:ascii="HCI Poppy" w:eastAsia="휴먼명조"/>
            <w:spacing w:val="-1"/>
            <w:sz w:val="24"/>
          </w:rPr>
          <w:delText>일이며</w:delText>
        </w:r>
        <w:r w:rsidDel="00F14216">
          <w:rPr>
            <w:rFonts w:ascii="HCI Poppy" w:eastAsia="휴먼명조"/>
            <w:spacing w:val="-1"/>
            <w:sz w:val="24"/>
          </w:rPr>
          <w:delText xml:space="preserve">, </w:delText>
        </w:r>
        <w:r w:rsidDel="00F14216">
          <w:rPr>
            <w:rFonts w:ascii="HCI Poppy" w:eastAsia="휴먼명조"/>
            <w:spacing w:val="-1"/>
            <w:sz w:val="24"/>
          </w:rPr>
          <w:delText>부득이한</w:delText>
        </w:r>
        <w:r w:rsidDel="00F14216">
          <w:rPr>
            <w:rFonts w:ascii="HCI Poppy" w:eastAsia="휴먼명조"/>
            <w:spacing w:val="-1"/>
            <w:sz w:val="24"/>
          </w:rPr>
          <w:delText xml:space="preserve"> </w:delText>
        </w:r>
        <w:r w:rsidDel="00F14216">
          <w:rPr>
            <w:rFonts w:ascii="HCI Poppy" w:eastAsia="휴먼명조"/>
            <w:spacing w:val="-1"/>
            <w:sz w:val="24"/>
          </w:rPr>
          <w:delText>사정이</w:delText>
        </w:r>
        <w:r w:rsidDel="00F14216">
          <w:rPr>
            <w:rFonts w:ascii="HCI Poppy" w:eastAsia="휴먼명조"/>
            <w:spacing w:val="-1"/>
            <w:sz w:val="24"/>
          </w:rPr>
          <w:delText xml:space="preserve"> </w:delText>
        </w:r>
        <w:r w:rsidDel="00F14216">
          <w:rPr>
            <w:rFonts w:ascii="HCI Poppy" w:eastAsia="휴먼명조"/>
            <w:spacing w:val="-1"/>
            <w:sz w:val="24"/>
          </w:rPr>
          <w:delText>객관적으로</w:delText>
        </w:r>
        <w:r w:rsidDel="00F14216">
          <w:rPr>
            <w:rFonts w:ascii="HCI Poppy" w:eastAsia="휴먼명조"/>
            <w:spacing w:val="-1"/>
            <w:sz w:val="24"/>
          </w:rPr>
          <w:delText xml:space="preserve"> </w:delText>
        </w:r>
        <w:r w:rsidDel="00F14216">
          <w:rPr>
            <w:rFonts w:ascii="HCI Poppy" w:eastAsia="휴먼명조"/>
            <w:spacing w:val="-1"/>
            <w:sz w:val="24"/>
          </w:rPr>
          <w:delText>인정되는</w:delText>
        </w:r>
        <w:r w:rsidDel="00F14216">
          <w:rPr>
            <w:rFonts w:ascii="HCI Poppy" w:eastAsia="휴먼명조"/>
            <w:spacing w:val="-1"/>
            <w:sz w:val="24"/>
          </w:rPr>
          <w:delText xml:space="preserve"> </w:delText>
        </w:r>
        <w:r w:rsidDel="00F14216">
          <w:rPr>
            <w:rFonts w:ascii="HCI Poppy" w:eastAsia="휴먼명조"/>
            <w:spacing w:val="-1"/>
            <w:sz w:val="24"/>
          </w:rPr>
          <w:delText>경우에</w:delText>
        </w:r>
        <w:r w:rsidDel="00F14216">
          <w:rPr>
            <w:rFonts w:ascii="HCI Poppy" w:eastAsia="휴먼명조"/>
            <w:spacing w:val="-1"/>
            <w:sz w:val="24"/>
          </w:rPr>
          <w:delText xml:space="preserve"> </w:delText>
        </w:r>
        <w:r w:rsidDel="00F14216">
          <w:rPr>
            <w:rFonts w:ascii="HCI Poppy" w:eastAsia="휴먼명조"/>
            <w:spacing w:val="-1"/>
            <w:sz w:val="24"/>
          </w:rPr>
          <w:delText>한하여</w:delText>
        </w:r>
        <w:r w:rsidDel="00F14216">
          <w:rPr>
            <w:rFonts w:ascii="HCI Poppy" w:eastAsia="휴먼명조"/>
            <w:spacing w:val="-1"/>
            <w:sz w:val="24"/>
          </w:rPr>
          <w:delText xml:space="preserve"> 15</w:delText>
        </w:r>
        <w:r w:rsidDel="00F14216">
          <w:rPr>
            <w:rFonts w:ascii="HCI Poppy" w:eastAsia="휴먼명조"/>
            <w:spacing w:val="-1"/>
            <w:sz w:val="24"/>
          </w:rPr>
          <w:delText>일로</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 xml:space="preserve">. </w:delText>
        </w:r>
        <w:r w:rsidDel="00F14216">
          <w:rPr>
            <w:rFonts w:ascii="HCI Poppy" w:eastAsia="휴먼명조"/>
            <w:spacing w:val="-1"/>
            <w:sz w:val="24"/>
          </w:rPr>
          <w:delText>단</w:delText>
        </w:r>
        <w:r w:rsidDel="00F14216">
          <w:rPr>
            <w:rFonts w:ascii="HCI Poppy" w:eastAsia="휴먼명조"/>
            <w:spacing w:val="-1"/>
            <w:sz w:val="24"/>
          </w:rPr>
          <w:delText xml:space="preserve">, </w:delText>
        </w:r>
        <w:r w:rsidDel="00F14216">
          <w:rPr>
            <w:rFonts w:ascii="HCI Poppy" w:eastAsia="휴먼명조"/>
            <w:spacing w:val="-1"/>
            <w:sz w:val="24"/>
          </w:rPr>
          <w:delText>검수</w:delText>
        </w:r>
        <w:r w:rsidDel="00F14216">
          <w:rPr>
            <w:rFonts w:ascii="HCI Poppy" w:eastAsia="휴먼명조"/>
            <w:spacing w:val="-1"/>
            <w:sz w:val="24"/>
          </w:rPr>
          <w:delText xml:space="preserve"> </w:delText>
        </w:r>
        <w:r w:rsidDel="00F14216">
          <w:rPr>
            <w:rFonts w:ascii="HCI Poppy" w:eastAsia="휴먼명조"/>
            <w:spacing w:val="-1"/>
            <w:sz w:val="24"/>
          </w:rPr>
          <w:delText>결과</w:delText>
        </w:r>
        <w:r w:rsidDel="00F14216">
          <w:rPr>
            <w:rFonts w:ascii="HCI Poppy" w:eastAsia="휴먼명조"/>
            <w:spacing w:val="-1"/>
            <w:sz w:val="24"/>
          </w:rPr>
          <w:delText xml:space="preserve"> </w:delText>
        </w:r>
        <w:r w:rsidDel="00F14216">
          <w:rPr>
            <w:rFonts w:ascii="HCI Poppy" w:eastAsia="휴먼명조"/>
            <w:spacing w:val="-1"/>
            <w:sz w:val="24"/>
          </w:rPr>
          <w:delText>이상을</w:delText>
        </w:r>
        <w:r w:rsidDel="00F14216">
          <w:rPr>
            <w:rFonts w:ascii="HCI Poppy" w:eastAsia="휴먼명조"/>
            <w:spacing w:val="-1"/>
            <w:sz w:val="24"/>
          </w:rPr>
          <w:delText xml:space="preserve"> </w:delText>
        </w:r>
        <w:r w:rsidDel="00F14216">
          <w:rPr>
            <w:rFonts w:ascii="HCI Poppy" w:eastAsia="휴먼명조"/>
            <w:spacing w:val="-1"/>
            <w:sz w:val="24"/>
          </w:rPr>
          <w:delText>발견하여</w:delText>
        </w:r>
        <w:r w:rsidDel="00F14216">
          <w:rPr>
            <w:rFonts w:ascii="HCI Poppy" w:eastAsia="휴먼명조"/>
            <w:spacing w:val="-1"/>
            <w:sz w:val="24"/>
          </w:rPr>
          <w:delText xml:space="preserve"> </w:delText>
        </w:r>
        <w:r w:rsidDel="00F14216">
          <w:rPr>
            <w:rFonts w:ascii="HCI Poppy" w:eastAsia="휴먼명조"/>
            <w:spacing w:val="-1"/>
            <w:sz w:val="24"/>
          </w:rPr>
          <w:delText>검수에</w:delText>
        </w:r>
        <w:r w:rsidDel="00F14216">
          <w:rPr>
            <w:rFonts w:ascii="HCI Poppy" w:eastAsia="휴먼명조"/>
            <w:spacing w:val="-1"/>
            <w:sz w:val="24"/>
          </w:rPr>
          <w:delText xml:space="preserve"> </w:delText>
        </w:r>
        <w:r w:rsidDel="00F14216">
          <w:rPr>
            <w:rFonts w:ascii="HCI Poppy" w:eastAsia="휴먼명조"/>
            <w:spacing w:val="-1"/>
            <w:sz w:val="24"/>
          </w:rPr>
          <w:delText>상당한</w:delText>
        </w:r>
        <w:r w:rsidDel="00F14216">
          <w:rPr>
            <w:rFonts w:ascii="HCI Poppy" w:eastAsia="휴먼명조"/>
            <w:spacing w:val="-1"/>
            <w:sz w:val="24"/>
          </w:rPr>
          <w:delText xml:space="preserve"> </w:delText>
        </w:r>
        <w:r w:rsidDel="00F14216">
          <w:rPr>
            <w:rFonts w:ascii="HCI Poppy" w:eastAsia="휴먼명조"/>
            <w:spacing w:val="-1"/>
            <w:sz w:val="24"/>
          </w:rPr>
          <w:delText>기간이</w:delText>
        </w:r>
        <w:r w:rsidDel="00F14216">
          <w:rPr>
            <w:rFonts w:ascii="HCI Poppy" w:eastAsia="휴먼명조"/>
            <w:spacing w:val="-1"/>
            <w:sz w:val="24"/>
          </w:rPr>
          <w:delText xml:space="preserve"> </w:delText>
        </w:r>
        <w:r w:rsidDel="00F14216">
          <w:rPr>
            <w:rFonts w:ascii="HCI Poppy" w:eastAsia="휴먼명조"/>
            <w:spacing w:val="-1"/>
            <w:sz w:val="24"/>
          </w:rPr>
          <w:delText>추가로</w:delText>
        </w:r>
        <w:r w:rsidDel="00F14216">
          <w:rPr>
            <w:rFonts w:ascii="HCI Poppy" w:eastAsia="휴먼명조"/>
            <w:spacing w:val="-1"/>
            <w:sz w:val="24"/>
          </w:rPr>
          <w:delText xml:space="preserve"> </w:delText>
        </w:r>
        <w:r w:rsidDel="00F14216">
          <w:rPr>
            <w:rFonts w:ascii="HCI Poppy" w:eastAsia="휴먼명조"/>
            <w:spacing w:val="-1"/>
            <w:sz w:val="24"/>
          </w:rPr>
          <w:delText>필요한</w:delText>
        </w:r>
        <w:r w:rsidDel="00F14216">
          <w:rPr>
            <w:rFonts w:ascii="HCI Poppy" w:eastAsia="휴먼명조"/>
            <w:spacing w:val="-1"/>
            <w:sz w:val="24"/>
          </w:rPr>
          <w:delText xml:space="preserve"> </w:delText>
        </w:r>
        <w:r w:rsidDel="00F14216">
          <w:rPr>
            <w:rFonts w:ascii="HCI Poppy" w:eastAsia="휴먼명조"/>
            <w:spacing w:val="-1"/>
            <w:sz w:val="24"/>
          </w:rPr>
          <w:delText>경우에는</w:delText>
        </w:r>
        <w:r w:rsidDel="00F14216">
          <w:rPr>
            <w:rFonts w:ascii="HCI Poppy" w:eastAsia="휴먼명조"/>
            <w:spacing w:val="-1"/>
            <w:sz w:val="24"/>
          </w:rPr>
          <w:delText xml:space="preserve"> </w:delText>
        </w:r>
        <w:r w:rsidDel="00F14216">
          <w:rPr>
            <w:rFonts w:ascii="HCI Poppy" w:eastAsia="휴먼명조"/>
            <w:spacing w:val="-1"/>
            <w:sz w:val="24"/>
          </w:rPr>
          <w:delText>양사가</w:delText>
        </w:r>
        <w:r w:rsidDel="00F14216">
          <w:rPr>
            <w:rFonts w:ascii="HCI Poppy" w:eastAsia="휴먼명조"/>
            <w:spacing w:val="-1"/>
            <w:sz w:val="24"/>
          </w:rPr>
          <w:delText xml:space="preserve"> </w:delText>
        </w:r>
        <w:r w:rsidDel="00F14216">
          <w:rPr>
            <w:rFonts w:ascii="HCI Poppy" w:eastAsia="휴먼명조"/>
            <w:spacing w:val="-1"/>
            <w:sz w:val="24"/>
          </w:rPr>
          <w:delText>협의</w:delText>
        </w:r>
        <w:r w:rsidDel="00F14216">
          <w:rPr>
            <w:rFonts w:ascii="HCI Poppy" w:eastAsia="휴먼명조"/>
            <w:spacing w:val="-1"/>
            <w:sz w:val="24"/>
          </w:rPr>
          <w:delText xml:space="preserve"> </w:delText>
        </w:r>
        <w:r w:rsidDel="00F14216">
          <w:rPr>
            <w:rFonts w:ascii="HCI Poppy" w:eastAsia="휴먼명조"/>
            <w:spacing w:val="-1"/>
            <w:sz w:val="24"/>
          </w:rPr>
          <w:delText>하에</w:delText>
        </w:r>
        <w:r w:rsidDel="00F14216">
          <w:rPr>
            <w:rFonts w:ascii="HCI Poppy" w:eastAsia="휴먼명조"/>
            <w:spacing w:val="-1"/>
            <w:sz w:val="24"/>
          </w:rPr>
          <w:delText xml:space="preserve"> </w:delText>
        </w:r>
        <w:r w:rsidDel="00F14216">
          <w:rPr>
            <w:rFonts w:ascii="HCI Poppy" w:eastAsia="휴먼명조"/>
            <w:spacing w:val="-1"/>
            <w:sz w:val="24"/>
          </w:rPr>
          <w:delText>해당</w:delText>
        </w:r>
        <w:r w:rsidDel="00F14216">
          <w:rPr>
            <w:rFonts w:ascii="HCI Poppy" w:eastAsia="휴먼명조"/>
            <w:spacing w:val="-1"/>
            <w:sz w:val="24"/>
          </w:rPr>
          <w:delText xml:space="preserve"> </w:delText>
        </w:r>
        <w:r w:rsidDel="00F14216">
          <w:rPr>
            <w:rFonts w:ascii="HCI Poppy" w:eastAsia="휴먼명조"/>
            <w:spacing w:val="-1"/>
            <w:sz w:val="24"/>
          </w:rPr>
          <w:delText>검수기간을</w:delText>
        </w:r>
        <w:r w:rsidDel="00F14216">
          <w:rPr>
            <w:rFonts w:ascii="HCI Poppy" w:eastAsia="휴먼명조"/>
            <w:spacing w:val="-1"/>
            <w:sz w:val="24"/>
          </w:rPr>
          <w:delText xml:space="preserve"> </w:delText>
        </w:r>
        <w:r w:rsidDel="00F14216">
          <w:rPr>
            <w:rFonts w:ascii="HCI Poppy" w:eastAsia="휴먼명조"/>
            <w:spacing w:val="-1"/>
            <w:sz w:val="24"/>
          </w:rPr>
          <w:delText>재산정</w:delText>
        </w:r>
        <w:r w:rsidDel="00F14216">
          <w:rPr>
            <w:rFonts w:ascii="HCI Poppy" w:eastAsia="휴먼명조"/>
            <w:spacing w:val="-1"/>
            <w:sz w:val="24"/>
          </w:rPr>
          <w:delText xml:space="preserve"> </w:delText>
        </w:r>
        <w:r w:rsidDel="00F14216">
          <w:rPr>
            <w:rFonts w:ascii="HCI Poppy" w:eastAsia="휴먼명조"/>
            <w:spacing w:val="-1"/>
            <w:sz w:val="24"/>
          </w:rPr>
          <w:delText>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있다</w:delText>
        </w:r>
        <w:r w:rsidDel="00F14216">
          <w:rPr>
            <w:rFonts w:ascii="HCI Poppy" w:eastAsia="휴먼명조"/>
            <w:spacing w:val="-1"/>
            <w:sz w:val="24"/>
          </w:rPr>
          <w:delText>.</w:delText>
        </w:r>
      </w:del>
    </w:p>
    <w:p w14:paraId="05A43032" w14:textId="777BAEA5"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48" w:author="이수용" w:date="2025-01-07T14:02:00Z"/>
        </w:rPr>
      </w:pPr>
      <w:del w:id="49"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,5)</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다음</w:delText>
        </w:r>
        <w:r w:rsidDel="00F14216">
          <w:rPr>
            <w:rFonts w:ascii="HCI Poppy" w:eastAsia="휴먼명조"/>
            <w:spacing w:val="-1"/>
            <w:sz w:val="24"/>
          </w:rPr>
          <w:delText xml:space="preserve"> </w:delText>
        </w:r>
        <w:r w:rsidDel="00F14216">
          <w:rPr>
            <w:rFonts w:ascii="HCI Poppy" w:eastAsia="휴먼명조"/>
            <w:spacing w:val="-1"/>
            <w:sz w:val="24"/>
          </w:rPr>
          <w:delText>각호의</w:delText>
        </w:r>
        <w:r w:rsidDel="00F14216">
          <w:rPr>
            <w:rFonts w:ascii="HCI Poppy" w:eastAsia="휴먼명조"/>
            <w:spacing w:val="-1"/>
            <w:sz w:val="24"/>
          </w:rPr>
          <w:delText xml:space="preserve"> </w:delText>
        </w:r>
        <w:r w:rsidDel="00F14216">
          <w:rPr>
            <w:rFonts w:ascii="HCI Poppy" w:eastAsia="휴먼명조"/>
            <w:spacing w:val="-1"/>
            <w:sz w:val="24"/>
          </w:rPr>
          <w:delText>어느</w:delText>
        </w:r>
        <w:r w:rsidDel="00F14216">
          <w:rPr>
            <w:rFonts w:ascii="HCI Poppy" w:eastAsia="휴먼명조"/>
            <w:spacing w:val="-1"/>
            <w:sz w:val="24"/>
          </w:rPr>
          <w:delText xml:space="preserve"> </w:delText>
        </w:r>
        <w:r w:rsidDel="00F14216">
          <w:rPr>
            <w:rFonts w:ascii="HCI Poppy" w:eastAsia="휴먼명조"/>
            <w:spacing w:val="-1"/>
            <w:sz w:val="24"/>
          </w:rPr>
          <w:delText>하나에</w:delText>
        </w:r>
        <w:r w:rsidDel="00F14216">
          <w:rPr>
            <w:rFonts w:ascii="HCI Poppy" w:eastAsia="휴먼명조"/>
            <w:spacing w:val="-1"/>
            <w:sz w:val="24"/>
          </w:rPr>
          <w:delText xml:space="preserve"> </w:delText>
        </w:r>
        <w:r w:rsidDel="00F14216">
          <w:rPr>
            <w:rFonts w:ascii="HCI Poppy" w:eastAsia="휴먼명조"/>
            <w:spacing w:val="-1"/>
            <w:sz w:val="24"/>
          </w:rPr>
          <w:delText>해당되어</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개시가</w:delText>
        </w:r>
        <w:r w:rsidDel="00F14216">
          <w:rPr>
            <w:rFonts w:ascii="HCI Poppy" w:eastAsia="휴먼명조"/>
            <w:spacing w:val="-1"/>
            <w:sz w:val="24"/>
          </w:rPr>
          <w:delText xml:space="preserve"> </w:delText>
        </w:r>
        <w:r w:rsidDel="00F14216">
          <w:rPr>
            <w:rFonts w:ascii="HCI Poppy" w:eastAsia="휴먼명조"/>
            <w:spacing w:val="-1"/>
            <w:sz w:val="24"/>
          </w:rPr>
          <w:delText>지체된</w:delText>
        </w:r>
        <w:r w:rsidDel="00F14216">
          <w:rPr>
            <w:rFonts w:ascii="HCI Poppy" w:eastAsia="휴먼명조"/>
            <w:spacing w:val="-1"/>
            <w:sz w:val="24"/>
          </w:rPr>
          <w:delText xml:space="preserve"> </w:delText>
        </w:r>
        <w:r w:rsidDel="00F14216">
          <w:rPr>
            <w:rFonts w:ascii="HCI Poppy" w:eastAsia="휴먼명조"/>
            <w:spacing w:val="-1"/>
            <w:sz w:val="24"/>
          </w:rPr>
          <w:delText>경우에는</w:delText>
        </w:r>
        <w:r w:rsidDel="00F14216">
          <w:rPr>
            <w:rFonts w:ascii="HCI Poppy" w:eastAsia="휴먼명조"/>
            <w:spacing w:val="-1"/>
            <w:sz w:val="24"/>
          </w:rPr>
          <w:delText xml:space="preserve"> </w:delText>
        </w:r>
        <w:r w:rsidDel="00F14216">
          <w:rPr>
            <w:rFonts w:ascii="HCI Poppy" w:eastAsia="휴먼명조"/>
            <w:spacing w:val="-1"/>
            <w:sz w:val="24"/>
          </w:rPr>
          <w:delText>그</w:delText>
        </w:r>
        <w:r w:rsidDel="00F14216">
          <w:rPr>
            <w:rFonts w:ascii="HCI Poppy" w:eastAsia="휴먼명조"/>
            <w:spacing w:val="-1"/>
            <w:sz w:val="24"/>
          </w:rPr>
          <w:delText xml:space="preserve"> </w:delText>
        </w:r>
        <w:r w:rsidDel="00F14216">
          <w:rPr>
            <w:rFonts w:ascii="HCI Poppy" w:eastAsia="휴먼명조"/>
            <w:spacing w:val="-1"/>
            <w:sz w:val="24"/>
          </w:rPr>
          <w:delText>해당일수를</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3</w:delText>
        </w:r>
        <w:r w:rsidDel="00F14216">
          <w:rPr>
            <w:rFonts w:ascii="HCI Poppy" w:eastAsia="휴먼명조"/>
            <w:spacing w:val="-1"/>
            <w:sz w:val="24"/>
          </w:rPr>
          <w:delText>항의</w:delText>
        </w:r>
        <w:r w:rsidDel="00F14216">
          <w:rPr>
            <w:rFonts w:ascii="HCI Poppy" w:eastAsia="휴먼명조"/>
            <w:spacing w:val="-1"/>
            <w:sz w:val="24"/>
          </w:rPr>
          <w:delText xml:space="preserve"> </w:delText>
        </w:r>
        <w:r w:rsidDel="00F14216">
          <w:rPr>
            <w:rFonts w:ascii="HCI Poppy" w:eastAsia="휴먼명조"/>
            <w:spacing w:val="-1"/>
            <w:sz w:val="24"/>
          </w:rPr>
          <w:delText>지체일수에</w:delText>
        </w:r>
        <w:r w:rsidDel="00F14216">
          <w:rPr>
            <w:rFonts w:ascii="HCI Poppy" w:eastAsia="휴먼명조"/>
            <w:spacing w:val="-1"/>
            <w:sz w:val="24"/>
          </w:rPr>
          <w:delText xml:space="preserve"> </w:delText>
        </w:r>
        <w:r w:rsidDel="00F14216">
          <w:rPr>
            <w:rFonts w:ascii="HCI Poppy" w:eastAsia="휴먼명조"/>
            <w:spacing w:val="-1"/>
            <w:sz w:val="24"/>
          </w:rPr>
          <w:delText>산입하지</w:delText>
        </w:r>
        <w:r w:rsidDel="00F14216">
          <w:rPr>
            <w:rFonts w:ascii="HCI Poppy" w:eastAsia="휴먼명조"/>
            <w:spacing w:val="-1"/>
            <w:sz w:val="24"/>
          </w:rPr>
          <w:delText xml:space="preserve"> </w:delText>
        </w:r>
        <w:r w:rsidDel="00F14216">
          <w:rPr>
            <w:rFonts w:ascii="HCI Poppy" w:eastAsia="휴먼명조"/>
            <w:spacing w:val="-1"/>
            <w:sz w:val="24"/>
          </w:rPr>
          <w:delText>아니한다</w:delText>
        </w:r>
        <w:r w:rsidDel="00F14216">
          <w:rPr>
            <w:rFonts w:ascii="HCI Poppy" w:eastAsia="휴먼명조"/>
            <w:spacing w:val="-1"/>
            <w:sz w:val="24"/>
          </w:rPr>
          <w:delText xml:space="preserve">. </w:delText>
        </w:r>
      </w:del>
    </w:p>
    <w:p w14:paraId="06D9B1C1" w14:textId="0FC7FA50"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50" w:author="이수용" w:date="2025-01-07T14:02:00Z"/>
        </w:rPr>
      </w:pPr>
      <w:del w:id="51"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가</w:delText>
        </w:r>
        <w:r w:rsidDel="00F14216">
          <w:rPr>
            <w:rFonts w:ascii="HCI Poppy" w:eastAsia="휴먼명조"/>
            <w:spacing w:val="-1"/>
            <w:sz w:val="24"/>
          </w:rPr>
          <w:delText xml:space="preserve">. </w:delText>
        </w:r>
        <w:r w:rsidDel="00F14216">
          <w:rPr>
            <w:rFonts w:ascii="HCI Poppy" w:eastAsia="휴먼명조"/>
            <w:spacing w:val="-1"/>
            <w:sz w:val="24"/>
          </w:rPr>
          <w:delText>불가항력의</w:delText>
        </w:r>
        <w:r w:rsidDel="00F14216">
          <w:rPr>
            <w:rFonts w:ascii="HCI Poppy" w:eastAsia="휴먼명조"/>
            <w:spacing w:val="-1"/>
            <w:sz w:val="24"/>
          </w:rPr>
          <w:delText xml:space="preserve"> </w:delText>
        </w:r>
        <w:r w:rsidDel="00F14216">
          <w:rPr>
            <w:rFonts w:ascii="HCI Poppy" w:eastAsia="휴먼명조"/>
            <w:spacing w:val="-1"/>
            <w:sz w:val="24"/>
          </w:rPr>
          <w:delText>사유에</w:delText>
        </w:r>
        <w:r w:rsidDel="00F14216">
          <w:rPr>
            <w:rFonts w:ascii="HCI Poppy" w:eastAsia="휴먼명조"/>
            <w:spacing w:val="-1"/>
            <w:sz w:val="24"/>
          </w:rPr>
          <w:delText xml:space="preserve"> </w:delText>
        </w:r>
        <w:r w:rsidDel="00F14216">
          <w:rPr>
            <w:rFonts w:ascii="HCI Poppy" w:eastAsia="휴먼명조"/>
            <w:spacing w:val="-1"/>
            <w:sz w:val="24"/>
          </w:rPr>
          <w:delText>의한</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del>
    </w:p>
    <w:p w14:paraId="6884E671" w14:textId="7166D86B"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52" w:author="이수용" w:date="2025-01-07T14:02:00Z"/>
        </w:rPr>
      </w:pPr>
      <w:del w:id="53"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나</w:delText>
        </w:r>
        <w:r w:rsidDel="00F14216">
          <w:rPr>
            <w:rFonts w:ascii="HCI Poppy" w:eastAsia="휴먼명조"/>
            <w:spacing w:val="-1"/>
            <w:sz w:val="24"/>
          </w:rPr>
          <w:delText xml:space="preserve">. </w:delText>
        </w:r>
        <w:r w:rsidDel="00F14216">
          <w:rPr>
            <w:rFonts w:ascii="HCI Poppy" w:eastAsia="휴먼명조"/>
            <w:spacing w:val="-1"/>
            <w:sz w:val="24"/>
          </w:rPr>
          <w:delText>발주자</w:delText>
        </w:r>
        <w:r w:rsidDel="00F14216">
          <w:rPr>
            <w:rFonts w:ascii="HCI Poppy" w:eastAsia="휴먼명조"/>
            <w:spacing w:val="-1"/>
            <w:sz w:val="24"/>
          </w:rPr>
          <w:delText xml:space="preserve"> </w:delText>
        </w:r>
        <w:r w:rsidDel="00F14216">
          <w:rPr>
            <w:rFonts w:ascii="HCI Poppy" w:eastAsia="휴먼명조"/>
            <w:spacing w:val="-1"/>
            <w:sz w:val="24"/>
          </w:rPr>
          <w:delText>사유로</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개시가</w:delText>
        </w:r>
        <w:r w:rsidDel="00F14216">
          <w:rPr>
            <w:rFonts w:ascii="HCI Poppy" w:eastAsia="휴먼명조"/>
            <w:spacing w:val="-1"/>
            <w:sz w:val="24"/>
          </w:rPr>
          <w:delText xml:space="preserve"> </w:delText>
        </w:r>
        <w:r w:rsidDel="00F14216">
          <w:rPr>
            <w:rFonts w:ascii="HCI Poppy" w:eastAsia="휴먼명조"/>
            <w:spacing w:val="-1"/>
            <w:sz w:val="24"/>
          </w:rPr>
          <w:delText>지연되거나</w:delText>
        </w:r>
        <w:r w:rsidDel="00F14216">
          <w:rPr>
            <w:rFonts w:ascii="HCI Poppy" w:eastAsia="휴먼명조"/>
            <w:spacing w:val="-1"/>
            <w:sz w:val="24"/>
          </w:rPr>
          <w:delText xml:space="preserve"> </w:delText>
        </w:r>
        <w:r w:rsidDel="00F14216">
          <w:rPr>
            <w:rFonts w:ascii="HCI Poppy" w:eastAsia="휴먼명조"/>
            <w:spacing w:val="-1"/>
            <w:sz w:val="24"/>
          </w:rPr>
          <w:delText>중단된</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del>
    </w:p>
    <w:p w14:paraId="4D897922" w14:textId="66973C1D"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54" w:author="이수용" w:date="2025-01-07T14:02:00Z"/>
        </w:rPr>
      </w:pPr>
      <w:del w:id="55"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다</w:delText>
        </w:r>
        <w:r w:rsidDel="00F14216">
          <w:rPr>
            <w:rFonts w:ascii="HCI Poppy" w:eastAsia="휴먼명조"/>
            <w:spacing w:val="-1"/>
            <w:sz w:val="24"/>
          </w:rPr>
          <w:delText xml:space="preserve">. </w:delText>
        </w:r>
        <w:r w:rsidDel="00F14216">
          <w:rPr>
            <w:rFonts w:ascii="HCI Poppy" w:eastAsia="휴먼명조"/>
            <w:spacing w:val="-1"/>
            <w:sz w:val="24"/>
          </w:rPr>
          <w:delText>그</w:delText>
        </w:r>
        <w:r w:rsidDel="00F14216">
          <w:rPr>
            <w:rFonts w:ascii="HCI Poppy" w:eastAsia="휴먼명조"/>
            <w:spacing w:val="-1"/>
            <w:sz w:val="24"/>
          </w:rPr>
          <w:delText xml:space="preserve"> </w:delText>
        </w:r>
        <w:r w:rsidDel="00F14216">
          <w:rPr>
            <w:rFonts w:ascii="HCI Poppy" w:eastAsia="휴먼명조"/>
            <w:spacing w:val="-1"/>
            <w:sz w:val="24"/>
          </w:rPr>
          <w:delText>밖에</w:delText>
        </w:r>
        <w:r w:rsidDel="00F14216">
          <w:rPr>
            <w:rFonts w:ascii="HCI Poppy" w:eastAsia="휴먼명조"/>
            <w:spacing w:val="-1"/>
            <w:sz w:val="24"/>
          </w:rPr>
          <w:delText xml:space="preserve"> </w:delText>
        </w:r>
        <w:r w:rsidDel="00F14216">
          <w:rPr>
            <w:rFonts w:ascii="HCI Poppy" w:eastAsia="휴먼명조"/>
            <w:spacing w:val="-1"/>
            <w:sz w:val="24"/>
          </w:rPr>
          <w:delText>계약상대자의</w:delText>
        </w:r>
        <w:r w:rsidDel="00F14216">
          <w:rPr>
            <w:rFonts w:ascii="HCI Poppy" w:eastAsia="휴먼명조"/>
            <w:spacing w:val="-1"/>
            <w:sz w:val="24"/>
          </w:rPr>
          <w:delText xml:space="preserve"> </w:delText>
        </w:r>
        <w:r w:rsidDel="00F14216">
          <w:rPr>
            <w:rFonts w:ascii="HCI Poppy" w:eastAsia="휴먼명조"/>
            <w:spacing w:val="-1"/>
            <w:sz w:val="24"/>
          </w:rPr>
          <w:delText>책임</w:delText>
        </w:r>
        <w:r w:rsidDel="00F14216">
          <w:rPr>
            <w:rFonts w:ascii="HCI Poppy" w:eastAsia="휴먼명조"/>
            <w:spacing w:val="-1"/>
            <w:sz w:val="24"/>
          </w:rPr>
          <w:delText xml:space="preserve"> </w:delText>
        </w:r>
        <w:r w:rsidDel="00F14216">
          <w:rPr>
            <w:rFonts w:ascii="HCI Poppy" w:eastAsia="휴먼명조"/>
            <w:spacing w:val="-1"/>
            <w:sz w:val="24"/>
          </w:rPr>
          <w:delText>없는</w:delText>
        </w:r>
        <w:r w:rsidDel="00F14216">
          <w:rPr>
            <w:rFonts w:ascii="HCI Poppy" w:eastAsia="휴먼명조"/>
            <w:spacing w:val="-1"/>
            <w:sz w:val="24"/>
          </w:rPr>
          <w:delText xml:space="preserve"> </w:delText>
        </w:r>
        <w:r w:rsidDel="00F14216">
          <w:rPr>
            <w:rFonts w:ascii="HCI Poppy" w:eastAsia="휴먼명조"/>
            <w:spacing w:val="-1"/>
            <w:sz w:val="24"/>
          </w:rPr>
          <w:delText>사유로</w:delText>
        </w:r>
        <w:r w:rsidDel="00F14216">
          <w:rPr>
            <w:rFonts w:ascii="HCI Poppy" w:eastAsia="휴먼명조"/>
            <w:spacing w:val="-1"/>
            <w:sz w:val="24"/>
          </w:rPr>
          <w:delText xml:space="preserve"> </w:delText>
        </w:r>
        <w:r w:rsidDel="00F14216">
          <w:rPr>
            <w:rFonts w:ascii="HCI Poppy" w:eastAsia="휴먼명조"/>
            <w:spacing w:val="-1"/>
            <w:sz w:val="24"/>
          </w:rPr>
          <w:delText>인하여</w:delText>
        </w:r>
        <w:r w:rsidDel="00F14216">
          <w:rPr>
            <w:rFonts w:ascii="HCI Poppy" w:eastAsia="휴먼명조"/>
            <w:spacing w:val="-1"/>
            <w:sz w:val="24"/>
          </w:rPr>
          <w:delText xml:space="preserve"> </w:delText>
        </w:r>
        <w:r w:rsidDel="00F14216">
          <w:rPr>
            <w:rFonts w:ascii="HCI Poppy" w:eastAsia="휴먼명조"/>
            <w:spacing w:val="-1"/>
            <w:sz w:val="24"/>
          </w:rPr>
          <w:delText>지체된</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del>
    </w:p>
    <w:p w14:paraId="2DF8DF66" w14:textId="52EA1CF2" w:rsidR="004C1F03" w:rsidDel="00F14216" w:rsidRDefault="004C1F03">
      <w:pPr>
        <w:wordWrap/>
        <w:snapToGrid w:val="0"/>
        <w:spacing w:line="326" w:lineRule="auto"/>
        <w:ind w:left="340" w:hanging="340"/>
        <w:textAlignment w:val="bottom"/>
        <w:rPr>
          <w:del w:id="56" w:author="이수용" w:date="2025-01-07T14:02:00Z"/>
          <w:b/>
          <w:sz w:val="24"/>
        </w:rPr>
      </w:pPr>
    </w:p>
    <w:p w14:paraId="3F9F21EC" w14:textId="1255C3C2"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57" w:author="이수용" w:date="2025-01-07T14:02:00Z"/>
        </w:rPr>
      </w:pPr>
      <w:del w:id="58" w:author="이수용" w:date="2025-01-07T14:02:00Z">
        <w:r w:rsidDel="00F14216">
          <w:rPr>
            <w:rFonts w:ascii="HCI Poppy" w:eastAsia="휴먼명조"/>
            <w:b/>
            <w:sz w:val="24"/>
          </w:rPr>
          <w:delText>제</w:delText>
        </w:r>
        <w:r w:rsidDel="00F14216">
          <w:rPr>
            <w:rFonts w:ascii="HCI Poppy" w:eastAsia="휴먼명조"/>
            <w:b/>
            <w:sz w:val="24"/>
          </w:rPr>
          <w:delText xml:space="preserve"> 5 </w:delText>
        </w:r>
        <w:r w:rsidDel="00F14216">
          <w:rPr>
            <w:rFonts w:ascii="HCI Poppy" w:eastAsia="휴먼명조"/>
            <w:b/>
            <w:sz w:val="24"/>
          </w:rPr>
          <w:delText>조</w:delText>
        </w:r>
        <w:r w:rsidDel="00F14216">
          <w:rPr>
            <w:rFonts w:ascii="HCI Poppy" w:eastAsia="휴먼명조"/>
            <w:b/>
            <w:sz w:val="24"/>
          </w:rPr>
          <w:delText xml:space="preserve"> (</w:delText>
        </w:r>
        <w:r w:rsidDel="00F14216">
          <w:rPr>
            <w:rFonts w:ascii="HCI Poppy" w:eastAsia="휴먼명조"/>
            <w:b/>
            <w:sz w:val="24"/>
          </w:rPr>
          <w:delText>계약상대자의</w:delText>
        </w:r>
        <w:r w:rsidDel="00F14216">
          <w:rPr>
            <w:rFonts w:ascii="HCI Poppy" w:eastAsia="휴먼명조"/>
            <w:b/>
            <w:sz w:val="24"/>
          </w:rPr>
          <w:delText xml:space="preserve"> </w:delText>
        </w:r>
        <w:r w:rsidDel="00F14216">
          <w:rPr>
            <w:rFonts w:ascii="HCI Poppy" w:eastAsia="휴먼명조"/>
            <w:b/>
            <w:sz w:val="24"/>
          </w:rPr>
          <w:delText>의무와</w:delText>
        </w:r>
        <w:r w:rsidDel="00F14216">
          <w:rPr>
            <w:rFonts w:ascii="HCI Poppy" w:eastAsia="휴먼명조"/>
            <w:b/>
            <w:sz w:val="24"/>
          </w:rPr>
          <w:delText xml:space="preserve"> </w:delText>
        </w:r>
        <w:r w:rsidDel="00F14216">
          <w:rPr>
            <w:rFonts w:ascii="HCI Poppy" w:eastAsia="휴먼명조"/>
            <w:b/>
            <w:sz w:val="24"/>
          </w:rPr>
          <w:delText>책임</w:delText>
        </w:r>
        <w:r w:rsidDel="00F14216">
          <w:rPr>
            <w:rFonts w:ascii="HCI Poppy" w:eastAsia="휴먼명조"/>
            <w:b/>
            <w:sz w:val="24"/>
          </w:rPr>
          <w:delText>)</w:delText>
        </w:r>
      </w:del>
    </w:p>
    <w:p w14:paraId="56E53AB7" w14:textId="1EB73C5B"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59" w:author="이수용" w:date="2025-01-07T14:02:00Z"/>
        </w:rPr>
      </w:pPr>
      <w:del w:id="60"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계약에</w:delText>
        </w:r>
        <w:r w:rsidDel="00F14216">
          <w:rPr>
            <w:rFonts w:ascii="HCI Poppy" w:eastAsia="휴먼명조"/>
            <w:spacing w:val="-1"/>
            <w:sz w:val="24"/>
          </w:rPr>
          <w:delText xml:space="preserve"> </w:delText>
        </w:r>
        <w:r w:rsidDel="00F14216">
          <w:rPr>
            <w:rFonts w:ascii="HCI Poppy" w:eastAsia="휴먼명조"/>
            <w:spacing w:val="-1"/>
            <w:sz w:val="24"/>
          </w:rPr>
          <w:delText>따라</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를</w:delText>
        </w:r>
        <w:r w:rsidDel="00F14216">
          <w:rPr>
            <w:rFonts w:ascii="HCI Poppy" w:eastAsia="휴먼명조"/>
            <w:spacing w:val="-1"/>
            <w:sz w:val="24"/>
          </w:rPr>
          <w:delText xml:space="preserve"> </w:delText>
        </w:r>
        <w:r w:rsidDel="00F14216">
          <w:rPr>
            <w:rFonts w:ascii="HCI Poppy" w:eastAsia="휴먼명조"/>
            <w:spacing w:val="-1"/>
            <w:sz w:val="24"/>
          </w:rPr>
          <w:delText>계속적이며</w:delText>
        </w:r>
        <w:r w:rsidDel="00F14216">
          <w:rPr>
            <w:rFonts w:ascii="HCI Poppy" w:eastAsia="휴먼명조"/>
            <w:spacing w:val="-1"/>
            <w:sz w:val="24"/>
          </w:rPr>
          <w:delText xml:space="preserve"> </w:delText>
        </w:r>
        <w:r w:rsidDel="00F14216">
          <w:rPr>
            <w:rFonts w:ascii="HCI Poppy" w:eastAsia="휴먼명조"/>
            <w:spacing w:val="-1"/>
            <w:sz w:val="24"/>
          </w:rPr>
          <w:delText>안정적으로</w:delText>
        </w:r>
        <w:r w:rsidDel="00F14216">
          <w:rPr>
            <w:rFonts w:ascii="HCI Poppy" w:eastAsia="휴먼명조"/>
            <w:spacing w:val="-1"/>
            <w:sz w:val="24"/>
          </w:rPr>
          <w:delText xml:space="preserve"> </w:delText>
        </w:r>
        <w:r w:rsidDel="00F14216">
          <w:rPr>
            <w:rFonts w:ascii="HCI Poppy" w:eastAsia="휴먼명조"/>
            <w:spacing w:val="-1"/>
            <w:sz w:val="24"/>
          </w:rPr>
          <w:delText>제공하여야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330A7278" w14:textId="51FDE81F"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61" w:author="이수용" w:date="2025-01-07T14:02:00Z"/>
        </w:rPr>
      </w:pPr>
      <w:del w:id="62"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발주자에게</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를</w:delText>
        </w:r>
        <w:r w:rsidDel="00F14216">
          <w:rPr>
            <w:rFonts w:ascii="HCI Poppy" w:eastAsia="휴먼명조"/>
            <w:spacing w:val="-1"/>
            <w:sz w:val="24"/>
          </w:rPr>
          <w:delText xml:space="preserve"> </w:delText>
        </w:r>
        <w:r w:rsidDel="00F14216">
          <w:rPr>
            <w:rFonts w:ascii="HCI Poppy" w:eastAsia="휴먼명조"/>
            <w:spacing w:val="-1"/>
            <w:sz w:val="24"/>
          </w:rPr>
          <w:delText>담당하는</w:delText>
        </w:r>
        <w:r w:rsidDel="00F14216">
          <w:rPr>
            <w:rFonts w:ascii="HCI Poppy" w:eastAsia="휴먼명조"/>
            <w:spacing w:val="-1"/>
            <w:sz w:val="24"/>
          </w:rPr>
          <w:delText xml:space="preserve"> </w:delText>
        </w:r>
        <w:r w:rsidDel="00F14216">
          <w:rPr>
            <w:rFonts w:ascii="HCI Poppy" w:eastAsia="휴먼명조"/>
            <w:spacing w:val="-1"/>
            <w:sz w:val="24"/>
          </w:rPr>
          <w:delText>담당자의</w:delText>
        </w:r>
        <w:r w:rsidDel="00F14216">
          <w:rPr>
            <w:rFonts w:ascii="HCI Poppy" w:eastAsia="휴먼명조"/>
            <w:spacing w:val="-1"/>
            <w:sz w:val="24"/>
          </w:rPr>
          <w:delText xml:space="preserve"> </w:delText>
        </w:r>
        <w:r w:rsidDel="00F14216">
          <w:rPr>
            <w:rFonts w:ascii="HCI Poppy" w:eastAsia="휴먼명조"/>
            <w:spacing w:val="-1"/>
            <w:sz w:val="24"/>
          </w:rPr>
          <w:delText>상세</w:delText>
        </w:r>
        <w:r w:rsidDel="00F14216">
          <w:rPr>
            <w:rFonts w:ascii="HCI Poppy" w:eastAsia="휴먼명조"/>
            <w:spacing w:val="-1"/>
            <w:sz w:val="24"/>
          </w:rPr>
          <w:delText xml:space="preserve"> </w:delText>
        </w:r>
        <w:r w:rsidDel="00F14216">
          <w:rPr>
            <w:rFonts w:ascii="HCI Poppy" w:eastAsia="휴먼명조"/>
            <w:spacing w:val="-1"/>
            <w:sz w:val="24"/>
          </w:rPr>
          <w:delText>정보</w:delText>
        </w:r>
        <w:r w:rsidDel="00F14216">
          <w:rPr>
            <w:rFonts w:ascii="HCI Poppy" w:eastAsia="휴먼명조"/>
            <w:spacing w:val="-1"/>
            <w:sz w:val="24"/>
          </w:rPr>
          <w:delText>(</w:delText>
        </w:r>
        <w:r w:rsidDel="00F14216">
          <w:rPr>
            <w:rFonts w:ascii="HCI Poppy" w:eastAsia="휴먼명조"/>
            <w:spacing w:val="-1"/>
            <w:sz w:val="24"/>
          </w:rPr>
          <w:delText>이름</w:delText>
        </w:r>
        <w:r w:rsidDel="00F14216">
          <w:rPr>
            <w:rFonts w:ascii="HCI Poppy" w:eastAsia="휴먼명조"/>
            <w:spacing w:val="-1"/>
            <w:sz w:val="24"/>
          </w:rPr>
          <w:delText xml:space="preserve">, </w:delText>
        </w:r>
        <w:r w:rsidDel="00F14216">
          <w:rPr>
            <w:rFonts w:ascii="HCI Poppy" w:eastAsia="휴먼명조"/>
            <w:spacing w:val="-1"/>
            <w:sz w:val="24"/>
          </w:rPr>
          <w:delText>전화번호</w:delText>
        </w:r>
        <w:r w:rsidDel="00F14216">
          <w:rPr>
            <w:rFonts w:ascii="HCI Poppy" w:eastAsia="휴먼명조"/>
            <w:spacing w:val="-1"/>
            <w:sz w:val="24"/>
          </w:rPr>
          <w:delText xml:space="preserve">, </w:delText>
        </w:r>
        <w:r w:rsidDel="00F14216">
          <w:rPr>
            <w:rFonts w:ascii="HCI Poppy" w:eastAsia="휴먼명조"/>
            <w:spacing w:val="-1"/>
            <w:sz w:val="24"/>
          </w:rPr>
          <w:delText>이메일</w:delText>
        </w:r>
        <w:r w:rsidDel="00F14216">
          <w:rPr>
            <w:rFonts w:ascii="HCI Poppy" w:eastAsia="휴먼명조"/>
            <w:spacing w:val="-1"/>
            <w:sz w:val="24"/>
          </w:rPr>
          <w:delText xml:space="preserve"> </w:delText>
        </w:r>
        <w:r w:rsidDel="00F14216">
          <w:rPr>
            <w:rFonts w:ascii="HCI Poppy" w:eastAsia="휴먼명조"/>
            <w:spacing w:val="-1"/>
            <w:sz w:val="24"/>
          </w:rPr>
          <w:delText>등</w:delText>
        </w:r>
        <w:r w:rsidDel="00F14216">
          <w:rPr>
            <w:rFonts w:ascii="HCI Poppy" w:eastAsia="휴먼명조"/>
            <w:spacing w:val="-1"/>
            <w:sz w:val="24"/>
          </w:rPr>
          <w:delText>)</w:delText>
        </w:r>
        <w:r w:rsidDel="00F14216">
          <w:rPr>
            <w:rFonts w:ascii="HCI Poppy" w:eastAsia="휴먼명조"/>
            <w:spacing w:val="-1"/>
            <w:sz w:val="24"/>
          </w:rPr>
          <w:delText>를</w:delText>
        </w:r>
        <w:r w:rsidDel="00F14216">
          <w:rPr>
            <w:rFonts w:ascii="HCI Poppy" w:eastAsia="휴먼명조"/>
            <w:spacing w:val="-1"/>
            <w:sz w:val="24"/>
          </w:rPr>
          <w:delText xml:space="preserve"> </w:delText>
        </w:r>
        <w:r w:rsidDel="00F14216">
          <w:rPr>
            <w:rFonts w:ascii="HCI Poppy" w:eastAsia="휴먼명조"/>
            <w:spacing w:val="-1"/>
            <w:sz w:val="24"/>
          </w:rPr>
          <w:delText>서면으로</w:delText>
        </w:r>
        <w:r w:rsidDel="00F14216">
          <w:rPr>
            <w:rFonts w:ascii="HCI Poppy" w:eastAsia="휴먼명조"/>
            <w:spacing w:val="-1"/>
            <w:sz w:val="24"/>
          </w:rPr>
          <w:delText xml:space="preserve"> </w:delText>
        </w:r>
        <w:r w:rsidDel="00F14216">
          <w:rPr>
            <w:rFonts w:ascii="HCI Poppy" w:eastAsia="휴먼명조"/>
            <w:spacing w:val="-1"/>
            <w:sz w:val="24"/>
          </w:rPr>
          <w:delText>통보하여야</w:delText>
        </w:r>
        <w:r w:rsidDel="00F14216">
          <w:rPr>
            <w:rFonts w:ascii="HCI Poppy" w:eastAsia="휴먼명조"/>
            <w:spacing w:val="-1"/>
            <w:sz w:val="24"/>
          </w:rPr>
          <w:delText xml:space="preserve"> </w:delText>
        </w:r>
        <w:r w:rsidDel="00F14216">
          <w:rPr>
            <w:rFonts w:ascii="HCI Poppy" w:eastAsia="휴먼명조"/>
            <w:spacing w:val="-1"/>
            <w:sz w:val="24"/>
          </w:rPr>
          <w:delText>하며</w:delText>
        </w:r>
        <w:r w:rsidDel="00F14216">
          <w:rPr>
            <w:rFonts w:ascii="HCI Poppy" w:eastAsia="휴먼명조"/>
            <w:spacing w:val="-1"/>
            <w:sz w:val="24"/>
          </w:rPr>
          <w:delText xml:space="preserve">, </w:delText>
        </w:r>
        <w:r w:rsidDel="00F14216">
          <w:rPr>
            <w:rFonts w:ascii="HCI Poppy" w:eastAsia="휴먼명조"/>
            <w:spacing w:val="-1"/>
            <w:sz w:val="24"/>
          </w:rPr>
          <w:delText>담당자가</w:delText>
        </w:r>
        <w:r w:rsidDel="00F14216">
          <w:rPr>
            <w:rFonts w:ascii="HCI Poppy" w:eastAsia="휴먼명조"/>
            <w:spacing w:val="-1"/>
            <w:sz w:val="24"/>
          </w:rPr>
          <w:delText xml:space="preserve"> </w:delText>
        </w:r>
        <w:r w:rsidDel="00F14216">
          <w:rPr>
            <w:rFonts w:ascii="HCI Poppy" w:eastAsia="휴먼명조"/>
            <w:spacing w:val="-1"/>
            <w:sz w:val="24"/>
          </w:rPr>
          <w:delText>변경될</w:delText>
        </w:r>
        <w:r w:rsidDel="00F14216">
          <w:rPr>
            <w:rFonts w:ascii="HCI Poppy" w:eastAsia="휴먼명조"/>
            <w:spacing w:val="-1"/>
            <w:sz w:val="24"/>
          </w:rPr>
          <w:delText xml:space="preserve"> </w:delText>
        </w:r>
        <w:r w:rsidDel="00F14216">
          <w:rPr>
            <w:rFonts w:ascii="HCI Poppy" w:eastAsia="휴먼명조"/>
            <w:spacing w:val="-1"/>
            <w:sz w:val="24"/>
          </w:rPr>
          <w:delText>경우에도</w:delText>
        </w:r>
        <w:r w:rsidDel="00F14216">
          <w:rPr>
            <w:rFonts w:ascii="HCI Poppy" w:eastAsia="휴먼명조"/>
            <w:spacing w:val="-1"/>
            <w:sz w:val="24"/>
          </w:rPr>
          <w:delText xml:space="preserve"> </w:delText>
        </w:r>
        <w:r w:rsidDel="00F14216">
          <w:rPr>
            <w:rFonts w:ascii="HCI Poppy" w:eastAsia="휴먼명조"/>
            <w:spacing w:val="-1"/>
            <w:sz w:val="24"/>
          </w:rPr>
          <w:delText>즉시</w:delText>
        </w:r>
        <w:r w:rsidDel="00F14216">
          <w:rPr>
            <w:rFonts w:ascii="HCI Poppy" w:eastAsia="휴먼명조"/>
            <w:spacing w:val="-1"/>
            <w:sz w:val="24"/>
          </w:rPr>
          <w:delText xml:space="preserve"> </w:delText>
        </w:r>
        <w:r w:rsidDel="00F14216">
          <w:rPr>
            <w:rFonts w:ascii="HCI Poppy" w:eastAsia="휴먼명조"/>
            <w:spacing w:val="-1"/>
            <w:sz w:val="24"/>
          </w:rPr>
          <w:delText>발주자에게</w:delText>
        </w:r>
        <w:r w:rsidDel="00F14216">
          <w:rPr>
            <w:rFonts w:ascii="HCI Poppy" w:eastAsia="휴먼명조"/>
            <w:spacing w:val="-1"/>
            <w:sz w:val="24"/>
          </w:rPr>
          <w:delText xml:space="preserve"> </w:delText>
        </w:r>
        <w:r w:rsidDel="00F14216">
          <w:rPr>
            <w:rFonts w:ascii="HCI Poppy" w:eastAsia="휴먼명조"/>
            <w:spacing w:val="-1"/>
            <w:sz w:val="24"/>
          </w:rPr>
          <w:delText>서면으로</w:delText>
        </w:r>
        <w:r w:rsidDel="00F14216">
          <w:rPr>
            <w:rFonts w:ascii="HCI Poppy" w:eastAsia="휴먼명조"/>
            <w:spacing w:val="-1"/>
            <w:sz w:val="24"/>
          </w:rPr>
          <w:delText xml:space="preserve"> </w:delText>
        </w:r>
        <w:r w:rsidDel="00F14216">
          <w:rPr>
            <w:rFonts w:ascii="HCI Poppy" w:eastAsia="휴먼명조"/>
            <w:spacing w:val="-1"/>
            <w:sz w:val="24"/>
          </w:rPr>
          <w:delText>통보하여야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32D64654" w14:textId="0E7E6DA0"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63" w:author="이수용" w:date="2025-01-07T14:02:00Z"/>
        </w:rPr>
      </w:pPr>
      <w:del w:id="64"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,3)</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계약상대자가</w:delText>
        </w:r>
        <w:r w:rsidDel="00F14216">
          <w:rPr>
            <w:rFonts w:ascii="HCI Poppy" w:eastAsia="휴먼명조"/>
            <w:spacing w:val="-1"/>
            <w:sz w:val="24"/>
          </w:rPr>
          <w:delText xml:space="preserve"> </w:delText>
        </w:r>
        <w:r w:rsidDel="00F14216">
          <w:rPr>
            <w:rFonts w:ascii="HCI Poppy" w:eastAsia="휴먼명조"/>
            <w:spacing w:val="-1"/>
            <w:sz w:val="24"/>
          </w:rPr>
          <w:delText>고용한</w:delText>
        </w:r>
        <w:r w:rsidDel="00F14216">
          <w:rPr>
            <w:rFonts w:ascii="HCI Poppy" w:eastAsia="휴먼명조"/>
            <w:spacing w:val="-1"/>
            <w:sz w:val="24"/>
          </w:rPr>
          <w:delText xml:space="preserve"> </w:delText>
        </w:r>
        <w:r w:rsidDel="00F14216">
          <w:rPr>
            <w:rFonts w:ascii="HCI Poppy" w:eastAsia="휴먼명조"/>
            <w:spacing w:val="-1"/>
            <w:sz w:val="24"/>
          </w:rPr>
          <w:delText>인력에</w:delText>
        </w:r>
        <w:r w:rsidDel="00F14216">
          <w:rPr>
            <w:rFonts w:ascii="HCI Poppy" w:eastAsia="휴먼명조"/>
            <w:spacing w:val="-1"/>
            <w:sz w:val="24"/>
          </w:rPr>
          <w:delText xml:space="preserve"> </w:delText>
        </w:r>
        <w:r w:rsidDel="00F14216">
          <w:rPr>
            <w:rFonts w:ascii="HCI Poppy" w:eastAsia="휴먼명조"/>
            <w:spacing w:val="-1"/>
            <w:sz w:val="24"/>
          </w:rPr>
          <w:delText>대하여</w:delText>
        </w:r>
        <w:r w:rsidDel="00F14216">
          <w:rPr>
            <w:rFonts w:ascii="HCI Poppy" w:eastAsia="휴먼명조"/>
            <w:spacing w:val="-1"/>
            <w:sz w:val="24"/>
          </w:rPr>
          <w:delText xml:space="preserve"> </w:delText>
        </w:r>
        <w:r w:rsidDel="00F14216">
          <w:rPr>
            <w:rFonts w:ascii="HCI Poppy" w:eastAsia="휴먼명조"/>
            <w:spacing w:val="-1"/>
            <w:sz w:val="24"/>
          </w:rPr>
          <w:delText>사용자로서</w:delText>
        </w:r>
        <w:r w:rsidDel="00F14216">
          <w:rPr>
            <w:rFonts w:ascii="HCI Poppy" w:eastAsia="휴먼명조"/>
            <w:spacing w:val="-1"/>
            <w:sz w:val="24"/>
          </w:rPr>
          <w:delText xml:space="preserve"> </w:delText>
        </w:r>
        <w:r w:rsidDel="00F14216">
          <w:rPr>
            <w:rFonts w:ascii="HCI Poppy" w:eastAsia="휴먼명조"/>
            <w:spacing w:val="-1"/>
            <w:sz w:val="24"/>
          </w:rPr>
          <w:delText>근로기준법</w:delText>
        </w:r>
        <w:r w:rsidDel="00F14216">
          <w:rPr>
            <w:rFonts w:ascii="HCI Poppy" w:eastAsia="휴먼명조"/>
            <w:spacing w:val="-1"/>
            <w:sz w:val="24"/>
          </w:rPr>
          <w:delText xml:space="preserve">, </w:delText>
        </w:r>
        <w:r w:rsidDel="00F14216">
          <w:rPr>
            <w:rFonts w:ascii="HCI Poppy" w:eastAsia="휴먼명조"/>
            <w:spacing w:val="-1"/>
            <w:sz w:val="24"/>
          </w:rPr>
          <w:delText>직업안정법</w:delText>
        </w:r>
        <w:r w:rsidDel="00F14216">
          <w:rPr>
            <w:rFonts w:ascii="HCI Poppy" w:eastAsia="휴먼명조"/>
            <w:spacing w:val="-1"/>
            <w:sz w:val="24"/>
          </w:rPr>
          <w:delText xml:space="preserve">, </w:delText>
        </w:r>
        <w:r w:rsidDel="00F14216">
          <w:rPr>
            <w:rFonts w:ascii="HCI Poppy" w:eastAsia="휴먼명조"/>
            <w:spacing w:val="-1"/>
            <w:sz w:val="24"/>
          </w:rPr>
          <w:delText>산업안전보건법</w:delText>
        </w:r>
        <w:r w:rsidDel="00F14216">
          <w:rPr>
            <w:rFonts w:ascii="HCI Poppy" w:eastAsia="휴먼명조"/>
            <w:spacing w:val="-1"/>
            <w:sz w:val="24"/>
          </w:rPr>
          <w:delText xml:space="preserve">, </w:delText>
        </w:r>
        <w:r w:rsidDel="00F14216">
          <w:rPr>
            <w:rFonts w:ascii="HCI Poppy" w:eastAsia="휴먼명조"/>
            <w:spacing w:val="-1"/>
            <w:sz w:val="24"/>
          </w:rPr>
          <w:delText>산업재해보상보험법</w:delText>
        </w:r>
        <w:r w:rsidDel="00F14216">
          <w:rPr>
            <w:rFonts w:ascii="HCI Poppy" w:eastAsia="휴먼명조"/>
            <w:spacing w:val="-1"/>
            <w:sz w:val="24"/>
          </w:rPr>
          <w:delText xml:space="preserve"> </w:delText>
        </w:r>
        <w:r w:rsidDel="00F14216">
          <w:rPr>
            <w:rFonts w:ascii="HCI Poppy" w:eastAsia="휴먼명조"/>
            <w:spacing w:val="-1"/>
            <w:sz w:val="24"/>
          </w:rPr>
          <w:delText>기타</w:delText>
        </w:r>
        <w:r w:rsidDel="00F14216">
          <w:rPr>
            <w:rFonts w:ascii="HCI Poppy" w:eastAsia="휴먼명조"/>
            <w:spacing w:val="-1"/>
            <w:sz w:val="24"/>
          </w:rPr>
          <w:delText xml:space="preserve"> </w:delText>
        </w:r>
        <w:r w:rsidDel="00F14216">
          <w:rPr>
            <w:rFonts w:ascii="HCI Poppy" w:eastAsia="휴먼명조"/>
            <w:spacing w:val="-1"/>
            <w:sz w:val="24"/>
          </w:rPr>
          <w:delText>법령</w:delText>
        </w:r>
        <w:r w:rsidDel="00F14216">
          <w:rPr>
            <w:rFonts w:ascii="HCI Poppy" w:eastAsia="휴먼명조"/>
            <w:spacing w:val="-1"/>
            <w:sz w:val="24"/>
          </w:rPr>
          <w:delText xml:space="preserve"> </w:delText>
        </w:r>
        <w:r w:rsidDel="00F14216">
          <w:rPr>
            <w:rFonts w:ascii="HCI Poppy" w:eastAsia="휴먼명조"/>
            <w:spacing w:val="-1"/>
            <w:sz w:val="24"/>
          </w:rPr>
          <w:delText>상의</w:delText>
        </w:r>
        <w:r w:rsidDel="00F14216">
          <w:rPr>
            <w:rFonts w:ascii="HCI Poppy" w:eastAsia="휴먼명조"/>
            <w:spacing w:val="-1"/>
            <w:sz w:val="24"/>
          </w:rPr>
          <w:delText xml:space="preserve"> </w:delText>
        </w:r>
        <w:r w:rsidDel="00F14216">
          <w:rPr>
            <w:rFonts w:ascii="HCI Poppy" w:eastAsia="휴먼명조"/>
            <w:spacing w:val="-1"/>
            <w:sz w:val="24"/>
          </w:rPr>
          <w:delText>모든</w:delText>
        </w:r>
        <w:r w:rsidDel="00F14216">
          <w:rPr>
            <w:rFonts w:ascii="HCI Poppy" w:eastAsia="휴먼명조"/>
            <w:spacing w:val="-1"/>
            <w:sz w:val="24"/>
          </w:rPr>
          <w:delText xml:space="preserve"> </w:delText>
        </w:r>
        <w:r w:rsidDel="00F14216">
          <w:rPr>
            <w:rFonts w:ascii="HCI Poppy" w:eastAsia="휴먼명조"/>
            <w:spacing w:val="-1"/>
            <w:sz w:val="24"/>
          </w:rPr>
          <w:delText>책임을</w:delText>
        </w:r>
        <w:r w:rsidDel="00F14216">
          <w:rPr>
            <w:rFonts w:ascii="HCI Poppy" w:eastAsia="휴먼명조"/>
            <w:spacing w:val="-1"/>
            <w:sz w:val="24"/>
          </w:rPr>
          <w:delText xml:space="preserve"> </w:delText>
        </w:r>
        <w:r w:rsidDel="00F14216">
          <w:rPr>
            <w:rFonts w:ascii="HCI Poppy" w:eastAsia="휴먼명조"/>
            <w:spacing w:val="-1"/>
            <w:sz w:val="24"/>
          </w:rPr>
          <w:delText>진다</w:delText>
        </w:r>
        <w:r w:rsidDel="00F14216">
          <w:rPr>
            <w:rFonts w:ascii="HCI Poppy" w:eastAsia="휴먼명조"/>
            <w:spacing w:val="-1"/>
            <w:sz w:val="24"/>
          </w:rPr>
          <w:delText>.</w:delText>
        </w:r>
      </w:del>
    </w:p>
    <w:p w14:paraId="6154CB19" w14:textId="6A01951C"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65" w:author="이수용" w:date="2025-01-07T14:02:00Z"/>
        </w:rPr>
      </w:pPr>
      <w:del w:id="66"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,4)</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발주자는</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업무를</w:delText>
        </w:r>
        <w:r w:rsidDel="00F14216">
          <w:rPr>
            <w:rFonts w:ascii="HCI Poppy" w:eastAsia="휴먼명조"/>
            <w:spacing w:val="-1"/>
            <w:sz w:val="24"/>
          </w:rPr>
          <w:delText xml:space="preserve"> </w:delText>
        </w:r>
        <w:r w:rsidDel="00F14216">
          <w:rPr>
            <w:rFonts w:ascii="HCI Poppy" w:eastAsia="휴먼명조"/>
            <w:spacing w:val="-1"/>
            <w:sz w:val="24"/>
          </w:rPr>
          <w:delText>수행함에</w:delText>
        </w:r>
        <w:r w:rsidDel="00F14216">
          <w:rPr>
            <w:rFonts w:ascii="HCI Poppy" w:eastAsia="휴먼명조"/>
            <w:spacing w:val="-1"/>
            <w:sz w:val="24"/>
          </w:rPr>
          <w:delText xml:space="preserve"> </w:delText>
        </w:r>
        <w:r w:rsidDel="00F14216">
          <w:rPr>
            <w:rFonts w:ascii="HCI Poppy" w:eastAsia="휴먼명조"/>
            <w:spacing w:val="-1"/>
            <w:sz w:val="24"/>
          </w:rPr>
          <w:delText>있어</w:delText>
        </w:r>
        <w:r w:rsidDel="00F14216">
          <w:rPr>
            <w:rFonts w:ascii="HCI Poppy" w:eastAsia="휴먼명조"/>
            <w:spacing w:val="-1"/>
            <w:sz w:val="24"/>
          </w:rPr>
          <w:delText xml:space="preserve"> </w:delText>
        </w:r>
        <w:r w:rsidDel="00F14216">
          <w:rPr>
            <w:rFonts w:ascii="HCI Poppy" w:eastAsia="휴먼명조"/>
            <w:spacing w:val="-1"/>
            <w:sz w:val="24"/>
          </w:rPr>
          <w:delText>필요한</w:delText>
        </w:r>
        <w:r w:rsidDel="00F14216">
          <w:rPr>
            <w:rFonts w:ascii="HCI Poppy" w:eastAsia="휴먼명조"/>
            <w:spacing w:val="-1"/>
            <w:sz w:val="24"/>
          </w:rPr>
          <w:delText xml:space="preserve"> </w:delText>
        </w:r>
        <w:r w:rsidDel="00F14216">
          <w:rPr>
            <w:rFonts w:ascii="HCI Poppy" w:eastAsia="휴먼명조"/>
            <w:spacing w:val="-1"/>
            <w:sz w:val="24"/>
          </w:rPr>
          <w:delText>합리적인</w:delText>
        </w:r>
        <w:r w:rsidDel="00F14216">
          <w:rPr>
            <w:rFonts w:ascii="HCI Poppy" w:eastAsia="휴먼명조"/>
            <w:spacing w:val="-1"/>
            <w:sz w:val="24"/>
          </w:rPr>
          <w:delText xml:space="preserve"> </w:delText>
        </w:r>
        <w:r w:rsidDel="00F14216">
          <w:rPr>
            <w:rFonts w:ascii="HCI Poppy" w:eastAsia="휴먼명조"/>
            <w:spacing w:val="-1"/>
            <w:sz w:val="24"/>
          </w:rPr>
          <w:delText>범위</w:delText>
        </w:r>
        <w:r w:rsidDel="00F14216">
          <w:rPr>
            <w:rFonts w:ascii="HCI Poppy" w:eastAsia="휴먼명조"/>
            <w:spacing w:val="-1"/>
            <w:sz w:val="24"/>
          </w:rPr>
          <w:delText xml:space="preserve"> </w:delText>
        </w:r>
        <w:r w:rsidDel="00F14216">
          <w:rPr>
            <w:rFonts w:ascii="HCI Poppy" w:eastAsia="휴먼명조"/>
            <w:spacing w:val="-1"/>
            <w:sz w:val="24"/>
          </w:rPr>
          <w:delText>내에서</w:delText>
        </w:r>
        <w:r w:rsidDel="00F14216">
          <w:rPr>
            <w:rFonts w:ascii="HCI Poppy" w:eastAsia="휴먼명조"/>
            <w:spacing w:val="-1"/>
            <w:sz w:val="24"/>
          </w:rPr>
          <w:delText xml:space="preserve"> </w:delText>
        </w:r>
        <w:r w:rsidDel="00F14216">
          <w:rPr>
            <w:rFonts w:ascii="HCI Poppy" w:eastAsia="휴먼명조"/>
            <w:spacing w:val="-1"/>
            <w:sz w:val="24"/>
          </w:rPr>
          <w:delText>계약상대자에게</w:delText>
        </w:r>
        <w:r w:rsidDel="00F14216">
          <w:rPr>
            <w:rFonts w:ascii="HCI Poppy" w:eastAsia="휴먼명조"/>
            <w:spacing w:val="-1"/>
            <w:sz w:val="24"/>
          </w:rPr>
          <w:delText xml:space="preserve"> </w:delText>
        </w:r>
        <w:r w:rsidDel="00F14216">
          <w:rPr>
            <w:rFonts w:ascii="HCI Poppy" w:eastAsia="휴먼명조"/>
            <w:spacing w:val="-1"/>
            <w:sz w:val="24"/>
          </w:rPr>
          <w:delText>각종</w:delText>
        </w:r>
        <w:r w:rsidDel="00F14216">
          <w:rPr>
            <w:rFonts w:ascii="HCI Poppy" w:eastAsia="휴먼명조"/>
            <w:spacing w:val="-1"/>
            <w:sz w:val="24"/>
          </w:rPr>
          <w:delText xml:space="preserve"> </w:delText>
        </w:r>
        <w:r w:rsidDel="00F14216">
          <w:rPr>
            <w:rFonts w:ascii="HCI Poppy" w:eastAsia="휴먼명조"/>
            <w:spacing w:val="-1"/>
            <w:sz w:val="24"/>
          </w:rPr>
          <w:delText>관련</w:delText>
        </w:r>
        <w:r w:rsidDel="00F14216">
          <w:rPr>
            <w:rFonts w:ascii="HCI Poppy" w:eastAsia="휴먼명조"/>
            <w:spacing w:val="-1"/>
            <w:sz w:val="24"/>
          </w:rPr>
          <w:delText xml:space="preserve"> </w:delText>
        </w:r>
        <w:r w:rsidDel="00F14216">
          <w:rPr>
            <w:rFonts w:ascii="HCI Poppy" w:eastAsia="휴먼명조"/>
            <w:spacing w:val="-1"/>
            <w:sz w:val="24"/>
          </w:rPr>
          <w:delText>자료를</w:delText>
        </w:r>
        <w:r w:rsidDel="00F14216">
          <w:rPr>
            <w:rFonts w:ascii="HCI Poppy" w:eastAsia="휴먼명조"/>
            <w:spacing w:val="-1"/>
            <w:sz w:val="24"/>
          </w:rPr>
          <w:delText xml:space="preserve"> </w:delText>
        </w:r>
        <w:r w:rsidDel="00F14216">
          <w:rPr>
            <w:rFonts w:ascii="HCI Poppy" w:eastAsia="휴먼명조"/>
            <w:spacing w:val="-1"/>
            <w:sz w:val="24"/>
          </w:rPr>
          <w:delText>요청할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있으며</w:delText>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이에</w:delText>
        </w:r>
        <w:r w:rsidDel="00F14216">
          <w:rPr>
            <w:rFonts w:ascii="HCI Poppy" w:eastAsia="휴먼명조"/>
            <w:spacing w:val="-1"/>
            <w:sz w:val="24"/>
          </w:rPr>
          <w:delText xml:space="preserve"> </w:delText>
        </w:r>
        <w:r w:rsidDel="00F14216">
          <w:rPr>
            <w:rFonts w:ascii="HCI Poppy" w:eastAsia="휴먼명조"/>
            <w:spacing w:val="-1"/>
            <w:sz w:val="24"/>
          </w:rPr>
          <w:delText>성실히</w:delText>
        </w:r>
        <w:r w:rsidDel="00F14216">
          <w:rPr>
            <w:rFonts w:ascii="HCI Poppy" w:eastAsia="휴먼명조"/>
            <w:spacing w:val="-1"/>
            <w:sz w:val="24"/>
          </w:rPr>
          <w:delText xml:space="preserve"> </w:delText>
        </w:r>
        <w:r w:rsidDel="00F14216">
          <w:rPr>
            <w:rFonts w:ascii="HCI Poppy" w:eastAsia="휴먼명조"/>
            <w:spacing w:val="-1"/>
            <w:sz w:val="24"/>
          </w:rPr>
          <w:delText>응하여야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 xml:space="preserve">. </w:delText>
        </w:r>
      </w:del>
    </w:p>
    <w:p w14:paraId="0D005BF8" w14:textId="59C244FD" w:rsidR="004C1F03" w:rsidDel="00F14216" w:rsidRDefault="004C1F03">
      <w:pPr>
        <w:tabs>
          <w:tab w:val="left" w:pos="227"/>
        </w:tabs>
        <w:wordWrap/>
        <w:snapToGrid w:val="0"/>
        <w:spacing w:line="326" w:lineRule="auto"/>
        <w:ind w:left="200" w:hanging="200"/>
        <w:textAlignment w:val="bottom"/>
        <w:rPr>
          <w:del w:id="67" w:author="이수용" w:date="2025-01-07T14:02:00Z"/>
          <w:spacing w:val="5"/>
          <w:sz w:val="24"/>
        </w:rPr>
      </w:pPr>
    </w:p>
    <w:p w14:paraId="61D5036C" w14:textId="40646D5A"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68" w:author="이수용" w:date="2025-01-07T14:02:00Z"/>
        </w:rPr>
      </w:pPr>
      <w:del w:id="69" w:author="이수용" w:date="2025-01-07T14:02:00Z">
        <w:r w:rsidDel="00F14216">
          <w:rPr>
            <w:rFonts w:ascii="HCI Poppy" w:eastAsia="휴먼명조"/>
            <w:b/>
            <w:sz w:val="24"/>
          </w:rPr>
          <w:delText>제</w:delText>
        </w:r>
        <w:r w:rsidDel="00F14216">
          <w:rPr>
            <w:rFonts w:ascii="HCI Poppy" w:eastAsia="휴먼명조"/>
            <w:b/>
            <w:sz w:val="24"/>
          </w:rPr>
          <w:delText xml:space="preserve"> 6 </w:delText>
        </w:r>
        <w:r w:rsidDel="00F14216">
          <w:rPr>
            <w:rFonts w:ascii="HCI Poppy" w:eastAsia="휴먼명조"/>
            <w:b/>
            <w:sz w:val="24"/>
          </w:rPr>
          <w:delText>조</w:delText>
        </w:r>
        <w:r w:rsidDel="00F14216">
          <w:rPr>
            <w:rFonts w:ascii="HCI Poppy" w:eastAsia="휴먼명조"/>
            <w:b/>
            <w:sz w:val="24"/>
          </w:rPr>
          <w:delText xml:space="preserve"> (</w:delText>
        </w:r>
        <w:r w:rsidDel="00F14216">
          <w:rPr>
            <w:rFonts w:ascii="HCI Poppy" w:eastAsia="휴먼명조"/>
            <w:b/>
            <w:sz w:val="24"/>
          </w:rPr>
          <w:delText>발주자의</w:delText>
        </w:r>
        <w:r w:rsidDel="00F14216">
          <w:rPr>
            <w:rFonts w:ascii="HCI Poppy" w:eastAsia="휴먼명조"/>
            <w:b/>
            <w:sz w:val="24"/>
          </w:rPr>
          <w:delText xml:space="preserve"> </w:delText>
        </w:r>
        <w:r w:rsidDel="00F14216">
          <w:rPr>
            <w:rFonts w:ascii="HCI Poppy" w:eastAsia="휴먼명조"/>
            <w:b/>
            <w:sz w:val="24"/>
          </w:rPr>
          <w:delText>의무와</w:delText>
        </w:r>
        <w:r w:rsidDel="00F14216">
          <w:rPr>
            <w:rFonts w:ascii="HCI Poppy" w:eastAsia="휴먼명조"/>
            <w:b/>
            <w:sz w:val="24"/>
          </w:rPr>
          <w:delText xml:space="preserve"> </w:delText>
        </w:r>
        <w:r w:rsidDel="00F14216">
          <w:rPr>
            <w:rFonts w:ascii="HCI Poppy" w:eastAsia="휴먼명조"/>
            <w:b/>
            <w:sz w:val="24"/>
          </w:rPr>
          <w:delText>책임</w:delText>
        </w:r>
        <w:r w:rsidDel="00F14216">
          <w:rPr>
            <w:rFonts w:ascii="HCI Poppy" w:eastAsia="휴먼명조"/>
            <w:b/>
            <w:sz w:val="24"/>
          </w:rPr>
          <w:delText>)</w:delText>
        </w:r>
      </w:del>
    </w:p>
    <w:p w14:paraId="43F12744" w14:textId="6C1A3E87"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70" w:author="이수용" w:date="2025-01-07T14:02:00Z"/>
        </w:rPr>
      </w:pPr>
      <w:del w:id="71"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발주자는</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 xml:space="preserve"> </w:delText>
        </w:r>
        <w:r w:rsidDel="00F14216">
          <w:rPr>
            <w:rFonts w:ascii="HCI Poppy" w:eastAsia="휴먼명조"/>
            <w:spacing w:val="-1"/>
            <w:sz w:val="24"/>
          </w:rPr>
          <w:delText>이용에</w:delText>
        </w:r>
        <w:r w:rsidDel="00F14216">
          <w:rPr>
            <w:rFonts w:ascii="HCI Poppy" w:eastAsia="휴먼명조"/>
            <w:spacing w:val="-1"/>
            <w:sz w:val="24"/>
          </w:rPr>
          <w:delText xml:space="preserve"> </w:delText>
        </w:r>
        <w:r w:rsidDel="00F14216">
          <w:rPr>
            <w:rFonts w:ascii="HCI Poppy" w:eastAsia="휴먼명조"/>
            <w:spacing w:val="-1"/>
            <w:sz w:val="24"/>
          </w:rPr>
          <w:delText>대한</w:delText>
        </w:r>
        <w:r w:rsidDel="00F14216">
          <w:rPr>
            <w:rFonts w:ascii="HCI Poppy" w:eastAsia="휴먼명조"/>
            <w:spacing w:val="-1"/>
            <w:sz w:val="24"/>
          </w:rPr>
          <w:delText xml:space="preserve"> </w:delText>
        </w:r>
        <w:r w:rsidDel="00F14216">
          <w:rPr>
            <w:rFonts w:ascii="HCI Poppy" w:eastAsia="휴먼명조"/>
            <w:spacing w:val="-1"/>
            <w:sz w:val="24"/>
          </w:rPr>
          <w:delText>대가로서</w:delText>
        </w:r>
        <w:r w:rsidDel="00F14216">
          <w:rPr>
            <w:rFonts w:ascii="HCI Poppy" w:eastAsia="휴먼명조"/>
            <w:spacing w:val="-1"/>
            <w:sz w:val="24"/>
          </w:rPr>
          <w:delText xml:space="preserve"> </w:delText>
        </w:r>
        <w:r w:rsidDel="00F14216">
          <w:rPr>
            <w:rFonts w:ascii="HCI Poppy" w:eastAsia="휴먼명조"/>
            <w:spacing w:val="-1"/>
            <w:sz w:val="24"/>
          </w:rPr>
          <w:delText>계약상대자에게</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8</w:delText>
        </w:r>
        <w:r w:rsidDel="00F14216">
          <w:rPr>
            <w:rFonts w:ascii="HCI Poppy" w:eastAsia="휴먼명조"/>
            <w:spacing w:val="-1"/>
            <w:sz w:val="24"/>
          </w:rPr>
          <w:delText>조</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별첨</w:delText>
        </w:r>
        <w:r w:rsidDel="00F14216">
          <w:rPr>
            <w:rFonts w:ascii="HCI Poppy" w:eastAsia="휴먼명조"/>
            <w:spacing w:val="-1"/>
            <w:sz w:val="24"/>
          </w:rPr>
          <w:delText xml:space="preserve">4. </w:delText>
        </w:r>
        <w:r w:rsidDel="00F14216">
          <w:rPr>
            <w:rFonts w:ascii="HCI Poppy" w:eastAsia="휴먼명조"/>
            <w:spacing w:val="-1"/>
            <w:sz w:val="24"/>
          </w:rPr>
          <w:delText>“</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이용료</w:delText>
        </w:r>
        <w:r w:rsidDel="00F14216">
          <w:rPr>
            <w:rFonts w:ascii="HCI Poppy" w:eastAsia="휴먼명조"/>
            <w:spacing w:val="-1"/>
            <w:sz w:val="24"/>
          </w:rPr>
          <w:delText xml:space="preserve"> </w:delText>
        </w:r>
        <w:r w:rsidDel="00F14216">
          <w:rPr>
            <w:rFonts w:ascii="HCI Poppy" w:eastAsia="휴먼명조"/>
            <w:spacing w:val="-1"/>
            <w:sz w:val="24"/>
          </w:rPr>
          <w:delText>내역</w:delText>
        </w:r>
        <w:r w:rsidDel="00F14216">
          <w:rPr>
            <w:rFonts w:ascii="HCI Poppy" w:eastAsia="휴먼명조"/>
            <w:spacing w:val="-1"/>
            <w:sz w:val="24"/>
          </w:rPr>
          <w:delText>”</w:delText>
        </w:r>
        <w:r w:rsidDel="00F14216">
          <w:rPr>
            <w:rFonts w:ascii="HCI Poppy" w:eastAsia="휴먼명조"/>
            <w:spacing w:val="-1"/>
            <w:sz w:val="24"/>
          </w:rPr>
          <w:delText>에서</w:delText>
        </w:r>
        <w:r w:rsidDel="00F14216">
          <w:rPr>
            <w:rFonts w:ascii="HCI Poppy" w:eastAsia="휴먼명조"/>
            <w:spacing w:val="-1"/>
            <w:sz w:val="24"/>
          </w:rPr>
          <w:delText xml:space="preserve"> </w:delText>
        </w:r>
        <w:r w:rsidDel="00F14216">
          <w:rPr>
            <w:rFonts w:ascii="HCI Poppy" w:eastAsia="휴먼명조"/>
            <w:spacing w:val="-1"/>
            <w:sz w:val="24"/>
          </w:rPr>
          <w:delText>정한</w:delText>
        </w:r>
        <w:r w:rsidDel="00F14216">
          <w:rPr>
            <w:rFonts w:ascii="HCI Poppy" w:eastAsia="휴먼명조"/>
            <w:spacing w:val="-1"/>
            <w:sz w:val="24"/>
          </w:rPr>
          <w:delText xml:space="preserve"> </w:delText>
        </w:r>
        <w:r w:rsidDel="00F14216">
          <w:rPr>
            <w:rFonts w:ascii="HCI Poppy" w:eastAsia="휴먼명조"/>
            <w:spacing w:val="-1"/>
            <w:sz w:val="24"/>
          </w:rPr>
          <w:delText>바에</w:delText>
        </w:r>
        <w:r w:rsidDel="00F14216">
          <w:rPr>
            <w:rFonts w:ascii="HCI Poppy" w:eastAsia="휴먼명조"/>
            <w:spacing w:val="-1"/>
            <w:sz w:val="24"/>
          </w:rPr>
          <w:delText xml:space="preserve"> </w:delText>
        </w:r>
        <w:r w:rsidDel="00F14216">
          <w:rPr>
            <w:rFonts w:ascii="HCI Poppy" w:eastAsia="휴먼명조"/>
            <w:spacing w:val="-1"/>
            <w:sz w:val="24"/>
          </w:rPr>
          <w:delText>따라</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이용료를</w:delText>
        </w:r>
        <w:r w:rsidDel="00F14216">
          <w:rPr>
            <w:rFonts w:ascii="HCI Poppy" w:eastAsia="휴먼명조"/>
            <w:spacing w:val="-1"/>
            <w:sz w:val="24"/>
          </w:rPr>
          <w:delText xml:space="preserve"> </w:delText>
        </w:r>
        <w:r w:rsidDel="00F14216">
          <w:rPr>
            <w:rFonts w:ascii="HCI Poppy" w:eastAsia="휴먼명조"/>
            <w:spacing w:val="-1"/>
            <w:sz w:val="24"/>
          </w:rPr>
          <w:delText>지급한다</w:delText>
        </w:r>
        <w:r w:rsidDel="00F14216">
          <w:rPr>
            <w:rFonts w:ascii="HCI Poppy" w:eastAsia="휴먼명조"/>
            <w:spacing w:val="-1"/>
            <w:sz w:val="24"/>
          </w:rPr>
          <w:delText>.</w:delText>
        </w:r>
      </w:del>
    </w:p>
    <w:p w14:paraId="157C3E29" w14:textId="10B961EC"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72" w:author="이수용" w:date="2025-01-07T14:02:00Z"/>
        </w:rPr>
      </w:pPr>
      <w:del w:id="73"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발주자는</w:delText>
        </w:r>
        <w:r w:rsidDel="00F14216">
          <w:rPr>
            <w:rFonts w:ascii="HCI Poppy" w:eastAsia="휴먼명조"/>
            <w:spacing w:val="-1"/>
            <w:sz w:val="24"/>
          </w:rPr>
          <w:delText xml:space="preserve"> </w:delText>
        </w:r>
        <w:r w:rsidDel="00F14216">
          <w:rPr>
            <w:rFonts w:ascii="HCI Poppy" w:eastAsia="휴먼명조"/>
            <w:spacing w:val="-1"/>
            <w:sz w:val="24"/>
          </w:rPr>
          <w:delText>발주자</w:delText>
        </w:r>
        <w:r w:rsidDel="00F14216">
          <w:rPr>
            <w:rFonts w:ascii="HCI Poppy" w:eastAsia="휴먼명조"/>
            <w:spacing w:val="-1"/>
            <w:sz w:val="24"/>
          </w:rPr>
          <w:delText xml:space="preserve"> </w:delText>
        </w:r>
        <w:r w:rsidDel="00F14216">
          <w:rPr>
            <w:rFonts w:ascii="HCI Poppy" w:eastAsia="휴먼명조"/>
            <w:spacing w:val="-1"/>
            <w:sz w:val="24"/>
          </w:rPr>
          <w:delText>소속</w:delText>
        </w:r>
        <w:r w:rsidDel="00F14216">
          <w:rPr>
            <w:rFonts w:ascii="HCI Poppy" w:eastAsia="휴먼명조"/>
            <w:spacing w:val="-1"/>
            <w:sz w:val="24"/>
          </w:rPr>
          <w:delText xml:space="preserve"> </w:delText>
        </w:r>
        <w:r w:rsidDel="00F14216">
          <w:rPr>
            <w:rFonts w:ascii="HCI Poppy" w:eastAsia="휴먼명조"/>
            <w:spacing w:val="-1"/>
            <w:sz w:val="24"/>
          </w:rPr>
          <w:delText>임직원</w:delText>
        </w:r>
        <w:r w:rsidDel="00F14216">
          <w:rPr>
            <w:rFonts w:ascii="HCI Poppy" w:eastAsia="휴먼명조"/>
            <w:spacing w:val="-1"/>
            <w:sz w:val="24"/>
          </w:rPr>
          <w:delText>(</w:delText>
        </w:r>
        <w:r w:rsidDel="00F14216">
          <w:rPr>
            <w:rFonts w:ascii="HCI Poppy" w:eastAsia="휴먼명조"/>
            <w:spacing w:val="-1"/>
            <w:sz w:val="24"/>
          </w:rPr>
          <w:delText>이하</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이용자</w:delText>
        </w:r>
        <w:r w:rsidDel="00F14216">
          <w:rPr>
            <w:rFonts w:ascii="HCI Poppy" w:eastAsia="휴먼명조"/>
            <w:spacing w:val="-1"/>
            <w:sz w:val="24"/>
          </w:rPr>
          <w:delText>”</w:delText>
        </w:r>
        <w:r w:rsidDel="00F14216">
          <w:rPr>
            <w:rFonts w:ascii="HCI Poppy" w:eastAsia="휴먼명조"/>
            <w:spacing w:val="-1"/>
            <w:sz w:val="24"/>
          </w:rPr>
          <w:delText>)</w:delText>
        </w:r>
        <w:r w:rsidDel="00F14216">
          <w:rPr>
            <w:rFonts w:ascii="HCI Poppy" w:eastAsia="휴먼명조"/>
            <w:spacing w:val="-1"/>
            <w:sz w:val="24"/>
          </w:rPr>
          <w:delText>만</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를</w:delText>
        </w:r>
        <w:r w:rsidDel="00F14216">
          <w:rPr>
            <w:rFonts w:ascii="HCI Poppy" w:eastAsia="휴먼명조"/>
            <w:spacing w:val="-1"/>
            <w:sz w:val="24"/>
          </w:rPr>
          <w:delText xml:space="preserve"> </w:delText>
        </w:r>
        <w:r w:rsidDel="00F14216">
          <w:rPr>
            <w:rFonts w:ascii="HCI Poppy" w:eastAsia="휴먼명조"/>
            <w:spacing w:val="-1"/>
            <w:sz w:val="24"/>
          </w:rPr>
          <w:delText>사용하도록</w:delText>
        </w:r>
        <w:r w:rsidDel="00F14216">
          <w:rPr>
            <w:rFonts w:ascii="HCI Poppy" w:eastAsia="휴먼명조"/>
            <w:spacing w:val="-1"/>
            <w:sz w:val="24"/>
          </w:rPr>
          <w:delText xml:space="preserve"> </w:delText>
        </w:r>
        <w:r w:rsidDel="00F14216">
          <w:rPr>
            <w:rFonts w:ascii="HCI Poppy" w:eastAsia="휴먼명조"/>
            <w:spacing w:val="-1"/>
            <w:sz w:val="24"/>
          </w:rPr>
          <w:delText>관리하여야</w:delText>
        </w:r>
        <w:r w:rsidDel="00F14216">
          <w:rPr>
            <w:rFonts w:ascii="HCI Poppy" w:eastAsia="휴먼명조"/>
            <w:spacing w:val="-1"/>
            <w:sz w:val="24"/>
          </w:rPr>
          <w:delText xml:space="preserve"> </w:delText>
        </w:r>
        <w:r w:rsidDel="00F14216">
          <w:rPr>
            <w:rFonts w:ascii="HCI Poppy" w:eastAsia="휴먼명조"/>
            <w:spacing w:val="-1"/>
            <w:sz w:val="24"/>
          </w:rPr>
          <w:delText>하며</w:delText>
        </w:r>
        <w:r w:rsidDel="00F14216">
          <w:rPr>
            <w:rFonts w:ascii="HCI Poppy" w:eastAsia="휴먼명조"/>
            <w:spacing w:val="-1"/>
            <w:sz w:val="24"/>
          </w:rPr>
          <w:delText xml:space="preserve">, </w:delText>
        </w:r>
        <w:r w:rsidDel="00F14216">
          <w:rPr>
            <w:rFonts w:ascii="HCI Poppy" w:eastAsia="휴먼명조"/>
            <w:spacing w:val="-1"/>
            <w:sz w:val="24"/>
          </w:rPr>
          <w:delText>이를</w:delText>
        </w:r>
        <w:r w:rsidDel="00F14216">
          <w:rPr>
            <w:rFonts w:ascii="HCI Poppy" w:eastAsia="휴먼명조"/>
            <w:spacing w:val="-1"/>
            <w:sz w:val="24"/>
          </w:rPr>
          <w:delText xml:space="preserve"> </w:delText>
        </w:r>
        <w:r w:rsidDel="00F14216">
          <w:rPr>
            <w:rFonts w:ascii="HCI Poppy" w:eastAsia="휴먼명조"/>
            <w:spacing w:val="-1"/>
            <w:sz w:val="24"/>
          </w:rPr>
          <w:delText>위반하여</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이용자</w:delText>
        </w:r>
        <w:r w:rsidDel="00F14216">
          <w:rPr>
            <w:rFonts w:ascii="HCI Poppy" w:eastAsia="휴먼명조"/>
            <w:spacing w:val="-1"/>
            <w:sz w:val="24"/>
          </w:rPr>
          <w:delText>”</w:delText>
        </w:r>
        <w:r w:rsidDel="00F14216">
          <w:rPr>
            <w:rFonts w:ascii="HCI Poppy" w:eastAsia="휴먼명조"/>
            <w:spacing w:val="-1"/>
            <w:sz w:val="24"/>
          </w:rPr>
          <w:delText xml:space="preserve"> </w:delText>
        </w:r>
        <w:r w:rsidDel="00F14216">
          <w:rPr>
            <w:rFonts w:ascii="HCI Poppy" w:eastAsia="휴먼명조"/>
            <w:spacing w:val="-1"/>
            <w:sz w:val="24"/>
          </w:rPr>
          <w:delText>아닌</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3</w:delText>
        </w:r>
        <w:r w:rsidDel="00F14216">
          <w:rPr>
            <w:rFonts w:ascii="HCI Poppy" w:eastAsia="휴먼명조"/>
            <w:spacing w:val="-1"/>
            <w:sz w:val="24"/>
          </w:rPr>
          <w:delText>자에게</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를</w:delText>
        </w:r>
        <w:r w:rsidDel="00F14216">
          <w:rPr>
            <w:rFonts w:ascii="HCI Poppy" w:eastAsia="휴먼명조"/>
            <w:spacing w:val="-1"/>
            <w:sz w:val="24"/>
          </w:rPr>
          <w:delText xml:space="preserve"> </w:delText>
        </w:r>
        <w:r w:rsidDel="00F14216">
          <w:rPr>
            <w:rFonts w:ascii="HCI Poppy" w:eastAsia="휴먼명조"/>
            <w:spacing w:val="-1"/>
            <w:sz w:val="24"/>
          </w:rPr>
          <w:delText>이용하도록</w:delText>
        </w:r>
        <w:r w:rsidDel="00F14216">
          <w:rPr>
            <w:rFonts w:ascii="HCI Poppy" w:eastAsia="휴먼명조"/>
            <w:spacing w:val="-1"/>
            <w:sz w:val="24"/>
          </w:rPr>
          <w:delText xml:space="preserve"> </w:delText>
        </w:r>
        <w:r w:rsidDel="00F14216">
          <w:rPr>
            <w:rFonts w:ascii="HCI Poppy" w:eastAsia="휴먼명조"/>
            <w:spacing w:val="-1"/>
            <w:sz w:val="24"/>
          </w:rPr>
          <w:delText>할</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6</w:delText>
        </w:r>
        <w:r w:rsidDel="00F14216">
          <w:rPr>
            <w:rFonts w:ascii="HCI Poppy" w:eastAsia="휴먼명조"/>
            <w:spacing w:val="-1"/>
            <w:sz w:val="24"/>
          </w:rPr>
          <w:delText>개월분의</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이용료에</w:delText>
        </w:r>
        <w:r w:rsidDel="00F14216">
          <w:rPr>
            <w:rFonts w:ascii="HCI Poppy" w:eastAsia="휴먼명조"/>
            <w:spacing w:val="-1"/>
            <w:sz w:val="24"/>
          </w:rPr>
          <w:delText xml:space="preserve"> </w:delText>
        </w:r>
        <w:r w:rsidDel="00F14216">
          <w:rPr>
            <w:rFonts w:ascii="HCI Poppy" w:eastAsia="휴먼명조"/>
            <w:spacing w:val="-1"/>
            <w:sz w:val="24"/>
          </w:rPr>
          <w:delText>해당하는</w:delText>
        </w:r>
        <w:r w:rsidDel="00F14216">
          <w:rPr>
            <w:rFonts w:ascii="HCI Poppy" w:eastAsia="휴먼명조"/>
            <w:spacing w:val="-1"/>
            <w:sz w:val="24"/>
          </w:rPr>
          <w:delText xml:space="preserve"> </w:delText>
        </w:r>
        <w:r w:rsidDel="00F14216">
          <w:rPr>
            <w:rFonts w:ascii="HCI Poppy" w:eastAsia="휴먼명조"/>
            <w:spacing w:val="-1"/>
            <w:sz w:val="24"/>
          </w:rPr>
          <w:delText>금액을</w:delText>
        </w:r>
        <w:r w:rsidDel="00F14216">
          <w:rPr>
            <w:rFonts w:ascii="HCI Poppy" w:eastAsia="휴먼명조"/>
            <w:spacing w:val="-1"/>
            <w:sz w:val="24"/>
          </w:rPr>
          <w:delText xml:space="preserve"> </w:delText>
        </w:r>
        <w:r w:rsidDel="00F14216">
          <w:rPr>
            <w:rFonts w:ascii="HCI Poppy" w:eastAsia="휴먼명조"/>
            <w:spacing w:val="-1"/>
            <w:sz w:val="24"/>
          </w:rPr>
          <w:delText>위약금으로</w:delText>
        </w:r>
        <w:r w:rsidDel="00F14216">
          <w:rPr>
            <w:rFonts w:ascii="HCI Poppy" w:eastAsia="휴먼명조"/>
            <w:spacing w:val="-1"/>
            <w:sz w:val="24"/>
          </w:rPr>
          <w:delText xml:space="preserve"> </w:delText>
        </w:r>
        <w:r w:rsidDel="00F14216">
          <w:rPr>
            <w:rFonts w:ascii="HCI Poppy" w:eastAsia="휴먼명조"/>
            <w:spacing w:val="-1"/>
            <w:sz w:val="24"/>
          </w:rPr>
          <w:delText>계약상대자에게</w:delText>
        </w:r>
        <w:r w:rsidDel="00F14216">
          <w:rPr>
            <w:rFonts w:ascii="HCI Poppy" w:eastAsia="휴먼명조"/>
            <w:spacing w:val="-1"/>
            <w:sz w:val="24"/>
          </w:rPr>
          <w:delText xml:space="preserve"> </w:delText>
        </w:r>
        <w:r w:rsidDel="00F14216">
          <w:rPr>
            <w:rFonts w:ascii="HCI Poppy" w:eastAsia="휴먼명조"/>
            <w:spacing w:val="-1"/>
            <w:sz w:val="24"/>
          </w:rPr>
          <w:delText>지급한다</w:delText>
        </w:r>
        <w:r w:rsidDel="00F14216">
          <w:rPr>
            <w:rFonts w:ascii="HCI Poppy" w:eastAsia="휴먼명조"/>
            <w:spacing w:val="-1"/>
            <w:sz w:val="24"/>
          </w:rPr>
          <w:delText>.</w:delText>
        </w:r>
      </w:del>
    </w:p>
    <w:p w14:paraId="5A69784B" w14:textId="11E75391"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74" w:author="이수용" w:date="2025-01-07T14:02:00Z"/>
        </w:rPr>
      </w:pPr>
      <w:del w:id="75"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,3)</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발주자는</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제공기간</w:delText>
        </w:r>
        <w:r w:rsidDel="00F14216">
          <w:rPr>
            <w:rFonts w:ascii="HCI Poppy" w:eastAsia="휴먼명조"/>
            <w:spacing w:val="-1"/>
            <w:sz w:val="24"/>
          </w:rPr>
          <w:delText xml:space="preserve"> </w:delText>
        </w:r>
        <w:r w:rsidDel="00F14216">
          <w:rPr>
            <w:rFonts w:ascii="HCI Poppy" w:eastAsia="휴먼명조"/>
            <w:spacing w:val="-1"/>
            <w:sz w:val="24"/>
          </w:rPr>
          <w:delText>동안</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의</w:delText>
        </w:r>
        <w:r w:rsidDel="00F14216">
          <w:rPr>
            <w:rFonts w:ascii="HCI Poppy" w:eastAsia="휴먼명조"/>
            <w:spacing w:val="-1"/>
            <w:sz w:val="24"/>
          </w:rPr>
          <w:delText xml:space="preserve"> </w:delText>
        </w:r>
        <w:r w:rsidDel="00F14216">
          <w:rPr>
            <w:rFonts w:ascii="HCI Poppy" w:eastAsia="휴먼명조"/>
            <w:spacing w:val="-1"/>
            <w:sz w:val="24"/>
          </w:rPr>
          <w:delText>원활한</w:delText>
        </w:r>
        <w:r w:rsidDel="00F14216">
          <w:rPr>
            <w:rFonts w:ascii="HCI Poppy" w:eastAsia="휴먼명조"/>
            <w:spacing w:val="-1"/>
            <w:sz w:val="24"/>
          </w:rPr>
          <w:delText xml:space="preserve"> </w:delText>
        </w:r>
        <w:r w:rsidDel="00F14216">
          <w:rPr>
            <w:rFonts w:ascii="HCI Poppy" w:eastAsia="휴먼명조"/>
            <w:spacing w:val="-1"/>
            <w:sz w:val="24"/>
          </w:rPr>
          <w:delText>작동을</w:delText>
        </w:r>
        <w:r w:rsidDel="00F14216">
          <w:rPr>
            <w:rFonts w:ascii="HCI Poppy" w:eastAsia="휴먼명조"/>
            <w:spacing w:val="-1"/>
            <w:sz w:val="24"/>
          </w:rPr>
          <w:delText xml:space="preserve"> </w:delText>
        </w:r>
        <w:r w:rsidDel="00F14216">
          <w:rPr>
            <w:rFonts w:ascii="HCI Poppy" w:eastAsia="휴먼명조"/>
            <w:spacing w:val="-1"/>
            <w:sz w:val="24"/>
          </w:rPr>
          <w:delText>위한</w:delText>
        </w:r>
        <w:r w:rsidDel="00F14216">
          <w:rPr>
            <w:rFonts w:ascii="HCI Poppy" w:eastAsia="휴먼명조"/>
            <w:spacing w:val="-1"/>
            <w:sz w:val="24"/>
          </w:rPr>
          <w:delText xml:space="preserve"> </w:delText>
        </w:r>
        <w:r w:rsidDel="00F14216">
          <w:rPr>
            <w:rFonts w:ascii="HCI Poppy" w:eastAsia="휴먼명조"/>
            <w:spacing w:val="-1"/>
            <w:sz w:val="24"/>
          </w:rPr>
          <w:delText>환경을</w:delText>
        </w:r>
        <w:r w:rsidDel="00F14216">
          <w:rPr>
            <w:rFonts w:ascii="HCI Poppy" w:eastAsia="휴먼명조"/>
            <w:spacing w:val="-1"/>
            <w:sz w:val="24"/>
          </w:rPr>
          <w:delText xml:space="preserve"> </w:delText>
        </w:r>
        <w:r w:rsidDel="00F14216">
          <w:rPr>
            <w:rFonts w:ascii="HCI Poppy" w:eastAsia="휴먼명조"/>
            <w:spacing w:val="-1"/>
            <w:sz w:val="24"/>
          </w:rPr>
          <w:delText>유지한다</w:delText>
        </w:r>
        <w:r w:rsidDel="00F14216">
          <w:rPr>
            <w:rFonts w:ascii="HCI Poppy" w:eastAsia="휴먼명조"/>
            <w:spacing w:val="-1"/>
            <w:sz w:val="24"/>
          </w:rPr>
          <w:delText xml:space="preserve">. </w:delText>
        </w:r>
      </w:del>
    </w:p>
    <w:p w14:paraId="1B38C770" w14:textId="439F125E"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76" w:author="이수용" w:date="2025-01-07T14:02:00Z"/>
        </w:rPr>
      </w:pPr>
      <w:del w:id="77"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,4)</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발주자는</w:delText>
        </w:r>
        <w:r w:rsidDel="00F14216">
          <w:rPr>
            <w:rFonts w:ascii="HCI Poppy" w:eastAsia="휴먼명조"/>
            <w:spacing w:val="-1"/>
            <w:sz w:val="24"/>
          </w:rPr>
          <w:delText xml:space="preserve"> </w:delText>
        </w:r>
        <w:r w:rsidDel="00F14216">
          <w:rPr>
            <w:rFonts w:ascii="HCI Poppy" w:eastAsia="휴먼명조"/>
            <w:spacing w:val="-1"/>
            <w:sz w:val="24"/>
          </w:rPr>
          <w:delText>양사가</w:delText>
        </w:r>
        <w:r w:rsidDel="00F14216">
          <w:rPr>
            <w:rFonts w:ascii="HCI Poppy" w:eastAsia="휴먼명조"/>
            <w:spacing w:val="-1"/>
            <w:sz w:val="24"/>
          </w:rPr>
          <w:delText xml:space="preserve"> </w:delText>
        </w:r>
        <w:r w:rsidDel="00F14216">
          <w:rPr>
            <w:rFonts w:ascii="HCI Poppy" w:eastAsia="휴먼명조"/>
            <w:spacing w:val="-1"/>
            <w:sz w:val="24"/>
          </w:rPr>
          <w:delText>협의한</w:delText>
        </w:r>
        <w:r w:rsidDel="00F14216">
          <w:rPr>
            <w:rFonts w:ascii="HCI Poppy" w:eastAsia="휴먼명조"/>
            <w:spacing w:val="-1"/>
            <w:sz w:val="24"/>
          </w:rPr>
          <w:delText xml:space="preserve"> </w:delText>
        </w:r>
        <w:r w:rsidDel="00F14216">
          <w:rPr>
            <w:rFonts w:ascii="HCI Poppy" w:eastAsia="휴먼명조"/>
            <w:spacing w:val="-1"/>
            <w:sz w:val="24"/>
          </w:rPr>
          <w:delText>사항</w:delText>
        </w:r>
        <w:r w:rsidDel="00F14216">
          <w:rPr>
            <w:rFonts w:ascii="HCI Poppy" w:eastAsia="휴먼명조"/>
            <w:spacing w:val="-1"/>
            <w:sz w:val="24"/>
          </w:rPr>
          <w:delText xml:space="preserve"> </w:delText>
        </w:r>
        <w:r w:rsidDel="00F14216">
          <w:rPr>
            <w:rFonts w:ascii="HCI Poppy" w:eastAsia="휴먼명조"/>
            <w:spacing w:val="-1"/>
            <w:sz w:val="24"/>
          </w:rPr>
          <w:delText>외의</w:delText>
        </w:r>
        <w:r w:rsidDel="00F14216">
          <w:rPr>
            <w:rFonts w:ascii="HCI Poppy" w:eastAsia="휴먼명조"/>
            <w:spacing w:val="-1"/>
            <w:sz w:val="24"/>
          </w:rPr>
          <w:delText xml:space="preserve"> </w:delText>
        </w:r>
        <w:r w:rsidDel="00F14216">
          <w:rPr>
            <w:rFonts w:ascii="HCI Poppy" w:eastAsia="휴먼명조"/>
            <w:spacing w:val="-1"/>
            <w:sz w:val="24"/>
          </w:rPr>
          <w:delText>이용을</w:delText>
        </w:r>
        <w:r w:rsidDel="00F14216">
          <w:rPr>
            <w:rFonts w:ascii="HCI Poppy" w:eastAsia="휴먼명조"/>
            <w:spacing w:val="-1"/>
            <w:sz w:val="24"/>
          </w:rPr>
          <w:delText xml:space="preserve"> </w:delText>
        </w:r>
        <w:r w:rsidDel="00F14216">
          <w:rPr>
            <w:rFonts w:ascii="HCI Poppy" w:eastAsia="휴먼명조"/>
            <w:spacing w:val="-1"/>
            <w:sz w:val="24"/>
          </w:rPr>
          <w:delText>위하여</w:delText>
        </w:r>
        <w:r w:rsidDel="00F14216">
          <w:rPr>
            <w:rFonts w:ascii="HCI Poppy" w:eastAsia="휴먼명조"/>
            <w:spacing w:val="-1"/>
            <w:sz w:val="24"/>
          </w:rPr>
          <w:delText xml:space="preserve"> </w:delText>
        </w:r>
        <w:r w:rsidDel="00F14216">
          <w:rPr>
            <w:rFonts w:ascii="HCI Poppy" w:eastAsia="휴먼명조"/>
            <w:spacing w:val="-1"/>
            <w:sz w:val="24"/>
          </w:rPr>
          <w:delText>하드웨어에</w:delText>
        </w:r>
        <w:r w:rsidDel="00F14216">
          <w:rPr>
            <w:rFonts w:ascii="HCI Poppy" w:eastAsia="휴먼명조"/>
            <w:spacing w:val="-1"/>
            <w:sz w:val="24"/>
          </w:rPr>
          <w:delText xml:space="preserve"> </w:delText>
        </w:r>
        <w:r w:rsidDel="00F14216">
          <w:rPr>
            <w:rFonts w:ascii="HCI Poppy" w:eastAsia="휴먼명조"/>
            <w:spacing w:val="-1"/>
            <w:sz w:val="24"/>
          </w:rPr>
          <w:delText>접근하거나</w:delText>
        </w:r>
        <w:r w:rsidDel="00F14216">
          <w:rPr>
            <w:rFonts w:ascii="HCI Poppy" w:eastAsia="휴먼명조"/>
            <w:spacing w:val="-1"/>
            <w:sz w:val="24"/>
          </w:rPr>
          <w:delText xml:space="preserve"> </w:delText>
        </w:r>
        <w:r w:rsidDel="00F14216">
          <w:rPr>
            <w:rFonts w:ascii="HCI Poppy" w:eastAsia="휴먼명조"/>
            <w:spacing w:val="-1"/>
            <w:sz w:val="24"/>
          </w:rPr>
          <w:delText>하드웨어를</w:delText>
        </w:r>
        <w:r w:rsidDel="00F14216">
          <w:rPr>
            <w:rFonts w:ascii="HCI Poppy" w:eastAsia="휴먼명조"/>
            <w:spacing w:val="-1"/>
            <w:sz w:val="24"/>
          </w:rPr>
          <w:delText xml:space="preserve"> </w:delText>
        </w:r>
        <w:r w:rsidDel="00F14216">
          <w:rPr>
            <w:rFonts w:ascii="HCI Poppy" w:eastAsia="휴먼명조"/>
            <w:spacing w:val="-1"/>
            <w:sz w:val="24"/>
          </w:rPr>
          <w:delText>사용하여서는</w:delText>
        </w:r>
        <w:r w:rsidDel="00F14216">
          <w:rPr>
            <w:rFonts w:ascii="HCI Poppy" w:eastAsia="휴먼명조"/>
            <w:spacing w:val="-1"/>
            <w:sz w:val="24"/>
          </w:rPr>
          <w:delText xml:space="preserve"> </w:delText>
        </w:r>
        <w:r w:rsidDel="00F14216">
          <w:rPr>
            <w:rFonts w:ascii="HCI Poppy" w:eastAsia="휴먼명조"/>
            <w:spacing w:val="-1"/>
            <w:sz w:val="24"/>
          </w:rPr>
          <w:delText>아니</w:delText>
        </w:r>
        <w:r w:rsidDel="00F14216">
          <w:rPr>
            <w:rFonts w:ascii="HCI Poppy" w:eastAsia="휴먼명조"/>
            <w:spacing w:val="-1"/>
            <w:sz w:val="24"/>
          </w:rPr>
          <w:delText xml:space="preserve"> </w:delText>
        </w:r>
        <w:r w:rsidDel="00F14216">
          <w:rPr>
            <w:rFonts w:ascii="HCI Poppy" w:eastAsia="휴먼명조"/>
            <w:spacing w:val="-1"/>
            <w:sz w:val="24"/>
          </w:rPr>
          <w:delText>된다</w:delText>
        </w:r>
        <w:r w:rsidDel="00F14216">
          <w:rPr>
            <w:rFonts w:ascii="HCI Poppy" w:eastAsia="휴먼명조"/>
            <w:spacing w:val="-1"/>
            <w:sz w:val="24"/>
          </w:rPr>
          <w:delText>.</w:delText>
        </w:r>
      </w:del>
    </w:p>
    <w:p w14:paraId="6C47E6A1" w14:textId="3FFF51BA"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78" w:author="이수용" w:date="2025-01-07T14:02:00Z"/>
        </w:rPr>
      </w:pPr>
      <w:del w:id="79"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,5)</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발주자의</w:delText>
        </w:r>
        <w:r w:rsidDel="00F14216">
          <w:rPr>
            <w:rFonts w:ascii="HCI Poppy" w:eastAsia="휴먼명조"/>
            <w:spacing w:val="-1"/>
            <w:sz w:val="24"/>
          </w:rPr>
          <w:delText xml:space="preserve"> </w:delText>
        </w:r>
        <w:r w:rsidDel="00F14216">
          <w:rPr>
            <w:rFonts w:ascii="HCI Poppy" w:eastAsia="휴먼명조"/>
            <w:spacing w:val="-1"/>
            <w:sz w:val="24"/>
          </w:rPr>
          <w:delText>귀책사유로</w:delText>
        </w:r>
        <w:r w:rsidDel="00F14216">
          <w:rPr>
            <w:rFonts w:ascii="HCI Poppy" w:eastAsia="휴먼명조"/>
            <w:spacing w:val="-1"/>
            <w:sz w:val="24"/>
          </w:rPr>
          <w:delText xml:space="preserve"> </w:delText>
        </w:r>
        <w:r w:rsidDel="00F14216">
          <w:rPr>
            <w:rFonts w:ascii="HCI Poppy" w:eastAsia="휴먼명조"/>
            <w:spacing w:val="-1"/>
            <w:sz w:val="24"/>
          </w:rPr>
          <w:delText>데이터센터에</w:delText>
        </w:r>
        <w:r w:rsidDel="00F14216">
          <w:rPr>
            <w:rFonts w:ascii="HCI Poppy" w:eastAsia="휴먼명조"/>
            <w:spacing w:val="-1"/>
            <w:sz w:val="24"/>
          </w:rPr>
          <w:delText xml:space="preserve"> </w:delText>
        </w:r>
        <w:r w:rsidDel="00F14216">
          <w:rPr>
            <w:rFonts w:ascii="HCI Poppy" w:eastAsia="휴먼명조"/>
            <w:spacing w:val="-1"/>
            <w:sz w:val="24"/>
          </w:rPr>
          <w:delText>설치된</w:delText>
        </w:r>
        <w:r w:rsidDel="00F14216">
          <w:rPr>
            <w:rFonts w:ascii="HCI Poppy" w:eastAsia="휴먼명조"/>
            <w:spacing w:val="-1"/>
            <w:sz w:val="24"/>
          </w:rPr>
          <w:delText xml:space="preserve"> </w:delText>
        </w:r>
        <w:r w:rsidDel="00F14216">
          <w:rPr>
            <w:rFonts w:ascii="HCI Poppy" w:eastAsia="휴먼명조"/>
            <w:spacing w:val="-1"/>
            <w:sz w:val="24"/>
          </w:rPr>
          <w:delText>하드웨어</w:delText>
        </w:r>
        <w:r w:rsidDel="00F14216">
          <w:rPr>
            <w:rFonts w:ascii="HCI Poppy" w:eastAsia="휴먼명조"/>
            <w:spacing w:val="-1"/>
            <w:sz w:val="24"/>
          </w:rPr>
          <w:delText xml:space="preserve">(Neurocloud </w:delText>
        </w:r>
        <w:r w:rsidDel="00F14216">
          <w:rPr>
            <w:rFonts w:ascii="HCI Poppy" w:eastAsia="휴먼명조"/>
            <w:spacing w:val="-1"/>
            <w:sz w:val="24"/>
          </w:rPr>
          <w:delText>포함</w:delText>
        </w:r>
        <w:r w:rsidDel="00F14216">
          <w:rPr>
            <w:rFonts w:ascii="HCI Poppy" w:eastAsia="휴먼명조"/>
            <w:spacing w:val="-1"/>
            <w:sz w:val="24"/>
          </w:rPr>
          <w:delText>)</w:delText>
        </w:r>
        <w:r w:rsidDel="00F14216">
          <w:rPr>
            <w:rFonts w:ascii="HCI Poppy" w:eastAsia="휴먼명조"/>
            <w:spacing w:val="-1"/>
            <w:sz w:val="24"/>
          </w:rPr>
          <w:delText>가</w:delText>
        </w:r>
        <w:r w:rsidDel="00F14216">
          <w:rPr>
            <w:rFonts w:ascii="HCI Poppy" w:eastAsia="휴먼명조"/>
            <w:spacing w:val="-1"/>
            <w:sz w:val="24"/>
          </w:rPr>
          <w:delText xml:space="preserve"> </w:delText>
        </w:r>
        <w:r w:rsidDel="00F14216">
          <w:rPr>
            <w:rFonts w:ascii="HCI Poppy" w:eastAsia="휴먼명조"/>
            <w:spacing w:val="-1"/>
            <w:sz w:val="24"/>
          </w:rPr>
          <w:delText>파손</w:delText>
        </w:r>
        <w:r w:rsidDel="00F14216">
          <w:rPr>
            <w:rFonts w:ascii="HCI Poppy" w:eastAsia="휴먼명조"/>
            <w:spacing w:val="-1"/>
            <w:sz w:val="24"/>
          </w:rPr>
          <w:delText>·</w:delText>
        </w:r>
        <w:r w:rsidDel="00F14216">
          <w:rPr>
            <w:rFonts w:ascii="HCI Poppy" w:eastAsia="휴먼명조"/>
            <w:spacing w:val="-1"/>
            <w:sz w:val="24"/>
          </w:rPr>
          <w:delText>분실</w:delText>
        </w:r>
        <w:r w:rsidDel="00F14216">
          <w:rPr>
            <w:rFonts w:ascii="HCI Poppy" w:eastAsia="휴먼명조"/>
            <w:spacing w:val="-1"/>
            <w:sz w:val="24"/>
          </w:rPr>
          <w:delText>·</w:delText>
        </w:r>
        <w:r w:rsidDel="00F14216">
          <w:rPr>
            <w:rFonts w:ascii="HCI Poppy" w:eastAsia="휴먼명조"/>
            <w:spacing w:val="-1"/>
            <w:sz w:val="24"/>
          </w:rPr>
          <w:delText>훼손된</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발주자</w:delText>
        </w:r>
        <w:r w:rsidDel="00F14216">
          <w:rPr>
            <w:rFonts w:ascii="HCI Poppy" w:eastAsia="휴먼명조"/>
            <w:spacing w:val="-1"/>
            <w:sz w:val="24"/>
          </w:rPr>
          <w:delText xml:space="preserve"> </w:delText>
        </w:r>
        <w:r w:rsidDel="00F14216">
          <w:rPr>
            <w:rFonts w:ascii="HCI Poppy" w:eastAsia="휴먼명조"/>
            <w:spacing w:val="-1"/>
            <w:sz w:val="24"/>
          </w:rPr>
          <w:delText>책임으로</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1D67B19E" w14:textId="40EF151A" w:rsidR="004C1F03" w:rsidDel="00F14216" w:rsidRDefault="004C1F03">
      <w:pPr>
        <w:tabs>
          <w:tab w:val="left" w:pos="227"/>
        </w:tabs>
        <w:wordWrap/>
        <w:snapToGrid w:val="0"/>
        <w:spacing w:line="326" w:lineRule="auto"/>
        <w:textAlignment w:val="bottom"/>
        <w:rPr>
          <w:del w:id="80" w:author="이수용" w:date="2025-01-07T14:02:00Z"/>
          <w:sz w:val="24"/>
        </w:rPr>
      </w:pPr>
    </w:p>
    <w:p w14:paraId="2E15A915" w14:textId="0BCBD100"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81" w:author="이수용" w:date="2025-01-07T14:02:00Z"/>
        </w:rPr>
      </w:pPr>
      <w:del w:id="82" w:author="이수용" w:date="2025-01-07T14:02:00Z">
        <w:r w:rsidDel="00F14216">
          <w:rPr>
            <w:rFonts w:ascii="HCI Poppy" w:eastAsia="휴먼명조"/>
            <w:b/>
            <w:sz w:val="24"/>
          </w:rPr>
          <w:delText>제</w:delText>
        </w:r>
        <w:r w:rsidDel="00F14216">
          <w:rPr>
            <w:rFonts w:ascii="HCI Poppy" w:eastAsia="휴먼명조"/>
            <w:b/>
            <w:sz w:val="24"/>
          </w:rPr>
          <w:delText xml:space="preserve"> 7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서비스</w:delText>
        </w:r>
        <w:r w:rsidDel="00F14216">
          <w:rPr>
            <w:rFonts w:ascii="HCI Poppy" w:eastAsia="휴먼명조"/>
            <w:b/>
            <w:sz w:val="24"/>
          </w:rPr>
          <w:delText xml:space="preserve"> </w:delText>
        </w:r>
        <w:r w:rsidDel="00F14216">
          <w:rPr>
            <w:rFonts w:ascii="HCI Poppy" w:eastAsia="휴먼명조"/>
            <w:b/>
            <w:sz w:val="24"/>
          </w:rPr>
          <w:delText>수준</w:delText>
        </w:r>
        <w:r w:rsidDel="00F14216">
          <w:rPr>
            <w:rFonts w:ascii="HCI Poppy" w:eastAsia="휴먼명조"/>
            <w:b/>
            <w:sz w:val="24"/>
          </w:rPr>
          <w:delText xml:space="preserve"> </w:delText>
        </w:r>
        <w:r w:rsidDel="00F14216">
          <w:rPr>
            <w:rFonts w:ascii="HCI Poppy" w:eastAsia="휴먼명조"/>
            <w:b/>
            <w:sz w:val="24"/>
          </w:rPr>
          <w:delText>및</w:delText>
        </w:r>
        <w:r w:rsidDel="00F14216">
          <w:rPr>
            <w:rFonts w:ascii="HCI Poppy" w:eastAsia="휴먼명조"/>
            <w:b/>
            <w:sz w:val="24"/>
          </w:rPr>
          <w:delText xml:space="preserve"> </w:delText>
        </w:r>
        <w:r w:rsidDel="00F14216">
          <w:rPr>
            <w:rFonts w:ascii="HCI Poppy" w:eastAsia="휴먼명조"/>
            <w:b/>
            <w:sz w:val="24"/>
          </w:rPr>
          <w:delText>보상</w:delText>
        </w:r>
        <w:r w:rsidDel="00F14216">
          <w:rPr>
            <w:rFonts w:ascii="HCI Poppy" w:eastAsia="휴먼명조"/>
            <w:b/>
            <w:sz w:val="24"/>
          </w:rPr>
          <w:delText xml:space="preserve"> </w:delText>
        </w:r>
        <w:r w:rsidDel="00F14216">
          <w:rPr>
            <w:rFonts w:ascii="HCI Poppy" w:eastAsia="휴먼명조"/>
            <w:b/>
            <w:sz w:val="24"/>
          </w:rPr>
          <w:delText>기준</w:delText>
        </w:r>
        <w:r w:rsidDel="00F14216">
          <w:rPr>
            <w:rFonts w:ascii="HCI Poppy" w:eastAsia="휴먼명조"/>
            <w:b/>
            <w:sz w:val="24"/>
          </w:rPr>
          <w:delText xml:space="preserve"> )</w:delText>
        </w:r>
      </w:del>
    </w:p>
    <w:p w14:paraId="10044454" w14:textId="40D22BFD"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83" w:author="이수용" w:date="2025-01-07T14:02:00Z"/>
        </w:rPr>
      </w:pPr>
      <w:del w:id="84"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에</w:delText>
        </w:r>
        <w:r w:rsidDel="00F14216">
          <w:rPr>
            <w:rFonts w:ascii="HCI Poppy" w:eastAsia="휴먼명조"/>
            <w:spacing w:val="-1"/>
            <w:sz w:val="24"/>
          </w:rPr>
          <w:delText xml:space="preserve"> </w:delText>
        </w:r>
        <w:r w:rsidDel="00F14216">
          <w:rPr>
            <w:rFonts w:ascii="HCI Poppy" w:eastAsia="휴먼명조"/>
            <w:spacing w:val="-1"/>
            <w:sz w:val="24"/>
          </w:rPr>
          <w:delText>대한</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수준과</w:delText>
        </w:r>
        <w:r w:rsidDel="00F14216">
          <w:rPr>
            <w:rFonts w:ascii="HCI Poppy" w:eastAsia="휴먼명조"/>
            <w:spacing w:val="-1"/>
            <w:sz w:val="24"/>
          </w:rPr>
          <w:delText xml:space="preserve"> </w:delText>
        </w:r>
        <w:r w:rsidDel="00F14216">
          <w:rPr>
            <w:rFonts w:ascii="HCI Poppy" w:eastAsia="휴먼명조"/>
            <w:spacing w:val="-1"/>
            <w:sz w:val="24"/>
          </w:rPr>
          <w:delText>보상은</w:delText>
        </w:r>
        <w:r w:rsidDel="00F14216">
          <w:rPr>
            <w:rFonts w:ascii="HCI Poppy" w:eastAsia="휴먼명조"/>
            <w:spacing w:val="-1"/>
            <w:sz w:val="24"/>
          </w:rPr>
          <w:delText xml:space="preserve"> </w:delText>
        </w:r>
        <w:r w:rsidDel="00F14216">
          <w:rPr>
            <w:rFonts w:ascii="HCI Poppy" w:eastAsia="휴먼명조"/>
            <w:spacing w:val="-1"/>
            <w:sz w:val="24"/>
          </w:rPr>
          <w:delText>별첨</w:delText>
        </w:r>
        <w:r w:rsidDel="00F14216">
          <w:rPr>
            <w:rFonts w:ascii="HCI Poppy" w:eastAsia="휴먼명조"/>
            <w:spacing w:val="-1"/>
            <w:sz w:val="24"/>
          </w:rPr>
          <w:delText xml:space="preserve">3 </w:delText>
        </w:r>
        <w:r w:rsidDel="00F14216">
          <w:rPr>
            <w:rFonts w:ascii="HCI Poppy" w:eastAsia="휴먼명조"/>
            <w:spacing w:val="-1"/>
            <w:sz w:val="24"/>
          </w:rPr>
          <w:delText>“</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수준</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보상</w:delText>
        </w:r>
        <w:r w:rsidDel="00F14216">
          <w:rPr>
            <w:rFonts w:ascii="HCI Poppy" w:eastAsia="휴먼명조"/>
            <w:spacing w:val="-1"/>
            <w:sz w:val="24"/>
          </w:rPr>
          <w:delText xml:space="preserve"> </w:delText>
        </w:r>
        <w:r w:rsidDel="00F14216">
          <w:rPr>
            <w:rFonts w:ascii="HCI Poppy" w:eastAsia="휴먼명조"/>
            <w:spacing w:val="-1"/>
            <w:sz w:val="24"/>
          </w:rPr>
          <w:delText>기준</w:delText>
        </w:r>
        <w:r w:rsidDel="00F14216">
          <w:rPr>
            <w:rFonts w:ascii="HCI Poppy" w:eastAsia="휴먼명조"/>
            <w:spacing w:val="-1"/>
            <w:sz w:val="24"/>
          </w:rPr>
          <w:delText>(SLA)</w:delText>
        </w:r>
        <w:r w:rsidDel="00F14216">
          <w:rPr>
            <w:rFonts w:ascii="HCI Poppy" w:eastAsia="휴먼명조"/>
            <w:spacing w:val="-1"/>
            <w:sz w:val="24"/>
          </w:rPr>
          <w:delText>”</w:delText>
        </w:r>
        <w:r w:rsidDel="00F14216">
          <w:rPr>
            <w:rFonts w:ascii="HCI Poppy" w:eastAsia="휴먼명조"/>
            <w:spacing w:val="-1"/>
            <w:sz w:val="24"/>
          </w:rPr>
          <w:delText>에</w:delText>
        </w:r>
        <w:r w:rsidDel="00F14216">
          <w:rPr>
            <w:rFonts w:ascii="HCI Poppy" w:eastAsia="휴먼명조"/>
            <w:spacing w:val="-1"/>
            <w:sz w:val="24"/>
          </w:rPr>
          <w:delText xml:space="preserve"> </w:delText>
        </w:r>
        <w:r w:rsidDel="00F14216">
          <w:rPr>
            <w:rFonts w:ascii="HCI Poppy" w:eastAsia="휴먼명조"/>
            <w:spacing w:val="-1"/>
            <w:sz w:val="24"/>
          </w:rPr>
          <w:delText>따른다</w:delText>
        </w:r>
        <w:r w:rsidDel="00F14216">
          <w:rPr>
            <w:rFonts w:ascii="HCI Poppy" w:eastAsia="휴먼명조"/>
            <w:spacing w:val="-1"/>
            <w:sz w:val="24"/>
          </w:rPr>
          <w:delText>.</w:delText>
        </w:r>
      </w:del>
    </w:p>
    <w:p w14:paraId="0EBDF8C0" w14:textId="59EE545D" w:rsidR="004C1F03" w:rsidDel="00F14216" w:rsidRDefault="004C1F03">
      <w:pPr>
        <w:wordWrap/>
        <w:snapToGrid w:val="0"/>
        <w:spacing w:line="326" w:lineRule="auto"/>
        <w:textAlignment w:val="bottom"/>
        <w:rPr>
          <w:del w:id="85" w:author="이수용" w:date="2025-01-07T14:02:00Z"/>
          <w:b/>
          <w:sz w:val="24"/>
        </w:rPr>
      </w:pPr>
    </w:p>
    <w:p w14:paraId="28FC9400" w14:textId="60930FB4"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86" w:author="이수용" w:date="2025-01-07T14:02:00Z"/>
        </w:rPr>
      </w:pPr>
      <w:del w:id="87" w:author="이수용" w:date="2025-01-07T14:02:00Z">
        <w:r w:rsidDel="00F14216">
          <w:rPr>
            <w:rFonts w:ascii="HCI Poppy" w:eastAsia="휴먼명조"/>
            <w:b/>
            <w:sz w:val="24"/>
          </w:rPr>
          <w:delText>제</w:delText>
        </w:r>
        <w:r w:rsidDel="00F14216">
          <w:rPr>
            <w:rFonts w:ascii="HCI Poppy" w:eastAsia="휴먼명조"/>
            <w:b/>
            <w:sz w:val="24"/>
          </w:rPr>
          <w:delText xml:space="preserve"> 8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서비스</w:delText>
        </w:r>
        <w:r w:rsidDel="00F14216">
          <w:rPr>
            <w:rFonts w:ascii="HCI Poppy" w:eastAsia="휴먼명조"/>
            <w:b/>
            <w:sz w:val="24"/>
          </w:rPr>
          <w:delText xml:space="preserve"> </w:delText>
        </w:r>
        <w:r w:rsidDel="00F14216">
          <w:rPr>
            <w:rFonts w:ascii="HCI Poppy" w:eastAsia="휴먼명조"/>
            <w:b/>
            <w:sz w:val="24"/>
          </w:rPr>
          <w:delText>이용료</w:delText>
        </w:r>
        <w:r w:rsidDel="00F14216">
          <w:rPr>
            <w:rFonts w:ascii="HCI Poppy" w:eastAsia="휴먼명조"/>
            <w:b/>
            <w:sz w:val="24"/>
          </w:rPr>
          <w:delText xml:space="preserve"> </w:delText>
        </w:r>
        <w:r w:rsidDel="00F14216">
          <w:rPr>
            <w:rFonts w:ascii="HCI Poppy" w:eastAsia="휴먼명조"/>
            <w:b/>
            <w:sz w:val="24"/>
          </w:rPr>
          <w:delText>및</w:delText>
        </w:r>
        <w:r w:rsidDel="00F14216">
          <w:rPr>
            <w:rFonts w:ascii="HCI Poppy" w:eastAsia="휴먼명조"/>
            <w:b/>
            <w:sz w:val="24"/>
          </w:rPr>
          <w:delText xml:space="preserve"> </w:delText>
        </w:r>
        <w:r w:rsidDel="00F14216">
          <w:rPr>
            <w:rFonts w:ascii="HCI Poppy" w:eastAsia="휴먼명조"/>
            <w:b/>
            <w:sz w:val="24"/>
          </w:rPr>
          <w:delText>지급절차</w:delText>
        </w:r>
        <w:r w:rsidDel="00F14216">
          <w:rPr>
            <w:rFonts w:ascii="HCI Poppy" w:eastAsia="휴먼명조"/>
            <w:b/>
            <w:sz w:val="24"/>
          </w:rPr>
          <w:delText xml:space="preserve"> )</w:delText>
        </w:r>
      </w:del>
    </w:p>
    <w:p w14:paraId="7CC68AF4" w14:textId="68074249"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88" w:author="이수용" w:date="2025-01-07T14:02:00Z"/>
        </w:rPr>
      </w:pPr>
      <w:del w:id="89"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계약상대자가</w:delText>
        </w:r>
        <w:r w:rsidDel="00F14216">
          <w:rPr>
            <w:rFonts w:ascii="HCI Poppy" w:eastAsia="휴먼명조"/>
            <w:spacing w:val="-1"/>
            <w:sz w:val="24"/>
          </w:rPr>
          <w:delText xml:space="preserve"> </w:delText>
        </w:r>
        <w:r w:rsidDel="00F14216">
          <w:rPr>
            <w:rFonts w:ascii="HCI Poppy" w:eastAsia="휴먼명조"/>
            <w:spacing w:val="-1"/>
            <w:sz w:val="24"/>
          </w:rPr>
          <w:delText>제공하는</w:delText>
        </w:r>
        <w:r w:rsidDel="00F14216">
          <w:rPr>
            <w:rFonts w:ascii="HCI Poppy" w:eastAsia="휴먼명조"/>
            <w:spacing w:val="-1"/>
            <w:sz w:val="24"/>
          </w:rPr>
          <w:delText xml:space="preserve"> </w:delText>
        </w:r>
        <w:r w:rsidDel="00F14216">
          <w:rPr>
            <w:rFonts w:ascii="HCI Poppy" w:eastAsia="휴먼명조"/>
            <w:spacing w:val="-1"/>
            <w:sz w:val="24"/>
          </w:rPr>
          <w:delText>서비스에</w:delText>
        </w:r>
        <w:r w:rsidDel="00F14216">
          <w:rPr>
            <w:rFonts w:ascii="HCI Poppy" w:eastAsia="휴먼명조"/>
            <w:spacing w:val="-1"/>
            <w:sz w:val="24"/>
          </w:rPr>
          <w:delText xml:space="preserve"> </w:delText>
        </w:r>
        <w:r w:rsidDel="00F14216">
          <w:rPr>
            <w:rFonts w:ascii="HCI Poppy" w:eastAsia="휴먼명조"/>
            <w:spacing w:val="-1"/>
            <w:sz w:val="24"/>
          </w:rPr>
          <w:delText>대한</w:delText>
        </w:r>
        <w:r w:rsidDel="00F14216">
          <w:rPr>
            <w:rFonts w:ascii="HCI Poppy" w:eastAsia="휴먼명조"/>
            <w:spacing w:val="-1"/>
            <w:sz w:val="24"/>
          </w:rPr>
          <w:delText xml:space="preserve"> </w:delText>
        </w:r>
        <w:r w:rsidDel="00F14216">
          <w:rPr>
            <w:rFonts w:ascii="HCI Poppy" w:eastAsia="휴먼명조"/>
            <w:spacing w:val="-1"/>
            <w:sz w:val="24"/>
          </w:rPr>
          <w:delText>대가는</w:delText>
        </w:r>
        <w:r w:rsidDel="00F14216">
          <w:rPr>
            <w:rFonts w:ascii="HCI Poppy" w:eastAsia="휴먼명조"/>
            <w:spacing w:val="-1"/>
            <w:sz w:val="24"/>
          </w:rPr>
          <w:delText xml:space="preserve"> </w:delText>
        </w:r>
        <w:r w:rsidDel="00F14216">
          <w:rPr>
            <w:rFonts w:ascii="HCI Poppy" w:eastAsia="휴먼명조"/>
            <w:spacing w:val="-1"/>
            <w:sz w:val="24"/>
          </w:rPr>
          <w:delText>별첨</w:delText>
        </w:r>
        <w:r w:rsidDel="00F14216">
          <w:rPr>
            <w:rFonts w:ascii="HCI Poppy" w:eastAsia="휴먼명조"/>
            <w:spacing w:val="-1"/>
            <w:sz w:val="24"/>
          </w:rPr>
          <w:delText>4</w:delText>
        </w:r>
        <w:r w:rsidDel="00F14216">
          <w:rPr>
            <w:rFonts w:ascii="HCI Poppy" w:eastAsia="휴먼명조"/>
            <w:spacing w:val="-1"/>
            <w:sz w:val="24"/>
          </w:rPr>
          <w:delText>의</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이용료</w:delText>
        </w:r>
        <w:r w:rsidDel="00F14216">
          <w:rPr>
            <w:rFonts w:ascii="HCI Poppy" w:eastAsia="휴먼명조"/>
            <w:spacing w:val="-1"/>
            <w:sz w:val="24"/>
          </w:rPr>
          <w:delText xml:space="preserve"> </w:delText>
        </w:r>
        <w:r w:rsidDel="00F14216">
          <w:rPr>
            <w:rFonts w:ascii="HCI Poppy" w:eastAsia="휴먼명조"/>
            <w:spacing w:val="-1"/>
            <w:sz w:val="24"/>
          </w:rPr>
          <w:delText>내역</w:delText>
        </w:r>
        <w:r w:rsidDel="00F14216">
          <w:rPr>
            <w:rFonts w:ascii="HCI Poppy" w:eastAsia="휴먼명조"/>
            <w:spacing w:val="-1"/>
            <w:sz w:val="24"/>
          </w:rPr>
          <w:delText>”</w:delText>
        </w:r>
        <w:r w:rsidDel="00F14216">
          <w:rPr>
            <w:rFonts w:ascii="HCI Poppy" w:eastAsia="휴먼명조"/>
            <w:spacing w:val="-1"/>
            <w:sz w:val="24"/>
          </w:rPr>
          <w:delText>을</w:delText>
        </w:r>
        <w:r w:rsidDel="00F14216">
          <w:rPr>
            <w:rFonts w:ascii="HCI Poppy" w:eastAsia="휴먼명조"/>
            <w:spacing w:val="-1"/>
            <w:sz w:val="24"/>
          </w:rPr>
          <w:delText xml:space="preserve"> </w:delText>
        </w:r>
        <w:r w:rsidDel="00F14216">
          <w:rPr>
            <w:rFonts w:ascii="HCI Poppy" w:eastAsia="휴먼명조"/>
            <w:spacing w:val="-1"/>
            <w:sz w:val="24"/>
          </w:rPr>
          <w:delText>기준으로</w:delText>
        </w:r>
        <w:r w:rsidDel="00F14216">
          <w:rPr>
            <w:rFonts w:ascii="HCI Poppy" w:eastAsia="휴먼명조"/>
            <w:spacing w:val="-1"/>
            <w:sz w:val="24"/>
          </w:rPr>
          <w:delText xml:space="preserve"> </w:delText>
        </w:r>
        <w:r w:rsidDel="00F14216">
          <w:rPr>
            <w:rFonts w:ascii="HCI Poppy" w:eastAsia="휴먼명조"/>
            <w:spacing w:val="-1"/>
            <w:sz w:val="24"/>
          </w:rPr>
          <w:delText>월별</w:delText>
        </w:r>
        <w:r w:rsidDel="00F14216">
          <w:rPr>
            <w:rFonts w:ascii="HCI Poppy" w:eastAsia="휴먼명조"/>
            <w:spacing w:val="-1"/>
            <w:sz w:val="24"/>
          </w:rPr>
          <w:delText xml:space="preserve"> </w:delText>
        </w:r>
        <w:r w:rsidDel="00F14216">
          <w:rPr>
            <w:rFonts w:ascii="HCI Poppy" w:eastAsia="휴먼명조"/>
            <w:spacing w:val="-1"/>
            <w:sz w:val="24"/>
          </w:rPr>
          <w:delText>지급하며</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이용료는</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4</w:delText>
        </w:r>
        <w:r w:rsidDel="00F14216">
          <w:rPr>
            <w:rFonts w:ascii="HCI Poppy" w:eastAsia="휴먼명조"/>
            <w:spacing w:val="-1"/>
            <w:sz w:val="24"/>
          </w:rPr>
          <w:delText>조</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2</w:delText>
        </w:r>
        <w:r w:rsidDel="00F14216">
          <w:rPr>
            <w:rFonts w:ascii="HCI Poppy" w:eastAsia="휴먼명조"/>
            <w:spacing w:val="-1"/>
            <w:sz w:val="24"/>
          </w:rPr>
          <w:delText>항의</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개시일부터</w:delText>
        </w:r>
        <w:r w:rsidDel="00F14216">
          <w:rPr>
            <w:rFonts w:ascii="HCI Poppy" w:eastAsia="휴먼명조"/>
            <w:spacing w:val="-1"/>
            <w:sz w:val="24"/>
          </w:rPr>
          <w:delText xml:space="preserve"> </w:delText>
        </w:r>
        <w:r w:rsidDel="00F14216">
          <w:rPr>
            <w:rFonts w:ascii="HCI Poppy" w:eastAsia="휴먼명조"/>
            <w:spacing w:val="-1"/>
            <w:sz w:val="24"/>
          </w:rPr>
          <w:delText>과금</w:delText>
        </w:r>
        <w:r w:rsidDel="00F14216">
          <w:rPr>
            <w:rFonts w:ascii="HCI Poppy" w:eastAsia="휴먼명조"/>
            <w:spacing w:val="-1"/>
            <w:sz w:val="24"/>
          </w:rPr>
          <w:delText xml:space="preserve"> </w:delText>
        </w:r>
        <w:r w:rsidDel="00F14216">
          <w:rPr>
            <w:rFonts w:ascii="HCI Poppy" w:eastAsia="휴먼명조"/>
            <w:spacing w:val="-1"/>
            <w:sz w:val="24"/>
          </w:rPr>
          <w:delText>된다</w:delText>
        </w:r>
        <w:r w:rsidDel="00F14216">
          <w:rPr>
            <w:rFonts w:ascii="HCI Poppy" w:eastAsia="휴먼명조"/>
            <w:spacing w:val="-1"/>
            <w:sz w:val="24"/>
          </w:rPr>
          <w:delText xml:space="preserve">. </w:delText>
        </w:r>
      </w:del>
    </w:p>
    <w:p w14:paraId="67CDB35E" w14:textId="747E06F9"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90" w:author="이수용" w:date="2025-01-07T14:02:00Z"/>
        </w:rPr>
      </w:pPr>
      <w:del w:id="91"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월</w:delText>
        </w:r>
        <w:r w:rsidDel="00F14216">
          <w:rPr>
            <w:rFonts w:ascii="HCI Poppy" w:eastAsia="휴먼명조"/>
            <w:spacing w:val="-1"/>
            <w:sz w:val="24"/>
          </w:rPr>
          <w:delText xml:space="preserve"> </w:delText>
        </w:r>
        <w:r w:rsidDel="00F14216">
          <w:rPr>
            <w:rFonts w:ascii="HCI Poppy" w:eastAsia="휴먼명조"/>
            <w:spacing w:val="-1"/>
            <w:sz w:val="24"/>
          </w:rPr>
          <w:delText>중간에</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이용이</w:delText>
        </w:r>
        <w:r w:rsidDel="00F14216">
          <w:rPr>
            <w:rFonts w:ascii="HCI Poppy" w:eastAsia="휴먼명조"/>
            <w:spacing w:val="-1"/>
            <w:sz w:val="24"/>
          </w:rPr>
          <w:delText xml:space="preserve"> </w:delText>
        </w:r>
        <w:r w:rsidDel="00F14216">
          <w:rPr>
            <w:rFonts w:ascii="HCI Poppy" w:eastAsia="휴먼명조"/>
            <w:spacing w:val="-1"/>
            <w:sz w:val="24"/>
          </w:rPr>
          <w:delText>개시되는</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개시일로부터</w:delText>
        </w:r>
        <w:r w:rsidDel="00F14216">
          <w:rPr>
            <w:rFonts w:ascii="HCI Poppy" w:eastAsia="휴먼명조"/>
            <w:spacing w:val="-1"/>
            <w:sz w:val="24"/>
          </w:rPr>
          <w:delText xml:space="preserve"> </w:delText>
        </w:r>
        <w:r w:rsidDel="00F14216">
          <w:rPr>
            <w:rFonts w:ascii="HCI Poppy" w:eastAsia="휴먼명조"/>
            <w:spacing w:val="-1"/>
            <w:sz w:val="24"/>
          </w:rPr>
          <w:delText>개시일이</w:delText>
        </w:r>
        <w:r w:rsidDel="00F14216">
          <w:rPr>
            <w:rFonts w:ascii="HCI Poppy" w:eastAsia="휴먼명조"/>
            <w:spacing w:val="-1"/>
            <w:sz w:val="24"/>
          </w:rPr>
          <w:delText xml:space="preserve"> </w:delText>
        </w:r>
        <w:r w:rsidDel="00F14216">
          <w:rPr>
            <w:rFonts w:ascii="HCI Poppy" w:eastAsia="휴먼명조"/>
            <w:spacing w:val="-1"/>
            <w:sz w:val="24"/>
          </w:rPr>
          <w:delText>속한</w:delText>
        </w:r>
        <w:r w:rsidDel="00F14216">
          <w:rPr>
            <w:rFonts w:ascii="HCI Poppy" w:eastAsia="휴먼명조"/>
            <w:spacing w:val="-1"/>
            <w:sz w:val="24"/>
          </w:rPr>
          <w:delText xml:space="preserve"> </w:delText>
        </w:r>
        <w:r w:rsidDel="00F14216">
          <w:rPr>
            <w:rFonts w:ascii="HCI Poppy" w:eastAsia="휴먼명조"/>
            <w:spacing w:val="-1"/>
            <w:sz w:val="24"/>
          </w:rPr>
          <w:delText>해당</w:delText>
        </w:r>
        <w:r w:rsidDel="00F14216">
          <w:rPr>
            <w:rFonts w:ascii="HCI Poppy" w:eastAsia="휴먼명조"/>
            <w:spacing w:val="-1"/>
            <w:sz w:val="24"/>
          </w:rPr>
          <w:delText xml:space="preserve"> </w:delText>
        </w:r>
        <w:r w:rsidDel="00F14216">
          <w:rPr>
            <w:rFonts w:ascii="HCI Poppy" w:eastAsia="휴먼명조"/>
            <w:spacing w:val="-1"/>
            <w:sz w:val="24"/>
          </w:rPr>
          <w:delText>월의</w:delText>
        </w:r>
        <w:r w:rsidDel="00F14216">
          <w:rPr>
            <w:rFonts w:ascii="HCI Poppy" w:eastAsia="휴먼명조"/>
            <w:spacing w:val="-1"/>
            <w:sz w:val="24"/>
          </w:rPr>
          <w:delText xml:space="preserve"> </w:delText>
        </w:r>
        <w:r w:rsidDel="00F14216">
          <w:rPr>
            <w:rFonts w:ascii="HCI Poppy" w:eastAsia="휴먼명조"/>
            <w:spacing w:val="-1"/>
            <w:sz w:val="24"/>
          </w:rPr>
          <w:delText>말일까지의</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이용료는</w:delText>
        </w:r>
        <w:r w:rsidDel="00F14216">
          <w:rPr>
            <w:rFonts w:ascii="HCI Poppy" w:eastAsia="휴먼명조"/>
            <w:spacing w:val="-1"/>
            <w:sz w:val="24"/>
          </w:rPr>
          <w:delText xml:space="preserve"> </w:delText>
        </w:r>
        <w:r w:rsidDel="00F14216">
          <w:rPr>
            <w:rFonts w:ascii="HCI Poppy" w:eastAsia="휴먼명조"/>
            <w:spacing w:val="-1"/>
            <w:sz w:val="24"/>
          </w:rPr>
          <w:delText>일할</w:delText>
        </w:r>
        <w:r w:rsidDel="00F14216">
          <w:rPr>
            <w:rFonts w:ascii="HCI Poppy" w:eastAsia="휴먼명조"/>
            <w:spacing w:val="-1"/>
            <w:sz w:val="24"/>
          </w:rPr>
          <w:delText xml:space="preserve"> </w:delText>
        </w:r>
        <w:r w:rsidDel="00F14216">
          <w:rPr>
            <w:rFonts w:ascii="HCI Poppy" w:eastAsia="휴먼명조"/>
            <w:spacing w:val="-1"/>
            <w:sz w:val="24"/>
          </w:rPr>
          <w:delText>계산된다</w:delText>
        </w:r>
        <w:r w:rsidDel="00F14216">
          <w:rPr>
            <w:rFonts w:ascii="HCI Poppy" w:eastAsia="휴먼명조"/>
            <w:spacing w:val="-1"/>
            <w:sz w:val="24"/>
          </w:rPr>
          <w:delText>.</w:delText>
        </w:r>
      </w:del>
    </w:p>
    <w:p w14:paraId="5966F962" w14:textId="35E3FCFE"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92" w:author="이수용" w:date="2025-01-07T14:02:00Z"/>
        </w:rPr>
      </w:pPr>
      <w:del w:id="93"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,3)</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이용료</w:delText>
        </w:r>
        <w:r w:rsidDel="00F14216">
          <w:rPr>
            <w:rFonts w:ascii="HCI Poppy" w:eastAsia="휴먼명조"/>
            <w:spacing w:val="-1"/>
            <w:sz w:val="24"/>
          </w:rPr>
          <w:delText xml:space="preserve"> </w:delText>
        </w:r>
        <w:r w:rsidDel="00F14216">
          <w:rPr>
            <w:rFonts w:ascii="HCI Poppy" w:eastAsia="휴먼명조"/>
            <w:spacing w:val="-1"/>
            <w:sz w:val="24"/>
          </w:rPr>
          <w:delText>발생</w:delText>
        </w:r>
        <w:r w:rsidDel="00F14216">
          <w:rPr>
            <w:rFonts w:ascii="HCI Poppy" w:eastAsia="휴먼명조"/>
            <w:spacing w:val="-1"/>
            <w:sz w:val="24"/>
          </w:rPr>
          <w:delText xml:space="preserve"> </w:delText>
        </w:r>
        <w:r w:rsidDel="00F14216">
          <w:rPr>
            <w:rFonts w:ascii="HCI Poppy" w:eastAsia="휴먼명조"/>
            <w:spacing w:val="-1"/>
            <w:sz w:val="24"/>
          </w:rPr>
          <w:delText>해당</w:delText>
        </w:r>
        <w:r w:rsidDel="00F14216">
          <w:rPr>
            <w:rFonts w:ascii="HCI Poppy" w:eastAsia="휴먼명조"/>
            <w:spacing w:val="-1"/>
            <w:sz w:val="24"/>
          </w:rPr>
          <w:delText xml:space="preserve"> </w:delText>
        </w:r>
        <w:r w:rsidDel="00F14216">
          <w:rPr>
            <w:rFonts w:ascii="HCI Poppy" w:eastAsia="휴먼명조"/>
            <w:spacing w:val="-1"/>
            <w:sz w:val="24"/>
          </w:rPr>
          <w:delText>월의</w:delText>
        </w:r>
        <w:r w:rsidDel="00F14216">
          <w:rPr>
            <w:rFonts w:ascii="HCI Poppy" w:eastAsia="휴먼명조"/>
            <w:spacing w:val="-1"/>
            <w:sz w:val="24"/>
          </w:rPr>
          <w:delText xml:space="preserve"> 1</w:delText>
        </w:r>
        <w:r w:rsidDel="00F14216">
          <w:rPr>
            <w:rFonts w:ascii="HCI Poppy" w:eastAsia="휴먼명조"/>
            <w:spacing w:val="-1"/>
            <w:sz w:val="24"/>
          </w:rPr>
          <w:delText>일에</w:delText>
        </w:r>
        <w:r w:rsidDel="00F14216">
          <w:rPr>
            <w:rFonts w:ascii="HCI Poppy" w:eastAsia="휴먼명조"/>
            <w:spacing w:val="-1"/>
            <w:sz w:val="24"/>
          </w:rPr>
          <w:delText>(</w:delText>
        </w:r>
        <w:r w:rsidDel="00F14216">
          <w:rPr>
            <w:rFonts w:ascii="HCI Poppy" w:eastAsia="휴먼명조"/>
            <w:spacing w:val="-1"/>
            <w:sz w:val="24"/>
          </w:rPr>
          <w:delText>월</w:delText>
        </w:r>
        <w:r w:rsidDel="00F14216">
          <w:rPr>
            <w:rFonts w:ascii="HCI Poppy" w:eastAsia="휴먼명조"/>
            <w:spacing w:val="-1"/>
            <w:sz w:val="24"/>
          </w:rPr>
          <w:delText xml:space="preserve"> </w:delText>
        </w:r>
        <w:r w:rsidDel="00F14216">
          <w:rPr>
            <w:rFonts w:ascii="HCI Poppy" w:eastAsia="휴먼명조"/>
            <w:spacing w:val="-1"/>
            <w:sz w:val="24"/>
          </w:rPr>
          <w:delText>중간에</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이용이</w:delText>
        </w:r>
        <w:r w:rsidDel="00F14216">
          <w:rPr>
            <w:rFonts w:ascii="HCI Poppy" w:eastAsia="휴먼명조"/>
            <w:spacing w:val="-1"/>
            <w:sz w:val="24"/>
          </w:rPr>
          <w:delText xml:space="preserve"> </w:delText>
        </w:r>
        <w:r w:rsidDel="00F14216">
          <w:rPr>
            <w:rFonts w:ascii="HCI Poppy" w:eastAsia="휴먼명조"/>
            <w:spacing w:val="-1"/>
            <w:sz w:val="24"/>
          </w:rPr>
          <w:delText>개시되는</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이용</w:delText>
        </w:r>
        <w:r w:rsidDel="00F14216">
          <w:rPr>
            <w:rFonts w:ascii="HCI Poppy" w:eastAsia="휴먼명조"/>
            <w:spacing w:val="-1"/>
            <w:sz w:val="24"/>
          </w:rPr>
          <w:delText xml:space="preserve"> </w:delText>
        </w:r>
        <w:r w:rsidDel="00F14216">
          <w:rPr>
            <w:rFonts w:ascii="HCI Poppy" w:eastAsia="휴먼명조"/>
            <w:spacing w:val="-1"/>
            <w:sz w:val="24"/>
          </w:rPr>
          <w:delText>개시일에</w:delText>
        </w:r>
        <w:r w:rsidDel="00F14216">
          <w:rPr>
            <w:rFonts w:ascii="HCI Poppy" w:eastAsia="휴먼명조"/>
            <w:spacing w:val="-1"/>
            <w:sz w:val="24"/>
          </w:rPr>
          <w:delText xml:space="preserve">) </w:delText>
        </w:r>
        <w:r w:rsidDel="00F14216">
          <w:rPr>
            <w:rFonts w:ascii="HCI Poppy" w:eastAsia="휴먼명조"/>
            <w:spacing w:val="-1"/>
            <w:sz w:val="24"/>
          </w:rPr>
          <w:delText>발주자에게</w:delText>
        </w:r>
        <w:r w:rsidDel="00F14216">
          <w:rPr>
            <w:rFonts w:ascii="HCI Poppy" w:eastAsia="휴먼명조"/>
            <w:spacing w:val="-1"/>
            <w:sz w:val="24"/>
          </w:rPr>
          <w:delText xml:space="preserve"> </w:delText>
        </w:r>
        <w:r w:rsidDel="00F14216">
          <w:rPr>
            <w:rFonts w:ascii="HCI Poppy" w:eastAsia="휴먼명조"/>
            <w:spacing w:val="-1"/>
            <w:sz w:val="24"/>
          </w:rPr>
          <w:delText>청구서를</w:delText>
        </w:r>
        <w:r w:rsidDel="00F14216">
          <w:rPr>
            <w:rFonts w:ascii="HCI Poppy" w:eastAsia="휴먼명조"/>
            <w:spacing w:val="-1"/>
            <w:sz w:val="24"/>
          </w:rPr>
          <w:delText xml:space="preserve"> </w:delText>
        </w:r>
        <w:r w:rsidDel="00F14216">
          <w:rPr>
            <w:rFonts w:ascii="HCI Poppy" w:eastAsia="휴먼명조"/>
            <w:spacing w:val="-1"/>
            <w:sz w:val="24"/>
          </w:rPr>
          <w:delText>발행을</w:delText>
        </w:r>
        <w:r w:rsidDel="00F14216">
          <w:rPr>
            <w:rFonts w:ascii="HCI Poppy" w:eastAsia="휴먼명조"/>
            <w:spacing w:val="-1"/>
            <w:sz w:val="24"/>
          </w:rPr>
          <w:delText xml:space="preserve"> </w:delText>
        </w:r>
        <w:r w:rsidDel="00F14216">
          <w:rPr>
            <w:rFonts w:ascii="HCI Poppy" w:eastAsia="휴먼명조"/>
            <w:spacing w:val="-1"/>
            <w:sz w:val="24"/>
          </w:rPr>
          <w:delText>원칙으로</w:delText>
        </w:r>
        <w:r w:rsidDel="00F14216">
          <w:rPr>
            <w:rFonts w:ascii="HCI Poppy" w:eastAsia="휴먼명조"/>
            <w:spacing w:val="-1"/>
            <w:sz w:val="24"/>
          </w:rPr>
          <w:delText xml:space="preserve"> </w:delText>
        </w:r>
        <w:r w:rsidDel="00F14216">
          <w:rPr>
            <w:rFonts w:ascii="HCI Poppy" w:eastAsia="휴먼명조"/>
            <w:spacing w:val="-1"/>
            <w:sz w:val="24"/>
          </w:rPr>
          <w:delText>하며</w:delText>
        </w:r>
        <w:r w:rsidDel="00F14216">
          <w:rPr>
            <w:rFonts w:ascii="HCI Poppy" w:eastAsia="휴먼명조"/>
            <w:spacing w:val="-1"/>
            <w:sz w:val="24"/>
          </w:rPr>
          <w:delText xml:space="preserve">, </w:delText>
        </w:r>
        <w:r w:rsidDel="00F14216">
          <w:rPr>
            <w:rFonts w:ascii="HCI Poppy" w:eastAsia="휴먼명조"/>
            <w:spacing w:val="-1"/>
            <w:sz w:val="24"/>
          </w:rPr>
          <w:delText>발주자는</w:delText>
        </w:r>
        <w:r w:rsidDel="00F14216">
          <w:rPr>
            <w:rFonts w:ascii="HCI Poppy" w:eastAsia="휴먼명조"/>
            <w:spacing w:val="-1"/>
            <w:sz w:val="24"/>
          </w:rPr>
          <w:delText xml:space="preserve"> </w:delText>
        </w:r>
        <w:r w:rsidDel="00F14216">
          <w:rPr>
            <w:rFonts w:ascii="HCI Poppy" w:eastAsia="휴먼명조"/>
            <w:spacing w:val="-1"/>
            <w:sz w:val="24"/>
          </w:rPr>
          <w:delText>청구서</w:delText>
        </w:r>
        <w:r w:rsidDel="00F14216">
          <w:rPr>
            <w:rFonts w:ascii="HCI Poppy" w:eastAsia="휴먼명조"/>
            <w:spacing w:val="-1"/>
            <w:sz w:val="24"/>
          </w:rPr>
          <w:delText xml:space="preserve"> </w:delText>
        </w:r>
        <w:r w:rsidDel="00F14216">
          <w:rPr>
            <w:rFonts w:ascii="HCI Poppy" w:eastAsia="휴먼명조"/>
            <w:spacing w:val="-1"/>
            <w:sz w:val="24"/>
          </w:rPr>
          <w:delText>발행일로부터</w:delText>
        </w:r>
        <w:r w:rsidDel="00F14216">
          <w:rPr>
            <w:rFonts w:ascii="HCI Poppy" w:eastAsia="휴먼명조"/>
            <w:spacing w:val="-1"/>
            <w:sz w:val="24"/>
          </w:rPr>
          <w:delText xml:space="preserve"> 30</w:delText>
        </w:r>
        <w:r w:rsidDel="00F14216">
          <w:rPr>
            <w:rFonts w:ascii="HCI Poppy" w:eastAsia="휴먼명조"/>
            <w:spacing w:val="-1"/>
            <w:sz w:val="24"/>
          </w:rPr>
          <w:delText>일</w:delText>
        </w:r>
        <w:r w:rsidDel="00F14216">
          <w:rPr>
            <w:rFonts w:ascii="HCI Poppy" w:eastAsia="휴먼명조"/>
            <w:spacing w:val="-1"/>
            <w:sz w:val="24"/>
          </w:rPr>
          <w:delText xml:space="preserve"> </w:delText>
        </w:r>
        <w:r w:rsidDel="00F14216">
          <w:rPr>
            <w:rFonts w:ascii="HCI Poppy" w:eastAsia="휴먼명조"/>
            <w:spacing w:val="-1"/>
            <w:sz w:val="24"/>
          </w:rPr>
          <w:delText>내에</w:delText>
        </w:r>
        <w:r w:rsidDel="00F14216">
          <w:rPr>
            <w:rFonts w:ascii="HCI Poppy" w:eastAsia="휴먼명조"/>
            <w:spacing w:val="-1"/>
            <w:sz w:val="24"/>
          </w:rPr>
          <w:delText xml:space="preserve"> </w:delText>
        </w:r>
        <w:r w:rsidDel="00F14216">
          <w:rPr>
            <w:rFonts w:ascii="HCI Poppy" w:eastAsia="휴먼명조"/>
            <w:spacing w:val="-1"/>
            <w:sz w:val="24"/>
          </w:rPr>
          <w:delText>청구서의</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이용료를</w:delText>
        </w:r>
        <w:r w:rsidDel="00F14216">
          <w:rPr>
            <w:rFonts w:ascii="HCI Poppy" w:eastAsia="휴먼명조"/>
            <w:spacing w:val="-1"/>
            <w:sz w:val="24"/>
          </w:rPr>
          <w:delText xml:space="preserve"> </w:delText>
        </w:r>
        <w:r w:rsidDel="00F14216">
          <w:rPr>
            <w:rFonts w:ascii="HCI Poppy" w:eastAsia="휴먼명조"/>
            <w:spacing w:val="-1"/>
            <w:sz w:val="24"/>
          </w:rPr>
          <w:delText>계약상대자가</w:delText>
        </w:r>
        <w:r w:rsidDel="00F14216">
          <w:rPr>
            <w:rFonts w:ascii="HCI Poppy" w:eastAsia="휴먼명조"/>
            <w:spacing w:val="-1"/>
            <w:sz w:val="24"/>
          </w:rPr>
          <w:delText xml:space="preserve"> </w:delText>
        </w:r>
        <w:r w:rsidDel="00F14216">
          <w:rPr>
            <w:rFonts w:ascii="HCI Poppy" w:eastAsia="휴먼명조"/>
            <w:spacing w:val="-1"/>
            <w:sz w:val="24"/>
          </w:rPr>
          <w:delText>지정한</w:delText>
        </w:r>
        <w:r w:rsidDel="00F14216">
          <w:rPr>
            <w:rFonts w:ascii="HCI Poppy" w:eastAsia="휴먼명조"/>
            <w:spacing w:val="-1"/>
            <w:sz w:val="24"/>
          </w:rPr>
          <w:delText xml:space="preserve"> </w:delText>
        </w:r>
        <w:r w:rsidDel="00F14216">
          <w:rPr>
            <w:rFonts w:ascii="HCI Poppy" w:eastAsia="휴먼명조"/>
            <w:spacing w:val="-1"/>
            <w:sz w:val="24"/>
          </w:rPr>
          <w:delText>계좌에</w:delText>
        </w:r>
        <w:r w:rsidDel="00F14216">
          <w:rPr>
            <w:rFonts w:ascii="HCI Poppy" w:eastAsia="휴먼명조"/>
            <w:spacing w:val="-1"/>
            <w:sz w:val="24"/>
          </w:rPr>
          <w:delText xml:space="preserve"> </w:delText>
        </w:r>
        <w:r w:rsidDel="00F14216">
          <w:rPr>
            <w:rFonts w:ascii="HCI Poppy" w:eastAsia="휴먼명조"/>
            <w:spacing w:val="-1"/>
            <w:sz w:val="24"/>
          </w:rPr>
          <w:delText>현금으로</w:delText>
        </w:r>
        <w:r w:rsidDel="00F14216">
          <w:rPr>
            <w:rFonts w:ascii="HCI Poppy" w:eastAsia="휴먼명조"/>
            <w:spacing w:val="-1"/>
            <w:sz w:val="24"/>
          </w:rPr>
          <w:delText xml:space="preserve"> </w:delText>
        </w:r>
        <w:r w:rsidDel="00F14216">
          <w:rPr>
            <w:rFonts w:ascii="HCI Poppy" w:eastAsia="휴먼명조"/>
            <w:spacing w:val="-1"/>
            <w:sz w:val="24"/>
          </w:rPr>
          <w:delText>입금한다</w:delText>
        </w:r>
        <w:r w:rsidDel="00F14216">
          <w:rPr>
            <w:rFonts w:ascii="HCI Poppy" w:eastAsia="휴먼명조"/>
            <w:spacing w:val="-1"/>
            <w:sz w:val="24"/>
          </w:rPr>
          <w:delText>.</w:delText>
        </w:r>
      </w:del>
    </w:p>
    <w:p w14:paraId="5E7A1571" w14:textId="066D7F1C" w:rsidR="004C1F03" w:rsidDel="00F14216" w:rsidRDefault="004C1F03">
      <w:pPr>
        <w:tabs>
          <w:tab w:val="left" w:pos="227"/>
          <w:tab w:val="left" w:pos="284"/>
        </w:tabs>
        <w:wordWrap/>
        <w:snapToGrid w:val="0"/>
        <w:spacing w:line="326" w:lineRule="auto"/>
        <w:textAlignment w:val="bottom"/>
        <w:rPr>
          <w:del w:id="94" w:author="이수용" w:date="2025-01-07T14:02:00Z"/>
          <w:spacing w:val="5"/>
          <w:sz w:val="24"/>
        </w:rPr>
      </w:pPr>
    </w:p>
    <w:p w14:paraId="0C957F06" w14:textId="79F65C0C"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95" w:author="이수용" w:date="2025-01-07T14:02:00Z"/>
        </w:rPr>
      </w:pPr>
      <w:del w:id="96" w:author="이수용" w:date="2025-01-07T14:02:00Z">
        <w:r w:rsidDel="00F14216">
          <w:rPr>
            <w:rFonts w:ascii="HCI Poppy" w:eastAsia="휴먼명조"/>
            <w:b/>
            <w:sz w:val="24"/>
          </w:rPr>
          <w:delText>제</w:delText>
        </w:r>
        <w:r w:rsidDel="00F14216">
          <w:rPr>
            <w:rFonts w:ascii="HCI Poppy" w:eastAsia="휴먼명조"/>
            <w:b/>
            <w:sz w:val="24"/>
          </w:rPr>
          <w:delText xml:space="preserve"> 9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하드웨어</w:delText>
        </w:r>
        <w:r w:rsidDel="00F14216">
          <w:rPr>
            <w:rFonts w:ascii="HCI Poppy" w:eastAsia="휴먼명조"/>
            <w:b/>
            <w:sz w:val="24"/>
          </w:rPr>
          <w:delText xml:space="preserve"> </w:delText>
        </w:r>
        <w:r w:rsidDel="00F14216">
          <w:rPr>
            <w:rFonts w:ascii="HCI Poppy" w:eastAsia="휴먼명조"/>
            <w:b/>
            <w:sz w:val="24"/>
          </w:rPr>
          <w:delText>임대</w:delText>
        </w:r>
        <w:r w:rsidDel="00F14216">
          <w:rPr>
            <w:rFonts w:ascii="HCI Poppy" w:eastAsia="휴먼명조"/>
            <w:b/>
            <w:sz w:val="24"/>
          </w:rPr>
          <w:delText xml:space="preserve"> </w:delText>
        </w:r>
        <w:r w:rsidDel="00F14216">
          <w:rPr>
            <w:rFonts w:ascii="HCI Poppy" w:eastAsia="휴먼명조"/>
            <w:b/>
            <w:sz w:val="24"/>
          </w:rPr>
          <w:delText>및</w:delText>
        </w:r>
        <w:r w:rsidDel="00F14216">
          <w:rPr>
            <w:rFonts w:ascii="HCI Poppy" w:eastAsia="휴먼명조"/>
            <w:b/>
            <w:sz w:val="24"/>
          </w:rPr>
          <w:delText xml:space="preserve"> </w:delText>
        </w:r>
        <w:r w:rsidDel="00F14216">
          <w:rPr>
            <w:rFonts w:ascii="HCI Poppy" w:eastAsia="휴먼명조"/>
            <w:b/>
            <w:sz w:val="24"/>
          </w:rPr>
          <w:delText>설치</w:delText>
        </w:r>
        <w:r w:rsidDel="00F14216">
          <w:rPr>
            <w:rFonts w:ascii="HCI Poppy" w:eastAsia="휴먼명조"/>
            <w:b/>
            <w:sz w:val="24"/>
          </w:rPr>
          <w:delText>)</w:delText>
        </w:r>
      </w:del>
    </w:p>
    <w:p w14:paraId="5E36BD07" w14:textId="6F4404A8"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97" w:author="이수용" w:date="2025-01-07T14:02:00Z"/>
        </w:rPr>
      </w:pPr>
      <w:del w:id="98"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별첨</w:delText>
        </w:r>
        <w:r w:rsidDel="00F14216">
          <w:rPr>
            <w:rFonts w:ascii="HCI Poppy" w:eastAsia="휴먼명조"/>
            <w:spacing w:val="-1"/>
            <w:sz w:val="24"/>
          </w:rPr>
          <w:delText xml:space="preserve">1 </w:delText>
        </w:r>
        <w:r w:rsidDel="00F14216">
          <w:rPr>
            <w:rFonts w:ascii="HCI Poppy" w:eastAsia="휴먼명조"/>
            <w:spacing w:val="-1"/>
            <w:sz w:val="24"/>
          </w:rPr>
          <w:delText>“</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세부내역</w:delText>
        </w:r>
        <w:r w:rsidDel="00F14216">
          <w:rPr>
            <w:rFonts w:ascii="HCI Poppy" w:eastAsia="휴먼명조"/>
            <w:spacing w:val="-1"/>
            <w:sz w:val="24"/>
          </w:rPr>
          <w:delText>”</w:delText>
        </w:r>
        <w:r w:rsidDel="00F14216">
          <w:rPr>
            <w:rFonts w:ascii="HCI Poppy" w:eastAsia="휴먼명조"/>
            <w:spacing w:val="-1"/>
            <w:sz w:val="24"/>
          </w:rPr>
          <w:delText>에서</w:delText>
        </w:r>
        <w:r w:rsidDel="00F14216">
          <w:rPr>
            <w:rFonts w:ascii="HCI Poppy" w:eastAsia="휴먼명조"/>
            <w:spacing w:val="-1"/>
            <w:sz w:val="24"/>
          </w:rPr>
          <w:delText xml:space="preserve"> </w:delText>
        </w:r>
        <w:r w:rsidDel="00F14216">
          <w:rPr>
            <w:rFonts w:ascii="HCI Poppy" w:eastAsia="휴먼명조"/>
            <w:spacing w:val="-1"/>
            <w:sz w:val="24"/>
          </w:rPr>
          <w:delText>정한</w:delText>
        </w:r>
        <w:r w:rsidDel="00F14216">
          <w:rPr>
            <w:rFonts w:ascii="HCI Poppy" w:eastAsia="휴먼명조"/>
            <w:spacing w:val="-1"/>
            <w:sz w:val="24"/>
          </w:rPr>
          <w:delText xml:space="preserve"> </w:delText>
        </w:r>
        <w:r w:rsidDel="00F14216">
          <w:rPr>
            <w:rFonts w:ascii="HCI Poppy" w:eastAsia="휴먼명조"/>
            <w:spacing w:val="-1"/>
            <w:sz w:val="24"/>
          </w:rPr>
          <w:delText>하드웨어</w:delText>
        </w:r>
        <w:r w:rsidDel="00F14216">
          <w:rPr>
            <w:rFonts w:ascii="HCI Poppy" w:eastAsia="휴먼명조"/>
            <w:spacing w:val="-1"/>
            <w:sz w:val="24"/>
          </w:rPr>
          <w:delText xml:space="preserve"> </w:delText>
        </w:r>
        <w:r w:rsidDel="00F14216">
          <w:rPr>
            <w:rFonts w:ascii="HCI Poppy" w:eastAsia="휴먼명조"/>
            <w:spacing w:val="-1"/>
            <w:sz w:val="24"/>
          </w:rPr>
          <w:delText>등을</w:delText>
        </w:r>
        <w:r w:rsidDel="00F14216">
          <w:rPr>
            <w:rFonts w:ascii="HCI Poppy" w:eastAsia="휴먼명조"/>
            <w:spacing w:val="-1"/>
            <w:sz w:val="24"/>
          </w:rPr>
          <w:delText xml:space="preserve"> </w:delText>
        </w:r>
        <w:r w:rsidDel="00F14216">
          <w:rPr>
            <w:rFonts w:ascii="HCI Poppy" w:eastAsia="휴먼명조"/>
            <w:spacing w:val="-1"/>
            <w:sz w:val="24"/>
          </w:rPr>
          <w:delText>별첨</w:delText>
        </w:r>
        <w:r w:rsidDel="00F14216">
          <w:rPr>
            <w:rFonts w:ascii="HCI Poppy" w:eastAsia="휴먼명조"/>
            <w:spacing w:val="-1"/>
            <w:sz w:val="24"/>
          </w:rPr>
          <w:delText xml:space="preserve">5 </w:delText>
        </w:r>
        <w:r w:rsidDel="00F14216">
          <w:rPr>
            <w:rFonts w:ascii="HCI Poppy" w:eastAsia="휴먼명조"/>
            <w:spacing w:val="-1"/>
            <w:sz w:val="24"/>
          </w:rPr>
          <w:delText>“</w:delText>
        </w:r>
        <w:r w:rsidDel="00F14216">
          <w:rPr>
            <w:rFonts w:ascii="HCI Poppy" w:eastAsia="휴먼명조"/>
            <w:spacing w:val="-1"/>
            <w:sz w:val="24"/>
          </w:rPr>
          <w:delText>하드웨어</w:delText>
        </w:r>
        <w:r w:rsidDel="00F14216">
          <w:rPr>
            <w:rFonts w:ascii="HCI Poppy" w:eastAsia="휴먼명조"/>
            <w:spacing w:val="-1"/>
            <w:sz w:val="24"/>
          </w:rPr>
          <w:delText xml:space="preserve"> </w:delText>
        </w:r>
        <w:r w:rsidDel="00F14216">
          <w:rPr>
            <w:rFonts w:ascii="HCI Poppy" w:eastAsia="휴먼명조"/>
            <w:spacing w:val="-1"/>
            <w:sz w:val="24"/>
          </w:rPr>
          <w:delText>임대조건</w:delText>
        </w:r>
        <w:r w:rsidDel="00F14216">
          <w:rPr>
            <w:rFonts w:ascii="HCI Poppy" w:eastAsia="휴먼명조"/>
            <w:spacing w:val="-1"/>
            <w:sz w:val="24"/>
          </w:rPr>
          <w:delText>”</w:delText>
        </w:r>
        <w:r w:rsidDel="00F14216">
          <w:rPr>
            <w:rFonts w:ascii="HCI Poppy" w:eastAsia="휴먼명조"/>
            <w:spacing w:val="-1"/>
            <w:sz w:val="24"/>
          </w:rPr>
          <w:delText>에서</w:delText>
        </w:r>
        <w:r w:rsidDel="00F14216">
          <w:rPr>
            <w:rFonts w:ascii="HCI Poppy" w:eastAsia="휴먼명조"/>
            <w:spacing w:val="-1"/>
            <w:sz w:val="24"/>
          </w:rPr>
          <w:delText xml:space="preserve"> </w:delText>
        </w:r>
        <w:r w:rsidDel="00F14216">
          <w:rPr>
            <w:rFonts w:ascii="HCI Poppy" w:eastAsia="휴먼명조"/>
            <w:spacing w:val="-1"/>
            <w:sz w:val="24"/>
          </w:rPr>
          <w:delText>정한</w:delText>
        </w:r>
        <w:r w:rsidDel="00F14216">
          <w:rPr>
            <w:rFonts w:ascii="HCI Poppy" w:eastAsia="휴먼명조"/>
            <w:spacing w:val="-1"/>
            <w:sz w:val="24"/>
          </w:rPr>
          <w:delText xml:space="preserve"> </w:delText>
        </w:r>
        <w:r w:rsidDel="00F14216">
          <w:rPr>
            <w:rFonts w:ascii="HCI Poppy" w:eastAsia="휴먼명조"/>
            <w:spacing w:val="-1"/>
            <w:sz w:val="24"/>
          </w:rPr>
          <w:delText>내용에</w:delText>
        </w:r>
        <w:r w:rsidDel="00F14216">
          <w:rPr>
            <w:rFonts w:ascii="HCI Poppy" w:eastAsia="휴먼명조"/>
            <w:spacing w:val="-1"/>
            <w:sz w:val="24"/>
          </w:rPr>
          <w:delText xml:space="preserve"> </w:delText>
        </w:r>
        <w:r w:rsidDel="00F14216">
          <w:rPr>
            <w:rFonts w:ascii="HCI Poppy" w:eastAsia="휴먼명조"/>
            <w:spacing w:val="-1"/>
            <w:sz w:val="24"/>
          </w:rPr>
          <w:delText>따라</w:delText>
        </w:r>
        <w:r w:rsidDel="00F14216">
          <w:rPr>
            <w:rFonts w:ascii="HCI Poppy" w:eastAsia="휴먼명조"/>
            <w:spacing w:val="-1"/>
            <w:sz w:val="24"/>
          </w:rPr>
          <w:delText xml:space="preserve"> </w:delText>
        </w:r>
        <w:r w:rsidDel="00F14216">
          <w:rPr>
            <w:rFonts w:ascii="HCI Poppy" w:eastAsia="휴먼명조"/>
            <w:spacing w:val="-1"/>
            <w:sz w:val="24"/>
          </w:rPr>
          <w:delText>지정</w:delText>
        </w:r>
        <w:r w:rsidDel="00F14216">
          <w:rPr>
            <w:rFonts w:ascii="HCI Poppy" w:eastAsia="휴먼명조"/>
            <w:spacing w:val="-1"/>
            <w:sz w:val="24"/>
          </w:rPr>
          <w:delText xml:space="preserve"> </w:delText>
        </w:r>
        <w:r w:rsidDel="00F14216">
          <w:rPr>
            <w:rFonts w:ascii="HCI Poppy" w:eastAsia="휴먼명조"/>
            <w:spacing w:val="-1"/>
            <w:sz w:val="24"/>
          </w:rPr>
          <w:delText>장소에</w:delText>
        </w:r>
        <w:r w:rsidDel="00F14216">
          <w:rPr>
            <w:rFonts w:ascii="HCI Poppy" w:eastAsia="휴먼명조"/>
            <w:spacing w:val="-1"/>
            <w:sz w:val="24"/>
          </w:rPr>
          <w:delText xml:space="preserve"> </w:delText>
        </w:r>
        <w:r w:rsidDel="00F14216">
          <w:rPr>
            <w:rFonts w:ascii="HCI Poppy" w:eastAsia="휴먼명조"/>
            <w:spacing w:val="-1"/>
            <w:sz w:val="24"/>
          </w:rPr>
          <w:delText>이송</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설치한다</w:delText>
        </w:r>
        <w:r w:rsidDel="00F14216">
          <w:rPr>
            <w:rFonts w:ascii="HCI Poppy" w:eastAsia="휴먼명조"/>
            <w:spacing w:val="-1"/>
            <w:sz w:val="24"/>
          </w:rPr>
          <w:delText xml:space="preserve">. </w:delText>
        </w:r>
      </w:del>
    </w:p>
    <w:p w14:paraId="74FEAA0E" w14:textId="7F293DA0"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99" w:author="이수용" w:date="2025-01-07T14:02:00Z"/>
        </w:rPr>
      </w:pPr>
      <w:del w:id="100"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기타</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별첨</w:delText>
        </w:r>
        <w:r w:rsidDel="00F14216">
          <w:rPr>
            <w:rFonts w:ascii="HCI Poppy" w:eastAsia="휴먼명조"/>
            <w:spacing w:val="-1"/>
            <w:sz w:val="24"/>
          </w:rPr>
          <w:delText xml:space="preserve">1 </w:delText>
        </w:r>
        <w:r w:rsidDel="00F14216">
          <w:rPr>
            <w:rFonts w:ascii="HCI Poppy" w:eastAsia="휴먼명조"/>
            <w:spacing w:val="-1"/>
            <w:sz w:val="24"/>
          </w:rPr>
          <w:delText>“</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세부내역</w:delText>
        </w:r>
        <w:r w:rsidDel="00F14216">
          <w:rPr>
            <w:rFonts w:ascii="HCI Poppy" w:eastAsia="휴먼명조"/>
            <w:spacing w:val="-1"/>
            <w:sz w:val="24"/>
          </w:rPr>
          <w:delText>”</w:delText>
        </w:r>
        <w:r w:rsidDel="00F14216">
          <w:rPr>
            <w:rFonts w:ascii="HCI Poppy" w:eastAsia="휴먼명조"/>
            <w:spacing w:val="-1"/>
            <w:sz w:val="24"/>
          </w:rPr>
          <w:delText>에서</w:delText>
        </w:r>
        <w:r w:rsidDel="00F14216">
          <w:rPr>
            <w:rFonts w:ascii="HCI Poppy" w:eastAsia="휴먼명조"/>
            <w:spacing w:val="-1"/>
            <w:sz w:val="24"/>
          </w:rPr>
          <w:delText xml:space="preserve"> </w:delText>
        </w:r>
        <w:r w:rsidDel="00F14216">
          <w:rPr>
            <w:rFonts w:ascii="HCI Poppy" w:eastAsia="휴먼명조"/>
            <w:spacing w:val="-1"/>
            <w:sz w:val="24"/>
          </w:rPr>
          <w:delText>정한</w:delText>
        </w:r>
        <w:r w:rsidDel="00F14216">
          <w:rPr>
            <w:rFonts w:ascii="HCI Poppy" w:eastAsia="휴먼명조"/>
            <w:spacing w:val="-1"/>
            <w:sz w:val="24"/>
          </w:rPr>
          <w:delText xml:space="preserve"> </w:delText>
        </w:r>
        <w:r w:rsidDel="00F14216">
          <w:rPr>
            <w:rFonts w:ascii="HCI Poppy" w:eastAsia="휴먼명조"/>
            <w:spacing w:val="-1"/>
            <w:sz w:val="24"/>
          </w:rPr>
          <w:delText>하드웨어</w:delText>
        </w:r>
        <w:r w:rsidDel="00F14216">
          <w:rPr>
            <w:rFonts w:ascii="HCI Poppy" w:eastAsia="휴먼명조"/>
            <w:spacing w:val="-1"/>
            <w:sz w:val="24"/>
          </w:rPr>
          <w:delText xml:space="preserve"> </w:delText>
        </w:r>
        <w:r w:rsidDel="00F14216">
          <w:rPr>
            <w:rFonts w:ascii="HCI Poppy" w:eastAsia="휴먼명조"/>
            <w:spacing w:val="-1"/>
            <w:sz w:val="24"/>
          </w:rPr>
          <w:delText>등의</w:delText>
        </w:r>
        <w:r w:rsidDel="00F14216">
          <w:rPr>
            <w:rFonts w:ascii="HCI Poppy" w:eastAsia="휴먼명조"/>
            <w:spacing w:val="-1"/>
            <w:sz w:val="24"/>
          </w:rPr>
          <w:delText xml:space="preserve"> </w:delText>
        </w:r>
        <w:r w:rsidDel="00F14216">
          <w:rPr>
            <w:rFonts w:ascii="HCI Poppy" w:eastAsia="휴먼명조"/>
            <w:spacing w:val="-1"/>
            <w:sz w:val="24"/>
          </w:rPr>
          <w:delText>임대에</w:delText>
        </w:r>
        <w:r w:rsidDel="00F14216">
          <w:rPr>
            <w:rFonts w:ascii="HCI Poppy" w:eastAsia="휴먼명조"/>
            <w:spacing w:val="-1"/>
            <w:sz w:val="24"/>
          </w:rPr>
          <w:delText xml:space="preserve"> </w:delText>
        </w:r>
        <w:r w:rsidDel="00F14216">
          <w:rPr>
            <w:rFonts w:ascii="HCI Poppy" w:eastAsia="휴먼명조"/>
            <w:spacing w:val="-1"/>
            <w:sz w:val="24"/>
          </w:rPr>
          <w:delText>관하여서는</w:delText>
        </w:r>
        <w:r w:rsidDel="00F14216">
          <w:rPr>
            <w:rFonts w:ascii="HCI Poppy" w:eastAsia="휴먼명조"/>
            <w:spacing w:val="-1"/>
            <w:sz w:val="24"/>
          </w:rPr>
          <w:delText xml:space="preserve"> </w:delText>
        </w:r>
        <w:r w:rsidDel="00F14216">
          <w:rPr>
            <w:rFonts w:ascii="HCI Poppy" w:eastAsia="휴먼명조"/>
            <w:spacing w:val="-1"/>
            <w:sz w:val="24"/>
          </w:rPr>
          <w:delText>별첨</w:delText>
        </w:r>
        <w:r w:rsidDel="00F14216">
          <w:rPr>
            <w:rFonts w:ascii="HCI Poppy" w:eastAsia="휴먼명조"/>
            <w:spacing w:val="-1"/>
            <w:sz w:val="24"/>
          </w:rPr>
          <w:delText xml:space="preserve">5 </w:delText>
        </w:r>
        <w:r w:rsidDel="00F14216">
          <w:rPr>
            <w:rFonts w:ascii="HCI Poppy" w:eastAsia="휴먼명조"/>
            <w:spacing w:val="-1"/>
            <w:sz w:val="24"/>
          </w:rPr>
          <w:delText>“</w:delText>
        </w:r>
        <w:r w:rsidDel="00F14216">
          <w:rPr>
            <w:rFonts w:ascii="HCI Poppy" w:eastAsia="휴먼명조"/>
            <w:spacing w:val="-1"/>
            <w:sz w:val="24"/>
          </w:rPr>
          <w:delText>하드웨어</w:delText>
        </w:r>
        <w:r w:rsidDel="00F14216">
          <w:rPr>
            <w:rFonts w:ascii="HCI Poppy" w:eastAsia="휴먼명조"/>
            <w:spacing w:val="-1"/>
            <w:sz w:val="24"/>
          </w:rPr>
          <w:delText xml:space="preserve"> </w:delText>
        </w:r>
        <w:r w:rsidDel="00F14216">
          <w:rPr>
            <w:rFonts w:ascii="HCI Poppy" w:eastAsia="휴먼명조"/>
            <w:spacing w:val="-1"/>
            <w:sz w:val="24"/>
          </w:rPr>
          <w:delText>임대조건</w:delText>
        </w:r>
        <w:r w:rsidDel="00F14216">
          <w:rPr>
            <w:rFonts w:ascii="HCI Poppy" w:eastAsia="휴먼명조"/>
            <w:spacing w:val="-1"/>
            <w:sz w:val="24"/>
          </w:rPr>
          <w:delText>”</w:delText>
        </w:r>
        <w:r w:rsidDel="00F14216">
          <w:rPr>
            <w:rFonts w:ascii="HCI Poppy" w:eastAsia="휴먼명조"/>
            <w:spacing w:val="-1"/>
            <w:sz w:val="24"/>
          </w:rPr>
          <w:delText>에</w:delText>
        </w:r>
        <w:r w:rsidDel="00F14216">
          <w:rPr>
            <w:rFonts w:ascii="HCI Poppy" w:eastAsia="휴먼명조"/>
            <w:spacing w:val="-1"/>
            <w:sz w:val="24"/>
          </w:rPr>
          <w:delText xml:space="preserve"> </w:delText>
        </w:r>
        <w:r w:rsidDel="00F14216">
          <w:rPr>
            <w:rFonts w:ascii="HCI Poppy" w:eastAsia="휴먼명조"/>
            <w:spacing w:val="-1"/>
            <w:sz w:val="24"/>
          </w:rPr>
          <w:delText>따른다</w:delText>
        </w:r>
        <w:r w:rsidDel="00F14216">
          <w:rPr>
            <w:rFonts w:ascii="HCI Poppy" w:eastAsia="휴먼명조"/>
            <w:spacing w:val="-1"/>
            <w:sz w:val="24"/>
          </w:rPr>
          <w:delText xml:space="preserve">. </w:delText>
        </w:r>
      </w:del>
    </w:p>
    <w:p w14:paraId="68CEC63B" w14:textId="6193B460"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01" w:author="이수용" w:date="2025-01-07T14:02:00Z"/>
        </w:rPr>
      </w:pPr>
      <w:del w:id="102"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,3)</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하드웨어</w:delText>
        </w:r>
        <w:r w:rsidDel="00F14216">
          <w:rPr>
            <w:rFonts w:ascii="HCI Poppy" w:eastAsia="휴먼명조"/>
            <w:spacing w:val="-1"/>
            <w:sz w:val="24"/>
          </w:rPr>
          <w:delText xml:space="preserve"> </w:delText>
        </w:r>
        <w:r w:rsidDel="00F14216">
          <w:rPr>
            <w:rFonts w:ascii="HCI Poppy" w:eastAsia="휴먼명조"/>
            <w:spacing w:val="-1"/>
            <w:sz w:val="24"/>
          </w:rPr>
          <w:delText>고장</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성능</w:delText>
        </w:r>
        <w:r w:rsidDel="00F14216">
          <w:rPr>
            <w:rFonts w:ascii="HCI Poppy" w:eastAsia="휴먼명조"/>
            <w:spacing w:val="-1"/>
            <w:sz w:val="24"/>
          </w:rPr>
          <w:delText xml:space="preserve"> </w:delText>
        </w:r>
        <w:r w:rsidDel="00F14216">
          <w:rPr>
            <w:rFonts w:ascii="HCI Poppy" w:eastAsia="휴먼명조"/>
            <w:spacing w:val="-1"/>
            <w:sz w:val="24"/>
          </w:rPr>
          <w:delText>이상</w:delText>
        </w:r>
        <w:r w:rsidDel="00F14216">
          <w:rPr>
            <w:rFonts w:ascii="HCI Poppy" w:eastAsia="휴먼명조"/>
            <w:spacing w:val="-1"/>
            <w:sz w:val="24"/>
          </w:rPr>
          <w:delText xml:space="preserve"> </w:delText>
        </w:r>
        <w:r w:rsidDel="00F14216">
          <w:rPr>
            <w:rFonts w:ascii="HCI Poppy" w:eastAsia="휴먼명조"/>
            <w:spacing w:val="-1"/>
            <w:sz w:val="24"/>
          </w:rPr>
          <w:delText>발생</w:delText>
        </w:r>
        <w:r w:rsidDel="00F14216">
          <w:rPr>
            <w:rFonts w:ascii="HCI Poppy" w:eastAsia="휴먼명조"/>
            <w:spacing w:val="-1"/>
            <w:sz w:val="24"/>
          </w:rPr>
          <w:delText xml:space="preserve"> </w:delText>
        </w:r>
        <w:r w:rsidDel="00F14216">
          <w:rPr>
            <w:rFonts w:ascii="HCI Poppy" w:eastAsia="휴먼명조"/>
            <w:spacing w:val="-1"/>
            <w:sz w:val="24"/>
          </w:rPr>
          <w:delText>시</w:delText>
        </w:r>
        <w:r w:rsidDel="00F14216">
          <w:rPr>
            <w:rFonts w:ascii="HCI Poppy" w:eastAsia="휴먼명조"/>
            <w:spacing w:val="-1"/>
            <w:sz w:val="24"/>
          </w:rPr>
          <w:delText xml:space="preserve"> </w:delText>
        </w:r>
        <w:r w:rsidDel="00F14216">
          <w:rPr>
            <w:rFonts w:ascii="HCI Poppy" w:eastAsia="휴먼명조"/>
            <w:spacing w:val="-1"/>
            <w:sz w:val="24"/>
          </w:rPr>
          <w:delText>발주자의</w:delText>
        </w:r>
        <w:r w:rsidDel="00F14216">
          <w:rPr>
            <w:rFonts w:ascii="HCI Poppy" w:eastAsia="휴먼명조"/>
            <w:spacing w:val="-1"/>
            <w:sz w:val="24"/>
          </w:rPr>
          <w:delText xml:space="preserve"> </w:delText>
        </w:r>
        <w:r w:rsidDel="00F14216">
          <w:rPr>
            <w:rFonts w:ascii="HCI Poppy" w:eastAsia="휴먼명조"/>
            <w:spacing w:val="-1"/>
            <w:sz w:val="24"/>
          </w:rPr>
          <w:delText>보안요건에</w:delText>
        </w:r>
        <w:r w:rsidDel="00F14216">
          <w:rPr>
            <w:rFonts w:ascii="HCI Poppy" w:eastAsia="휴먼명조"/>
            <w:spacing w:val="-1"/>
            <w:sz w:val="24"/>
          </w:rPr>
          <w:delText xml:space="preserve"> </w:delText>
        </w:r>
        <w:r w:rsidDel="00F14216">
          <w:rPr>
            <w:rFonts w:ascii="HCI Poppy" w:eastAsia="휴먼명조"/>
            <w:spacing w:val="-1"/>
            <w:sz w:val="24"/>
          </w:rPr>
          <w:delText>따라</w:delText>
        </w:r>
        <w:r w:rsidDel="00F14216">
          <w:rPr>
            <w:rFonts w:ascii="HCI Poppy" w:eastAsia="휴먼명조"/>
            <w:spacing w:val="-1"/>
            <w:sz w:val="24"/>
          </w:rPr>
          <w:delText xml:space="preserve"> </w:delText>
        </w:r>
        <w:r w:rsidDel="00F14216">
          <w:rPr>
            <w:rFonts w:ascii="HCI Poppy" w:eastAsia="휴먼명조"/>
            <w:spacing w:val="-1"/>
            <w:sz w:val="24"/>
          </w:rPr>
          <w:delText>하드웨어를</w:delText>
        </w:r>
        <w:r w:rsidDel="00F14216">
          <w:rPr>
            <w:rFonts w:ascii="HCI Poppy" w:eastAsia="휴먼명조"/>
            <w:spacing w:val="-1"/>
            <w:sz w:val="24"/>
          </w:rPr>
          <w:delText xml:space="preserve"> </w:delText>
        </w:r>
        <w:r w:rsidDel="00F14216">
          <w:rPr>
            <w:rFonts w:ascii="HCI Poppy" w:eastAsia="휴먼명조"/>
            <w:spacing w:val="-1"/>
            <w:sz w:val="24"/>
          </w:rPr>
          <w:delText>교체</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반출할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있으며</w:delText>
        </w:r>
        <w:r w:rsidDel="00F14216">
          <w:rPr>
            <w:rFonts w:ascii="HCI Poppy" w:eastAsia="휴먼명조"/>
            <w:spacing w:val="-1"/>
            <w:sz w:val="24"/>
          </w:rPr>
          <w:delText xml:space="preserve">, </w:delText>
        </w:r>
        <w:r w:rsidDel="00F14216">
          <w:rPr>
            <w:rFonts w:ascii="HCI Poppy" w:eastAsia="휴먼명조"/>
            <w:spacing w:val="-1"/>
            <w:sz w:val="24"/>
          </w:rPr>
          <w:delText>중요한</w:delText>
        </w:r>
        <w:r w:rsidDel="00F14216">
          <w:rPr>
            <w:rFonts w:ascii="HCI Poppy" w:eastAsia="휴먼명조"/>
            <w:spacing w:val="-1"/>
            <w:sz w:val="24"/>
          </w:rPr>
          <w:delText xml:space="preserve"> </w:delText>
        </w:r>
        <w:r w:rsidDel="00F14216">
          <w:rPr>
            <w:rFonts w:ascii="HCI Poppy" w:eastAsia="휴먼명조"/>
            <w:spacing w:val="-1"/>
            <w:sz w:val="24"/>
          </w:rPr>
          <w:delText>구성</w:delText>
        </w:r>
        <w:r w:rsidDel="00F14216">
          <w:rPr>
            <w:rFonts w:ascii="HCI Poppy" w:eastAsia="휴먼명조"/>
            <w:spacing w:val="-1"/>
            <w:sz w:val="24"/>
          </w:rPr>
          <w:delText xml:space="preserve"> </w:delText>
        </w:r>
        <w:r w:rsidDel="00F14216">
          <w:rPr>
            <w:rFonts w:ascii="HCI Poppy" w:eastAsia="휴먼명조"/>
            <w:spacing w:val="-1"/>
            <w:sz w:val="24"/>
          </w:rPr>
          <w:delText>요소</w:delText>
        </w:r>
        <w:r w:rsidDel="00F14216">
          <w:rPr>
            <w:rFonts w:ascii="HCI Poppy" w:eastAsia="휴먼명조"/>
            <w:spacing w:val="-1"/>
            <w:sz w:val="24"/>
          </w:rPr>
          <w:delText xml:space="preserve">(GPU </w:delText>
        </w:r>
        <w:r w:rsidDel="00F14216">
          <w:rPr>
            <w:rFonts w:ascii="HCI Poppy" w:eastAsia="휴먼명조"/>
            <w:spacing w:val="-1"/>
            <w:sz w:val="24"/>
          </w:rPr>
          <w:delText>모델</w:delText>
        </w:r>
        <w:r w:rsidDel="00F14216">
          <w:rPr>
            <w:rFonts w:ascii="HCI Poppy" w:eastAsia="휴먼명조"/>
            <w:spacing w:val="-1"/>
            <w:sz w:val="24"/>
          </w:rPr>
          <w:delText xml:space="preserve"> </w:delText>
        </w:r>
        <w:r w:rsidDel="00F14216">
          <w:rPr>
            <w:rFonts w:ascii="HCI Poppy" w:eastAsia="휴먼명조"/>
            <w:spacing w:val="-1"/>
            <w:sz w:val="24"/>
          </w:rPr>
          <w:delText>등</w:delText>
        </w:r>
        <w:r w:rsidDel="00F14216">
          <w:rPr>
            <w:rFonts w:ascii="HCI Poppy" w:eastAsia="휴먼명조"/>
            <w:spacing w:val="-1"/>
            <w:sz w:val="24"/>
          </w:rPr>
          <w:delText>)</w:delText>
        </w:r>
        <w:r w:rsidDel="00F14216">
          <w:rPr>
            <w:rFonts w:ascii="HCI Poppy" w:eastAsia="휴먼명조"/>
            <w:spacing w:val="-1"/>
            <w:sz w:val="24"/>
          </w:rPr>
          <w:delText>의</w:delText>
        </w:r>
        <w:r w:rsidDel="00F14216">
          <w:rPr>
            <w:rFonts w:ascii="HCI Poppy" w:eastAsia="휴먼명조"/>
            <w:spacing w:val="-1"/>
            <w:sz w:val="24"/>
          </w:rPr>
          <w:delText xml:space="preserve"> </w:delText>
        </w:r>
        <w:r w:rsidDel="00F14216">
          <w:rPr>
            <w:rFonts w:ascii="HCI Poppy" w:eastAsia="휴먼명조"/>
            <w:spacing w:val="-1"/>
            <w:sz w:val="24"/>
          </w:rPr>
          <w:delText>변경</w:delText>
        </w:r>
        <w:r w:rsidDel="00F14216">
          <w:rPr>
            <w:rFonts w:ascii="HCI Poppy" w:eastAsia="휴먼명조"/>
            <w:spacing w:val="-1"/>
            <w:sz w:val="24"/>
          </w:rPr>
          <w:delText xml:space="preserve"> </w:delText>
        </w:r>
        <w:r w:rsidDel="00F14216">
          <w:rPr>
            <w:rFonts w:ascii="HCI Poppy" w:eastAsia="휴먼명조"/>
            <w:spacing w:val="-1"/>
            <w:sz w:val="24"/>
          </w:rPr>
          <w:delText>시에는</w:delText>
        </w:r>
        <w:r w:rsidDel="00F14216">
          <w:rPr>
            <w:rFonts w:ascii="HCI Poppy" w:eastAsia="휴먼명조"/>
            <w:spacing w:val="-1"/>
            <w:sz w:val="24"/>
          </w:rPr>
          <w:delText xml:space="preserve"> </w:delText>
        </w:r>
        <w:r w:rsidDel="00F14216">
          <w:rPr>
            <w:rFonts w:ascii="HCI Poppy" w:eastAsia="휴먼명조"/>
            <w:spacing w:val="-1"/>
            <w:sz w:val="24"/>
          </w:rPr>
          <w:delText>발주자와</w:delText>
        </w:r>
        <w:r w:rsidDel="00F14216">
          <w:rPr>
            <w:rFonts w:ascii="HCI Poppy" w:eastAsia="휴먼명조"/>
            <w:spacing w:val="-1"/>
            <w:sz w:val="24"/>
          </w:rPr>
          <w:delText xml:space="preserve"> </w:delText>
        </w:r>
        <w:r w:rsidDel="00F14216">
          <w:rPr>
            <w:rFonts w:ascii="HCI Poppy" w:eastAsia="휴먼명조"/>
            <w:spacing w:val="-1"/>
            <w:sz w:val="24"/>
          </w:rPr>
          <w:delText>별도</w:delText>
        </w:r>
        <w:r w:rsidDel="00F14216">
          <w:rPr>
            <w:rFonts w:ascii="HCI Poppy" w:eastAsia="휴먼명조"/>
            <w:spacing w:val="-1"/>
            <w:sz w:val="24"/>
          </w:rPr>
          <w:delText xml:space="preserve"> </w:delText>
        </w:r>
        <w:r w:rsidDel="00F14216">
          <w:rPr>
            <w:rFonts w:ascii="HCI Poppy" w:eastAsia="휴먼명조"/>
            <w:spacing w:val="-1"/>
            <w:sz w:val="24"/>
          </w:rPr>
          <w:delText>서면</w:delText>
        </w:r>
        <w:r w:rsidDel="00F14216">
          <w:rPr>
            <w:rFonts w:ascii="HCI Poppy" w:eastAsia="휴먼명조"/>
            <w:spacing w:val="-1"/>
            <w:sz w:val="24"/>
          </w:rPr>
          <w:delText xml:space="preserve"> </w:delText>
        </w:r>
        <w:r w:rsidDel="00F14216">
          <w:rPr>
            <w:rFonts w:ascii="HCI Poppy" w:eastAsia="휴먼명조"/>
            <w:spacing w:val="-1"/>
            <w:sz w:val="24"/>
          </w:rPr>
          <w:delText>협의</w:delText>
        </w:r>
        <w:r w:rsidDel="00F14216">
          <w:rPr>
            <w:rFonts w:ascii="HCI Poppy" w:eastAsia="휴먼명조"/>
            <w:spacing w:val="-1"/>
            <w:sz w:val="24"/>
          </w:rPr>
          <w:delText xml:space="preserve"> </w:delText>
        </w:r>
        <w:r w:rsidDel="00F14216">
          <w:rPr>
            <w:rFonts w:ascii="HCI Poppy" w:eastAsia="휴먼명조"/>
            <w:spacing w:val="-1"/>
            <w:sz w:val="24"/>
          </w:rPr>
          <w:delText>후</w:delText>
        </w:r>
        <w:r w:rsidDel="00F14216">
          <w:rPr>
            <w:rFonts w:ascii="HCI Poppy" w:eastAsia="휴먼명조"/>
            <w:spacing w:val="-1"/>
            <w:sz w:val="24"/>
          </w:rPr>
          <w:delText xml:space="preserve"> </w:delText>
        </w:r>
        <w:r w:rsidDel="00F14216">
          <w:rPr>
            <w:rFonts w:ascii="HCI Poppy" w:eastAsia="휴먼명조"/>
            <w:spacing w:val="-1"/>
            <w:sz w:val="24"/>
          </w:rPr>
          <w:delText>진행한다</w:delText>
        </w:r>
        <w:r w:rsidDel="00F14216">
          <w:rPr>
            <w:rFonts w:ascii="HCI Poppy" w:eastAsia="휴먼명조"/>
            <w:spacing w:val="-1"/>
            <w:sz w:val="24"/>
          </w:rPr>
          <w:delText>.</w:delText>
        </w:r>
      </w:del>
    </w:p>
    <w:p w14:paraId="5F97BC0B" w14:textId="7A7BB338" w:rsidR="004C1F03" w:rsidDel="00F14216" w:rsidRDefault="004C1F03">
      <w:pPr>
        <w:tabs>
          <w:tab w:val="left" w:pos="227"/>
        </w:tabs>
        <w:wordWrap/>
        <w:snapToGrid w:val="0"/>
        <w:spacing w:line="326" w:lineRule="auto"/>
        <w:textAlignment w:val="bottom"/>
        <w:rPr>
          <w:del w:id="103" w:author="이수용" w:date="2025-01-07T14:02:00Z"/>
          <w:spacing w:val="5"/>
          <w:sz w:val="24"/>
        </w:rPr>
      </w:pPr>
    </w:p>
    <w:p w14:paraId="5B15E070" w14:textId="7320F4D8"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104" w:author="이수용" w:date="2025-01-07T14:02:00Z"/>
        </w:rPr>
      </w:pPr>
      <w:del w:id="105" w:author="이수용" w:date="2025-01-07T14:02:00Z">
        <w:r w:rsidDel="00F14216">
          <w:rPr>
            <w:rFonts w:ascii="HCI Poppy" w:eastAsia="휴먼명조"/>
            <w:b/>
            <w:sz w:val="24"/>
          </w:rPr>
          <w:delText>제</w:delText>
        </w:r>
        <w:r w:rsidDel="00F14216">
          <w:rPr>
            <w:rFonts w:ascii="HCI Poppy" w:eastAsia="휴먼명조"/>
            <w:b/>
            <w:sz w:val="24"/>
          </w:rPr>
          <w:delText xml:space="preserve"> 10 </w:delText>
        </w:r>
        <w:r w:rsidDel="00F14216">
          <w:rPr>
            <w:rFonts w:ascii="HCI Poppy" w:eastAsia="휴먼명조"/>
            <w:b/>
            <w:sz w:val="24"/>
          </w:rPr>
          <w:delText>조</w:delText>
        </w:r>
        <w:r w:rsidDel="00F14216">
          <w:rPr>
            <w:rFonts w:ascii="HCI Poppy" w:eastAsia="휴먼명조"/>
            <w:b/>
            <w:sz w:val="24"/>
          </w:rPr>
          <w:delText xml:space="preserve"> (</w:delText>
        </w:r>
        <w:r w:rsidDel="00F14216">
          <w:rPr>
            <w:rFonts w:ascii="HCI Poppy" w:eastAsia="휴먼명조"/>
            <w:b/>
            <w:sz w:val="24"/>
          </w:rPr>
          <w:delText>하드웨어</w:delText>
        </w:r>
        <w:r w:rsidDel="00F14216">
          <w:rPr>
            <w:rFonts w:ascii="HCI Poppy" w:eastAsia="휴먼명조"/>
            <w:b/>
            <w:sz w:val="24"/>
          </w:rPr>
          <w:delText xml:space="preserve"> </w:delText>
        </w:r>
        <w:r w:rsidDel="00F14216">
          <w:rPr>
            <w:rFonts w:ascii="HCI Poppy" w:eastAsia="휴먼명조"/>
            <w:b/>
            <w:sz w:val="24"/>
          </w:rPr>
          <w:delText>및</w:delText>
        </w:r>
        <w:r w:rsidDel="00F14216">
          <w:rPr>
            <w:rFonts w:ascii="HCI Poppy" w:eastAsia="휴먼명조"/>
            <w:b/>
            <w:sz w:val="24"/>
          </w:rPr>
          <w:delText xml:space="preserve"> </w:delText>
        </w:r>
        <w:r w:rsidDel="00F14216">
          <w:rPr>
            <w:rFonts w:ascii="HCI Poppy" w:eastAsia="휴먼명조"/>
            <w:b/>
            <w:sz w:val="24"/>
          </w:rPr>
          <w:delText>소프트웨어</w:delText>
        </w:r>
        <w:r w:rsidDel="00F14216">
          <w:rPr>
            <w:rFonts w:ascii="HCI Poppy" w:eastAsia="휴먼명조"/>
            <w:b/>
            <w:sz w:val="24"/>
          </w:rPr>
          <w:delText xml:space="preserve"> </w:delText>
        </w:r>
        <w:r w:rsidDel="00F14216">
          <w:rPr>
            <w:rFonts w:ascii="HCI Poppy" w:eastAsia="휴먼명조"/>
            <w:b/>
            <w:sz w:val="24"/>
          </w:rPr>
          <w:delText>추가</w:delText>
        </w:r>
        <w:r w:rsidDel="00F14216">
          <w:rPr>
            <w:rFonts w:ascii="HCI Poppy" w:eastAsia="휴먼명조"/>
            <w:b/>
            <w:sz w:val="24"/>
          </w:rPr>
          <w:delText>)</w:delText>
        </w:r>
      </w:del>
    </w:p>
    <w:p w14:paraId="71501ED9" w14:textId="675C1FEF"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06" w:author="이수용" w:date="2025-01-07T14:02:00Z"/>
        </w:rPr>
      </w:pPr>
      <w:del w:id="107"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spacing w:val="-1"/>
            <w:sz w:val="24"/>
          </w:rPr>
          <w:delText xml:space="preserve"> </w:delText>
        </w:r>
        <w:r w:rsidDel="00F14216">
          <w:rPr>
            <w:rFonts w:ascii="휴먼명조" w:eastAsia="휴먼명조"/>
            <w:spacing w:val="-2"/>
            <w:sz w:val="24"/>
          </w:rPr>
          <w:delText xml:space="preserve">발주자는 계약상대자에게 다음 각 호의 조건에 따라 육(6)개월 전에 서면 통지를 함으로써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를</w:delText>
        </w:r>
        <w:r w:rsidDel="00F14216">
          <w:rPr>
            <w:rFonts w:ascii="HCI Poppy" w:eastAsia="휴먼명조"/>
            <w:spacing w:val="-1"/>
            <w:sz w:val="24"/>
          </w:rPr>
          <w:delText xml:space="preserve"> </w:delText>
        </w:r>
        <w:r w:rsidDel="00F14216">
          <w:rPr>
            <w:rFonts w:ascii="HCI Poppy" w:eastAsia="휴먼명조"/>
            <w:spacing w:val="-1"/>
            <w:sz w:val="24"/>
          </w:rPr>
          <w:delText>위한</w:delText>
        </w:r>
        <w:r w:rsidDel="00F14216">
          <w:rPr>
            <w:rFonts w:ascii="HCI Poppy" w:eastAsia="휴먼명조"/>
            <w:spacing w:val="-1"/>
            <w:sz w:val="24"/>
          </w:rPr>
          <w:delText xml:space="preserve"> </w:delText>
        </w:r>
        <w:r w:rsidDel="00F14216">
          <w:rPr>
            <w:rFonts w:ascii="HCI Poppy" w:eastAsia="휴먼명조"/>
            <w:spacing w:val="-1"/>
            <w:sz w:val="24"/>
          </w:rPr>
          <w:delText>하드웨어</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소프트웨어를</w:delText>
        </w:r>
        <w:r w:rsidDel="00F14216">
          <w:rPr>
            <w:rFonts w:ascii="HCI Poppy" w:eastAsia="휴먼명조"/>
            <w:spacing w:val="-1"/>
            <w:sz w:val="24"/>
          </w:rPr>
          <w:delText xml:space="preserve"> </w:delText>
        </w:r>
        <w:r w:rsidDel="00F14216">
          <w:rPr>
            <w:rFonts w:ascii="HCI Poppy" w:eastAsia="휴먼명조"/>
            <w:spacing w:val="-1"/>
            <w:sz w:val="24"/>
          </w:rPr>
          <w:delText>추가할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있다</w:delText>
        </w:r>
        <w:r w:rsidDel="00F14216">
          <w:rPr>
            <w:rFonts w:ascii="HCI Poppy" w:eastAsia="휴먼명조"/>
            <w:spacing w:val="-1"/>
            <w:sz w:val="24"/>
          </w:rPr>
          <w:delText xml:space="preserve">. </w:delText>
        </w:r>
      </w:del>
    </w:p>
    <w:p w14:paraId="29BC55D5" w14:textId="00D8A0E6"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1184" w:hanging="1184"/>
        <w:rPr>
          <w:del w:id="108" w:author="이수용" w:date="2025-01-07T14:02:00Z"/>
        </w:rPr>
      </w:pPr>
      <w:del w:id="109"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가</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계약의</w:delText>
        </w:r>
        <w:r w:rsidDel="00F14216">
          <w:rPr>
            <w:rFonts w:ascii="HCI Poppy" w:eastAsia="휴먼명조"/>
            <w:spacing w:val="-1"/>
            <w:sz w:val="24"/>
          </w:rPr>
          <w:delText xml:space="preserve"> </w:delText>
        </w:r>
        <w:r w:rsidDel="00F14216">
          <w:rPr>
            <w:rFonts w:ascii="HCI Poppy" w:eastAsia="휴먼명조"/>
            <w:spacing w:val="-1"/>
            <w:sz w:val="24"/>
          </w:rPr>
          <w:delText>잔여</w:delText>
        </w:r>
        <w:r w:rsidDel="00F14216">
          <w:rPr>
            <w:rFonts w:ascii="HCI Poppy" w:eastAsia="휴먼명조"/>
            <w:spacing w:val="-1"/>
            <w:sz w:val="24"/>
          </w:rPr>
          <w:delText xml:space="preserve"> </w:delText>
        </w:r>
        <w:r w:rsidDel="00F14216">
          <w:rPr>
            <w:rFonts w:ascii="HCI Poppy" w:eastAsia="휴먼명조"/>
            <w:spacing w:val="-1"/>
            <w:sz w:val="24"/>
          </w:rPr>
          <w:delText>기간이</w:delText>
        </w:r>
        <w:r w:rsidDel="00F14216">
          <w:rPr>
            <w:rFonts w:ascii="HCI Poppy" w:eastAsia="휴먼명조"/>
            <w:spacing w:val="-1"/>
            <w:sz w:val="24"/>
          </w:rPr>
          <w:delText xml:space="preserve"> </w:delText>
        </w:r>
        <w:r w:rsidDel="00F14216">
          <w:rPr>
            <w:rFonts w:ascii="HCI Poppy" w:eastAsia="휴먼명조"/>
            <w:spacing w:val="-1"/>
            <w:sz w:val="24"/>
          </w:rPr>
          <w:delText>십이</w:delText>
        </w:r>
        <w:r w:rsidDel="00F14216">
          <w:rPr>
            <w:rFonts w:ascii="HCI Poppy" w:eastAsia="휴먼명조"/>
            <w:spacing w:val="-1"/>
            <w:sz w:val="24"/>
          </w:rPr>
          <w:delText>(12)</w:delText>
        </w:r>
        <w:r w:rsidDel="00F14216">
          <w:rPr>
            <w:rFonts w:ascii="HCI Poppy" w:eastAsia="휴먼명조"/>
            <w:spacing w:val="-1"/>
            <w:sz w:val="24"/>
          </w:rPr>
          <w:delText>개월</w:delText>
        </w:r>
        <w:r w:rsidDel="00F14216">
          <w:rPr>
            <w:rFonts w:ascii="HCI Poppy" w:eastAsia="휴먼명조"/>
            <w:spacing w:val="-1"/>
            <w:sz w:val="24"/>
          </w:rPr>
          <w:delText xml:space="preserve"> </w:delText>
        </w:r>
        <w:r w:rsidDel="00F14216">
          <w:rPr>
            <w:rFonts w:ascii="HCI Poppy" w:eastAsia="휴먼명조"/>
            <w:spacing w:val="-1"/>
            <w:sz w:val="24"/>
          </w:rPr>
          <w:delText>이상인</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del>
    </w:p>
    <w:p w14:paraId="39358E8B" w14:textId="1B66FE36"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1184" w:hanging="1184"/>
        <w:rPr>
          <w:del w:id="110" w:author="이수용" w:date="2025-01-07T14:02:00Z"/>
        </w:rPr>
      </w:pPr>
      <w:del w:id="111"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나</w:delText>
        </w:r>
        <w:r w:rsidDel="00F14216">
          <w:rPr>
            <w:rFonts w:ascii="HCI Poppy" w:eastAsia="휴먼명조"/>
            <w:spacing w:val="-1"/>
            <w:sz w:val="24"/>
          </w:rPr>
          <w:delText xml:space="preserve">. </w:delText>
        </w:r>
        <w:r w:rsidDel="00F14216">
          <w:rPr>
            <w:rFonts w:ascii="HCI Poppy" w:eastAsia="휴먼명조"/>
            <w:spacing w:val="-1"/>
            <w:sz w:val="24"/>
          </w:rPr>
          <w:delText>발주자가</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의</w:delText>
        </w:r>
        <w:r w:rsidDel="00F14216">
          <w:rPr>
            <w:rFonts w:ascii="HCI Poppy" w:eastAsia="휴먼명조"/>
            <w:spacing w:val="-1"/>
            <w:sz w:val="24"/>
          </w:rPr>
          <w:delText xml:space="preserve"> </w:delText>
        </w:r>
        <w:r w:rsidDel="00F14216">
          <w:rPr>
            <w:rFonts w:ascii="HCI Poppy" w:eastAsia="휴먼명조"/>
            <w:spacing w:val="-1"/>
            <w:sz w:val="24"/>
          </w:rPr>
          <w:delText>용량을</w:delText>
        </w:r>
        <w:r w:rsidDel="00F14216">
          <w:rPr>
            <w:rFonts w:ascii="HCI Poppy" w:eastAsia="휴먼명조"/>
            <w:spacing w:val="-1"/>
            <w:sz w:val="24"/>
          </w:rPr>
          <w:delText xml:space="preserve"> </w:delText>
        </w:r>
        <w:r w:rsidDel="00F14216">
          <w:rPr>
            <w:rFonts w:ascii="HCI Poppy" w:eastAsia="휴먼명조"/>
            <w:spacing w:val="-1"/>
            <w:sz w:val="24"/>
          </w:rPr>
          <w:delText>추가로</w:delText>
        </w:r>
        <w:r w:rsidDel="00F14216">
          <w:rPr>
            <w:rFonts w:ascii="HCI Poppy" w:eastAsia="휴먼명조"/>
            <w:spacing w:val="-1"/>
            <w:sz w:val="24"/>
          </w:rPr>
          <w:delText xml:space="preserve"> </w:delText>
        </w:r>
        <w:r w:rsidDel="00F14216">
          <w:rPr>
            <w:rFonts w:ascii="HCI Poppy" w:eastAsia="휴먼명조"/>
            <w:spacing w:val="-1"/>
            <w:sz w:val="24"/>
          </w:rPr>
          <w:delText>주문하려는</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당사자는</w:delText>
        </w:r>
        <w:r w:rsidDel="00F14216">
          <w:rPr>
            <w:rFonts w:ascii="HCI Poppy" w:eastAsia="휴먼명조"/>
            <w:spacing w:val="-1"/>
            <w:sz w:val="24"/>
          </w:rPr>
          <w:delText xml:space="preserve"> </w:delText>
        </w:r>
        <w:r w:rsidDel="00F14216">
          <w:rPr>
            <w:rFonts w:ascii="HCI Poppy" w:eastAsia="휴먼명조"/>
            <w:spacing w:val="-1"/>
            <w:sz w:val="24"/>
          </w:rPr>
          <w:delText>하드웨어</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소프트웨어</w:delText>
        </w:r>
        <w:r w:rsidDel="00F14216">
          <w:rPr>
            <w:rFonts w:ascii="HCI Poppy" w:eastAsia="휴먼명조"/>
            <w:spacing w:val="-1"/>
            <w:sz w:val="24"/>
          </w:rPr>
          <w:delText xml:space="preserve"> </w:delText>
        </w:r>
        <w:r w:rsidDel="00F14216">
          <w:rPr>
            <w:rFonts w:ascii="HCI Poppy" w:eastAsia="휴먼명조"/>
            <w:spacing w:val="-1"/>
            <w:sz w:val="24"/>
          </w:rPr>
          <w:delText>추가</w:delText>
        </w:r>
        <w:r w:rsidDel="00F14216">
          <w:rPr>
            <w:rFonts w:ascii="HCI Poppy" w:eastAsia="휴먼명조"/>
            <w:spacing w:val="-1"/>
            <w:sz w:val="24"/>
          </w:rPr>
          <w:delText xml:space="preserve"> </w:delText>
        </w:r>
        <w:r w:rsidDel="00F14216">
          <w:rPr>
            <w:rFonts w:ascii="HCI Poppy" w:eastAsia="휴먼명조"/>
            <w:spacing w:val="-1"/>
            <w:sz w:val="24"/>
          </w:rPr>
          <w:delText>설치에</w:delText>
        </w:r>
        <w:r w:rsidDel="00F14216">
          <w:rPr>
            <w:rFonts w:ascii="HCI Poppy" w:eastAsia="휴먼명조"/>
            <w:spacing w:val="-1"/>
            <w:sz w:val="24"/>
          </w:rPr>
          <w:delText xml:space="preserve"> </w:delText>
        </w:r>
        <w:r w:rsidDel="00F14216">
          <w:rPr>
            <w:rFonts w:ascii="HCI Poppy" w:eastAsia="휴먼명조"/>
            <w:spacing w:val="-1"/>
            <w:sz w:val="24"/>
          </w:rPr>
          <w:delText>필요한</w:delText>
        </w:r>
        <w:r w:rsidDel="00F14216">
          <w:rPr>
            <w:rFonts w:ascii="HCI Poppy" w:eastAsia="휴먼명조"/>
            <w:spacing w:val="-1"/>
            <w:sz w:val="24"/>
          </w:rPr>
          <w:delText xml:space="preserve"> </w:delText>
        </w:r>
        <w:r w:rsidDel="00F14216">
          <w:rPr>
            <w:rFonts w:ascii="HCI Poppy" w:eastAsia="휴먼명조"/>
            <w:spacing w:val="-1"/>
            <w:sz w:val="24"/>
          </w:rPr>
          <w:delText>선결</w:delText>
        </w:r>
        <w:r w:rsidDel="00F14216">
          <w:rPr>
            <w:rFonts w:ascii="HCI Poppy" w:eastAsia="휴먼명조"/>
            <w:spacing w:val="-1"/>
            <w:sz w:val="24"/>
          </w:rPr>
          <w:delText xml:space="preserve"> </w:delText>
        </w:r>
        <w:r w:rsidDel="00F14216">
          <w:rPr>
            <w:rFonts w:ascii="HCI Poppy" w:eastAsia="휴먼명조"/>
            <w:spacing w:val="-1"/>
            <w:sz w:val="24"/>
          </w:rPr>
          <w:delText>조건</w:delText>
        </w:r>
        <w:r w:rsidDel="00F14216">
          <w:rPr>
            <w:rFonts w:ascii="HCI Poppy" w:eastAsia="휴먼명조"/>
            <w:spacing w:val="-1"/>
            <w:sz w:val="24"/>
          </w:rPr>
          <w:delText xml:space="preserve"> </w:delText>
        </w:r>
        <w:r w:rsidDel="00F14216">
          <w:rPr>
            <w:rFonts w:ascii="HCI Poppy" w:eastAsia="휴먼명조"/>
            <w:spacing w:val="-1"/>
            <w:sz w:val="24"/>
          </w:rPr>
          <w:delText>합의를</w:delText>
        </w:r>
        <w:r w:rsidDel="00F14216">
          <w:rPr>
            <w:rFonts w:ascii="HCI Poppy" w:eastAsia="휴먼명조"/>
            <w:spacing w:val="-1"/>
            <w:sz w:val="24"/>
          </w:rPr>
          <w:delText xml:space="preserve"> </w:delText>
        </w:r>
        <w:r w:rsidDel="00F14216">
          <w:rPr>
            <w:rFonts w:ascii="HCI Poppy" w:eastAsia="휴먼명조"/>
            <w:spacing w:val="-1"/>
            <w:sz w:val="24"/>
          </w:rPr>
          <w:delText>위하여</w:delText>
        </w:r>
        <w:r w:rsidDel="00F14216">
          <w:rPr>
            <w:rFonts w:ascii="HCI Poppy" w:eastAsia="휴먼명조"/>
            <w:spacing w:val="-1"/>
            <w:sz w:val="24"/>
          </w:rPr>
          <w:delText xml:space="preserve"> </w:delText>
        </w:r>
        <w:r w:rsidDel="00F14216">
          <w:rPr>
            <w:rFonts w:ascii="HCI Poppy" w:eastAsia="휴먼명조"/>
            <w:spacing w:val="-1"/>
            <w:sz w:val="24"/>
          </w:rPr>
          <w:delText>성실히</w:delText>
        </w:r>
        <w:r w:rsidDel="00F14216">
          <w:rPr>
            <w:rFonts w:ascii="HCI Poppy" w:eastAsia="휴먼명조"/>
            <w:spacing w:val="-1"/>
            <w:sz w:val="24"/>
          </w:rPr>
          <w:delText xml:space="preserve"> </w:delText>
        </w:r>
        <w:r w:rsidDel="00F14216">
          <w:rPr>
            <w:rFonts w:ascii="HCI Poppy" w:eastAsia="휴먼명조"/>
            <w:spacing w:val="-1"/>
            <w:sz w:val="24"/>
          </w:rPr>
          <w:delText>협의하여야</w:delText>
        </w:r>
        <w:r w:rsidDel="00F14216">
          <w:rPr>
            <w:rFonts w:ascii="HCI Poppy" w:eastAsia="휴먼명조"/>
            <w:spacing w:val="-1"/>
            <w:sz w:val="24"/>
          </w:rPr>
          <w:delText xml:space="preserve"> </w:delText>
        </w:r>
        <w:r w:rsidDel="00F14216">
          <w:rPr>
            <w:rFonts w:ascii="HCI Poppy" w:eastAsia="휴먼명조"/>
            <w:spacing w:val="-1"/>
            <w:sz w:val="24"/>
          </w:rPr>
          <w:delText>하고</w:delText>
        </w:r>
        <w:r w:rsidDel="00F14216">
          <w:rPr>
            <w:rFonts w:ascii="HCI Poppy" w:eastAsia="휴먼명조"/>
            <w:spacing w:val="-1"/>
            <w:sz w:val="24"/>
          </w:rPr>
          <w:delText xml:space="preserve">, </w:delText>
        </w:r>
        <w:r w:rsidDel="00F14216">
          <w:rPr>
            <w:rFonts w:ascii="HCI Poppy" w:eastAsia="휴먼명조"/>
            <w:spacing w:val="-1"/>
            <w:sz w:val="24"/>
          </w:rPr>
          <w:delText>추가</w:delText>
        </w:r>
        <w:r w:rsidDel="00F14216">
          <w:rPr>
            <w:rFonts w:ascii="HCI Poppy" w:eastAsia="휴먼명조"/>
            <w:spacing w:val="-1"/>
            <w:sz w:val="24"/>
          </w:rPr>
          <w:delText xml:space="preserve"> </w:delText>
        </w:r>
        <w:r w:rsidDel="00F14216">
          <w:rPr>
            <w:rFonts w:ascii="HCI Poppy" w:eastAsia="휴먼명조"/>
            <w:spacing w:val="-1"/>
            <w:sz w:val="24"/>
          </w:rPr>
          <w:delText>설치를</w:delText>
        </w:r>
        <w:r w:rsidDel="00F14216">
          <w:rPr>
            <w:rFonts w:ascii="HCI Poppy" w:eastAsia="휴먼명조"/>
            <w:spacing w:val="-1"/>
            <w:sz w:val="24"/>
          </w:rPr>
          <w:delText xml:space="preserve"> </w:delText>
        </w:r>
        <w:r w:rsidDel="00F14216">
          <w:rPr>
            <w:rFonts w:ascii="HCI Poppy" w:eastAsia="휴먼명조"/>
            <w:spacing w:val="-1"/>
            <w:sz w:val="24"/>
          </w:rPr>
          <w:delText>위하여</w:delText>
        </w:r>
        <w:r w:rsidDel="00F14216">
          <w:rPr>
            <w:rFonts w:ascii="HCI Poppy" w:eastAsia="휴먼명조"/>
            <w:spacing w:val="-1"/>
            <w:sz w:val="24"/>
          </w:rPr>
          <w:delText xml:space="preserve"> </w:delText>
        </w:r>
        <w:r w:rsidDel="00F14216">
          <w:rPr>
            <w:rFonts w:ascii="HCI Poppy" w:eastAsia="휴먼명조"/>
            <w:spacing w:val="-1"/>
            <w:sz w:val="24"/>
          </w:rPr>
          <w:delText>데이터</w:delText>
        </w:r>
        <w:r w:rsidDel="00F14216">
          <w:rPr>
            <w:rFonts w:ascii="HCI Poppy" w:eastAsia="휴먼명조"/>
            <w:spacing w:val="-1"/>
            <w:sz w:val="24"/>
          </w:rPr>
          <w:delText xml:space="preserve"> </w:delText>
        </w:r>
        <w:r w:rsidDel="00F14216">
          <w:rPr>
            <w:rFonts w:ascii="HCI Poppy" w:eastAsia="휴먼명조"/>
            <w:spacing w:val="-1"/>
            <w:sz w:val="24"/>
          </w:rPr>
          <w:delText>센터</w:delText>
        </w:r>
        <w:r w:rsidDel="00F14216">
          <w:rPr>
            <w:rFonts w:ascii="HCI Poppy" w:eastAsia="휴먼명조"/>
            <w:spacing w:val="-1"/>
            <w:sz w:val="24"/>
          </w:rPr>
          <w:delText xml:space="preserve"> </w:delText>
        </w:r>
        <w:r w:rsidDel="00F14216">
          <w:rPr>
            <w:rFonts w:ascii="HCI Poppy" w:eastAsia="휴먼명조"/>
            <w:spacing w:val="-1"/>
            <w:sz w:val="24"/>
          </w:rPr>
          <w:delText>상면을</w:delText>
        </w:r>
        <w:r w:rsidDel="00F14216">
          <w:rPr>
            <w:rFonts w:ascii="HCI Poppy" w:eastAsia="휴먼명조"/>
            <w:spacing w:val="-1"/>
            <w:sz w:val="24"/>
          </w:rPr>
          <w:delText xml:space="preserve"> </w:delText>
        </w:r>
        <w:r w:rsidDel="00F14216">
          <w:rPr>
            <w:rFonts w:ascii="HCI Poppy" w:eastAsia="휴먼명조"/>
            <w:spacing w:val="-1"/>
            <w:sz w:val="24"/>
          </w:rPr>
          <w:delText>늘려야</w:delText>
        </w:r>
        <w:r w:rsidDel="00F14216">
          <w:rPr>
            <w:rFonts w:ascii="HCI Poppy" w:eastAsia="휴먼명조"/>
            <w:spacing w:val="-1"/>
            <w:sz w:val="24"/>
          </w:rPr>
          <w:delText xml:space="preserve"> </w:delText>
        </w:r>
        <w:r w:rsidDel="00F14216">
          <w:rPr>
            <w:rFonts w:ascii="HCI Poppy" w:eastAsia="휴먼명조"/>
            <w:spacing w:val="-1"/>
            <w:sz w:val="24"/>
          </w:rPr>
          <w:delText>하는</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별첨</w:delText>
        </w:r>
        <w:r w:rsidDel="00F14216">
          <w:rPr>
            <w:rFonts w:ascii="HCI Poppy" w:eastAsia="휴먼명조"/>
            <w:spacing w:val="-1"/>
            <w:sz w:val="24"/>
          </w:rPr>
          <w:delText xml:space="preserve">6 </w:delText>
        </w:r>
        <w:r w:rsidDel="00F14216">
          <w:rPr>
            <w:rFonts w:ascii="HCI Poppy" w:eastAsia="휴먼명조"/>
            <w:spacing w:val="-1"/>
            <w:sz w:val="24"/>
          </w:rPr>
          <w:delText>“</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개시조건</w:delText>
        </w:r>
        <w:r w:rsidDel="00F14216">
          <w:rPr>
            <w:rFonts w:ascii="HCI Poppy" w:eastAsia="휴먼명조"/>
            <w:spacing w:val="-1"/>
            <w:sz w:val="24"/>
          </w:rPr>
          <w:delText>”</w:delText>
        </w:r>
        <w:r w:rsidDel="00F14216">
          <w:rPr>
            <w:rFonts w:ascii="HCI Poppy" w:eastAsia="휴먼명조"/>
            <w:spacing w:val="-1"/>
            <w:sz w:val="24"/>
          </w:rPr>
          <w:delText>에</w:delText>
        </w:r>
        <w:r w:rsidDel="00F14216">
          <w:rPr>
            <w:rFonts w:ascii="HCI Poppy" w:eastAsia="휴먼명조"/>
            <w:spacing w:val="-1"/>
            <w:sz w:val="24"/>
          </w:rPr>
          <w:delText xml:space="preserve"> </w:delText>
        </w:r>
        <w:r w:rsidDel="00F14216">
          <w:rPr>
            <w:rFonts w:ascii="HCI Poppy" w:eastAsia="휴먼명조"/>
            <w:spacing w:val="-1"/>
            <w:sz w:val="24"/>
          </w:rPr>
          <w:delText>명시된</w:delText>
        </w:r>
        <w:r w:rsidDel="00F14216">
          <w:rPr>
            <w:rFonts w:ascii="HCI Poppy" w:eastAsia="휴먼명조"/>
            <w:spacing w:val="-1"/>
            <w:sz w:val="24"/>
          </w:rPr>
          <w:delText xml:space="preserve"> </w:delText>
        </w:r>
        <w:r w:rsidDel="00F14216">
          <w:rPr>
            <w:rFonts w:ascii="HCI Poppy" w:eastAsia="휴먼명조"/>
            <w:spacing w:val="-1"/>
            <w:sz w:val="24"/>
          </w:rPr>
          <w:delText>기준</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검증</w:delText>
        </w:r>
        <w:r w:rsidDel="00F14216">
          <w:rPr>
            <w:rFonts w:ascii="HCI Poppy" w:eastAsia="휴먼명조"/>
            <w:spacing w:val="-1"/>
            <w:sz w:val="24"/>
          </w:rPr>
          <w:delText xml:space="preserve"> </w:delText>
        </w:r>
        <w:r w:rsidDel="00F14216">
          <w:rPr>
            <w:rFonts w:ascii="HCI Poppy" w:eastAsia="휴먼명조"/>
            <w:spacing w:val="-1"/>
            <w:sz w:val="24"/>
          </w:rPr>
          <w:delText>프로세스를</w:delText>
        </w:r>
        <w:r w:rsidDel="00F14216">
          <w:rPr>
            <w:rFonts w:ascii="HCI Poppy" w:eastAsia="휴먼명조"/>
            <w:spacing w:val="-1"/>
            <w:sz w:val="24"/>
          </w:rPr>
          <w:delText xml:space="preserve"> </w:delText>
        </w:r>
        <w:r w:rsidDel="00F14216">
          <w:rPr>
            <w:rFonts w:ascii="HCI Poppy" w:eastAsia="휴먼명조"/>
            <w:spacing w:val="-1"/>
            <w:sz w:val="24"/>
          </w:rPr>
          <w:delText>따라야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56AA2CE2" w14:textId="6FF9781B"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1184" w:firstLine="16"/>
        <w:rPr>
          <w:del w:id="112" w:author="이수용" w:date="2025-01-07T14:02:00Z"/>
        </w:rPr>
      </w:pPr>
      <w:del w:id="113" w:author="이수용" w:date="2025-01-07T14:02:00Z">
        <w:r w:rsidDel="00F14216">
          <w:rPr>
            <w:rFonts w:ascii="HCI Poppy" w:eastAsia="휴먼명조"/>
            <w:spacing w:val="-1"/>
            <w:sz w:val="24"/>
          </w:rPr>
          <w:delText>다</w:delText>
        </w:r>
        <w:r w:rsidDel="00F14216">
          <w:rPr>
            <w:rFonts w:ascii="HCI Poppy" w:eastAsia="휴먼명조"/>
            <w:spacing w:val="-1"/>
            <w:sz w:val="24"/>
          </w:rPr>
          <w:delText xml:space="preserve">. </w:delText>
        </w:r>
        <w:r w:rsidDel="00F14216">
          <w:rPr>
            <w:rFonts w:ascii="함초롬바탕" w:eastAsia="함초롬바탕"/>
            <w:spacing w:val="2"/>
            <w:sz w:val="24"/>
          </w:rPr>
          <w:delText>본 조의 추가설치는 기존 하드웨어와 동일한 데이터 센터 내에 설치되어야 하고, 발주자는 추가 설치를 위하여 양 당사자간 합의한 수량만큼 연속된 랙(Rack)으로 데이터 센터의 상면을 제공하여야 한다. 추가설치 되는 하드웨어의 단위는 10개 서버를 기준으로 하며, 추가설치 되는 하드웨어의 10%는 하드웨어 장애에 대비한 예비용으로 하며, 예비용 서버의 최소 필요 수량은 2대로 한다.</w:delText>
        </w:r>
      </w:del>
    </w:p>
    <w:p w14:paraId="5988B164" w14:textId="63244E66"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14" w:author="이수용" w:date="2025-01-07T14:02:00Z"/>
        </w:rPr>
      </w:pPr>
      <w:del w:id="115"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발주자는</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조의</w:delText>
        </w:r>
        <w:r w:rsidDel="00F14216">
          <w:rPr>
            <w:rFonts w:ascii="HCI Poppy" w:eastAsia="휴먼명조"/>
            <w:spacing w:val="-1"/>
            <w:sz w:val="24"/>
          </w:rPr>
          <w:delText xml:space="preserve"> </w:delText>
        </w:r>
        <w:r w:rsidDel="00F14216">
          <w:rPr>
            <w:rFonts w:ascii="HCI Poppy" w:eastAsia="휴먼명조"/>
            <w:spacing w:val="-1"/>
            <w:sz w:val="24"/>
          </w:rPr>
          <w:delText>추가설치를</w:delText>
        </w:r>
        <w:r w:rsidDel="00F14216">
          <w:rPr>
            <w:rFonts w:ascii="HCI Poppy" w:eastAsia="휴먼명조"/>
            <w:spacing w:val="-1"/>
            <w:sz w:val="24"/>
          </w:rPr>
          <w:delText xml:space="preserve"> </w:delText>
        </w:r>
        <w:r w:rsidDel="00F14216">
          <w:rPr>
            <w:rFonts w:ascii="HCI Poppy" w:eastAsia="휴먼명조"/>
            <w:spacing w:val="-1"/>
            <w:sz w:val="24"/>
          </w:rPr>
          <w:delText>기화로</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계약에</w:delText>
        </w:r>
        <w:r w:rsidDel="00F14216">
          <w:rPr>
            <w:rFonts w:ascii="HCI Poppy" w:eastAsia="휴먼명조"/>
            <w:spacing w:val="-1"/>
            <w:sz w:val="24"/>
          </w:rPr>
          <w:delText xml:space="preserve"> </w:delText>
        </w:r>
        <w:r w:rsidDel="00F14216">
          <w:rPr>
            <w:rFonts w:ascii="HCI Poppy" w:eastAsia="휴먼명조"/>
            <w:spacing w:val="-1"/>
            <w:sz w:val="24"/>
          </w:rPr>
          <w:delText>따라</w:delText>
        </w:r>
        <w:r w:rsidDel="00F14216">
          <w:rPr>
            <w:rFonts w:ascii="HCI Poppy" w:eastAsia="휴먼명조"/>
            <w:spacing w:val="-1"/>
            <w:sz w:val="24"/>
          </w:rPr>
          <w:delText xml:space="preserve"> </w:delText>
        </w:r>
        <w:r w:rsidDel="00F14216">
          <w:rPr>
            <w:rFonts w:ascii="HCI Poppy" w:eastAsia="휴먼명조"/>
            <w:spacing w:val="-1"/>
            <w:sz w:val="24"/>
          </w:rPr>
          <w:delText>데이터센터에</w:delText>
        </w:r>
        <w:r w:rsidDel="00F14216">
          <w:rPr>
            <w:rFonts w:ascii="HCI Poppy" w:eastAsia="휴먼명조"/>
            <w:spacing w:val="-1"/>
            <w:sz w:val="24"/>
          </w:rPr>
          <w:delText xml:space="preserve"> </w:delText>
        </w:r>
        <w:r w:rsidDel="00F14216">
          <w:rPr>
            <w:rFonts w:ascii="HCI Poppy" w:eastAsia="휴먼명조"/>
            <w:spacing w:val="-1"/>
            <w:sz w:val="24"/>
          </w:rPr>
          <w:delText>기</w:delText>
        </w:r>
        <w:r w:rsidDel="00F14216">
          <w:rPr>
            <w:rFonts w:ascii="HCI Poppy" w:eastAsia="휴먼명조"/>
            <w:spacing w:val="-1"/>
            <w:sz w:val="24"/>
          </w:rPr>
          <w:delText xml:space="preserve"> </w:delText>
        </w:r>
        <w:r w:rsidDel="00F14216">
          <w:rPr>
            <w:rFonts w:ascii="HCI Poppy" w:eastAsia="휴먼명조"/>
            <w:spacing w:val="-1"/>
            <w:sz w:val="24"/>
          </w:rPr>
          <w:delText>설치된</w:delText>
        </w:r>
        <w:r w:rsidDel="00F14216">
          <w:rPr>
            <w:rFonts w:ascii="HCI Poppy" w:eastAsia="휴먼명조"/>
            <w:spacing w:val="-1"/>
            <w:sz w:val="24"/>
          </w:rPr>
          <w:delText xml:space="preserve"> </w:delText>
        </w:r>
        <w:r w:rsidDel="00F14216">
          <w:rPr>
            <w:rFonts w:ascii="HCI Poppy" w:eastAsia="휴먼명조"/>
            <w:spacing w:val="-1"/>
            <w:sz w:val="24"/>
          </w:rPr>
          <w:delText>하드웨어</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Neurocloud</w:delText>
        </w:r>
        <w:r w:rsidDel="00F14216">
          <w:rPr>
            <w:rFonts w:ascii="HCI Poppy" w:eastAsia="휴먼명조"/>
            <w:spacing w:val="-1"/>
            <w:sz w:val="24"/>
          </w:rPr>
          <w:delText>를</w:delText>
        </w:r>
        <w:r w:rsidDel="00F14216">
          <w:rPr>
            <w:rFonts w:ascii="HCI Poppy" w:eastAsia="휴먼명조"/>
            <w:spacing w:val="-1"/>
            <w:sz w:val="24"/>
          </w:rPr>
          <w:delText xml:space="preserve"> </w:delText>
        </w:r>
        <w:r w:rsidDel="00F14216">
          <w:rPr>
            <w:rFonts w:ascii="HCI Poppy" w:eastAsia="휴먼명조"/>
            <w:spacing w:val="-1"/>
            <w:sz w:val="24"/>
          </w:rPr>
          <w:delText>타</w:delText>
        </w:r>
        <w:r w:rsidDel="00F14216">
          <w:rPr>
            <w:rFonts w:ascii="HCI Poppy" w:eastAsia="휴먼명조"/>
            <w:spacing w:val="-1"/>
            <w:sz w:val="24"/>
          </w:rPr>
          <w:delText xml:space="preserve"> </w:delText>
        </w:r>
        <w:r w:rsidDel="00F14216">
          <w:rPr>
            <w:rFonts w:ascii="HCI Poppy" w:eastAsia="휴먼명조"/>
            <w:spacing w:val="-1"/>
            <w:sz w:val="24"/>
          </w:rPr>
          <w:delText>데이터센터</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동일</w:delText>
        </w:r>
        <w:r w:rsidDel="00F14216">
          <w:rPr>
            <w:rFonts w:ascii="HCI Poppy" w:eastAsia="휴먼명조"/>
            <w:spacing w:val="-1"/>
            <w:sz w:val="24"/>
          </w:rPr>
          <w:delText xml:space="preserve"> </w:delText>
        </w:r>
        <w:r w:rsidDel="00F14216">
          <w:rPr>
            <w:rFonts w:ascii="HCI Poppy" w:eastAsia="휴먼명조"/>
            <w:spacing w:val="-1"/>
            <w:sz w:val="24"/>
          </w:rPr>
          <w:delText>데이터센터</w:delText>
        </w:r>
        <w:r w:rsidDel="00F14216">
          <w:rPr>
            <w:rFonts w:ascii="HCI Poppy" w:eastAsia="휴먼명조"/>
            <w:spacing w:val="-1"/>
            <w:sz w:val="24"/>
          </w:rPr>
          <w:delText xml:space="preserve"> </w:delText>
        </w:r>
        <w:r w:rsidDel="00F14216">
          <w:rPr>
            <w:rFonts w:ascii="HCI Poppy" w:eastAsia="휴먼명조"/>
            <w:spacing w:val="-1"/>
            <w:sz w:val="24"/>
          </w:rPr>
          <w:delText>내</w:delText>
        </w:r>
        <w:r w:rsidDel="00F14216">
          <w:rPr>
            <w:rFonts w:ascii="HCI Poppy" w:eastAsia="휴먼명조"/>
            <w:spacing w:val="-1"/>
            <w:sz w:val="24"/>
          </w:rPr>
          <w:delText xml:space="preserve"> </w:delText>
        </w:r>
        <w:r w:rsidDel="00F14216">
          <w:rPr>
            <w:rFonts w:ascii="HCI Poppy" w:eastAsia="휴먼명조"/>
            <w:spacing w:val="-1"/>
            <w:sz w:val="24"/>
          </w:rPr>
          <w:delText>다른</w:delText>
        </w:r>
        <w:r w:rsidDel="00F14216">
          <w:rPr>
            <w:rFonts w:ascii="HCI Poppy" w:eastAsia="휴먼명조"/>
            <w:spacing w:val="-1"/>
            <w:sz w:val="24"/>
          </w:rPr>
          <w:delText xml:space="preserve"> </w:delText>
        </w:r>
        <w:r w:rsidDel="00F14216">
          <w:rPr>
            <w:rFonts w:ascii="HCI Poppy" w:eastAsia="휴먼명조"/>
            <w:spacing w:val="-1"/>
            <w:sz w:val="24"/>
          </w:rPr>
          <w:delText>위치로</w:delText>
        </w:r>
        <w:r w:rsidDel="00F14216">
          <w:rPr>
            <w:rFonts w:ascii="HCI Poppy" w:eastAsia="휴먼명조"/>
            <w:spacing w:val="-1"/>
            <w:sz w:val="24"/>
          </w:rPr>
          <w:delText xml:space="preserve"> </w:delText>
        </w:r>
        <w:r w:rsidDel="00F14216">
          <w:rPr>
            <w:rFonts w:ascii="HCI Poppy" w:eastAsia="휴먼명조"/>
            <w:spacing w:val="-1"/>
            <w:sz w:val="24"/>
          </w:rPr>
          <w:delText>이전</w:delText>
        </w:r>
        <w:r w:rsidDel="00F14216">
          <w:rPr>
            <w:rFonts w:ascii="HCI Poppy" w:eastAsia="휴먼명조"/>
            <w:spacing w:val="-1"/>
            <w:sz w:val="24"/>
          </w:rPr>
          <w:delText xml:space="preserve"> </w:delText>
        </w:r>
        <w:r w:rsidDel="00F14216">
          <w:rPr>
            <w:rFonts w:ascii="HCI Poppy" w:eastAsia="휴먼명조"/>
            <w:spacing w:val="-1"/>
            <w:sz w:val="24"/>
          </w:rPr>
          <w:delText>설치를</w:delText>
        </w:r>
        <w:r w:rsidDel="00F14216">
          <w:rPr>
            <w:rFonts w:ascii="HCI Poppy" w:eastAsia="휴먼명조"/>
            <w:spacing w:val="-1"/>
            <w:sz w:val="24"/>
          </w:rPr>
          <w:delText xml:space="preserve"> </w:delText>
        </w:r>
        <w:r w:rsidDel="00F14216">
          <w:rPr>
            <w:rFonts w:ascii="HCI Poppy" w:eastAsia="휴먼명조"/>
            <w:spacing w:val="-1"/>
            <w:sz w:val="24"/>
          </w:rPr>
          <w:delText>요청할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없다</w:delText>
        </w:r>
        <w:r w:rsidDel="00F14216">
          <w:rPr>
            <w:rFonts w:ascii="HCI Poppy" w:eastAsia="휴먼명조"/>
            <w:spacing w:val="-1"/>
            <w:sz w:val="24"/>
          </w:rPr>
          <w:delText>.</w:delText>
        </w:r>
      </w:del>
    </w:p>
    <w:p w14:paraId="6C0A3A9E" w14:textId="05EDE8A7"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16" w:author="이수용" w:date="2025-01-07T14:02:00Z"/>
        </w:rPr>
      </w:pPr>
      <w:del w:id="117"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,3)</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조에</w:delText>
        </w:r>
        <w:r w:rsidDel="00F14216">
          <w:rPr>
            <w:rFonts w:ascii="HCI Poppy" w:eastAsia="휴먼명조"/>
            <w:spacing w:val="-1"/>
            <w:sz w:val="24"/>
          </w:rPr>
          <w:delText xml:space="preserve"> </w:delText>
        </w:r>
        <w:r w:rsidDel="00F14216">
          <w:rPr>
            <w:rFonts w:ascii="HCI Poppy" w:eastAsia="휴먼명조"/>
            <w:spacing w:val="-1"/>
            <w:sz w:val="24"/>
          </w:rPr>
          <w:delText>따른</w:delText>
        </w:r>
        <w:r w:rsidDel="00F14216">
          <w:rPr>
            <w:rFonts w:ascii="HCI Poppy" w:eastAsia="휴먼명조"/>
            <w:spacing w:val="-1"/>
            <w:sz w:val="24"/>
          </w:rPr>
          <w:delText xml:space="preserve"> </w:delText>
        </w:r>
        <w:r w:rsidDel="00F14216">
          <w:rPr>
            <w:rFonts w:ascii="HCI Poppy" w:eastAsia="휴먼명조"/>
            <w:spacing w:val="-1"/>
            <w:sz w:val="24"/>
          </w:rPr>
          <w:delText>추가</w:delText>
        </w:r>
        <w:r w:rsidDel="00F14216">
          <w:rPr>
            <w:rFonts w:ascii="HCI Poppy" w:eastAsia="휴먼명조"/>
            <w:spacing w:val="-1"/>
            <w:sz w:val="24"/>
          </w:rPr>
          <w:delText xml:space="preserve"> </w:delText>
        </w:r>
        <w:r w:rsidDel="00F14216">
          <w:rPr>
            <w:rFonts w:ascii="HCI Poppy" w:eastAsia="휴먼명조"/>
            <w:spacing w:val="-1"/>
            <w:sz w:val="24"/>
          </w:rPr>
          <w:delText>설치의</w:delText>
        </w:r>
        <w:r w:rsidDel="00F14216">
          <w:rPr>
            <w:rFonts w:ascii="HCI Poppy" w:eastAsia="휴먼명조"/>
            <w:spacing w:val="-1"/>
            <w:sz w:val="24"/>
          </w:rPr>
          <w:delText xml:space="preserve"> </w:delText>
        </w:r>
        <w:r w:rsidDel="00F14216">
          <w:rPr>
            <w:rFonts w:ascii="HCI Poppy" w:eastAsia="휴먼명조"/>
            <w:spacing w:val="-1"/>
            <w:sz w:val="24"/>
          </w:rPr>
          <w:delText>과금</w:delText>
        </w:r>
        <w:r w:rsidDel="00F14216">
          <w:rPr>
            <w:rFonts w:ascii="HCI Poppy" w:eastAsia="휴먼명조"/>
            <w:spacing w:val="-1"/>
            <w:sz w:val="24"/>
          </w:rPr>
          <w:delText xml:space="preserve"> </w:delText>
        </w:r>
        <w:r w:rsidDel="00F14216">
          <w:rPr>
            <w:rFonts w:ascii="HCI Poppy" w:eastAsia="휴먼명조"/>
            <w:spacing w:val="-1"/>
            <w:sz w:val="24"/>
          </w:rPr>
          <w:delText>기준과</w:delText>
        </w:r>
        <w:r w:rsidDel="00F14216">
          <w:rPr>
            <w:rFonts w:ascii="HCI Poppy" w:eastAsia="휴먼명조"/>
            <w:spacing w:val="-1"/>
            <w:sz w:val="24"/>
          </w:rPr>
          <w:delText xml:space="preserve"> </w:delText>
        </w:r>
        <w:r w:rsidDel="00F14216">
          <w:rPr>
            <w:rFonts w:ascii="HCI Poppy" w:eastAsia="휴먼명조"/>
            <w:spacing w:val="-1"/>
            <w:sz w:val="24"/>
          </w:rPr>
          <w:delText>방식은</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별첨</w:delText>
        </w:r>
        <w:r w:rsidDel="00F14216">
          <w:rPr>
            <w:rFonts w:ascii="HCI Poppy" w:eastAsia="휴먼명조"/>
            <w:spacing w:val="-1"/>
            <w:sz w:val="24"/>
          </w:rPr>
          <w:delText xml:space="preserve">4 </w:delText>
        </w:r>
        <w:r w:rsidDel="00F14216">
          <w:rPr>
            <w:rFonts w:ascii="HCI Poppy" w:eastAsia="휴먼명조"/>
            <w:spacing w:val="-1"/>
            <w:sz w:val="24"/>
          </w:rPr>
          <w:delText>“</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이용료</w:delText>
        </w:r>
        <w:r w:rsidDel="00F14216">
          <w:rPr>
            <w:rFonts w:ascii="HCI Poppy" w:eastAsia="휴먼명조"/>
            <w:spacing w:val="-1"/>
            <w:sz w:val="24"/>
          </w:rPr>
          <w:delText xml:space="preserve"> </w:delText>
        </w:r>
        <w:r w:rsidDel="00F14216">
          <w:rPr>
            <w:rFonts w:ascii="HCI Poppy" w:eastAsia="휴먼명조"/>
            <w:spacing w:val="-1"/>
            <w:sz w:val="24"/>
          </w:rPr>
          <w:delText>내역</w:delText>
        </w:r>
        <w:r w:rsidDel="00F14216">
          <w:rPr>
            <w:rFonts w:ascii="HCI Poppy" w:eastAsia="휴먼명조"/>
            <w:spacing w:val="-1"/>
            <w:sz w:val="24"/>
          </w:rPr>
          <w:delText>”</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관련</w:delText>
        </w:r>
        <w:r w:rsidDel="00F14216">
          <w:rPr>
            <w:rFonts w:ascii="HCI Poppy" w:eastAsia="휴먼명조"/>
            <w:spacing w:val="-1"/>
            <w:sz w:val="24"/>
          </w:rPr>
          <w:delText xml:space="preserve"> </w:delText>
        </w:r>
        <w:r w:rsidDel="00F14216">
          <w:rPr>
            <w:rFonts w:ascii="HCI Poppy" w:eastAsia="휴먼명조"/>
            <w:spacing w:val="-1"/>
            <w:sz w:val="24"/>
          </w:rPr>
          <w:delText>조항을</w:delText>
        </w:r>
        <w:r w:rsidDel="00F14216">
          <w:rPr>
            <w:rFonts w:ascii="HCI Poppy" w:eastAsia="휴먼명조"/>
            <w:spacing w:val="-1"/>
            <w:sz w:val="24"/>
          </w:rPr>
          <w:delText xml:space="preserve"> </w:delText>
        </w:r>
        <w:r w:rsidDel="00F14216">
          <w:rPr>
            <w:rFonts w:ascii="HCI Poppy" w:eastAsia="휴먼명조"/>
            <w:spacing w:val="-1"/>
            <w:sz w:val="24"/>
          </w:rPr>
          <w:delText>적용한다</w:delText>
        </w:r>
        <w:r w:rsidDel="00F14216">
          <w:rPr>
            <w:rFonts w:ascii="HCI Poppy" w:eastAsia="휴먼명조"/>
            <w:spacing w:val="-1"/>
            <w:sz w:val="24"/>
          </w:rPr>
          <w:delText>.</w:delText>
        </w:r>
      </w:del>
    </w:p>
    <w:p w14:paraId="5F77B1D0" w14:textId="13030811" w:rsidR="004C1F03" w:rsidDel="00F14216" w:rsidRDefault="004C1F03">
      <w:pPr>
        <w:tabs>
          <w:tab w:val="left" w:pos="227"/>
        </w:tabs>
        <w:wordWrap/>
        <w:snapToGrid w:val="0"/>
        <w:spacing w:line="326" w:lineRule="auto"/>
        <w:textAlignment w:val="bottom"/>
        <w:rPr>
          <w:del w:id="118" w:author="이수용" w:date="2025-01-07T14:02:00Z"/>
          <w:b/>
          <w:spacing w:val="5"/>
          <w:sz w:val="24"/>
        </w:rPr>
      </w:pPr>
    </w:p>
    <w:p w14:paraId="0DED607E" w14:textId="4107724D"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119" w:author="이수용" w:date="2025-01-07T14:02:00Z"/>
        </w:rPr>
      </w:pPr>
      <w:del w:id="120" w:author="이수용" w:date="2025-01-07T14:02:00Z">
        <w:r w:rsidDel="00F14216">
          <w:rPr>
            <w:rFonts w:ascii="HCI Poppy" w:eastAsia="휴먼명조"/>
            <w:b/>
            <w:sz w:val="24"/>
          </w:rPr>
          <w:delText>제</w:delText>
        </w:r>
        <w:r w:rsidDel="00F14216">
          <w:rPr>
            <w:rFonts w:ascii="HCI Poppy" w:eastAsia="휴먼명조"/>
            <w:b/>
            <w:sz w:val="24"/>
          </w:rPr>
          <w:delText xml:space="preserve"> 11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계약상대자의</w:delText>
        </w:r>
        <w:r w:rsidDel="00F14216">
          <w:rPr>
            <w:rFonts w:ascii="HCI Poppy" w:eastAsia="휴먼명조"/>
            <w:b/>
            <w:sz w:val="24"/>
          </w:rPr>
          <w:delText xml:space="preserve"> </w:delText>
        </w:r>
        <w:r w:rsidDel="00F14216">
          <w:rPr>
            <w:rFonts w:ascii="HCI Poppy" w:eastAsia="휴먼명조"/>
            <w:b/>
            <w:sz w:val="24"/>
          </w:rPr>
          <w:delText>성능개선</w:delText>
        </w:r>
        <w:r w:rsidDel="00F14216">
          <w:rPr>
            <w:rFonts w:ascii="HCI Poppy" w:eastAsia="휴먼명조"/>
            <w:b/>
            <w:sz w:val="24"/>
          </w:rPr>
          <w:delText xml:space="preserve"> )</w:delText>
        </w:r>
      </w:del>
    </w:p>
    <w:p w14:paraId="669B72C6" w14:textId="62B25DA6"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21" w:author="이수용" w:date="2025-01-07T14:02:00Z"/>
        </w:rPr>
      </w:pPr>
      <w:del w:id="122" w:author="이수용" w:date="2025-01-07T14:02:00Z">
        <w:r w:rsidDel="00F14216">
          <w:rPr>
            <w:rFonts w:ascii="휴먼명조"/>
            <w:spacing w:val="-2"/>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휴먼명조" w:eastAsia="휴먼명조"/>
            <w:spacing w:val="-2"/>
            <w:sz w:val="24"/>
          </w:rPr>
          <w:delText xml:space="preserve"> 본 계약 기간 동안 계약상대자는 </w:delText>
        </w:r>
        <w:r w:rsidDel="00F14216">
          <w:rPr>
            <w:rFonts w:ascii="휴먼명조" w:eastAsia="휴먼명조"/>
            <w:spacing w:val="-2"/>
            <w:sz w:val="24"/>
          </w:rPr>
          <w:delText>“</w:delText>
        </w:r>
        <w:r w:rsidDel="00F14216">
          <w:rPr>
            <w:rFonts w:ascii="휴먼명조" w:eastAsia="휴먼명조"/>
            <w:spacing w:val="-2"/>
            <w:sz w:val="24"/>
          </w:rPr>
          <w:delText>Neurocloud for HyperCLOVA X 서비스</w:delText>
        </w:r>
        <w:r w:rsidDel="00F14216">
          <w:rPr>
            <w:rFonts w:ascii="휴먼명조" w:eastAsia="휴먼명조"/>
            <w:spacing w:val="-2"/>
            <w:sz w:val="24"/>
          </w:rPr>
          <w:delText>”</w:delText>
        </w:r>
        <w:r w:rsidDel="00F14216">
          <w:rPr>
            <w:rFonts w:ascii="휴먼명조" w:eastAsia="휴먼명조"/>
            <w:spacing w:val="-2"/>
            <w:sz w:val="24"/>
          </w:rPr>
          <w:delText>의 사용도구인 CLOVA Studio의 세부기능 추가</w:delText>
        </w:r>
        <w:r w:rsidDel="00F14216">
          <w:rPr>
            <w:rFonts w:ascii="휴먼명조" w:eastAsia="휴먼명조"/>
            <w:spacing w:val="-2"/>
            <w:sz w:val="24"/>
          </w:rPr>
          <w:delText>·</w:delText>
        </w:r>
        <w:r w:rsidDel="00F14216">
          <w:rPr>
            <w:rFonts w:ascii="휴먼명조" w:eastAsia="휴먼명조"/>
            <w:spacing w:val="-2"/>
            <w:sz w:val="24"/>
          </w:rPr>
          <w:delText xml:space="preserve">변경을 포함한 </w:delText>
        </w:r>
        <w:r w:rsidDel="00F14216">
          <w:rPr>
            <w:rFonts w:ascii="휴먼명조" w:eastAsia="휴먼명조"/>
            <w:spacing w:val="-2"/>
            <w:sz w:val="24"/>
          </w:rPr>
          <w:delText>“</w:delText>
        </w:r>
        <w:r w:rsidDel="00F14216">
          <w:rPr>
            <w:rFonts w:ascii="휴먼명조" w:eastAsia="휴먼명조"/>
            <w:spacing w:val="-2"/>
            <w:sz w:val="24"/>
          </w:rPr>
          <w:delText>Neurocloud for HyperCLOVA X 서비스</w:delText>
        </w:r>
        <w:r w:rsidDel="00F14216">
          <w:rPr>
            <w:rFonts w:ascii="휴먼명조" w:eastAsia="휴먼명조"/>
            <w:spacing w:val="-2"/>
            <w:sz w:val="24"/>
          </w:rPr>
          <w:delText>”</w:delText>
        </w:r>
        <w:r w:rsidDel="00F14216">
          <w:rPr>
            <w:rFonts w:ascii="휴먼명조" w:eastAsia="휴먼명조"/>
            <w:spacing w:val="-2"/>
            <w:sz w:val="24"/>
          </w:rPr>
          <w:delText xml:space="preserve">의 업데이트를 지원하여야 한다. 단, 특화 언어모델(예를 들어 의료, 법률 언어 등)과 본 계약의 Neurocloud에서 운영이 불가능한 언어모델은 본 조 업데이트에 포함되지 않는다. 명확히 하자면 계약상대자가 발주자에게 제공하는 업데이트는 명칭 불문하고 본 계약에 따라 구축한 </w:delText>
        </w:r>
        <w:r w:rsidDel="00F14216">
          <w:rPr>
            <w:rFonts w:ascii="휴먼명조" w:eastAsia="휴먼명조"/>
            <w:spacing w:val="-2"/>
            <w:sz w:val="24"/>
          </w:rPr>
          <w:delText>“</w:delText>
        </w:r>
        <w:r w:rsidDel="00F14216">
          <w:rPr>
            <w:rFonts w:ascii="휴먼명조" w:eastAsia="휴먼명조"/>
            <w:spacing w:val="-2"/>
            <w:sz w:val="24"/>
          </w:rPr>
          <w:delText>Neurocloud for HyperCLOVA X 서비스</w:delText>
        </w:r>
        <w:r w:rsidDel="00F14216">
          <w:rPr>
            <w:rFonts w:ascii="휴먼명조" w:eastAsia="휴먼명조"/>
            <w:spacing w:val="-2"/>
            <w:sz w:val="24"/>
          </w:rPr>
          <w:delText>”</w:delText>
        </w:r>
        <w:r w:rsidDel="00F14216">
          <w:rPr>
            <w:rFonts w:ascii="휴먼명조" w:eastAsia="휴먼명조"/>
            <w:spacing w:val="-2"/>
            <w:sz w:val="24"/>
          </w:rPr>
          <w:delText xml:space="preserve">와 동일한 서비스를 그 대상으로 하며, </w:delText>
        </w:r>
        <w:r w:rsidDel="00F14216">
          <w:rPr>
            <w:rFonts w:ascii="휴먼명조" w:eastAsia="휴먼명조"/>
            <w:spacing w:val="-2"/>
            <w:sz w:val="24"/>
          </w:rPr>
          <w:delText>“</w:delText>
        </w:r>
        <w:r w:rsidDel="00F14216">
          <w:rPr>
            <w:rFonts w:ascii="휴먼명조" w:eastAsia="휴먼명조"/>
            <w:spacing w:val="-2"/>
            <w:sz w:val="24"/>
          </w:rPr>
          <w:delText>Neurocloud for HyperCLOVA X 서비스</w:delText>
        </w:r>
        <w:r w:rsidDel="00F14216">
          <w:rPr>
            <w:rFonts w:ascii="휴먼명조" w:eastAsia="휴먼명조"/>
            <w:spacing w:val="-2"/>
            <w:sz w:val="24"/>
          </w:rPr>
          <w:delText>”</w:delText>
        </w:r>
        <w:r w:rsidDel="00F14216">
          <w:rPr>
            <w:rFonts w:ascii="휴먼명조" w:eastAsia="휴먼명조"/>
            <w:spacing w:val="-2"/>
            <w:sz w:val="24"/>
          </w:rPr>
          <w:delText>의 세부 서비스 범위와 상이한 언어모델 또는 서비스를 포함하는 경우는 제외한다.</w:delText>
        </w:r>
      </w:del>
    </w:p>
    <w:p w14:paraId="748F0E30" w14:textId="556CE1FC"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23" w:author="이수용" w:date="2025-01-07T14:02:00Z"/>
        </w:rPr>
      </w:pPr>
      <w:del w:id="124" w:author="이수용" w:date="2025-01-07T14:02:00Z">
        <w:r w:rsidDel="00F14216">
          <w:rPr>
            <w:rFonts w:ascii="휴먼명조"/>
            <w:spacing w:val="-2"/>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휴먼명조" w:eastAsia="휴먼명조"/>
            <w:spacing w:val="-2"/>
            <w:sz w:val="24"/>
          </w:rPr>
          <w:delText xml:space="preserve"> </w:delText>
        </w:r>
        <w:r w:rsidDel="00F14216">
          <w:rPr>
            <w:rFonts w:ascii="휴먼명조" w:eastAsia="휴먼명조"/>
            <w:spacing w:val="-2"/>
            <w:sz w:val="24"/>
          </w:rPr>
          <w:delText>“</w:delText>
        </w:r>
        <w:r w:rsidDel="00F14216">
          <w:rPr>
            <w:rFonts w:ascii="휴먼명조" w:eastAsia="휴먼명조"/>
            <w:spacing w:val="-2"/>
            <w:sz w:val="24"/>
          </w:rPr>
          <w:delText>Neurocloud for HyperCLOVA X 서비스</w:delText>
        </w:r>
        <w:r w:rsidDel="00F14216">
          <w:rPr>
            <w:rFonts w:ascii="휴먼명조" w:eastAsia="휴먼명조"/>
            <w:spacing w:val="-2"/>
            <w:sz w:val="24"/>
          </w:rPr>
          <w:delText>”</w:delText>
        </w:r>
        <w:r w:rsidDel="00F14216">
          <w:rPr>
            <w:rFonts w:ascii="휴먼명조" w:eastAsia="휴먼명조"/>
            <w:spacing w:val="-2"/>
            <w:sz w:val="24"/>
          </w:rPr>
          <w:delText xml:space="preserve">의 신규 모델은 계약상대자의 일반고객향 HyperCLOVA X 언어모델(이하 </w:delText>
        </w:r>
        <w:r w:rsidDel="00F14216">
          <w:rPr>
            <w:rFonts w:ascii="휴먼명조" w:eastAsia="휴먼명조"/>
            <w:spacing w:val="-2"/>
            <w:sz w:val="24"/>
          </w:rPr>
          <w:delText>“</w:delText>
        </w:r>
        <w:r w:rsidDel="00F14216">
          <w:rPr>
            <w:rFonts w:ascii="휴먼명조" w:eastAsia="휴먼명조"/>
            <w:spacing w:val="-2"/>
            <w:sz w:val="24"/>
          </w:rPr>
          <w:delText>Public 모델</w:delText>
        </w:r>
        <w:r w:rsidDel="00F14216">
          <w:rPr>
            <w:rFonts w:ascii="휴먼명조" w:eastAsia="휴먼명조"/>
            <w:spacing w:val="-2"/>
            <w:sz w:val="24"/>
          </w:rPr>
          <w:delText>”</w:delText>
        </w:r>
        <w:r w:rsidDel="00F14216">
          <w:rPr>
            <w:rFonts w:ascii="휴먼명조" w:eastAsia="휴먼명조"/>
            <w:spacing w:val="-2"/>
            <w:sz w:val="24"/>
          </w:rPr>
          <w:delText xml:space="preserve">) 업데이트 후 안정화 기간을 고려하여 </w:delText>
        </w:r>
        <w:r w:rsidDel="00F14216">
          <w:rPr>
            <w:rFonts w:ascii="휴먼명조" w:eastAsia="휴먼명조"/>
            <w:spacing w:val="-2"/>
            <w:sz w:val="24"/>
          </w:rPr>
          <w:delText>“</w:delText>
        </w:r>
        <w:r w:rsidDel="00F14216">
          <w:rPr>
            <w:rFonts w:ascii="휴먼명조" w:eastAsia="휴먼명조"/>
            <w:spacing w:val="-2"/>
            <w:sz w:val="24"/>
          </w:rPr>
          <w:delText>Public 모델</w:delText>
        </w:r>
        <w:r w:rsidDel="00F14216">
          <w:rPr>
            <w:rFonts w:ascii="휴먼명조" w:eastAsia="휴먼명조"/>
            <w:spacing w:val="-2"/>
            <w:sz w:val="24"/>
          </w:rPr>
          <w:delText>”</w:delText>
        </w:r>
        <w:r w:rsidDel="00F14216">
          <w:rPr>
            <w:rFonts w:ascii="휴먼명조" w:eastAsia="휴먼명조"/>
            <w:spacing w:val="-2"/>
            <w:sz w:val="24"/>
          </w:rPr>
          <w:delText xml:space="preserve"> 업데이트 완료일로부터 구십(90)일 내 업데이트한다. </w:delText>
        </w:r>
      </w:del>
    </w:p>
    <w:p w14:paraId="2F2035BC" w14:textId="4D266BEB" w:rsidR="004C1F03" w:rsidDel="00F14216" w:rsidRDefault="004C1F03">
      <w:pPr>
        <w:tabs>
          <w:tab w:val="left" w:pos="227"/>
        </w:tabs>
        <w:wordWrap/>
        <w:snapToGrid w:val="0"/>
        <w:spacing w:line="326" w:lineRule="auto"/>
        <w:jc w:val="left"/>
        <w:textAlignment w:val="bottom"/>
        <w:rPr>
          <w:del w:id="125" w:author="이수용" w:date="2025-01-07T14:02:00Z"/>
          <w:sz w:val="24"/>
        </w:rPr>
      </w:pPr>
    </w:p>
    <w:p w14:paraId="01BA2F2A" w14:textId="65CBBE72"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126" w:author="이수용" w:date="2025-01-07T14:02:00Z"/>
        </w:rPr>
      </w:pPr>
      <w:del w:id="127" w:author="이수용" w:date="2025-01-07T14:02:00Z">
        <w:r w:rsidDel="00F14216">
          <w:rPr>
            <w:rFonts w:ascii="HCI Poppy" w:eastAsia="휴먼명조"/>
            <w:b/>
            <w:sz w:val="24"/>
          </w:rPr>
          <w:delText>제</w:delText>
        </w:r>
        <w:r w:rsidDel="00F14216">
          <w:rPr>
            <w:rFonts w:ascii="HCI Poppy" w:eastAsia="휴먼명조"/>
            <w:b/>
            <w:sz w:val="24"/>
          </w:rPr>
          <w:delText xml:space="preserve"> 12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하드웨어</w:delText>
        </w:r>
        <w:r w:rsidDel="00F14216">
          <w:rPr>
            <w:rFonts w:ascii="HCI Poppy" w:eastAsia="휴먼명조"/>
            <w:b/>
            <w:sz w:val="24"/>
          </w:rPr>
          <w:delText xml:space="preserve">, </w:delText>
        </w:r>
        <w:r w:rsidDel="00F14216">
          <w:rPr>
            <w:rFonts w:ascii="HCI Poppy" w:eastAsia="휴먼명조"/>
            <w:b/>
            <w:sz w:val="24"/>
          </w:rPr>
          <w:delText>소프트웨어</w:delText>
        </w:r>
        <w:r w:rsidDel="00F14216">
          <w:rPr>
            <w:rFonts w:ascii="HCI Poppy" w:eastAsia="휴먼명조"/>
            <w:b/>
            <w:sz w:val="24"/>
          </w:rPr>
          <w:delText xml:space="preserve">, </w:delText>
        </w:r>
        <w:r w:rsidDel="00F14216">
          <w:rPr>
            <w:rFonts w:ascii="HCI Poppy" w:eastAsia="휴먼명조"/>
            <w:b/>
            <w:sz w:val="24"/>
          </w:rPr>
          <w:delText>데이터의</w:delText>
        </w:r>
        <w:r w:rsidDel="00F14216">
          <w:rPr>
            <w:rFonts w:ascii="HCI Poppy" w:eastAsia="휴먼명조"/>
            <w:b/>
            <w:sz w:val="24"/>
          </w:rPr>
          <w:delText xml:space="preserve"> </w:delText>
        </w:r>
        <w:r w:rsidDel="00F14216">
          <w:rPr>
            <w:rFonts w:ascii="HCI Poppy" w:eastAsia="휴먼명조"/>
            <w:b/>
            <w:sz w:val="24"/>
          </w:rPr>
          <w:delText>권리</w:delText>
        </w:r>
        <w:r w:rsidDel="00F14216">
          <w:rPr>
            <w:rFonts w:ascii="HCI Poppy" w:eastAsia="휴먼명조"/>
            <w:b/>
            <w:sz w:val="24"/>
          </w:rPr>
          <w:delText xml:space="preserve"> </w:delText>
        </w:r>
        <w:r w:rsidDel="00F14216">
          <w:rPr>
            <w:rFonts w:ascii="HCI Poppy" w:eastAsia="휴먼명조"/>
            <w:b/>
            <w:sz w:val="24"/>
          </w:rPr>
          <w:delText>귀속</w:delText>
        </w:r>
        <w:r w:rsidDel="00F14216">
          <w:rPr>
            <w:rFonts w:ascii="HCI Poppy" w:eastAsia="휴먼명조"/>
            <w:b/>
            <w:sz w:val="24"/>
          </w:rPr>
          <w:delText xml:space="preserve"> </w:delText>
        </w:r>
        <w:r w:rsidDel="00F14216">
          <w:rPr>
            <w:rFonts w:ascii="HCI Poppy" w:eastAsia="휴먼명조"/>
            <w:b/>
            <w:sz w:val="24"/>
          </w:rPr>
          <w:delText>등</w:delText>
        </w:r>
        <w:r w:rsidDel="00F14216">
          <w:rPr>
            <w:rFonts w:ascii="HCI Poppy" w:eastAsia="휴먼명조"/>
            <w:b/>
            <w:sz w:val="24"/>
          </w:rPr>
          <w:delText xml:space="preserve"> )</w:delText>
        </w:r>
      </w:del>
    </w:p>
    <w:p w14:paraId="5EB004C5" w14:textId="41DE11EA"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28" w:author="이수용" w:date="2025-01-07T14:02:00Z"/>
        </w:rPr>
      </w:pPr>
      <w:del w:id="129" w:author="이수용" w:date="2025-01-07T14:02:00Z">
        <w:r w:rsidDel="00F14216">
          <w:rPr>
            <w:rFonts w:ascii="휴먼명조"/>
            <w:spacing w:val="-2"/>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휴먼명조" w:eastAsia="휴먼명조"/>
            <w:spacing w:val="-2"/>
            <w:sz w:val="24"/>
          </w:rPr>
          <w:delText xml:space="preserve"> 계약상대자는 계약기간동안 별첨1. </w:delText>
        </w:r>
        <w:r w:rsidDel="00F14216">
          <w:rPr>
            <w:rFonts w:ascii="휴먼명조" w:eastAsia="휴먼명조"/>
            <w:spacing w:val="-2"/>
            <w:sz w:val="24"/>
          </w:rPr>
          <w:delText>“</w:delText>
        </w:r>
        <w:r w:rsidDel="00F14216">
          <w:rPr>
            <w:rFonts w:ascii="휴먼명조" w:eastAsia="휴먼명조"/>
            <w:spacing w:val="-2"/>
            <w:sz w:val="24"/>
          </w:rPr>
          <w:delText>서비스 세부내역</w:delText>
        </w:r>
        <w:r w:rsidDel="00F14216">
          <w:rPr>
            <w:rFonts w:ascii="휴먼명조" w:eastAsia="휴먼명조"/>
            <w:spacing w:val="-2"/>
            <w:sz w:val="24"/>
          </w:rPr>
          <w:delText>”</w:delText>
        </w:r>
        <w:r w:rsidDel="00F14216">
          <w:rPr>
            <w:rFonts w:ascii="휴먼명조" w:eastAsia="휴먼명조"/>
            <w:spacing w:val="-2"/>
            <w:sz w:val="24"/>
          </w:rPr>
          <w:delText xml:space="preserve">상 하드웨어(Neurocloud 포함) 및 소프트웨어에 대한 모든 소유권 및 지식재산권을 포함한 모든 권리를 가진다. 발주자는 계약상대자의 서면 동의없이 이를 본 계약에서 정한 이외의 용도로 사용할 수 없다. </w:delText>
        </w:r>
      </w:del>
    </w:p>
    <w:p w14:paraId="21B3E159" w14:textId="1C333777"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30" w:author="이수용" w:date="2025-01-07T14:02:00Z"/>
        </w:rPr>
      </w:pPr>
      <w:del w:id="131" w:author="이수용" w:date="2025-01-07T14:02:00Z">
        <w:r w:rsidDel="00F14216">
          <w:rPr>
            <w:rFonts w:ascii="휴먼명조"/>
            <w:spacing w:val="-2"/>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휴먼명조" w:eastAsia="휴먼명조"/>
            <w:spacing w:val="-2"/>
            <w:sz w:val="24"/>
          </w:rPr>
          <w:delText xml:space="preserve"> 발주자가 기존에 보유하고 있는 데이터 및 본 서비스의 사용을 위해 발주자가 계약상대자에 제공하는 데이터(이하 </w:delText>
        </w:r>
        <w:r w:rsidDel="00F14216">
          <w:rPr>
            <w:rFonts w:ascii="휴먼명조" w:eastAsia="휴먼명조"/>
            <w:spacing w:val="-2"/>
            <w:sz w:val="24"/>
          </w:rPr>
          <w:delText>“</w:delText>
        </w:r>
        <w:r w:rsidDel="00F14216">
          <w:rPr>
            <w:rFonts w:ascii="휴먼명조" w:eastAsia="휴먼명조"/>
            <w:spacing w:val="-2"/>
            <w:sz w:val="24"/>
          </w:rPr>
          <w:delText>고객 데이터</w:delText>
        </w:r>
        <w:r w:rsidDel="00F14216">
          <w:rPr>
            <w:rFonts w:ascii="휴먼명조" w:eastAsia="휴먼명조"/>
            <w:spacing w:val="-2"/>
            <w:sz w:val="24"/>
          </w:rPr>
          <w:delText>”</w:delText>
        </w:r>
        <w:r w:rsidDel="00F14216">
          <w:rPr>
            <w:rFonts w:ascii="휴먼명조" w:eastAsia="휴먼명조"/>
            <w:spacing w:val="-2"/>
            <w:sz w:val="24"/>
          </w:rPr>
          <w:delText xml:space="preserve">)의 소유권은 발주자에 있으며, 계약상대자는 발주자의 사전 서면 동의없이 이를 본 계약 수행 이외의 용도로 사용할 수 없고 해당 데이터에 대한 조회, 열람, 타인에 대한 제공 또는 활용을 할 수 없다. </w:delText>
        </w:r>
      </w:del>
    </w:p>
    <w:p w14:paraId="0CD8CD68" w14:textId="2C8D4D74"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32" w:author="이수용" w:date="2025-01-07T14:02:00Z"/>
        </w:rPr>
      </w:pPr>
      <w:del w:id="133" w:author="이수용" w:date="2025-01-07T14:02:00Z">
        <w:r w:rsidDel="00F14216">
          <w:rPr>
            <w:rFonts w:ascii="휴먼명조"/>
            <w:spacing w:val="-2"/>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,3)</w:delInstrText>
        </w:r>
        <w:r w:rsidDel="00F14216">
          <w:fldChar w:fldCharType="end"/>
        </w:r>
        <w:r w:rsidDel="00F14216">
          <w:rPr>
            <w:rFonts w:ascii="휴먼명조" w:eastAsia="휴먼명조"/>
            <w:spacing w:val="-2"/>
            <w:sz w:val="24"/>
          </w:rPr>
          <w:delText xml:space="preserve"> 계약상대자는 </w:delText>
        </w:r>
        <w:r w:rsidDel="00F14216">
          <w:rPr>
            <w:rFonts w:ascii="휴먼명조" w:eastAsia="휴먼명조"/>
            <w:spacing w:val="-2"/>
            <w:sz w:val="24"/>
          </w:rPr>
          <w:delText>“</w:delText>
        </w:r>
        <w:r w:rsidDel="00F14216">
          <w:rPr>
            <w:rFonts w:ascii="휴먼명조" w:eastAsia="휴먼명조"/>
            <w:spacing w:val="-2"/>
            <w:sz w:val="24"/>
          </w:rPr>
          <w:delText>Neurocloud for HyperCLOVA X 서비스</w:delText>
        </w:r>
        <w:r w:rsidDel="00F14216">
          <w:rPr>
            <w:rFonts w:ascii="휴먼명조" w:eastAsia="휴먼명조"/>
            <w:spacing w:val="-2"/>
            <w:sz w:val="24"/>
          </w:rPr>
          <w:delText>”</w:delText>
        </w:r>
        <w:r w:rsidDel="00F14216">
          <w:rPr>
            <w:rFonts w:ascii="휴먼명조" w:eastAsia="휴먼명조"/>
            <w:spacing w:val="-2"/>
            <w:sz w:val="24"/>
          </w:rPr>
          <w:delText xml:space="preserve">에 </w:delText>
        </w:r>
        <w:r w:rsidDel="00F14216">
          <w:rPr>
            <w:rFonts w:ascii="휴먼명조" w:eastAsia="휴먼명조"/>
            <w:spacing w:val="-2"/>
            <w:sz w:val="24"/>
          </w:rPr>
          <w:delText>“</w:delText>
        </w:r>
        <w:r w:rsidDel="00F14216">
          <w:rPr>
            <w:rFonts w:ascii="휴먼명조" w:eastAsia="휴먼명조"/>
            <w:spacing w:val="-2"/>
            <w:sz w:val="24"/>
          </w:rPr>
          <w:delText>고객 데이터</w:delText>
        </w:r>
        <w:r w:rsidDel="00F14216">
          <w:rPr>
            <w:rFonts w:ascii="휴먼명조" w:eastAsia="휴먼명조"/>
            <w:spacing w:val="-2"/>
            <w:sz w:val="24"/>
          </w:rPr>
          <w:delText>”</w:delText>
        </w:r>
        <w:r w:rsidDel="00F14216">
          <w:rPr>
            <w:rFonts w:ascii="휴먼명조" w:eastAsia="휴먼명조"/>
            <w:spacing w:val="-2"/>
            <w:sz w:val="24"/>
          </w:rPr>
          <w:delText xml:space="preserve">를 활용하여 학습한 모델(이하 </w:delText>
        </w:r>
        <w:r w:rsidDel="00F14216">
          <w:rPr>
            <w:rFonts w:ascii="휴먼명조" w:eastAsia="휴먼명조"/>
            <w:spacing w:val="-2"/>
            <w:sz w:val="24"/>
          </w:rPr>
          <w:delText>“</w:delText>
        </w:r>
        <w:r w:rsidDel="00F14216">
          <w:rPr>
            <w:rFonts w:ascii="휴먼명조" w:eastAsia="휴먼명조"/>
            <w:spacing w:val="-2"/>
            <w:sz w:val="24"/>
          </w:rPr>
          <w:delText>학습 모델</w:delText>
        </w:r>
        <w:r w:rsidDel="00F14216">
          <w:rPr>
            <w:rFonts w:ascii="휴먼명조" w:eastAsia="휴먼명조"/>
            <w:spacing w:val="-2"/>
            <w:sz w:val="24"/>
          </w:rPr>
          <w:delText>”</w:delText>
        </w:r>
        <w:r w:rsidDel="00F14216">
          <w:rPr>
            <w:rFonts w:ascii="휴먼명조" w:eastAsia="휴먼명조"/>
            <w:spacing w:val="-2"/>
            <w:sz w:val="24"/>
          </w:rPr>
          <w:delText xml:space="preserve">)에 대한 소유권 및 지식재산권을 포함한 모든 권리를 가지되, 발주자는 </w:delText>
        </w:r>
        <w:r w:rsidDel="00F14216">
          <w:rPr>
            <w:rFonts w:ascii="휴먼명조" w:eastAsia="휴먼명조"/>
            <w:spacing w:val="-2"/>
            <w:sz w:val="24"/>
          </w:rPr>
          <w:delText>“</w:delText>
        </w:r>
        <w:r w:rsidDel="00F14216">
          <w:rPr>
            <w:rFonts w:ascii="휴먼명조" w:eastAsia="휴먼명조"/>
            <w:spacing w:val="-2"/>
            <w:sz w:val="24"/>
          </w:rPr>
          <w:delText>학습 모델</w:delText>
        </w:r>
        <w:r w:rsidDel="00F14216">
          <w:rPr>
            <w:rFonts w:ascii="휴먼명조" w:eastAsia="휴먼명조"/>
            <w:spacing w:val="-2"/>
            <w:sz w:val="24"/>
          </w:rPr>
          <w:delText>”</w:delText>
        </w:r>
        <w:r w:rsidDel="00F14216">
          <w:rPr>
            <w:rFonts w:ascii="휴먼명조" w:eastAsia="휴먼명조"/>
            <w:spacing w:val="-2"/>
            <w:sz w:val="24"/>
          </w:rPr>
          <w:delText>에 관한 독점적</w:delText>
        </w:r>
        <w:r w:rsidDel="00F14216">
          <w:rPr>
            <w:rFonts w:ascii="휴먼명조" w:eastAsia="휴먼명조"/>
            <w:spacing w:val="-2"/>
            <w:sz w:val="24"/>
          </w:rPr>
          <w:delText>·</w:delText>
        </w:r>
        <w:r w:rsidDel="00F14216">
          <w:rPr>
            <w:rFonts w:ascii="휴먼명조" w:eastAsia="휴먼명조"/>
            <w:spacing w:val="-2"/>
            <w:sz w:val="24"/>
          </w:rPr>
          <w:delText xml:space="preserve">배타적 사용권을 가지므로 계약상대자는 계약기간 중과 계약 종료 후를 불문하고 발주자의 동의 없이 이를 사용, 변경 또는 처분할 수 없다. 이에 대한 대가는 본 계약 서비스이용료에 포함된 것으로 한다. </w:delText>
        </w:r>
      </w:del>
    </w:p>
    <w:p w14:paraId="744CB97D" w14:textId="59075D58"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34" w:author="이수용" w:date="2025-01-07T14:02:00Z"/>
        </w:rPr>
      </w:pPr>
      <w:del w:id="135" w:author="이수용" w:date="2025-01-07T14:02:00Z">
        <w:r w:rsidDel="00F14216">
          <w:rPr>
            <w:rFonts w:ascii="휴먼명조"/>
            <w:spacing w:val="-2"/>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,4)</w:delInstrText>
        </w:r>
        <w:r w:rsidDel="00F14216">
          <w:fldChar w:fldCharType="end"/>
        </w:r>
        <w:r w:rsidDel="00F14216">
          <w:rPr>
            <w:rFonts w:ascii="휴먼명조" w:eastAsia="휴먼명조"/>
            <w:spacing w:val="-2"/>
            <w:sz w:val="24"/>
          </w:rPr>
          <w:delText xml:space="preserve"> 발주자와 계약상대자는 </w:delText>
        </w:r>
        <w:r w:rsidDel="00F14216">
          <w:rPr>
            <w:rFonts w:ascii="휴먼명조" w:eastAsia="휴먼명조"/>
            <w:spacing w:val="-2"/>
            <w:sz w:val="24"/>
          </w:rPr>
          <w:delText>“</w:delText>
        </w:r>
        <w:r w:rsidDel="00F14216">
          <w:rPr>
            <w:rFonts w:ascii="휴먼명조" w:eastAsia="휴먼명조"/>
            <w:spacing w:val="-2"/>
            <w:sz w:val="24"/>
          </w:rPr>
          <w:delText>Neurocloud for HyperCLOVA X 서비스</w:delText>
        </w:r>
        <w:r w:rsidDel="00F14216">
          <w:rPr>
            <w:rFonts w:ascii="휴먼명조" w:eastAsia="휴먼명조"/>
            <w:spacing w:val="-2"/>
            <w:sz w:val="24"/>
          </w:rPr>
          <w:delText>”</w:delText>
        </w:r>
        <w:r w:rsidDel="00F14216">
          <w:rPr>
            <w:rFonts w:ascii="휴먼명조" w:eastAsia="휴먼명조"/>
            <w:spacing w:val="-2"/>
            <w:sz w:val="24"/>
          </w:rPr>
          <w:delText xml:space="preserve">를 활용하여 발주자가 산출한 데이터(이하 </w:delText>
        </w:r>
        <w:r w:rsidDel="00F14216">
          <w:rPr>
            <w:rFonts w:ascii="휴먼명조" w:eastAsia="휴먼명조"/>
            <w:spacing w:val="-2"/>
            <w:sz w:val="24"/>
          </w:rPr>
          <w:delText>“</w:delText>
        </w:r>
        <w:r w:rsidDel="00F14216">
          <w:rPr>
            <w:rFonts w:ascii="휴먼명조" w:eastAsia="휴먼명조"/>
            <w:spacing w:val="-2"/>
            <w:sz w:val="24"/>
          </w:rPr>
          <w:delText>결과 데이터</w:delText>
        </w:r>
        <w:r w:rsidDel="00F14216">
          <w:rPr>
            <w:rFonts w:ascii="휴먼명조" w:eastAsia="휴먼명조"/>
            <w:spacing w:val="-2"/>
            <w:sz w:val="24"/>
          </w:rPr>
          <w:delText>”</w:delText>
        </w:r>
        <w:r w:rsidDel="00F14216">
          <w:rPr>
            <w:rFonts w:ascii="휴먼명조" w:eastAsia="휴먼명조"/>
            <w:spacing w:val="-2"/>
            <w:sz w:val="24"/>
          </w:rPr>
          <w:delText xml:space="preserve">)에 관하여 공동으로 소유권을 가지며, 상대방의 사전 서면 동의 없이 본 계약 외의 목적으로 이를 단독으로 사용하거나 처분할 수 없고, 특히 계약상대자의 HyperCLOVA X와 동일하거나 실질적으로 유사하거나 경쟁관계가 될 수 있는 모델을 학습시키기 위한 목적으로 </w:delText>
        </w:r>
        <w:r w:rsidDel="00F14216">
          <w:rPr>
            <w:rFonts w:ascii="휴먼명조" w:eastAsia="휴먼명조"/>
            <w:spacing w:val="-2"/>
            <w:sz w:val="24"/>
          </w:rPr>
          <w:delText>“</w:delText>
        </w:r>
        <w:r w:rsidDel="00F14216">
          <w:rPr>
            <w:rFonts w:ascii="휴먼명조" w:eastAsia="휴먼명조"/>
            <w:spacing w:val="-2"/>
            <w:sz w:val="24"/>
          </w:rPr>
          <w:delText>결과 데이터</w:delText>
        </w:r>
        <w:r w:rsidDel="00F14216">
          <w:rPr>
            <w:rFonts w:ascii="휴먼명조" w:eastAsia="휴먼명조"/>
            <w:spacing w:val="-2"/>
            <w:sz w:val="24"/>
          </w:rPr>
          <w:delText>”</w:delText>
        </w:r>
        <w:r w:rsidDel="00F14216">
          <w:rPr>
            <w:rFonts w:ascii="휴먼명조" w:eastAsia="휴먼명조"/>
            <w:spacing w:val="-2"/>
            <w:sz w:val="24"/>
          </w:rPr>
          <w:delText xml:space="preserve">를 사용할 수 없다. 또한 법원 또는 정부기관으로부터 </w:delText>
        </w:r>
        <w:r w:rsidDel="00F14216">
          <w:rPr>
            <w:rFonts w:ascii="휴먼명조" w:eastAsia="휴먼명조"/>
            <w:spacing w:val="-2"/>
            <w:sz w:val="24"/>
          </w:rPr>
          <w:delText>“</w:delText>
        </w:r>
        <w:r w:rsidDel="00F14216">
          <w:rPr>
            <w:rFonts w:ascii="휴먼명조" w:eastAsia="휴먼명조"/>
            <w:spacing w:val="-2"/>
            <w:sz w:val="24"/>
          </w:rPr>
          <w:delText>결과 데이터</w:delText>
        </w:r>
        <w:r w:rsidDel="00F14216">
          <w:rPr>
            <w:rFonts w:ascii="휴먼명조" w:eastAsia="휴먼명조"/>
            <w:spacing w:val="-2"/>
            <w:sz w:val="24"/>
          </w:rPr>
          <w:delText>”</w:delText>
        </w:r>
        <w:r w:rsidDel="00F14216">
          <w:rPr>
            <w:rFonts w:ascii="휴먼명조" w:eastAsia="휴먼명조"/>
            <w:spacing w:val="-2"/>
            <w:sz w:val="24"/>
          </w:rPr>
          <w:delText>의 제공을 요구받은 경우 상대방에게 즉시 통지하여 상대방이 적시에 적절한 보호 및 대응 조치를 취할 수 있도록 하여야 한다.</w:delText>
        </w:r>
      </w:del>
    </w:p>
    <w:p w14:paraId="3E74DEC8" w14:textId="391BBDC1"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36" w:author="이수용" w:date="2025-01-07T14:02:00Z"/>
        </w:rPr>
      </w:pPr>
      <w:del w:id="137" w:author="이수용" w:date="2025-01-07T14:02:00Z">
        <w:r w:rsidDel="00F14216">
          <w:rPr>
            <w:rFonts w:ascii="휴먼명조"/>
            <w:spacing w:val="-2"/>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,5)</w:delInstrText>
        </w:r>
        <w:r w:rsidDel="00F14216">
          <w:fldChar w:fldCharType="end"/>
        </w:r>
        <w:r w:rsidDel="00F14216">
          <w:rPr>
            <w:rFonts w:ascii="휴먼명조" w:eastAsia="휴먼명조"/>
            <w:spacing w:val="-2"/>
            <w:sz w:val="24"/>
          </w:rPr>
          <w:delText xml:space="preserve"> 발주자는 </w:delText>
        </w:r>
        <w:r w:rsidDel="00F14216">
          <w:rPr>
            <w:rFonts w:ascii="휴먼명조" w:eastAsia="휴먼명조"/>
            <w:spacing w:val="-2"/>
            <w:sz w:val="24"/>
          </w:rPr>
          <w:delText>“</w:delText>
        </w:r>
        <w:r w:rsidDel="00F14216">
          <w:rPr>
            <w:rFonts w:ascii="휴먼명조" w:eastAsia="휴먼명조"/>
            <w:spacing w:val="-2"/>
            <w:sz w:val="24"/>
          </w:rPr>
          <w:delText>Neurocloud for HyperCLOVA X 서비스</w:delText>
        </w:r>
        <w:r w:rsidDel="00F14216">
          <w:rPr>
            <w:rFonts w:ascii="휴먼명조" w:eastAsia="휴먼명조"/>
            <w:spacing w:val="-2"/>
            <w:sz w:val="24"/>
          </w:rPr>
          <w:delText>”</w:delText>
        </w:r>
        <w:r w:rsidDel="00F14216">
          <w:rPr>
            <w:rFonts w:ascii="휴먼명조" w:eastAsia="휴먼명조"/>
            <w:spacing w:val="-2"/>
            <w:sz w:val="24"/>
          </w:rPr>
          <w:delText xml:space="preserve">를 활용하여 애플리케이션 개발 및 배포가 가능하며, 발주자는 이 애플리케이션에 대한 소유권 및 저작권을 보유한다. </w:delText>
        </w:r>
      </w:del>
    </w:p>
    <w:p w14:paraId="24936790" w14:textId="09A18B2C"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38" w:author="이수용" w:date="2025-01-07T14:02:00Z"/>
        </w:rPr>
      </w:pPr>
      <w:del w:id="139" w:author="이수용" w:date="2025-01-07T14:02:00Z">
        <w:r w:rsidDel="00F14216">
          <w:rPr>
            <w:rFonts w:ascii="휴먼명조"/>
            <w:spacing w:val="-2"/>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,6)</w:delInstrText>
        </w:r>
        <w:r w:rsidDel="00F14216">
          <w:fldChar w:fldCharType="end"/>
        </w:r>
        <w:r w:rsidDel="00F14216">
          <w:rPr>
            <w:rFonts w:ascii="휴먼명조" w:eastAsia="휴먼명조"/>
            <w:spacing w:val="-2"/>
            <w:sz w:val="24"/>
          </w:rPr>
          <w:delText xml:space="preserve"> 본 조항은 본 계약의 계약기간 만료, 해지 등의 사유로 종료한 이후에도 효력이 있다.</w:delText>
        </w:r>
      </w:del>
    </w:p>
    <w:p w14:paraId="45F8CF09" w14:textId="1564D5DA" w:rsidR="004C1F03" w:rsidDel="00F14216" w:rsidRDefault="004C1F03">
      <w:pPr>
        <w:tabs>
          <w:tab w:val="left" w:pos="227"/>
          <w:tab w:val="left" w:pos="720"/>
        </w:tabs>
        <w:wordWrap/>
        <w:snapToGrid w:val="0"/>
        <w:spacing w:line="326" w:lineRule="auto"/>
        <w:ind w:right="18"/>
        <w:textAlignment w:val="bottom"/>
        <w:rPr>
          <w:del w:id="140" w:author="이수용" w:date="2025-01-07T14:02:00Z"/>
          <w:sz w:val="24"/>
        </w:rPr>
      </w:pPr>
    </w:p>
    <w:p w14:paraId="752B704C" w14:textId="67FDDF65"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141" w:author="이수용" w:date="2025-01-07T14:02:00Z"/>
        </w:rPr>
      </w:pPr>
      <w:del w:id="142" w:author="이수용" w:date="2025-01-07T14:02:00Z">
        <w:r w:rsidDel="00F14216">
          <w:rPr>
            <w:rFonts w:ascii="HCI Poppy" w:eastAsia="휴먼명조"/>
            <w:b/>
            <w:sz w:val="24"/>
          </w:rPr>
          <w:delText>제</w:delText>
        </w:r>
        <w:r w:rsidDel="00F14216">
          <w:rPr>
            <w:rFonts w:ascii="HCI Poppy" w:eastAsia="휴먼명조"/>
            <w:b/>
            <w:sz w:val="24"/>
          </w:rPr>
          <w:delText xml:space="preserve"> 13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삭제</w:delText>
        </w:r>
        <w:r w:rsidDel="00F14216">
          <w:rPr>
            <w:rFonts w:ascii="HCI Poppy" w:eastAsia="휴먼명조"/>
            <w:b/>
            <w:sz w:val="24"/>
          </w:rPr>
          <w:delText xml:space="preserve"> )</w:delText>
        </w:r>
      </w:del>
    </w:p>
    <w:p w14:paraId="1E800042" w14:textId="117019E9" w:rsidR="004C1F03" w:rsidDel="00F14216" w:rsidRDefault="004C1F03">
      <w:pPr>
        <w:wordWrap/>
        <w:snapToGrid w:val="0"/>
        <w:spacing w:line="326" w:lineRule="auto"/>
        <w:ind w:left="340" w:hanging="340"/>
        <w:textAlignment w:val="bottom"/>
        <w:rPr>
          <w:del w:id="143" w:author="이수용" w:date="2025-01-07T14:02:00Z"/>
          <w:b/>
          <w:sz w:val="24"/>
        </w:rPr>
      </w:pPr>
    </w:p>
    <w:p w14:paraId="2F96A624" w14:textId="72ADAF92"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144" w:author="이수용" w:date="2025-01-07T14:02:00Z"/>
        </w:rPr>
      </w:pPr>
      <w:del w:id="145" w:author="이수용" w:date="2025-01-07T14:02:00Z">
        <w:r w:rsidDel="00F14216">
          <w:rPr>
            <w:rFonts w:ascii="HCI Poppy" w:eastAsia="휴먼명조"/>
            <w:b/>
            <w:sz w:val="24"/>
          </w:rPr>
          <w:delText>제</w:delText>
        </w:r>
        <w:r w:rsidDel="00F14216">
          <w:rPr>
            <w:rFonts w:ascii="HCI Poppy" w:eastAsia="휴먼명조"/>
            <w:b/>
            <w:sz w:val="24"/>
          </w:rPr>
          <w:delText xml:space="preserve"> 14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연락</w:delText>
        </w:r>
        <w:r w:rsidDel="00F14216">
          <w:rPr>
            <w:rFonts w:ascii="HCI Poppy" w:eastAsia="휴먼명조"/>
            <w:b/>
            <w:sz w:val="24"/>
          </w:rPr>
          <w:delText xml:space="preserve"> </w:delText>
        </w:r>
        <w:r w:rsidDel="00F14216">
          <w:rPr>
            <w:rFonts w:ascii="HCI Poppy" w:eastAsia="휴먼명조"/>
            <w:b/>
            <w:sz w:val="24"/>
          </w:rPr>
          <w:delText>및</w:delText>
        </w:r>
        <w:r w:rsidDel="00F14216">
          <w:rPr>
            <w:rFonts w:ascii="HCI Poppy" w:eastAsia="휴먼명조"/>
            <w:b/>
            <w:sz w:val="24"/>
          </w:rPr>
          <w:delText xml:space="preserve"> </w:delText>
        </w:r>
        <w:r w:rsidDel="00F14216">
          <w:rPr>
            <w:rFonts w:ascii="HCI Poppy" w:eastAsia="휴먼명조"/>
            <w:b/>
            <w:sz w:val="24"/>
          </w:rPr>
          <w:delText>통지</w:delText>
        </w:r>
        <w:r w:rsidDel="00F14216">
          <w:rPr>
            <w:rFonts w:ascii="HCI Poppy" w:eastAsia="휴먼명조"/>
            <w:b/>
            <w:sz w:val="24"/>
          </w:rPr>
          <w:delText xml:space="preserve"> )</w:delText>
        </w:r>
      </w:del>
    </w:p>
    <w:p w14:paraId="41707577" w14:textId="5F143B65"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46" w:author="이수용" w:date="2025-01-07T14:02:00Z"/>
        </w:rPr>
      </w:pPr>
      <w:del w:id="147"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발주자</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현장</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원격</w:delText>
        </w:r>
        <w:r w:rsidDel="00F14216">
          <w:rPr>
            <w:rFonts w:ascii="HCI Poppy" w:eastAsia="휴먼명조"/>
            <w:spacing w:val="-1"/>
            <w:sz w:val="24"/>
          </w:rPr>
          <w:delText xml:space="preserve"> </w:delText>
        </w:r>
        <w:r w:rsidDel="00F14216">
          <w:rPr>
            <w:rFonts w:ascii="HCI Poppy" w:eastAsia="휴먼명조"/>
            <w:spacing w:val="-1"/>
            <w:sz w:val="24"/>
          </w:rPr>
          <w:delText>지원</w:delText>
        </w:r>
        <w:r w:rsidDel="00F14216">
          <w:rPr>
            <w:rFonts w:ascii="HCI Poppy" w:eastAsia="휴먼명조"/>
            <w:spacing w:val="-1"/>
            <w:sz w:val="24"/>
          </w:rPr>
          <w:delText xml:space="preserve"> </w:delText>
        </w:r>
        <w:r w:rsidDel="00F14216">
          <w:rPr>
            <w:rFonts w:ascii="HCI Poppy" w:eastAsia="휴먼명조"/>
            <w:spacing w:val="-1"/>
            <w:sz w:val="24"/>
          </w:rPr>
          <w:delText>직원과</w:delText>
        </w:r>
        <w:r w:rsidDel="00F14216">
          <w:rPr>
            <w:rFonts w:ascii="HCI Poppy" w:eastAsia="휴먼명조"/>
            <w:spacing w:val="-1"/>
            <w:sz w:val="24"/>
          </w:rPr>
          <w:delText xml:space="preserve"> </w:delText>
        </w:r>
        <w:r w:rsidDel="00F14216">
          <w:rPr>
            <w:rFonts w:ascii="HCI Poppy" w:eastAsia="휴먼명조"/>
            <w:spacing w:val="-1"/>
            <w:sz w:val="24"/>
          </w:rPr>
          <w:delText>조정하고</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와</w:delText>
        </w:r>
        <w:r w:rsidDel="00F14216">
          <w:rPr>
            <w:rFonts w:ascii="HCI Poppy" w:eastAsia="휴먼명조"/>
            <w:spacing w:val="-1"/>
            <w:sz w:val="24"/>
          </w:rPr>
          <w:delText xml:space="preserve"> </w:delText>
        </w:r>
        <w:r w:rsidDel="00F14216">
          <w:rPr>
            <w:rFonts w:ascii="HCI Poppy" w:eastAsia="휴먼명조"/>
            <w:spacing w:val="-1"/>
            <w:sz w:val="24"/>
          </w:rPr>
          <w:delText>관련하여</w:delText>
        </w:r>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당사자를</w:delText>
        </w:r>
        <w:r w:rsidDel="00F14216">
          <w:rPr>
            <w:rFonts w:ascii="HCI Poppy" w:eastAsia="휴먼명조"/>
            <w:spacing w:val="-1"/>
            <w:sz w:val="24"/>
          </w:rPr>
          <w:delText xml:space="preserve"> </w:delText>
        </w:r>
        <w:r w:rsidDel="00F14216">
          <w:rPr>
            <w:rFonts w:ascii="HCI Poppy" w:eastAsia="휴먼명조"/>
            <w:spacing w:val="-1"/>
            <w:sz w:val="24"/>
          </w:rPr>
          <w:delText>대리하기</w:delText>
        </w:r>
        <w:r w:rsidDel="00F14216">
          <w:rPr>
            <w:rFonts w:ascii="HCI Poppy" w:eastAsia="휴먼명조"/>
            <w:spacing w:val="-1"/>
            <w:sz w:val="24"/>
          </w:rPr>
          <w:delText xml:space="preserve"> </w:delText>
        </w:r>
        <w:r w:rsidDel="00F14216">
          <w:rPr>
            <w:rFonts w:ascii="HCI Poppy" w:eastAsia="휴먼명조"/>
            <w:spacing w:val="-1"/>
            <w:sz w:val="24"/>
          </w:rPr>
          <w:delText>위한</w:delText>
        </w:r>
        <w:r w:rsidDel="00F14216">
          <w:rPr>
            <w:rFonts w:ascii="HCI Poppy" w:eastAsia="휴먼명조"/>
            <w:spacing w:val="-1"/>
            <w:sz w:val="24"/>
          </w:rPr>
          <w:delText xml:space="preserve"> </w:delText>
        </w:r>
        <w:r w:rsidDel="00F14216">
          <w:rPr>
            <w:rFonts w:ascii="HCI Poppy" w:eastAsia="휴먼명조"/>
            <w:spacing w:val="-1"/>
            <w:sz w:val="24"/>
          </w:rPr>
          <w:delText>기본</w:delText>
        </w:r>
        <w:r w:rsidDel="00F14216">
          <w:rPr>
            <w:rFonts w:ascii="HCI Poppy" w:eastAsia="휴먼명조"/>
            <w:spacing w:val="-1"/>
            <w:sz w:val="24"/>
          </w:rPr>
          <w:delText xml:space="preserve"> </w:delText>
        </w:r>
        <w:r w:rsidDel="00F14216">
          <w:rPr>
            <w:rFonts w:ascii="HCI Poppy" w:eastAsia="휴먼명조"/>
            <w:spacing w:val="-1"/>
            <w:sz w:val="24"/>
          </w:rPr>
          <w:delText>연락</w:delText>
        </w:r>
        <w:r w:rsidDel="00F14216">
          <w:rPr>
            <w:rFonts w:ascii="HCI Poppy" w:eastAsia="휴먼명조"/>
            <w:spacing w:val="-1"/>
            <w:sz w:val="24"/>
          </w:rPr>
          <w:delText xml:space="preserve"> </w:delText>
        </w:r>
        <w:r w:rsidDel="00F14216">
          <w:rPr>
            <w:rFonts w:ascii="HCI Poppy" w:eastAsia="휴먼명조"/>
            <w:spacing w:val="-1"/>
            <w:sz w:val="24"/>
          </w:rPr>
          <w:delText>담당자를</w:delText>
        </w:r>
        <w:r w:rsidDel="00F14216">
          <w:rPr>
            <w:rFonts w:ascii="HCI Poppy" w:eastAsia="휴먼명조"/>
            <w:spacing w:val="-1"/>
            <w:sz w:val="24"/>
          </w:rPr>
          <w:delText xml:space="preserve"> </w:delText>
        </w:r>
        <w:r w:rsidDel="00F14216">
          <w:rPr>
            <w:rFonts w:ascii="HCI Poppy" w:eastAsia="휴먼명조"/>
            <w:spacing w:val="-1"/>
            <w:sz w:val="24"/>
          </w:rPr>
          <w:delText>지정한다</w:delText>
        </w:r>
        <w:r w:rsidDel="00F14216">
          <w:rPr>
            <w:rFonts w:ascii="HCI Poppy" w:eastAsia="휴먼명조"/>
            <w:spacing w:val="-1"/>
            <w:sz w:val="24"/>
          </w:rPr>
          <w:delText xml:space="preserve">. </w:delText>
        </w:r>
        <w:r w:rsidDel="00F14216">
          <w:rPr>
            <w:rFonts w:ascii="HCI Poppy" w:eastAsia="휴먼명조"/>
            <w:spacing w:val="-1"/>
            <w:sz w:val="24"/>
          </w:rPr>
          <w:delText>단</w:delText>
        </w:r>
        <w:r w:rsidDel="00F14216">
          <w:rPr>
            <w:rFonts w:ascii="HCI Poppy" w:eastAsia="휴먼명조"/>
            <w:spacing w:val="-1"/>
            <w:sz w:val="24"/>
          </w:rPr>
          <w:delText xml:space="preserve">, </w:delText>
        </w:r>
        <w:r w:rsidDel="00F14216">
          <w:rPr>
            <w:rFonts w:ascii="HCI Poppy" w:eastAsia="휴먼명조"/>
            <w:spacing w:val="-1"/>
            <w:sz w:val="24"/>
          </w:rPr>
          <w:delText>담당자의</w:delText>
        </w:r>
        <w:r w:rsidDel="00F14216">
          <w:rPr>
            <w:rFonts w:ascii="HCI Poppy" w:eastAsia="휴먼명조"/>
            <w:spacing w:val="-1"/>
            <w:sz w:val="24"/>
          </w:rPr>
          <w:delText xml:space="preserve"> </w:delText>
        </w:r>
        <w:r w:rsidDel="00F14216">
          <w:rPr>
            <w:rFonts w:ascii="HCI Poppy" w:eastAsia="휴먼명조"/>
            <w:spacing w:val="-1"/>
            <w:sz w:val="24"/>
          </w:rPr>
          <w:delText>변경이</w:delText>
        </w:r>
        <w:r w:rsidDel="00F14216">
          <w:rPr>
            <w:rFonts w:ascii="HCI Poppy" w:eastAsia="휴먼명조"/>
            <w:spacing w:val="-1"/>
            <w:sz w:val="24"/>
          </w:rPr>
          <w:delText xml:space="preserve"> </w:delText>
        </w:r>
        <w:r w:rsidDel="00F14216">
          <w:rPr>
            <w:rFonts w:ascii="HCI Poppy" w:eastAsia="휴먼명조"/>
            <w:spacing w:val="-1"/>
            <w:sz w:val="24"/>
          </w:rPr>
          <w:delText>발생한</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상대방에게</w:delText>
        </w:r>
        <w:r w:rsidDel="00F14216">
          <w:rPr>
            <w:rFonts w:ascii="HCI Poppy" w:eastAsia="휴먼명조"/>
            <w:spacing w:val="-1"/>
            <w:sz w:val="24"/>
          </w:rPr>
          <w:delText xml:space="preserve"> </w:delText>
        </w:r>
        <w:r w:rsidDel="00F14216">
          <w:rPr>
            <w:rFonts w:ascii="HCI Poppy" w:eastAsia="휴먼명조"/>
            <w:spacing w:val="-1"/>
            <w:sz w:val="24"/>
          </w:rPr>
          <w:delText>즉시</w:delText>
        </w:r>
        <w:r w:rsidDel="00F14216">
          <w:rPr>
            <w:rFonts w:ascii="HCI Poppy" w:eastAsia="휴먼명조"/>
            <w:spacing w:val="-1"/>
            <w:sz w:val="24"/>
          </w:rPr>
          <w:delText xml:space="preserve"> </w:delText>
        </w:r>
        <w:r w:rsidDel="00F14216">
          <w:rPr>
            <w:rFonts w:ascii="HCI Poppy" w:eastAsia="휴먼명조"/>
            <w:spacing w:val="-1"/>
            <w:sz w:val="24"/>
          </w:rPr>
          <w:delText>서면</w:delText>
        </w:r>
        <w:r w:rsidDel="00F14216">
          <w:rPr>
            <w:rFonts w:ascii="HCI Poppy" w:eastAsia="휴먼명조"/>
            <w:spacing w:val="-1"/>
            <w:sz w:val="24"/>
          </w:rPr>
          <w:delText>(</w:delText>
        </w:r>
        <w:r w:rsidDel="00F14216">
          <w:rPr>
            <w:rFonts w:ascii="HCI Poppy" w:eastAsia="휴먼명조"/>
            <w:spacing w:val="-1"/>
            <w:sz w:val="24"/>
          </w:rPr>
          <w:delText>이메일</w:delText>
        </w:r>
        <w:r w:rsidDel="00F14216">
          <w:rPr>
            <w:rFonts w:ascii="HCI Poppy" w:eastAsia="휴먼명조"/>
            <w:spacing w:val="-1"/>
            <w:sz w:val="24"/>
          </w:rPr>
          <w:delText xml:space="preserve"> </w:delText>
        </w:r>
        <w:r w:rsidDel="00F14216">
          <w:rPr>
            <w:rFonts w:ascii="HCI Poppy" w:eastAsia="휴먼명조"/>
            <w:spacing w:val="-1"/>
            <w:sz w:val="24"/>
          </w:rPr>
          <w:delText>포함</w:delText>
        </w:r>
        <w:r w:rsidDel="00F14216">
          <w:rPr>
            <w:rFonts w:ascii="HCI Poppy" w:eastAsia="휴먼명조"/>
            <w:spacing w:val="-1"/>
            <w:sz w:val="24"/>
          </w:rPr>
          <w:delText>)</w:delText>
        </w:r>
        <w:r w:rsidDel="00F14216">
          <w:rPr>
            <w:rFonts w:ascii="HCI Poppy" w:eastAsia="휴먼명조"/>
            <w:spacing w:val="-1"/>
            <w:sz w:val="24"/>
          </w:rPr>
          <w:delText>으로</w:delText>
        </w:r>
        <w:r w:rsidDel="00F14216">
          <w:rPr>
            <w:rFonts w:ascii="HCI Poppy" w:eastAsia="휴먼명조"/>
            <w:spacing w:val="-1"/>
            <w:sz w:val="24"/>
          </w:rPr>
          <w:delText xml:space="preserve"> </w:delText>
        </w:r>
        <w:r w:rsidDel="00F14216">
          <w:rPr>
            <w:rFonts w:ascii="HCI Poppy" w:eastAsia="휴먼명조"/>
            <w:spacing w:val="-1"/>
            <w:sz w:val="24"/>
          </w:rPr>
          <w:delText>통지하여야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12572D86" w14:textId="6E8E9CD0"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48" w:author="이수용" w:date="2025-01-07T14:02:00Z"/>
        </w:rPr>
      </w:pPr>
      <w:del w:id="149"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전항의</w:delText>
        </w:r>
        <w:r w:rsidDel="00F14216">
          <w:rPr>
            <w:rFonts w:ascii="HCI Poppy" w:eastAsia="휴먼명조"/>
            <w:spacing w:val="-1"/>
            <w:sz w:val="24"/>
          </w:rPr>
          <w:delText xml:space="preserve"> </w:delText>
        </w:r>
        <w:r w:rsidDel="00F14216">
          <w:rPr>
            <w:rFonts w:ascii="HCI Poppy" w:eastAsia="휴먼명조"/>
            <w:spacing w:val="-1"/>
            <w:sz w:val="24"/>
          </w:rPr>
          <w:delText>담당자는</w:delText>
        </w:r>
        <w:r w:rsidDel="00F14216">
          <w:rPr>
            <w:rFonts w:ascii="HCI Poppy" w:eastAsia="휴먼명조"/>
            <w:spacing w:val="-1"/>
            <w:sz w:val="24"/>
          </w:rPr>
          <w:delText xml:space="preserve"> </w:delText>
        </w:r>
        <w:r w:rsidDel="00F14216">
          <w:rPr>
            <w:rFonts w:ascii="HCI Poppy" w:eastAsia="휴먼명조"/>
            <w:spacing w:val="-1"/>
            <w:sz w:val="24"/>
          </w:rPr>
          <w:delText>다음</w:delText>
        </w:r>
        <w:r w:rsidDel="00F14216">
          <w:rPr>
            <w:rFonts w:ascii="HCI Poppy" w:eastAsia="휴먼명조"/>
            <w:spacing w:val="-1"/>
            <w:sz w:val="24"/>
          </w:rPr>
          <w:delText xml:space="preserve"> </w:delText>
        </w:r>
        <w:r w:rsidDel="00F14216">
          <w:rPr>
            <w:rFonts w:ascii="HCI Poppy" w:eastAsia="휴먼명조"/>
            <w:spacing w:val="-1"/>
            <w:sz w:val="24"/>
          </w:rPr>
          <w:delText>각</w:delText>
        </w:r>
        <w:r w:rsidDel="00F14216">
          <w:rPr>
            <w:rFonts w:ascii="HCI Poppy" w:eastAsia="휴먼명조"/>
            <w:spacing w:val="-1"/>
            <w:sz w:val="24"/>
          </w:rPr>
          <w:delText xml:space="preserve"> </w:delText>
        </w:r>
        <w:r w:rsidDel="00F14216">
          <w:rPr>
            <w:rFonts w:ascii="HCI Poppy" w:eastAsia="휴먼명조"/>
            <w:spacing w:val="-1"/>
            <w:sz w:val="24"/>
          </w:rPr>
          <w:delText>호의</w:delText>
        </w:r>
        <w:r w:rsidDel="00F14216">
          <w:rPr>
            <w:rFonts w:ascii="HCI Poppy" w:eastAsia="휴먼명조"/>
            <w:spacing w:val="-1"/>
            <w:sz w:val="24"/>
          </w:rPr>
          <w:delText xml:space="preserve"> </w:delText>
        </w:r>
        <w:r w:rsidDel="00F14216">
          <w:rPr>
            <w:rFonts w:ascii="HCI Poppy" w:eastAsia="휴먼명조"/>
            <w:spacing w:val="-1"/>
            <w:sz w:val="24"/>
          </w:rPr>
          <w:delText>업무를</w:delText>
        </w:r>
        <w:r w:rsidDel="00F14216">
          <w:rPr>
            <w:rFonts w:ascii="HCI Poppy" w:eastAsia="휴먼명조"/>
            <w:spacing w:val="-1"/>
            <w:sz w:val="24"/>
          </w:rPr>
          <w:delText xml:space="preserve"> </w:delText>
        </w:r>
        <w:r w:rsidDel="00F14216">
          <w:rPr>
            <w:rFonts w:ascii="HCI Poppy" w:eastAsia="휴먼명조"/>
            <w:spacing w:val="-1"/>
            <w:sz w:val="24"/>
          </w:rPr>
          <w:delText>담당한다</w:delText>
        </w:r>
        <w:r w:rsidDel="00F14216">
          <w:rPr>
            <w:rFonts w:ascii="HCI Poppy" w:eastAsia="휴먼명조"/>
            <w:spacing w:val="-1"/>
            <w:sz w:val="24"/>
          </w:rPr>
          <w:delText xml:space="preserve">. </w:delText>
        </w:r>
      </w:del>
    </w:p>
    <w:p w14:paraId="357A389C" w14:textId="7EA31C85"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1184" w:hanging="1184"/>
        <w:rPr>
          <w:del w:id="150" w:author="이수용" w:date="2025-01-07T14:02:00Z"/>
        </w:rPr>
      </w:pPr>
      <w:del w:id="151"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가</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와</w:delText>
        </w:r>
        <w:r w:rsidDel="00F14216">
          <w:rPr>
            <w:rFonts w:ascii="HCI Poppy" w:eastAsia="휴먼명조"/>
            <w:spacing w:val="-1"/>
            <w:sz w:val="24"/>
          </w:rPr>
          <w:delText xml:space="preserve"> </w:delText>
        </w:r>
        <w:r w:rsidDel="00F14216">
          <w:rPr>
            <w:rFonts w:ascii="HCI Poppy" w:eastAsia="휴먼명조"/>
            <w:spacing w:val="-1"/>
            <w:sz w:val="24"/>
          </w:rPr>
          <w:delText>관련된</w:delText>
        </w:r>
        <w:r w:rsidDel="00F14216">
          <w:rPr>
            <w:rFonts w:ascii="HCI Poppy" w:eastAsia="휴먼명조"/>
            <w:spacing w:val="-1"/>
            <w:sz w:val="24"/>
          </w:rPr>
          <w:delText xml:space="preserve"> </w:delText>
        </w:r>
        <w:r w:rsidDel="00F14216">
          <w:rPr>
            <w:rFonts w:ascii="HCI Poppy" w:eastAsia="휴먼명조"/>
            <w:spacing w:val="-1"/>
            <w:sz w:val="24"/>
          </w:rPr>
          <w:delText>변경사항에</w:delText>
        </w:r>
        <w:r w:rsidDel="00F14216">
          <w:rPr>
            <w:rFonts w:ascii="HCI Poppy" w:eastAsia="휴먼명조"/>
            <w:spacing w:val="-1"/>
            <w:sz w:val="24"/>
          </w:rPr>
          <w:delText xml:space="preserve"> </w:delText>
        </w:r>
        <w:r w:rsidDel="00F14216">
          <w:rPr>
            <w:rFonts w:ascii="HCI Poppy" w:eastAsia="휴먼명조"/>
            <w:spacing w:val="-1"/>
            <w:sz w:val="24"/>
          </w:rPr>
          <w:delText>대한</w:delText>
        </w:r>
        <w:r w:rsidDel="00F14216">
          <w:rPr>
            <w:rFonts w:ascii="HCI Poppy" w:eastAsia="휴먼명조"/>
            <w:spacing w:val="-1"/>
            <w:sz w:val="24"/>
          </w:rPr>
          <w:delText xml:space="preserve"> </w:delText>
        </w:r>
        <w:r w:rsidDel="00F14216">
          <w:rPr>
            <w:rFonts w:ascii="HCI Poppy" w:eastAsia="휴먼명조"/>
            <w:spacing w:val="-1"/>
            <w:sz w:val="24"/>
          </w:rPr>
          <w:delText>의사</w:delText>
        </w:r>
        <w:r w:rsidDel="00F14216">
          <w:rPr>
            <w:rFonts w:ascii="HCI Poppy" w:eastAsia="휴먼명조"/>
            <w:spacing w:val="-1"/>
            <w:sz w:val="24"/>
          </w:rPr>
          <w:delText xml:space="preserve"> </w:delText>
        </w:r>
        <w:r w:rsidDel="00F14216">
          <w:rPr>
            <w:rFonts w:ascii="HCI Poppy" w:eastAsia="휴먼명조"/>
            <w:spacing w:val="-1"/>
            <w:sz w:val="24"/>
          </w:rPr>
          <w:delText>결정</w:delText>
        </w:r>
        <w:r w:rsidDel="00F14216">
          <w:rPr>
            <w:rFonts w:ascii="HCI Poppy" w:eastAsia="휴먼명조"/>
            <w:spacing w:val="-1"/>
            <w:sz w:val="24"/>
          </w:rPr>
          <w:delText xml:space="preserve"> </w:delText>
        </w:r>
        <w:r w:rsidDel="00F14216">
          <w:rPr>
            <w:rFonts w:ascii="HCI Poppy" w:eastAsia="휴먼명조"/>
            <w:spacing w:val="-1"/>
            <w:sz w:val="24"/>
          </w:rPr>
          <w:delText>권한</w:delText>
        </w:r>
        <w:r w:rsidDel="00F14216">
          <w:rPr>
            <w:rFonts w:ascii="HCI Poppy" w:eastAsia="휴먼명조"/>
            <w:spacing w:val="-1"/>
            <w:sz w:val="24"/>
          </w:rPr>
          <w:delText xml:space="preserve"> </w:delText>
        </w:r>
      </w:del>
    </w:p>
    <w:p w14:paraId="2CDA84BA" w14:textId="6BFCA260"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1184" w:hanging="1184"/>
        <w:rPr>
          <w:del w:id="152" w:author="이수용" w:date="2025-01-07T14:02:00Z"/>
        </w:rPr>
      </w:pPr>
      <w:del w:id="153"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나</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가</w:delText>
        </w:r>
        <w:r w:rsidDel="00F14216">
          <w:rPr>
            <w:rFonts w:ascii="HCI Poppy" w:eastAsia="휴먼명조"/>
            <w:spacing w:val="-1"/>
            <w:sz w:val="24"/>
          </w:rPr>
          <w:delText>”</w:delText>
        </w:r>
        <w:r w:rsidDel="00F14216">
          <w:rPr>
            <w:rFonts w:ascii="HCI Poppy" w:eastAsia="휴먼명조"/>
            <w:spacing w:val="-1"/>
            <w:sz w:val="24"/>
          </w:rPr>
          <w:delText>의</w:delText>
        </w:r>
        <w:r w:rsidDel="00F14216">
          <w:rPr>
            <w:rFonts w:ascii="HCI Poppy" w:eastAsia="휴먼명조"/>
            <w:spacing w:val="-1"/>
            <w:sz w:val="24"/>
          </w:rPr>
          <w:delText xml:space="preserve"> </w:delText>
        </w:r>
        <w:r w:rsidDel="00F14216">
          <w:rPr>
            <w:rFonts w:ascii="HCI Poppy" w:eastAsia="휴먼명조"/>
            <w:spacing w:val="-1"/>
            <w:sz w:val="24"/>
          </w:rPr>
          <w:delText>변경사항을</w:delText>
        </w:r>
        <w:r w:rsidDel="00F14216">
          <w:rPr>
            <w:rFonts w:ascii="HCI Poppy" w:eastAsia="휴먼명조"/>
            <w:spacing w:val="-1"/>
            <w:sz w:val="24"/>
          </w:rPr>
          <w:delText xml:space="preserve"> </w:delText>
        </w:r>
        <w:r w:rsidDel="00F14216">
          <w:rPr>
            <w:rFonts w:ascii="HCI Poppy" w:eastAsia="휴먼명조"/>
            <w:spacing w:val="-1"/>
            <w:sz w:val="24"/>
          </w:rPr>
          <w:delText>구현하기</w:delText>
        </w:r>
        <w:r w:rsidDel="00F14216">
          <w:rPr>
            <w:rFonts w:ascii="HCI Poppy" w:eastAsia="휴먼명조"/>
            <w:spacing w:val="-1"/>
            <w:sz w:val="24"/>
          </w:rPr>
          <w:delText xml:space="preserve"> </w:delText>
        </w:r>
        <w:r w:rsidDel="00F14216">
          <w:rPr>
            <w:rFonts w:ascii="HCI Poppy" w:eastAsia="휴먼명조"/>
            <w:spacing w:val="-1"/>
            <w:sz w:val="24"/>
          </w:rPr>
          <w:delText>위하여</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에</w:delText>
        </w:r>
        <w:r w:rsidDel="00F14216">
          <w:rPr>
            <w:rFonts w:ascii="HCI Poppy" w:eastAsia="휴먼명조"/>
            <w:spacing w:val="-1"/>
            <w:sz w:val="24"/>
          </w:rPr>
          <w:delText xml:space="preserve"> </w:delText>
        </w:r>
        <w:r w:rsidDel="00F14216">
          <w:rPr>
            <w:rFonts w:ascii="HCI Poppy" w:eastAsia="휴먼명조"/>
            <w:spacing w:val="-1"/>
            <w:sz w:val="24"/>
          </w:rPr>
          <w:delText>추가</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수정할</w:delText>
        </w:r>
        <w:r w:rsidDel="00F14216">
          <w:rPr>
            <w:rFonts w:ascii="HCI Poppy" w:eastAsia="휴먼명조"/>
            <w:spacing w:val="-1"/>
            <w:sz w:val="24"/>
          </w:rPr>
          <w:delText xml:space="preserve"> </w:delText>
        </w:r>
        <w:r w:rsidDel="00F14216">
          <w:rPr>
            <w:rFonts w:ascii="HCI Poppy" w:eastAsia="휴먼명조"/>
            <w:spacing w:val="-1"/>
            <w:sz w:val="24"/>
          </w:rPr>
          <w:delText>사항을</w:delText>
        </w:r>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당사자간</w:delText>
        </w:r>
        <w:r w:rsidDel="00F14216">
          <w:rPr>
            <w:rFonts w:ascii="HCI Poppy" w:eastAsia="휴먼명조"/>
            <w:spacing w:val="-1"/>
            <w:sz w:val="24"/>
          </w:rPr>
          <w:delText xml:space="preserve"> </w:delText>
        </w:r>
        <w:r w:rsidDel="00F14216">
          <w:rPr>
            <w:rFonts w:ascii="HCI Poppy" w:eastAsia="휴먼명조"/>
            <w:spacing w:val="-1"/>
            <w:sz w:val="24"/>
          </w:rPr>
          <w:delText>합의한</w:delText>
        </w:r>
        <w:r w:rsidDel="00F14216">
          <w:rPr>
            <w:rFonts w:ascii="HCI Poppy" w:eastAsia="휴먼명조"/>
            <w:spacing w:val="-1"/>
            <w:sz w:val="24"/>
          </w:rPr>
          <w:delText xml:space="preserve"> </w:delText>
        </w:r>
        <w:r w:rsidDel="00F14216">
          <w:rPr>
            <w:rFonts w:ascii="HCI Poppy" w:eastAsia="휴먼명조"/>
            <w:spacing w:val="-1"/>
            <w:sz w:val="24"/>
          </w:rPr>
          <w:delText>양식으로</w:delText>
        </w:r>
        <w:r w:rsidDel="00F14216">
          <w:rPr>
            <w:rFonts w:ascii="HCI Poppy" w:eastAsia="휴먼명조"/>
            <w:spacing w:val="-1"/>
            <w:sz w:val="24"/>
          </w:rPr>
          <w:delText xml:space="preserve"> </w:delText>
        </w:r>
        <w:r w:rsidDel="00F14216">
          <w:rPr>
            <w:rFonts w:ascii="HCI Poppy" w:eastAsia="휴먼명조"/>
            <w:spacing w:val="-1"/>
            <w:sz w:val="24"/>
          </w:rPr>
          <w:delText>작성하여</w:delText>
        </w:r>
        <w:r w:rsidDel="00F14216">
          <w:rPr>
            <w:rFonts w:ascii="HCI Poppy" w:eastAsia="휴먼명조"/>
            <w:spacing w:val="-1"/>
            <w:sz w:val="24"/>
          </w:rPr>
          <w:delText xml:space="preserve"> </w:delText>
        </w:r>
        <w:r w:rsidDel="00F14216">
          <w:rPr>
            <w:rFonts w:ascii="HCI Poppy" w:eastAsia="휴먼명조"/>
            <w:spacing w:val="-1"/>
            <w:sz w:val="24"/>
          </w:rPr>
          <w:delText>계약상대자에게</w:delText>
        </w:r>
        <w:r w:rsidDel="00F14216">
          <w:rPr>
            <w:rFonts w:ascii="HCI Poppy" w:eastAsia="휴먼명조"/>
            <w:spacing w:val="-1"/>
            <w:sz w:val="24"/>
          </w:rPr>
          <w:delText xml:space="preserve"> </w:delText>
        </w:r>
        <w:r w:rsidDel="00F14216">
          <w:rPr>
            <w:rFonts w:ascii="HCI Poppy" w:eastAsia="휴먼명조"/>
            <w:spacing w:val="-1"/>
            <w:sz w:val="24"/>
          </w:rPr>
          <w:delText>제출하고</w:delText>
        </w:r>
        <w:r w:rsidDel="00F14216">
          <w:rPr>
            <w:rFonts w:ascii="HCI Poppy" w:eastAsia="휴먼명조"/>
            <w:spacing w:val="-1"/>
            <w:sz w:val="24"/>
          </w:rPr>
          <w:delText xml:space="preserve"> </w:delText>
        </w:r>
        <w:r w:rsidDel="00F14216">
          <w:rPr>
            <w:rFonts w:ascii="HCI Poppy" w:eastAsia="휴먼명조"/>
            <w:spacing w:val="-1"/>
            <w:sz w:val="24"/>
          </w:rPr>
          <w:delText>계약상대자의</w:delText>
        </w:r>
        <w:r w:rsidDel="00F14216">
          <w:rPr>
            <w:rFonts w:ascii="HCI Poppy" w:eastAsia="휴먼명조"/>
            <w:spacing w:val="-1"/>
            <w:sz w:val="24"/>
          </w:rPr>
          <w:delText xml:space="preserve"> </w:delText>
        </w:r>
        <w:r w:rsidDel="00F14216">
          <w:rPr>
            <w:rFonts w:ascii="HCI Poppy" w:eastAsia="휴먼명조"/>
            <w:spacing w:val="-1"/>
            <w:sz w:val="24"/>
          </w:rPr>
          <w:delText>현장</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원격</w:delText>
        </w:r>
        <w:r w:rsidDel="00F14216">
          <w:rPr>
            <w:rFonts w:ascii="HCI Poppy" w:eastAsia="휴먼명조"/>
            <w:spacing w:val="-1"/>
            <w:sz w:val="24"/>
          </w:rPr>
          <w:delText xml:space="preserve"> </w:delText>
        </w:r>
        <w:r w:rsidDel="00F14216">
          <w:rPr>
            <w:rFonts w:ascii="HCI Poppy" w:eastAsia="휴먼명조"/>
            <w:spacing w:val="-1"/>
            <w:sz w:val="24"/>
          </w:rPr>
          <w:delText>지원</w:delText>
        </w:r>
        <w:r w:rsidDel="00F14216">
          <w:rPr>
            <w:rFonts w:ascii="HCI Poppy" w:eastAsia="휴먼명조"/>
            <w:spacing w:val="-1"/>
            <w:sz w:val="24"/>
          </w:rPr>
          <w:delText xml:space="preserve"> </w:delText>
        </w:r>
        <w:r w:rsidDel="00F14216">
          <w:rPr>
            <w:rFonts w:ascii="HCI Poppy" w:eastAsia="휴먼명조"/>
            <w:spacing w:val="-1"/>
            <w:sz w:val="24"/>
          </w:rPr>
          <w:delText>직원과</w:delText>
        </w:r>
        <w:r w:rsidDel="00F14216">
          <w:rPr>
            <w:rFonts w:ascii="HCI Poppy" w:eastAsia="휴먼명조"/>
            <w:spacing w:val="-1"/>
            <w:sz w:val="24"/>
          </w:rPr>
          <w:delText xml:space="preserve"> </w:delText>
        </w:r>
        <w:r w:rsidDel="00F14216">
          <w:rPr>
            <w:rFonts w:ascii="HCI Poppy" w:eastAsia="휴먼명조"/>
            <w:spacing w:val="-1"/>
            <w:sz w:val="24"/>
          </w:rPr>
          <w:delText>합의한</w:delText>
        </w:r>
        <w:r w:rsidDel="00F14216">
          <w:rPr>
            <w:rFonts w:ascii="HCI Poppy" w:eastAsia="휴먼명조"/>
            <w:spacing w:val="-1"/>
            <w:sz w:val="24"/>
          </w:rPr>
          <w:delText xml:space="preserve"> </w:delText>
        </w:r>
        <w:r w:rsidDel="00F14216">
          <w:rPr>
            <w:rFonts w:ascii="HCI Poppy" w:eastAsia="휴먼명조"/>
            <w:spacing w:val="-1"/>
            <w:sz w:val="24"/>
          </w:rPr>
          <w:delText>바에</w:delText>
        </w:r>
        <w:r w:rsidDel="00F14216">
          <w:rPr>
            <w:rFonts w:ascii="HCI Poppy" w:eastAsia="휴먼명조"/>
            <w:spacing w:val="-1"/>
            <w:sz w:val="24"/>
          </w:rPr>
          <w:delText xml:space="preserve"> </w:delText>
        </w:r>
        <w:r w:rsidDel="00F14216">
          <w:rPr>
            <w:rFonts w:ascii="HCI Poppy" w:eastAsia="휴먼명조"/>
            <w:spacing w:val="-1"/>
            <w:sz w:val="24"/>
          </w:rPr>
          <w:delText>따라</w:delText>
        </w:r>
        <w:r w:rsidDel="00F14216">
          <w:rPr>
            <w:rFonts w:ascii="HCI Poppy" w:eastAsia="휴먼명조"/>
            <w:spacing w:val="-1"/>
            <w:sz w:val="24"/>
          </w:rPr>
          <w:delText xml:space="preserve"> </w:delText>
        </w:r>
        <w:r w:rsidDel="00F14216">
          <w:rPr>
            <w:rFonts w:ascii="HCI Poppy" w:eastAsia="휴먼명조"/>
            <w:spacing w:val="-1"/>
            <w:sz w:val="24"/>
          </w:rPr>
          <w:delText>변경절차를</w:delText>
        </w:r>
        <w:r w:rsidDel="00F14216">
          <w:rPr>
            <w:rFonts w:ascii="HCI Poppy" w:eastAsia="휴먼명조"/>
            <w:spacing w:val="-1"/>
            <w:sz w:val="24"/>
          </w:rPr>
          <w:delText xml:space="preserve"> </w:delText>
        </w:r>
        <w:r w:rsidDel="00F14216">
          <w:rPr>
            <w:rFonts w:ascii="HCI Poppy" w:eastAsia="휴먼명조"/>
            <w:spacing w:val="-1"/>
            <w:sz w:val="24"/>
          </w:rPr>
          <w:delText>이행하여야</w:delText>
        </w:r>
        <w:r w:rsidDel="00F14216">
          <w:rPr>
            <w:rFonts w:ascii="HCI Poppy" w:eastAsia="휴먼명조"/>
            <w:spacing w:val="-1"/>
            <w:sz w:val="24"/>
          </w:rPr>
          <w:delText xml:space="preserve"> </w:delText>
        </w:r>
        <w:r w:rsidDel="00F14216">
          <w:rPr>
            <w:rFonts w:ascii="HCI Poppy" w:eastAsia="휴먼명조"/>
            <w:spacing w:val="-1"/>
            <w:sz w:val="24"/>
          </w:rPr>
          <w:delText>할</w:delText>
        </w:r>
        <w:r w:rsidDel="00F14216">
          <w:rPr>
            <w:rFonts w:ascii="HCI Poppy" w:eastAsia="휴먼명조"/>
            <w:spacing w:val="-1"/>
            <w:sz w:val="24"/>
          </w:rPr>
          <w:delText xml:space="preserve"> </w:delText>
        </w:r>
        <w:r w:rsidDel="00F14216">
          <w:rPr>
            <w:rFonts w:ascii="HCI Poppy" w:eastAsia="휴먼명조"/>
            <w:spacing w:val="-1"/>
            <w:sz w:val="24"/>
          </w:rPr>
          <w:delText>의무</w:delText>
        </w:r>
      </w:del>
    </w:p>
    <w:p w14:paraId="5622950E" w14:textId="6BD3A831"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1184" w:hanging="1184"/>
        <w:rPr>
          <w:del w:id="154" w:author="이수용" w:date="2025-01-07T14:02:00Z"/>
        </w:rPr>
      </w:pPr>
      <w:del w:id="155"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다</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에</w:delText>
        </w:r>
        <w:r w:rsidDel="00F14216">
          <w:rPr>
            <w:rFonts w:ascii="HCI Poppy" w:eastAsia="휴먼명조"/>
            <w:spacing w:val="-1"/>
            <w:sz w:val="24"/>
          </w:rPr>
          <w:delText xml:space="preserve"> </w:delText>
        </w:r>
        <w:r w:rsidDel="00F14216">
          <w:rPr>
            <w:rFonts w:ascii="HCI Poppy" w:eastAsia="휴먼명조"/>
            <w:spacing w:val="-1"/>
            <w:sz w:val="24"/>
          </w:rPr>
          <w:delText>영향을</w:delText>
        </w:r>
        <w:r w:rsidDel="00F14216">
          <w:rPr>
            <w:rFonts w:ascii="HCI Poppy" w:eastAsia="휴먼명조"/>
            <w:spacing w:val="-1"/>
            <w:sz w:val="24"/>
          </w:rPr>
          <w:delText xml:space="preserve"> </w:delText>
        </w:r>
        <w:r w:rsidDel="00F14216">
          <w:rPr>
            <w:rFonts w:ascii="HCI Poppy" w:eastAsia="휴먼명조"/>
            <w:spacing w:val="-1"/>
            <w:sz w:val="24"/>
          </w:rPr>
          <w:delText>줄</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있는</w:delText>
        </w:r>
        <w:r w:rsidDel="00F14216">
          <w:rPr>
            <w:rFonts w:ascii="HCI Poppy" w:eastAsia="휴먼명조"/>
            <w:spacing w:val="-1"/>
            <w:sz w:val="24"/>
          </w:rPr>
          <w:delText xml:space="preserve"> </w:delText>
        </w:r>
        <w:r w:rsidDel="00F14216">
          <w:rPr>
            <w:rFonts w:ascii="HCI Poppy" w:eastAsia="휴먼명조"/>
            <w:spacing w:val="-1"/>
            <w:sz w:val="24"/>
          </w:rPr>
          <w:delText>사업</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기술</w:delText>
        </w:r>
        <w:r w:rsidDel="00F14216">
          <w:rPr>
            <w:rFonts w:ascii="HCI Poppy" w:eastAsia="휴먼명조"/>
            <w:spacing w:val="-1"/>
            <w:sz w:val="24"/>
          </w:rPr>
          <w:delText xml:space="preserve"> </w:delText>
        </w:r>
        <w:r w:rsidDel="00F14216">
          <w:rPr>
            <w:rFonts w:ascii="HCI Poppy" w:eastAsia="휴먼명조"/>
            <w:spacing w:val="-1"/>
            <w:sz w:val="24"/>
          </w:rPr>
          <w:delText>관련</w:delText>
        </w:r>
        <w:r w:rsidDel="00F14216">
          <w:rPr>
            <w:rFonts w:ascii="HCI Poppy" w:eastAsia="휴먼명조"/>
            <w:spacing w:val="-1"/>
            <w:sz w:val="24"/>
          </w:rPr>
          <w:delText xml:space="preserve"> </w:delText>
        </w:r>
        <w:r w:rsidDel="00F14216">
          <w:rPr>
            <w:rFonts w:ascii="HCI Poppy" w:eastAsia="휴먼명조"/>
            <w:spacing w:val="-1"/>
            <w:sz w:val="24"/>
          </w:rPr>
          <w:delText>사건</w:delText>
        </w:r>
        <w:r w:rsidDel="00F14216">
          <w:rPr>
            <w:rFonts w:ascii="HCI Poppy" w:eastAsia="휴먼명조"/>
            <w:spacing w:val="-1"/>
            <w:sz w:val="24"/>
          </w:rPr>
          <w:delText>(</w:delText>
        </w:r>
        <w:r w:rsidDel="00F14216">
          <w:rPr>
            <w:rFonts w:ascii="HCI Poppy" w:eastAsia="휴먼명조"/>
            <w:spacing w:val="-1"/>
            <w:sz w:val="24"/>
          </w:rPr>
          <w:delText>예</w:delText>
        </w:r>
        <w:r w:rsidDel="00F14216">
          <w:rPr>
            <w:rFonts w:ascii="HCI Poppy" w:eastAsia="휴먼명조"/>
            <w:spacing w:val="-1"/>
            <w:sz w:val="24"/>
          </w:rPr>
          <w:delText xml:space="preserve">: </w:delText>
        </w:r>
        <w:r w:rsidDel="00F14216">
          <w:rPr>
            <w:rFonts w:ascii="HCI Poppy" w:eastAsia="휴먼명조"/>
            <w:spacing w:val="-1"/>
            <w:sz w:val="24"/>
          </w:rPr>
          <w:delText>기술</w:delText>
        </w:r>
        <w:r w:rsidDel="00F14216">
          <w:rPr>
            <w:rFonts w:ascii="HCI Poppy" w:eastAsia="휴먼명조"/>
            <w:spacing w:val="-1"/>
            <w:sz w:val="24"/>
          </w:rPr>
          <w:delText xml:space="preserve"> </w:delText>
        </w:r>
        <w:r w:rsidDel="00F14216">
          <w:rPr>
            <w:rFonts w:ascii="HCI Poppy" w:eastAsia="휴먼명조"/>
            <w:spacing w:val="-1"/>
            <w:sz w:val="24"/>
          </w:rPr>
          <w:delText>업데이트</w:delText>
        </w:r>
        <w:r w:rsidDel="00F14216">
          <w:rPr>
            <w:rFonts w:ascii="HCI Poppy" w:eastAsia="휴먼명조"/>
            <w:spacing w:val="-1"/>
            <w:sz w:val="24"/>
          </w:rPr>
          <w:delText xml:space="preserve">, </w:delText>
        </w:r>
        <w:r w:rsidDel="00F14216">
          <w:rPr>
            <w:rFonts w:ascii="HCI Poppy" w:eastAsia="휴먼명조"/>
            <w:spacing w:val="-1"/>
            <w:sz w:val="24"/>
          </w:rPr>
          <w:delText>주요</w:delText>
        </w:r>
        <w:r w:rsidDel="00F14216">
          <w:rPr>
            <w:rFonts w:ascii="HCI Poppy" w:eastAsia="휴먼명조"/>
            <w:spacing w:val="-1"/>
            <w:sz w:val="24"/>
          </w:rPr>
          <w:delText xml:space="preserve"> </w:delText>
        </w:r>
        <w:r w:rsidDel="00F14216">
          <w:rPr>
            <w:rFonts w:ascii="HCI Poppy" w:eastAsia="휴먼명조"/>
            <w:spacing w:val="-1"/>
            <w:sz w:val="24"/>
          </w:rPr>
          <w:delText>애플리케이션</w:delText>
        </w:r>
        <w:r w:rsidDel="00F14216">
          <w:rPr>
            <w:rFonts w:ascii="HCI Poppy" w:eastAsia="휴먼명조"/>
            <w:spacing w:val="-1"/>
            <w:sz w:val="24"/>
          </w:rPr>
          <w:delText xml:space="preserve"> </w:delText>
        </w:r>
        <w:r w:rsidDel="00F14216">
          <w:rPr>
            <w:rFonts w:ascii="HCI Poppy" w:eastAsia="휴먼명조"/>
            <w:spacing w:val="-1"/>
            <w:sz w:val="24"/>
          </w:rPr>
          <w:delText>업그레이드</w:delText>
        </w:r>
        <w:r w:rsidDel="00F14216">
          <w:rPr>
            <w:rFonts w:ascii="HCI Poppy" w:eastAsia="휴먼명조"/>
            <w:spacing w:val="-1"/>
            <w:sz w:val="24"/>
          </w:rPr>
          <w:delText xml:space="preserve">, </w:delText>
        </w:r>
        <w:r w:rsidDel="00F14216">
          <w:rPr>
            <w:rFonts w:ascii="HCI Poppy" w:eastAsia="휴먼명조"/>
            <w:spacing w:val="-1"/>
            <w:sz w:val="24"/>
          </w:rPr>
          <w:delText>데이터</w:delText>
        </w:r>
        <w:r w:rsidDel="00F14216">
          <w:rPr>
            <w:rFonts w:ascii="HCI Poppy" w:eastAsia="휴먼명조"/>
            <w:spacing w:val="-1"/>
            <w:sz w:val="24"/>
          </w:rPr>
          <w:delText xml:space="preserve"> </w:delText>
        </w:r>
        <w:r w:rsidDel="00F14216">
          <w:rPr>
            <w:rFonts w:ascii="HCI Poppy" w:eastAsia="휴먼명조"/>
            <w:spacing w:val="-1"/>
            <w:sz w:val="24"/>
          </w:rPr>
          <w:delText>센터</w:delText>
        </w:r>
        <w:r w:rsidDel="00F14216">
          <w:rPr>
            <w:rFonts w:ascii="HCI Poppy" w:eastAsia="휴먼명조"/>
            <w:spacing w:val="-1"/>
            <w:sz w:val="24"/>
          </w:rPr>
          <w:delText xml:space="preserve"> </w:delText>
        </w:r>
        <w:r w:rsidDel="00F14216">
          <w:rPr>
            <w:rFonts w:ascii="HCI Poppy" w:eastAsia="휴먼명조"/>
            <w:spacing w:val="-1"/>
            <w:sz w:val="24"/>
          </w:rPr>
          <w:delText>통합</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마이그레이션</w:delText>
        </w:r>
        <w:r w:rsidDel="00F14216">
          <w:rPr>
            <w:rFonts w:ascii="HCI Poppy" w:eastAsia="휴먼명조"/>
            <w:spacing w:val="-1"/>
            <w:sz w:val="24"/>
          </w:rPr>
          <w:delText xml:space="preserve"> </w:delText>
        </w:r>
        <w:r w:rsidDel="00F14216">
          <w:rPr>
            <w:rFonts w:ascii="HCI Poppy" w:eastAsia="휴먼명조"/>
            <w:spacing w:val="-1"/>
            <w:sz w:val="24"/>
          </w:rPr>
          <w:delText>등</w:delText>
        </w:r>
        <w:r w:rsidDel="00F14216">
          <w:rPr>
            <w:rFonts w:ascii="HCI Poppy" w:eastAsia="휴먼명조"/>
            <w:spacing w:val="-1"/>
            <w:sz w:val="24"/>
          </w:rPr>
          <w:delText>)</w:delText>
        </w:r>
        <w:r w:rsidDel="00F14216">
          <w:rPr>
            <w:rFonts w:ascii="HCI Poppy" w:eastAsia="휴먼명조"/>
            <w:spacing w:val="-1"/>
            <w:sz w:val="24"/>
          </w:rPr>
          <w:delText>을</w:delText>
        </w:r>
        <w:r w:rsidDel="00F14216">
          <w:rPr>
            <w:rFonts w:ascii="HCI Poppy" w:eastAsia="휴먼명조"/>
            <w:spacing w:val="-1"/>
            <w:sz w:val="24"/>
          </w:rPr>
          <w:delText xml:space="preserve"> </w:delText>
        </w:r>
        <w:r w:rsidDel="00F14216">
          <w:rPr>
            <w:rFonts w:ascii="HCI Poppy" w:eastAsia="휴먼명조"/>
            <w:spacing w:val="-1"/>
            <w:sz w:val="24"/>
          </w:rPr>
          <w:delText>계약상대자에</w:delText>
        </w:r>
        <w:r w:rsidDel="00F14216">
          <w:rPr>
            <w:rFonts w:ascii="HCI Poppy" w:eastAsia="휴먼명조"/>
            <w:spacing w:val="-1"/>
            <w:sz w:val="24"/>
          </w:rPr>
          <w:delText xml:space="preserve"> </w:delText>
        </w:r>
        <w:r w:rsidDel="00F14216">
          <w:rPr>
            <w:rFonts w:ascii="HCI Poppy" w:eastAsia="휴먼명조"/>
            <w:spacing w:val="-1"/>
            <w:sz w:val="24"/>
          </w:rPr>
          <w:delText>즉시</w:delText>
        </w:r>
        <w:r w:rsidDel="00F14216">
          <w:rPr>
            <w:rFonts w:ascii="HCI Poppy" w:eastAsia="휴먼명조"/>
            <w:spacing w:val="-1"/>
            <w:sz w:val="24"/>
          </w:rPr>
          <w:delText xml:space="preserve"> </w:delText>
        </w:r>
        <w:r w:rsidDel="00F14216">
          <w:rPr>
            <w:rFonts w:ascii="HCI Poppy" w:eastAsia="휴먼명조"/>
            <w:spacing w:val="-1"/>
            <w:sz w:val="24"/>
          </w:rPr>
          <w:delText>고지할</w:delText>
        </w:r>
        <w:r w:rsidDel="00F14216">
          <w:rPr>
            <w:rFonts w:ascii="HCI Poppy" w:eastAsia="휴먼명조"/>
            <w:spacing w:val="-1"/>
            <w:sz w:val="24"/>
          </w:rPr>
          <w:delText xml:space="preserve"> </w:delText>
        </w:r>
        <w:r w:rsidDel="00F14216">
          <w:rPr>
            <w:rFonts w:ascii="HCI Poppy" w:eastAsia="휴먼명조"/>
            <w:spacing w:val="-1"/>
            <w:sz w:val="24"/>
          </w:rPr>
          <w:delText>의무</w:delText>
        </w:r>
      </w:del>
    </w:p>
    <w:p w14:paraId="07BD30DA" w14:textId="76D347A0"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56" w:author="이수용" w:date="2025-01-07T14:02:00Z"/>
        </w:rPr>
      </w:pPr>
      <w:del w:id="157"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,3)</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의</w:delText>
        </w:r>
        <w:r w:rsidDel="00F14216">
          <w:rPr>
            <w:rFonts w:ascii="HCI Poppy" w:eastAsia="휴먼명조"/>
            <w:spacing w:val="-1"/>
            <w:sz w:val="24"/>
          </w:rPr>
          <w:delText xml:space="preserve"> </w:delText>
        </w:r>
        <w:r w:rsidDel="00F14216">
          <w:rPr>
            <w:rFonts w:ascii="HCI Poppy" w:eastAsia="휴먼명조"/>
            <w:spacing w:val="-1"/>
            <w:sz w:val="24"/>
          </w:rPr>
          <w:delText>기능</w:delText>
        </w:r>
        <w:r w:rsidDel="00F14216">
          <w:rPr>
            <w:rFonts w:ascii="HCI Poppy" w:eastAsia="휴먼명조"/>
            <w:spacing w:val="-1"/>
            <w:sz w:val="24"/>
          </w:rPr>
          <w:delText xml:space="preserve"> </w:delText>
        </w:r>
        <w:r w:rsidDel="00F14216">
          <w:rPr>
            <w:rFonts w:ascii="HCI Poppy" w:eastAsia="휴먼명조"/>
            <w:spacing w:val="-1"/>
            <w:sz w:val="24"/>
          </w:rPr>
          <w:delText>추가</w:delText>
        </w:r>
        <w:r w:rsidDel="00F14216">
          <w:rPr>
            <w:rFonts w:ascii="HCI Poppy" w:eastAsia="휴먼명조"/>
            <w:spacing w:val="-1"/>
            <w:sz w:val="24"/>
          </w:rPr>
          <w:delText>·</w:delText>
        </w:r>
        <w:r w:rsidDel="00F14216">
          <w:rPr>
            <w:rFonts w:ascii="HCI Poppy" w:eastAsia="휴먼명조"/>
            <w:spacing w:val="-1"/>
            <w:sz w:val="24"/>
          </w:rPr>
          <w:delText>변경</w:delText>
        </w:r>
        <w:r w:rsidDel="00F14216">
          <w:rPr>
            <w:rFonts w:ascii="HCI Poppy" w:eastAsia="휴먼명조"/>
            <w:spacing w:val="-1"/>
            <w:sz w:val="24"/>
          </w:rPr>
          <w:delText xml:space="preserve"> </w:delText>
        </w:r>
        <w:r w:rsidDel="00F14216">
          <w:rPr>
            <w:rFonts w:ascii="HCI Poppy" w:eastAsia="휴먼명조"/>
            <w:spacing w:val="-1"/>
            <w:sz w:val="24"/>
          </w:rPr>
          <w:delText>등</w:delText>
        </w:r>
        <w:r w:rsidDel="00F14216">
          <w:rPr>
            <w:rFonts w:ascii="HCI Poppy" w:eastAsia="휴먼명조"/>
            <w:spacing w:val="-1"/>
            <w:sz w:val="24"/>
          </w:rPr>
          <w:delText xml:space="preserve"> </w:delText>
        </w:r>
        <w:r w:rsidDel="00F14216">
          <w:rPr>
            <w:rFonts w:ascii="HCI Poppy" w:eastAsia="휴먼명조"/>
            <w:spacing w:val="-1"/>
            <w:sz w:val="24"/>
          </w:rPr>
          <w:delText>업데이트</w:delText>
        </w:r>
        <w:r w:rsidDel="00F14216">
          <w:rPr>
            <w:rFonts w:ascii="HCI Poppy" w:eastAsia="휴먼명조"/>
            <w:spacing w:val="-1"/>
            <w:sz w:val="24"/>
          </w:rPr>
          <w:delText xml:space="preserve"> </w:delText>
        </w:r>
        <w:r w:rsidDel="00F14216">
          <w:rPr>
            <w:rFonts w:ascii="HCI Poppy" w:eastAsia="휴먼명조"/>
            <w:spacing w:val="-1"/>
            <w:sz w:val="24"/>
          </w:rPr>
          <w:delText>사항</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하드웨어</w:delText>
        </w:r>
        <w:r w:rsidDel="00F14216">
          <w:rPr>
            <w:rFonts w:ascii="HCI Poppy" w:eastAsia="휴먼명조"/>
            <w:spacing w:val="-1"/>
            <w:sz w:val="24"/>
          </w:rPr>
          <w:delText xml:space="preserve"> </w:delText>
        </w:r>
        <w:r w:rsidDel="00F14216">
          <w:rPr>
            <w:rFonts w:ascii="HCI Poppy" w:eastAsia="휴먼명조"/>
            <w:spacing w:val="-1"/>
            <w:sz w:val="24"/>
          </w:rPr>
          <w:delText>변경</w:delText>
        </w:r>
        <w:r w:rsidDel="00F14216">
          <w:rPr>
            <w:rFonts w:ascii="HCI Poppy" w:eastAsia="휴먼명조"/>
            <w:spacing w:val="-1"/>
            <w:sz w:val="24"/>
          </w:rPr>
          <w:delText xml:space="preserve"> </w:delText>
        </w:r>
        <w:r w:rsidDel="00F14216">
          <w:rPr>
            <w:rFonts w:ascii="HCI Poppy" w:eastAsia="휴먼명조"/>
            <w:spacing w:val="-1"/>
            <w:sz w:val="24"/>
          </w:rPr>
          <w:delText>사항을</w:delText>
        </w:r>
        <w:r w:rsidDel="00F14216">
          <w:rPr>
            <w:rFonts w:ascii="HCI Poppy" w:eastAsia="휴먼명조"/>
            <w:spacing w:val="-1"/>
            <w:sz w:val="24"/>
          </w:rPr>
          <w:delText xml:space="preserve"> </w:delText>
        </w:r>
        <w:r w:rsidDel="00F14216">
          <w:rPr>
            <w:rFonts w:ascii="HCI Poppy" w:eastAsia="휴먼명조"/>
            <w:spacing w:val="-1"/>
            <w:sz w:val="24"/>
          </w:rPr>
          <w:delText>발주자</w:delText>
        </w:r>
        <w:r w:rsidDel="00F14216">
          <w:rPr>
            <w:rFonts w:ascii="HCI Poppy" w:eastAsia="휴먼명조"/>
            <w:spacing w:val="-1"/>
            <w:sz w:val="24"/>
          </w:rPr>
          <w:delText>(</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조</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1</w:delText>
        </w:r>
        <w:r w:rsidDel="00F14216">
          <w:rPr>
            <w:rFonts w:ascii="HCI Poppy" w:eastAsia="휴먼명조"/>
            <w:spacing w:val="-1"/>
            <w:sz w:val="24"/>
          </w:rPr>
          <w:delText>항의</w:delText>
        </w:r>
        <w:r w:rsidDel="00F14216">
          <w:rPr>
            <w:rFonts w:ascii="HCI Poppy" w:eastAsia="휴먼명조"/>
            <w:spacing w:val="-1"/>
            <w:sz w:val="24"/>
          </w:rPr>
          <w:delText xml:space="preserve"> </w:delText>
        </w:r>
        <w:r w:rsidDel="00F14216">
          <w:rPr>
            <w:rFonts w:ascii="HCI Poppy" w:eastAsia="휴먼명조"/>
            <w:spacing w:val="-1"/>
            <w:sz w:val="24"/>
          </w:rPr>
          <w:delText>담당자</w:delText>
        </w:r>
        <w:r w:rsidDel="00F14216">
          <w:rPr>
            <w:rFonts w:ascii="HCI Poppy" w:eastAsia="휴먼명조"/>
            <w:spacing w:val="-1"/>
            <w:sz w:val="24"/>
          </w:rPr>
          <w:delText>)</w:delText>
        </w:r>
        <w:r w:rsidDel="00F14216">
          <w:rPr>
            <w:rFonts w:ascii="HCI Poppy" w:eastAsia="휴먼명조"/>
            <w:spacing w:val="-1"/>
            <w:sz w:val="24"/>
          </w:rPr>
          <w:delText>에게</w:delText>
        </w:r>
        <w:r w:rsidDel="00F14216">
          <w:rPr>
            <w:rFonts w:ascii="HCI Poppy" w:eastAsia="휴먼명조"/>
            <w:spacing w:val="-1"/>
            <w:sz w:val="24"/>
          </w:rPr>
          <w:delText xml:space="preserve"> </w:delText>
        </w:r>
        <w:r w:rsidDel="00F14216">
          <w:rPr>
            <w:rFonts w:ascii="HCI Poppy" w:eastAsia="휴먼명조"/>
            <w:spacing w:val="-1"/>
            <w:sz w:val="24"/>
          </w:rPr>
          <w:delText>통지하고</w:delText>
        </w:r>
        <w:r w:rsidDel="00F14216">
          <w:rPr>
            <w:rFonts w:ascii="HCI Poppy" w:eastAsia="휴먼명조"/>
            <w:spacing w:val="-1"/>
            <w:sz w:val="24"/>
          </w:rPr>
          <w:delText xml:space="preserve"> </w:delText>
        </w:r>
        <w:r w:rsidDel="00F14216">
          <w:rPr>
            <w:rFonts w:ascii="HCI Poppy" w:eastAsia="휴먼명조"/>
            <w:spacing w:val="-1"/>
            <w:sz w:val="24"/>
          </w:rPr>
          <w:delText>담당자</w:delText>
        </w:r>
        <w:r w:rsidDel="00F14216">
          <w:rPr>
            <w:rFonts w:ascii="HCI Poppy" w:eastAsia="휴먼명조"/>
            <w:spacing w:val="-1"/>
            <w:sz w:val="24"/>
          </w:rPr>
          <w:delText xml:space="preserve"> </w:delText>
        </w:r>
        <w:r w:rsidDel="00F14216">
          <w:rPr>
            <w:rFonts w:ascii="HCI Poppy" w:eastAsia="휴먼명조"/>
            <w:spacing w:val="-1"/>
            <w:sz w:val="24"/>
          </w:rPr>
          <w:delText>간</w:delText>
        </w:r>
        <w:r w:rsidDel="00F14216">
          <w:rPr>
            <w:rFonts w:ascii="HCI Poppy" w:eastAsia="휴먼명조"/>
            <w:spacing w:val="-1"/>
            <w:sz w:val="24"/>
          </w:rPr>
          <w:delText xml:space="preserve"> </w:delText>
        </w:r>
        <w:r w:rsidDel="00F14216">
          <w:rPr>
            <w:rFonts w:ascii="HCI Poppy" w:eastAsia="휴먼명조"/>
            <w:spacing w:val="-1"/>
            <w:sz w:val="24"/>
          </w:rPr>
          <w:delText>합의한</w:delText>
        </w:r>
        <w:r w:rsidDel="00F14216">
          <w:rPr>
            <w:rFonts w:ascii="HCI Poppy" w:eastAsia="휴먼명조"/>
            <w:spacing w:val="-1"/>
            <w:sz w:val="24"/>
          </w:rPr>
          <w:delText xml:space="preserve"> </w:delText>
        </w:r>
        <w:r w:rsidDel="00F14216">
          <w:rPr>
            <w:rFonts w:ascii="HCI Poppy" w:eastAsia="휴먼명조"/>
            <w:spacing w:val="-1"/>
            <w:sz w:val="24"/>
          </w:rPr>
          <w:delText>바에</w:delText>
        </w:r>
        <w:r w:rsidDel="00F14216">
          <w:rPr>
            <w:rFonts w:ascii="HCI Poppy" w:eastAsia="휴먼명조"/>
            <w:spacing w:val="-1"/>
            <w:sz w:val="24"/>
          </w:rPr>
          <w:delText xml:space="preserve"> </w:delText>
        </w:r>
        <w:r w:rsidDel="00F14216">
          <w:rPr>
            <w:rFonts w:ascii="HCI Poppy" w:eastAsia="휴먼명조"/>
            <w:spacing w:val="-1"/>
            <w:sz w:val="24"/>
          </w:rPr>
          <w:delText>따라</w:delText>
        </w:r>
        <w:r w:rsidDel="00F14216">
          <w:rPr>
            <w:rFonts w:ascii="HCI Poppy" w:eastAsia="휴먼명조"/>
            <w:spacing w:val="-1"/>
            <w:sz w:val="24"/>
          </w:rPr>
          <w:delText xml:space="preserve"> </w:delText>
        </w:r>
        <w:r w:rsidDel="00F14216">
          <w:rPr>
            <w:rFonts w:ascii="HCI Poppy" w:eastAsia="휴먼명조"/>
            <w:spacing w:val="-1"/>
            <w:sz w:val="24"/>
          </w:rPr>
          <w:delText>변경절차를</w:delText>
        </w:r>
        <w:r w:rsidDel="00F14216">
          <w:rPr>
            <w:rFonts w:ascii="HCI Poppy" w:eastAsia="휴먼명조"/>
            <w:spacing w:val="-1"/>
            <w:sz w:val="24"/>
          </w:rPr>
          <w:delText xml:space="preserve"> </w:delText>
        </w:r>
        <w:r w:rsidDel="00F14216">
          <w:rPr>
            <w:rFonts w:ascii="HCI Poppy" w:eastAsia="휴먼명조"/>
            <w:spacing w:val="-1"/>
            <w:sz w:val="24"/>
          </w:rPr>
          <w:delText>이행하여야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 xml:space="preserve">. </w:delText>
        </w:r>
      </w:del>
    </w:p>
    <w:p w14:paraId="0007CADB" w14:textId="298EE5CF"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58" w:author="이수용" w:date="2025-01-07T14:02:00Z"/>
        </w:rPr>
      </w:pPr>
      <w:del w:id="159"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,4)</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최소</w:delText>
        </w:r>
        <w:r w:rsidDel="00F14216">
          <w:rPr>
            <w:rFonts w:ascii="HCI Poppy" w:eastAsia="휴먼명조"/>
            <w:spacing w:val="-1"/>
            <w:sz w:val="24"/>
          </w:rPr>
          <w:delText xml:space="preserve"> 1 </w:delText>
        </w:r>
        <w:r w:rsidDel="00F14216">
          <w:rPr>
            <w:rFonts w:ascii="HCI Poppy" w:eastAsia="휴먼명조"/>
            <w:spacing w:val="-1"/>
            <w:sz w:val="24"/>
          </w:rPr>
          <w:delText>명의</w:delText>
        </w:r>
        <w:r w:rsidDel="00F14216">
          <w:rPr>
            <w:rFonts w:ascii="HCI Poppy" w:eastAsia="휴먼명조"/>
            <w:spacing w:val="-1"/>
            <w:sz w:val="24"/>
          </w:rPr>
          <w:delText xml:space="preserve"> </w:delText>
        </w:r>
        <w:r w:rsidDel="00F14216">
          <w:rPr>
            <w:rFonts w:ascii="HCI Poppy" w:eastAsia="휴먼명조"/>
            <w:spacing w:val="-1"/>
            <w:sz w:val="24"/>
          </w:rPr>
          <w:delText>직원이</w:delText>
        </w:r>
        <w:r w:rsidDel="00F14216">
          <w:rPr>
            <w:rFonts w:ascii="HCI Poppy" w:eastAsia="휴먼명조"/>
            <w:spacing w:val="-1"/>
            <w:sz w:val="24"/>
          </w:rPr>
          <w:delText xml:space="preserve"> </w:delText>
        </w:r>
        <w:r w:rsidDel="00F14216">
          <w:rPr>
            <w:rFonts w:ascii="HCI Poppy" w:eastAsia="휴먼명조"/>
            <w:spacing w:val="-1"/>
            <w:sz w:val="24"/>
          </w:rPr>
          <w:delText>연중</w:delText>
        </w:r>
        <w:r w:rsidDel="00F14216">
          <w:rPr>
            <w:rFonts w:ascii="HCI Poppy" w:eastAsia="휴먼명조"/>
            <w:spacing w:val="-1"/>
            <w:sz w:val="24"/>
          </w:rPr>
          <w:delText xml:space="preserve"> 365 </w:delText>
        </w:r>
        <w:r w:rsidDel="00F14216">
          <w:rPr>
            <w:rFonts w:ascii="HCI Poppy" w:eastAsia="휴먼명조"/>
            <w:spacing w:val="-1"/>
            <w:sz w:val="24"/>
          </w:rPr>
          <w:delText>일</w:delText>
        </w:r>
        <w:r w:rsidDel="00F14216">
          <w:rPr>
            <w:rFonts w:ascii="HCI Poppy" w:eastAsia="휴먼명조"/>
            <w:spacing w:val="-1"/>
            <w:sz w:val="24"/>
          </w:rPr>
          <w:delText xml:space="preserve">, 1 </w:delText>
        </w:r>
        <w:r w:rsidDel="00F14216">
          <w:rPr>
            <w:rFonts w:ascii="HCI Poppy" w:eastAsia="휴먼명조"/>
            <w:spacing w:val="-1"/>
            <w:sz w:val="24"/>
          </w:rPr>
          <w:delText>일</w:delText>
        </w:r>
        <w:r w:rsidDel="00F14216">
          <w:rPr>
            <w:rFonts w:ascii="HCI Poppy" w:eastAsia="휴먼명조"/>
            <w:spacing w:val="-1"/>
            <w:sz w:val="24"/>
          </w:rPr>
          <w:delText xml:space="preserve"> 24 </w:delText>
        </w:r>
        <w:r w:rsidDel="00F14216">
          <w:rPr>
            <w:rFonts w:ascii="HCI Poppy" w:eastAsia="휴먼명조"/>
            <w:spacing w:val="-1"/>
            <w:sz w:val="24"/>
          </w:rPr>
          <w:delText>시간</w:delText>
        </w:r>
        <w:r w:rsidDel="00F14216">
          <w:rPr>
            <w:rFonts w:ascii="HCI Poppy" w:eastAsia="휴먼명조"/>
            <w:spacing w:val="-1"/>
            <w:sz w:val="24"/>
          </w:rPr>
          <w:delText xml:space="preserve"> </w:delText>
        </w:r>
        <w:r w:rsidDel="00F14216">
          <w:rPr>
            <w:rFonts w:ascii="HCI Poppy" w:eastAsia="휴먼명조"/>
            <w:spacing w:val="-1"/>
            <w:sz w:val="24"/>
          </w:rPr>
          <w:delText>언제라도</w:delText>
        </w:r>
        <w:r w:rsidDel="00F14216">
          <w:rPr>
            <w:rFonts w:ascii="HCI Poppy" w:eastAsia="휴먼명조"/>
            <w:spacing w:val="-1"/>
            <w:sz w:val="24"/>
          </w:rPr>
          <w:delText xml:space="preserve"> </w:delText>
        </w:r>
        <w:r w:rsidDel="00F14216">
          <w:rPr>
            <w:rFonts w:ascii="HCI Poppy" w:eastAsia="휴먼명조"/>
            <w:spacing w:val="-1"/>
            <w:sz w:val="24"/>
          </w:rPr>
          <w:delText>요청에</w:delText>
        </w:r>
        <w:r w:rsidDel="00F14216">
          <w:rPr>
            <w:rFonts w:ascii="HCI Poppy" w:eastAsia="휴먼명조"/>
            <w:spacing w:val="-1"/>
            <w:sz w:val="24"/>
          </w:rPr>
          <w:delText xml:space="preserve"> </w:delText>
        </w:r>
        <w:r w:rsidDel="00F14216">
          <w:rPr>
            <w:rFonts w:ascii="HCI Poppy" w:eastAsia="휴먼명조"/>
            <w:spacing w:val="-1"/>
            <w:sz w:val="24"/>
          </w:rPr>
          <w:delText>대해</w:delText>
        </w:r>
        <w:r w:rsidDel="00F14216">
          <w:rPr>
            <w:rFonts w:ascii="HCI Poppy" w:eastAsia="휴먼명조"/>
            <w:spacing w:val="-1"/>
            <w:sz w:val="24"/>
          </w:rPr>
          <w:delText xml:space="preserve"> </w:delText>
        </w:r>
        <w:r w:rsidDel="00F14216">
          <w:rPr>
            <w:rFonts w:ascii="HCI Poppy" w:eastAsia="휴먼명조"/>
            <w:spacing w:val="-1"/>
            <w:sz w:val="24"/>
          </w:rPr>
          <w:delText>응답할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있어야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 xml:space="preserve">. </w:delText>
        </w:r>
      </w:del>
    </w:p>
    <w:p w14:paraId="45FDD4C0" w14:textId="6A1311FC" w:rsidR="004C1F03" w:rsidDel="00F14216" w:rsidRDefault="004C1F03">
      <w:pPr>
        <w:wordWrap/>
        <w:snapToGrid w:val="0"/>
        <w:spacing w:line="326" w:lineRule="auto"/>
        <w:textAlignment w:val="bottom"/>
        <w:rPr>
          <w:del w:id="160" w:author="이수용" w:date="2025-01-07T14:02:00Z"/>
          <w:b/>
          <w:sz w:val="24"/>
        </w:rPr>
      </w:pPr>
    </w:p>
    <w:p w14:paraId="35D7B580" w14:textId="373DEAD8"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161" w:author="이수용" w:date="2025-01-07T14:02:00Z"/>
        </w:rPr>
      </w:pPr>
      <w:del w:id="162" w:author="이수용" w:date="2025-01-07T14:02:00Z">
        <w:r w:rsidDel="00F14216">
          <w:rPr>
            <w:rFonts w:ascii="HCI Poppy" w:eastAsia="휴먼명조"/>
            <w:b/>
            <w:sz w:val="24"/>
          </w:rPr>
          <w:delText>제</w:delText>
        </w:r>
        <w:r w:rsidDel="00F14216">
          <w:rPr>
            <w:rFonts w:ascii="HCI Poppy" w:eastAsia="휴먼명조"/>
            <w:b/>
            <w:sz w:val="24"/>
          </w:rPr>
          <w:delText xml:space="preserve"> 15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보증</w:delText>
        </w:r>
        <w:r w:rsidDel="00F14216">
          <w:rPr>
            <w:rFonts w:ascii="HCI Poppy" w:eastAsia="휴먼명조"/>
            <w:b/>
            <w:sz w:val="24"/>
          </w:rPr>
          <w:delText xml:space="preserve"> </w:delText>
        </w:r>
        <w:r w:rsidDel="00F14216">
          <w:rPr>
            <w:rFonts w:ascii="HCI Poppy" w:eastAsia="휴먼명조"/>
            <w:b/>
            <w:sz w:val="24"/>
          </w:rPr>
          <w:delText>및</w:delText>
        </w:r>
        <w:r w:rsidDel="00F14216">
          <w:rPr>
            <w:rFonts w:ascii="HCI Poppy" w:eastAsia="휴먼명조"/>
            <w:b/>
            <w:sz w:val="24"/>
          </w:rPr>
          <w:delText xml:space="preserve"> </w:delText>
        </w:r>
        <w:r w:rsidDel="00F14216">
          <w:rPr>
            <w:rFonts w:ascii="HCI Poppy" w:eastAsia="휴먼명조"/>
            <w:b/>
            <w:sz w:val="24"/>
          </w:rPr>
          <w:delText>면책</w:delText>
        </w:r>
        <w:r w:rsidDel="00F14216">
          <w:rPr>
            <w:rFonts w:ascii="HCI Poppy" w:eastAsia="휴먼명조"/>
            <w:b/>
            <w:sz w:val="24"/>
          </w:rPr>
          <w:delText xml:space="preserve"> )</w:delText>
        </w:r>
      </w:del>
    </w:p>
    <w:p w14:paraId="2F5AB842" w14:textId="1EC61971"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63" w:author="이수용" w:date="2025-01-07T14:02:00Z"/>
        </w:rPr>
      </w:pPr>
      <w:del w:id="164"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계약에</w:delText>
        </w:r>
        <w:r w:rsidDel="00F14216">
          <w:rPr>
            <w:rFonts w:ascii="HCI Poppy" w:eastAsia="휴먼명조"/>
            <w:spacing w:val="-1"/>
            <w:sz w:val="24"/>
          </w:rPr>
          <w:delText xml:space="preserve"> </w:delText>
        </w:r>
        <w:r w:rsidDel="00F14216">
          <w:rPr>
            <w:rFonts w:ascii="HCI Poppy" w:eastAsia="휴먼명조"/>
            <w:spacing w:val="-1"/>
            <w:sz w:val="24"/>
          </w:rPr>
          <w:delText>따라</w:delText>
        </w:r>
        <w:r w:rsidDel="00F14216">
          <w:rPr>
            <w:rFonts w:ascii="HCI Poppy" w:eastAsia="휴먼명조"/>
            <w:spacing w:val="-1"/>
            <w:sz w:val="24"/>
          </w:rPr>
          <w:delText xml:space="preserve"> </w:delText>
        </w:r>
        <w:r w:rsidDel="00F14216">
          <w:rPr>
            <w:rFonts w:ascii="HCI Poppy" w:eastAsia="휴먼명조"/>
            <w:spacing w:val="-1"/>
            <w:sz w:val="24"/>
          </w:rPr>
          <w:delText>발주자에게</w:delText>
        </w:r>
        <w:r w:rsidDel="00F14216">
          <w:rPr>
            <w:rFonts w:ascii="HCI Poppy" w:eastAsia="휴먼명조"/>
            <w:spacing w:val="-1"/>
            <w:sz w:val="24"/>
          </w:rPr>
          <w:delText xml:space="preserve"> </w:delText>
        </w:r>
        <w:r w:rsidDel="00F14216">
          <w:rPr>
            <w:rFonts w:ascii="HCI Poppy" w:eastAsia="휴먼명조"/>
            <w:spacing w:val="-1"/>
            <w:sz w:val="24"/>
          </w:rPr>
          <w:delText>제공하는</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가</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3</w:delText>
        </w:r>
        <w:r w:rsidDel="00F14216">
          <w:rPr>
            <w:rFonts w:ascii="HCI Poppy" w:eastAsia="휴먼명조"/>
            <w:spacing w:val="-1"/>
            <w:sz w:val="24"/>
          </w:rPr>
          <w:delText>자의</w:delText>
        </w:r>
        <w:r w:rsidDel="00F14216">
          <w:rPr>
            <w:rFonts w:ascii="HCI Poppy" w:eastAsia="휴먼명조"/>
            <w:spacing w:val="-1"/>
            <w:sz w:val="24"/>
          </w:rPr>
          <w:delText xml:space="preserve"> </w:delText>
        </w:r>
        <w:r w:rsidDel="00F14216">
          <w:rPr>
            <w:rFonts w:ascii="HCI Poppy" w:eastAsia="휴먼명조"/>
            <w:spacing w:val="-1"/>
            <w:sz w:val="24"/>
          </w:rPr>
          <w:delText>지식재산권</w:delText>
        </w:r>
        <w:r w:rsidDel="00F14216">
          <w:rPr>
            <w:rFonts w:ascii="HCI Poppy" w:eastAsia="휴먼명조"/>
            <w:spacing w:val="-1"/>
            <w:sz w:val="24"/>
          </w:rPr>
          <w:delText xml:space="preserve"> </w:delText>
        </w:r>
        <w:r w:rsidDel="00F14216">
          <w:rPr>
            <w:rFonts w:ascii="HCI Poppy" w:eastAsia="휴먼명조"/>
            <w:spacing w:val="-1"/>
            <w:sz w:val="24"/>
          </w:rPr>
          <w:delText>등</w:delText>
        </w:r>
        <w:r w:rsidDel="00F14216">
          <w:rPr>
            <w:rFonts w:ascii="HCI Poppy" w:eastAsia="휴먼명조"/>
            <w:spacing w:val="-1"/>
            <w:sz w:val="24"/>
          </w:rPr>
          <w:delText xml:space="preserve"> </w:delText>
        </w:r>
        <w:r w:rsidDel="00F14216">
          <w:rPr>
            <w:rFonts w:ascii="HCI Poppy" w:eastAsia="휴먼명조"/>
            <w:spacing w:val="-1"/>
            <w:sz w:val="24"/>
          </w:rPr>
          <w:delText>일체의</w:delText>
        </w:r>
        <w:r w:rsidDel="00F14216">
          <w:rPr>
            <w:rFonts w:ascii="HCI Poppy" w:eastAsia="휴먼명조"/>
            <w:spacing w:val="-1"/>
            <w:sz w:val="24"/>
          </w:rPr>
          <w:delText xml:space="preserve"> </w:delText>
        </w:r>
        <w:r w:rsidDel="00F14216">
          <w:rPr>
            <w:rFonts w:ascii="HCI Poppy" w:eastAsia="휴먼명조"/>
            <w:spacing w:val="-1"/>
            <w:sz w:val="24"/>
          </w:rPr>
          <w:delText>권리를</w:delText>
        </w:r>
        <w:r w:rsidDel="00F14216">
          <w:rPr>
            <w:rFonts w:ascii="HCI Poppy" w:eastAsia="휴먼명조"/>
            <w:spacing w:val="-1"/>
            <w:sz w:val="24"/>
          </w:rPr>
          <w:delText xml:space="preserve"> </w:delText>
        </w:r>
        <w:r w:rsidDel="00F14216">
          <w:rPr>
            <w:rFonts w:ascii="HCI Poppy" w:eastAsia="휴먼명조"/>
            <w:spacing w:val="-1"/>
            <w:sz w:val="24"/>
          </w:rPr>
          <w:delText>침해하지</w:delText>
        </w:r>
        <w:r w:rsidDel="00F14216">
          <w:rPr>
            <w:rFonts w:ascii="HCI Poppy" w:eastAsia="휴먼명조"/>
            <w:spacing w:val="-1"/>
            <w:sz w:val="24"/>
          </w:rPr>
          <w:delText xml:space="preserve"> </w:delText>
        </w:r>
        <w:r w:rsidDel="00F14216">
          <w:rPr>
            <w:rFonts w:ascii="HCI Poppy" w:eastAsia="휴먼명조"/>
            <w:spacing w:val="-1"/>
            <w:sz w:val="24"/>
          </w:rPr>
          <w:delText>않음을</w:delText>
        </w:r>
        <w:r w:rsidDel="00F14216">
          <w:rPr>
            <w:rFonts w:ascii="HCI Poppy" w:eastAsia="휴먼명조"/>
            <w:spacing w:val="-1"/>
            <w:sz w:val="24"/>
          </w:rPr>
          <w:delText xml:space="preserve"> </w:delText>
        </w:r>
        <w:r w:rsidDel="00F14216">
          <w:rPr>
            <w:rFonts w:ascii="HCI Poppy" w:eastAsia="휴먼명조"/>
            <w:spacing w:val="-1"/>
            <w:sz w:val="24"/>
          </w:rPr>
          <w:delText>보증하여야</w:delText>
        </w:r>
        <w:r w:rsidDel="00F14216">
          <w:rPr>
            <w:rFonts w:ascii="HCI Poppy" w:eastAsia="휴먼명조"/>
            <w:spacing w:val="-1"/>
            <w:sz w:val="24"/>
          </w:rPr>
          <w:delText xml:space="preserve"> </w:delText>
        </w:r>
        <w:r w:rsidDel="00F14216">
          <w:rPr>
            <w:rFonts w:ascii="HCI Poppy" w:eastAsia="휴먼명조"/>
            <w:spacing w:val="-1"/>
            <w:sz w:val="24"/>
          </w:rPr>
          <w:delText>하며</w:delText>
        </w:r>
        <w:r w:rsidDel="00F14216">
          <w:rPr>
            <w:rFonts w:ascii="HCI Poppy" w:eastAsia="휴먼명조"/>
            <w:spacing w:val="-1"/>
            <w:sz w:val="24"/>
          </w:rPr>
          <w:delText xml:space="preserve">, </w:delText>
        </w:r>
        <w:r w:rsidDel="00F14216">
          <w:rPr>
            <w:rFonts w:ascii="HCI Poppy" w:eastAsia="휴먼명조"/>
            <w:spacing w:val="-1"/>
            <w:sz w:val="24"/>
          </w:rPr>
          <w:delText>관련</w:delText>
        </w:r>
        <w:r w:rsidDel="00F14216">
          <w:rPr>
            <w:rFonts w:ascii="HCI Poppy" w:eastAsia="휴먼명조"/>
            <w:spacing w:val="-1"/>
            <w:sz w:val="24"/>
          </w:rPr>
          <w:delText xml:space="preserve"> </w:delText>
        </w:r>
        <w:r w:rsidDel="00F14216">
          <w:rPr>
            <w:rFonts w:ascii="HCI Poppy" w:eastAsia="휴먼명조"/>
            <w:spacing w:val="-1"/>
            <w:sz w:val="24"/>
          </w:rPr>
          <w:delText>법규에</w:delText>
        </w:r>
        <w:r w:rsidDel="00F14216">
          <w:rPr>
            <w:rFonts w:ascii="HCI Poppy" w:eastAsia="휴먼명조"/>
            <w:spacing w:val="-1"/>
            <w:sz w:val="24"/>
          </w:rPr>
          <w:delText xml:space="preserve"> </w:delText>
        </w:r>
        <w:r w:rsidDel="00F14216">
          <w:rPr>
            <w:rFonts w:ascii="HCI Poppy" w:eastAsia="휴먼명조"/>
            <w:spacing w:val="-1"/>
            <w:sz w:val="24"/>
          </w:rPr>
          <w:delText>적합하도록</w:delText>
        </w:r>
        <w:r w:rsidDel="00F14216">
          <w:rPr>
            <w:rFonts w:ascii="HCI Poppy" w:eastAsia="휴먼명조"/>
            <w:spacing w:val="-1"/>
            <w:sz w:val="24"/>
          </w:rPr>
          <w:delText xml:space="preserve"> </w:delText>
        </w:r>
        <w:r w:rsidDel="00F14216">
          <w:rPr>
            <w:rFonts w:ascii="HCI Poppy" w:eastAsia="휴먼명조"/>
            <w:spacing w:val="-1"/>
            <w:sz w:val="24"/>
          </w:rPr>
          <w:delText>업무를</w:delText>
        </w:r>
        <w:r w:rsidDel="00F14216">
          <w:rPr>
            <w:rFonts w:ascii="HCI Poppy" w:eastAsia="휴먼명조"/>
            <w:spacing w:val="-1"/>
            <w:sz w:val="24"/>
          </w:rPr>
          <w:delText xml:space="preserve"> </w:delText>
        </w:r>
        <w:r w:rsidDel="00F14216">
          <w:rPr>
            <w:rFonts w:ascii="HCI Poppy" w:eastAsia="휴먼명조"/>
            <w:spacing w:val="-1"/>
            <w:sz w:val="24"/>
          </w:rPr>
          <w:delText>수행할</w:delText>
        </w:r>
        <w:r w:rsidDel="00F14216">
          <w:rPr>
            <w:rFonts w:ascii="HCI Poppy" w:eastAsia="휴먼명조"/>
            <w:spacing w:val="-1"/>
            <w:sz w:val="24"/>
          </w:rPr>
          <w:delText xml:space="preserve"> </w:delText>
        </w:r>
        <w:r w:rsidDel="00F14216">
          <w:rPr>
            <w:rFonts w:ascii="HCI Poppy" w:eastAsia="휴먼명조"/>
            <w:spacing w:val="-1"/>
            <w:sz w:val="24"/>
          </w:rPr>
          <w:delText>것을</w:delText>
        </w:r>
        <w:r w:rsidDel="00F14216">
          <w:rPr>
            <w:rFonts w:ascii="HCI Poppy" w:eastAsia="휴먼명조"/>
            <w:spacing w:val="-1"/>
            <w:sz w:val="24"/>
          </w:rPr>
          <w:delText xml:space="preserve"> </w:delText>
        </w:r>
        <w:r w:rsidDel="00F14216">
          <w:rPr>
            <w:rFonts w:ascii="HCI Poppy" w:eastAsia="휴먼명조"/>
            <w:spacing w:val="-1"/>
            <w:sz w:val="24"/>
          </w:rPr>
          <w:delText>보증하여야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 xml:space="preserve">. </w:delText>
        </w:r>
        <w:r w:rsidDel="00F14216">
          <w:rPr>
            <w:rFonts w:ascii="HCI Poppy" w:eastAsia="휴먼명조"/>
            <w:spacing w:val="-1"/>
            <w:sz w:val="24"/>
          </w:rPr>
          <w:delText>만일</w:delText>
        </w:r>
        <w:r w:rsidDel="00F14216">
          <w:rPr>
            <w:rFonts w:ascii="HCI Poppy" w:eastAsia="휴먼명조"/>
            <w:spacing w:val="-1"/>
            <w:sz w:val="24"/>
          </w:rPr>
          <w:delText xml:space="preserve"> </w:delText>
        </w:r>
        <w:r w:rsidDel="00F14216">
          <w:rPr>
            <w:rFonts w:ascii="HCI Poppy" w:eastAsia="휴먼명조"/>
            <w:spacing w:val="-1"/>
            <w:sz w:val="24"/>
          </w:rPr>
          <w:delText>계약상대자가</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3</w:delText>
        </w:r>
        <w:r w:rsidDel="00F14216">
          <w:rPr>
            <w:rFonts w:ascii="HCI Poppy" w:eastAsia="휴먼명조"/>
            <w:spacing w:val="-1"/>
            <w:sz w:val="24"/>
          </w:rPr>
          <w:delText>자의</w:delText>
        </w:r>
        <w:r w:rsidDel="00F14216">
          <w:rPr>
            <w:rFonts w:ascii="HCI Poppy" w:eastAsia="휴먼명조"/>
            <w:spacing w:val="-1"/>
            <w:sz w:val="24"/>
          </w:rPr>
          <w:delText xml:space="preserve"> </w:delText>
        </w:r>
        <w:r w:rsidDel="00F14216">
          <w:rPr>
            <w:rFonts w:ascii="HCI Poppy" w:eastAsia="휴먼명조"/>
            <w:spacing w:val="-1"/>
            <w:sz w:val="24"/>
          </w:rPr>
          <w:delText>권리를</w:delText>
        </w:r>
        <w:r w:rsidDel="00F14216">
          <w:rPr>
            <w:rFonts w:ascii="HCI Poppy" w:eastAsia="휴먼명조"/>
            <w:spacing w:val="-1"/>
            <w:sz w:val="24"/>
          </w:rPr>
          <w:delText xml:space="preserve"> </w:delText>
        </w:r>
        <w:r w:rsidDel="00F14216">
          <w:rPr>
            <w:rFonts w:ascii="HCI Poppy" w:eastAsia="휴먼명조"/>
            <w:spacing w:val="-1"/>
            <w:sz w:val="24"/>
          </w:rPr>
          <w:delText>사용하여야</w:delText>
        </w:r>
        <w:r w:rsidDel="00F14216">
          <w:rPr>
            <w:rFonts w:ascii="HCI Poppy" w:eastAsia="휴먼명조"/>
            <w:spacing w:val="-1"/>
            <w:sz w:val="24"/>
          </w:rPr>
          <w:delText xml:space="preserve"> </w:delText>
        </w:r>
        <w:r w:rsidDel="00F14216">
          <w:rPr>
            <w:rFonts w:ascii="HCI Poppy" w:eastAsia="휴먼명조"/>
            <w:spacing w:val="-1"/>
            <w:sz w:val="24"/>
          </w:rPr>
          <w:delText>할</w:delText>
        </w:r>
        <w:r w:rsidDel="00F14216">
          <w:rPr>
            <w:rFonts w:ascii="HCI Poppy" w:eastAsia="휴먼명조"/>
            <w:spacing w:val="-1"/>
            <w:sz w:val="24"/>
          </w:rPr>
          <w:delText xml:space="preserve"> </w:delText>
        </w:r>
        <w:r w:rsidDel="00F14216">
          <w:rPr>
            <w:rFonts w:ascii="HCI Poppy" w:eastAsia="휴먼명조"/>
            <w:spacing w:val="-1"/>
            <w:sz w:val="24"/>
          </w:rPr>
          <w:delText>경우에는</w:delText>
        </w:r>
        <w:r w:rsidDel="00F14216">
          <w:rPr>
            <w:rFonts w:ascii="HCI Poppy" w:eastAsia="휴먼명조"/>
            <w:spacing w:val="-1"/>
            <w:sz w:val="24"/>
          </w:rPr>
          <w:delText xml:space="preserve"> </w:delText>
        </w:r>
        <w:r w:rsidDel="00F14216">
          <w:rPr>
            <w:rFonts w:ascii="HCI Poppy" w:eastAsia="휴먼명조"/>
            <w:spacing w:val="-1"/>
            <w:sz w:val="24"/>
          </w:rPr>
          <w:delText>사전에</w:delText>
        </w:r>
        <w:r w:rsidDel="00F14216">
          <w:rPr>
            <w:rFonts w:ascii="HCI Poppy" w:eastAsia="휴먼명조"/>
            <w:spacing w:val="-1"/>
            <w:sz w:val="24"/>
          </w:rPr>
          <w:delText xml:space="preserve"> </w:delText>
        </w:r>
        <w:r w:rsidDel="00F14216">
          <w:rPr>
            <w:rFonts w:ascii="HCI Poppy" w:eastAsia="휴먼명조"/>
            <w:spacing w:val="-1"/>
            <w:sz w:val="24"/>
          </w:rPr>
          <w:delText>발주자에게</w:delText>
        </w:r>
        <w:r w:rsidDel="00F14216">
          <w:rPr>
            <w:rFonts w:ascii="HCI Poppy" w:eastAsia="휴먼명조"/>
            <w:spacing w:val="-1"/>
            <w:sz w:val="24"/>
          </w:rPr>
          <w:delText xml:space="preserve"> </w:delText>
        </w:r>
        <w:r w:rsidDel="00F14216">
          <w:rPr>
            <w:rFonts w:ascii="HCI Poppy" w:eastAsia="휴먼명조"/>
            <w:spacing w:val="-1"/>
            <w:sz w:val="24"/>
          </w:rPr>
          <w:delText>통보하여야</w:delText>
        </w:r>
        <w:r w:rsidDel="00F14216">
          <w:rPr>
            <w:rFonts w:ascii="HCI Poppy" w:eastAsia="휴먼명조"/>
            <w:spacing w:val="-1"/>
            <w:sz w:val="24"/>
          </w:rPr>
          <w:delText xml:space="preserve"> </w:delText>
        </w:r>
        <w:r w:rsidDel="00F14216">
          <w:rPr>
            <w:rFonts w:ascii="HCI Poppy" w:eastAsia="휴먼명조"/>
            <w:spacing w:val="-1"/>
            <w:sz w:val="24"/>
          </w:rPr>
          <w:delText>하고</w:delText>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위</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3</w:delText>
        </w:r>
        <w:r w:rsidDel="00F14216">
          <w:rPr>
            <w:rFonts w:ascii="HCI Poppy" w:eastAsia="휴먼명조"/>
            <w:spacing w:val="-1"/>
            <w:sz w:val="24"/>
          </w:rPr>
          <w:delText>자의</w:delText>
        </w:r>
        <w:r w:rsidDel="00F14216">
          <w:rPr>
            <w:rFonts w:ascii="HCI Poppy" w:eastAsia="휴먼명조"/>
            <w:spacing w:val="-1"/>
            <w:sz w:val="24"/>
          </w:rPr>
          <w:delText xml:space="preserve"> </w:delText>
        </w:r>
        <w:r w:rsidDel="00F14216">
          <w:rPr>
            <w:rFonts w:ascii="HCI Poppy" w:eastAsia="휴먼명조"/>
            <w:spacing w:val="-1"/>
            <w:sz w:val="24"/>
          </w:rPr>
          <w:delText>권리를</w:delText>
        </w:r>
        <w:r w:rsidDel="00F14216">
          <w:rPr>
            <w:rFonts w:ascii="HCI Poppy" w:eastAsia="휴먼명조"/>
            <w:spacing w:val="-1"/>
            <w:sz w:val="24"/>
          </w:rPr>
          <w:delText xml:space="preserve"> </w:delText>
        </w:r>
        <w:r w:rsidDel="00F14216">
          <w:rPr>
            <w:rFonts w:ascii="HCI Poppy" w:eastAsia="휴먼명조"/>
            <w:spacing w:val="-1"/>
            <w:sz w:val="24"/>
          </w:rPr>
          <w:delText>정당하게</w:delText>
        </w:r>
        <w:r w:rsidDel="00F14216">
          <w:rPr>
            <w:rFonts w:ascii="HCI Poppy" w:eastAsia="휴먼명조"/>
            <w:spacing w:val="-1"/>
            <w:sz w:val="24"/>
          </w:rPr>
          <w:delText xml:space="preserve"> </w:delText>
        </w:r>
        <w:r w:rsidDel="00F14216">
          <w:rPr>
            <w:rFonts w:ascii="HCI Poppy" w:eastAsia="휴먼명조"/>
            <w:spacing w:val="-1"/>
            <w:sz w:val="24"/>
          </w:rPr>
          <w:delText>취득하여</w:delText>
        </w:r>
        <w:r w:rsidDel="00F14216">
          <w:rPr>
            <w:rFonts w:ascii="HCI Poppy" w:eastAsia="휴먼명조"/>
            <w:spacing w:val="-1"/>
            <w:sz w:val="24"/>
          </w:rPr>
          <w:delText xml:space="preserve"> </w:delText>
        </w:r>
        <w:r w:rsidDel="00F14216">
          <w:rPr>
            <w:rFonts w:ascii="HCI Poppy" w:eastAsia="휴먼명조"/>
            <w:spacing w:val="-1"/>
            <w:sz w:val="24"/>
          </w:rPr>
          <w:delText>사용하여야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 xml:space="preserve">. </w:delText>
        </w:r>
      </w:del>
    </w:p>
    <w:p w14:paraId="465B7DC3" w14:textId="3F6EF96F"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65" w:author="이수용" w:date="2025-01-07T14:02:00Z"/>
        </w:rPr>
      </w:pPr>
      <w:del w:id="166"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발주자는</w:delText>
        </w:r>
        <w:r w:rsidDel="00F14216">
          <w:rPr>
            <w:rFonts w:ascii="HCI Poppy" w:eastAsia="휴먼명조"/>
            <w:spacing w:val="-1"/>
            <w:sz w:val="24"/>
          </w:rPr>
          <w:delText xml:space="preserve"> </w:delText>
        </w:r>
        <w:r w:rsidDel="00F14216">
          <w:rPr>
            <w:rFonts w:ascii="HCI Poppy" w:eastAsia="휴먼명조"/>
            <w:spacing w:val="-1"/>
            <w:sz w:val="24"/>
          </w:rPr>
          <w:delText>기존에</w:delText>
        </w:r>
        <w:r w:rsidDel="00F14216">
          <w:rPr>
            <w:rFonts w:ascii="HCI Poppy" w:eastAsia="휴먼명조"/>
            <w:spacing w:val="-1"/>
            <w:sz w:val="24"/>
          </w:rPr>
          <w:delText xml:space="preserve"> </w:delText>
        </w:r>
        <w:r w:rsidDel="00F14216">
          <w:rPr>
            <w:rFonts w:ascii="HCI Poppy" w:eastAsia="휴먼명조"/>
            <w:spacing w:val="-1"/>
            <w:sz w:val="24"/>
          </w:rPr>
          <w:delText>보유하고</w:delText>
        </w:r>
        <w:r w:rsidDel="00F14216">
          <w:rPr>
            <w:rFonts w:ascii="HCI Poppy" w:eastAsia="휴먼명조"/>
            <w:spacing w:val="-1"/>
            <w:sz w:val="24"/>
          </w:rPr>
          <w:delText xml:space="preserve"> </w:delText>
        </w:r>
        <w:r w:rsidDel="00F14216">
          <w:rPr>
            <w:rFonts w:ascii="HCI Poppy" w:eastAsia="휴먼명조"/>
            <w:spacing w:val="-1"/>
            <w:sz w:val="24"/>
          </w:rPr>
          <w:delText>있는</w:delText>
        </w:r>
        <w:r w:rsidDel="00F14216">
          <w:rPr>
            <w:rFonts w:ascii="HCI Poppy" w:eastAsia="휴먼명조"/>
            <w:spacing w:val="-1"/>
            <w:sz w:val="24"/>
          </w:rPr>
          <w:delText xml:space="preserve"> </w:delText>
        </w:r>
        <w:r w:rsidDel="00F14216">
          <w:rPr>
            <w:rFonts w:ascii="HCI Poppy" w:eastAsia="휴먼명조"/>
            <w:spacing w:val="-1"/>
            <w:sz w:val="24"/>
          </w:rPr>
          <w:delText>데이터</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서비스의</w:delText>
        </w:r>
        <w:r w:rsidDel="00F14216">
          <w:rPr>
            <w:rFonts w:ascii="HCI Poppy" w:eastAsia="휴먼명조"/>
            <w:spacing w:val="-1"/>
            <w:sz w:val="24"/>
          </w:rPr>
          <w:delText xml:space="preserve"> </w:delText>
        </w:r>
        <w:r w:rsidDel="00F14216">
          <w:rPr>
            <w:rFonts w:ascii="HCI Poppy" w:eastAsia="휴먼명조"/>
            <w:spacing w:val="-1"/>
            <w:sz w:val="24"/>
          </w:rPr>
          <w:delText>사용을</w:delText>
        </w:r>
        <w:r w:rsidDel="00F14216">
          <w:rPr>
            <w:rFonts w:ascii="HCI Poppy" w:eastAsia="휴먼명조"/>
            <w:spacing w:val="-1"/>
            <w:sz w:val="24"/>
          </w:rPr>
          <w:delText xml:space="preserve"> </w:delText>
        </w:r>
        <w:r w:rsidDel="00F14216">
          <w:rPr>
            <w:rFonts w:ascii="HCI Poppy" w:eastAsia="휴먼명조"/>
            <w:spacing w:val="-1"/>
            <w:sz w:val="24"/>
          </w:rPr>
          <w:delText>위해</w:delText>
        </w:r>
        <w:r w:rsidDel="00F14216">
          <w:rPr>
            <w:rFonts w:ascii="HCI Poppy" w:eastAsia="휴먼명조"/>
            <w:spacing w:val="-1"/>
            <w:sz w:val="24"/>
          </w:rPr>
          <w:delText xml:space="preserve"> </w:delText>
        </w:r>
        <w:r w:rsidDel="00F14216">
          <w:rPr>
            <w:rFonts w:ascii="HCI Poppy" w:eastAsia="휴먼명조"/>
            <w:spacing w:val="-1"/>
            <w:sz w:val="24"/>
          </w:rPr>
          <w:delText>발주자</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이용자</w:delText>
        </w:r>
        <w:r w:rsidDel="00F14216">
          <w:rPr>
            <w:rFonts w:ascii="HCI Poppy" w:eastAsia="휴먼명조"/>
            <w:spacing w:val="-1"/>
            <w:sz w:val="24"/>
          </w:rPr>
          <w:delText>”</w:delText>
        </w:r>
        <w:r w:rsidDel="00F14216">
          <w:rPr>
            <w:rFonts w:ascii="HCI Poppy" w:eastAsia="휴먼명조"/>
            <w:spacing w:val="-1"/>
            <w:sz w:val="24"/>
          </w:rPr>
          <w:delText>가</w:delText>
        </w:r>
        <w:r w:rsidDel="00F14216">
          <w:rPr>
            <w:rFonts w:ascii="HCI Poppy" w:eastAsia="휴먼명조"/>
            <w:spacing w:val="-1"/>
            <w:sz w:val="24"/>
          </w:rPr>
          <w:delText xml:space="preserve"> </w:delText>
        </w:r>
        <w:r w:rsidDel="00F14216">
          <w:rPr>
            <w:rFonts w:ascii="HCI Poppy" w:eastAsia="휴먼명조"/>
            <w:spacing w:val="-1"/>
            <w:sz w:val="24"/>
          </w:rPr>
          <w:delText>계약상대자에</w:delText>
        </w:r>
        <w:r w:rsidDel="00F14216">
          <w:rPr>
            <w:rFonts w:ascii="HCI Poppy" w:eastAsia="휴먼명조"/>
            <w:spacing w:val="-1"/>
            <w:sz w:val="24"/>
          </w:rPr>
          <w:delText xml:space="preserve"> </w:delText>
        </w:r>
        <w:r w:rsidDel="00F14216">
          <w:rPr>
            <w:rFonts w:ascii="HCI Poppy" w:eastAsia="휴먼명조"/>
            <w:spacing w:val="-1"/>
            <w:sz w:val="24"/>
          </w:rPr>
          <w:delText>제공하는</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고객</w:delText>
        </w:r>
        <w:r w:rsidDel="00F14216">
          <w:rPr>
            <w:rFonts w:ascii="HCI Poppy" w:eastAsia="휴먼명조"/>
            <w:spacing w:val="-1"/>
            <w:sz w:val="24"/>
          </w:rPr>
          <w:delText xml:space="preserve"> </w:delText>
        </w:r>
        <w:r w:rsidDel="00F14216">
          <w:rPr>
            <w:rFonts w:ascii="HCI Poppy" w:eastAsia="휴먼명조"/>
            <w:spacing w:val="-1"/>
            <w:sz w:val="24"/>
          </w:rPr>
          <w:delText>데이터</w:delText>
        </w:r>
        <w:r w:rsidDel="00F14216">
          <w:rPr>
            <w:rFonts w:ascii="HCI Poppy" w:eastAsia="휴먼명조"/>
            <w:spacing w:val="-1"/>
            <w:sz w:val="24"/>
          </w:rPr>
          <w:delText>”</w:delText>
        </w:r>
        <w:r w:rsidDel="00F14216">
          <w:rPr>
            <w:rFonts w:ascii="HCI Poppy" w:eastAsia="휴먼명조"/>
            <w:spacing w:val="-1"/>
            <w:sz w:val="24"/>
          </w:rPr>
          <w:delText>가</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3</w:delText>
        </w:r>
        <w:r w:rsidDel="00F14216">
          <w:rPr>
            <w:rFonts w:ascii="HCI Poppy" w:eastAsia="휴먼명조"/>
            <w:spacing w:val="-1"/>
            <w:sz w:val="24"/>
          </w:rPr>
          <w:delText>자의</w:delText>
        </w:r>
        <w:r w:rsidDel="00F14216">
          <w:rPr>
            <w:rFonts w:ascii="HCI Poppy" w:eastAsia="휴먼명조"/>
            <w:spacing w:val="-1"/>
            <w:sz w:val="24"/>
          </w:rPr>
          <w:delText xml:space="preserve"> </w:delText>
        </w:r>
        <w:r w:rsidDel="00F14216">
          <w:rPr>
            <w:rFonts w:ascii="HCI Poppy" w:eastAsia="휴먼명조"/>
            <w:spacing w:val="-1"/>
            <w:sz w:val="24"/>
          </w:rPr>
          <w:delText>지식재산권</w:delText>
        </w:r>
        <w:r w:rsidDel="00F14216">
          <w:rPr>
            <w:rFonts w:ascii="HCI Poppy" w:eastAsia="휴먼명조"/>
            <w:spacing w:val="-1"/>
            <w:sz w:val="24"/>
          </w:rPr>
          <w:delText xml:space="preserve"> </w:delText>
        </w:r>
        <w:r w:rsidDel="00F14216">
          <w:rPr>
            <w:rFonts w:ascii="HCI Poppy" w:eastAsia="휴먼명조"/>
            <w:spacing w:val="-1"/>
            <w:sz w:val="24"/>
          </w:rPr>
          <w:delText>등</w:delText>
        </w:r>
        <w:r w:rsidDel="00F14216">
          <w:rPr>
            <w:rFonts w:ascii="HCI Poppy" w:eastAsia="휴먼명조"/>
            <w:spacing w:val="-1"/>
            <w:sz w:val="24"/>
          </w:rPr>
          <w:delText xml:space="preserve"> </w:delText>
        </w:r>
        <w:r w:rsidDel="00F14216">
          <w:rPr>
            <w:rFonts w:ascii="HCI Poppy" w:eastAsia="휴먼명조"/>
            <w:spacing w:val="-1"/>
            <w:sz w:val="24"/>
          </w:rPr>
          <w:delText>일체의</w:delText>
        </w:r>
        <w:r w:rsidDel="00F14216">
          <w:rPr>
            <w:rFonts w:ascii="HCI Poppy" w:eastAsia="휴먼명조"/>
            <w:spacing w:val="-1"/>
            <w:sz w:val="24"/>
          </w:rPr>
          <w:delText xml:space="preserve"> </w:delText>
        </w:r>
        <w:r w:rsidDel="00F14216">
          <w:rPr>
            <w:rFonts w:ascii="HCI Poppy" w:eastAsia="휴먼명조"/>
            <w:spacing w:val="-1"/>
            <w:sz w:val="24"/>
          </w:rPr>
          <w:delText>권리를</w:delText>
        </w:r>
        <w:r w:rsidDel="00F14216">
          <w:rPr>
            <w:rFonts w:ascii="HCI Poppy" w:eastAsia="휴먼명조"/>
            <w:spacing w:val="-1"/>
            <w:sz w:val="24"/>
          </w:rPr>
          <w:delText xml:space="preserve"> </w:delText>
        </w:r>
        <w:r w:rsidDel="00F14216">
          <w:rPr>
            <w:rFonts w:ascii="HCI Poppy" w:eastAsia="휴먼명조"/>
            <w:spacing w:val="-1"/>
            <w:sz w:val="24"/>
          </w:rPr>
          <w:delText>침해하지</w:delText>
        </w:r>
        <w:r w:rsidDel="00F14216">
          <w:rPr>
            <w:rFonts w:ascii="HCI Poppy" w:eastAsia="휴먼명조"/>
            <w:spacing w:val="-1"/>
            <w:sz w:val="24"/>
          </w:rPr>
          <w:delText xml:space="preserve"> </w:delText>
        </w:r>
        <w:r w:rsidDel="00F14216">
          <w:rPr>
            <w:rFonts w:ascii="HCI Poppy" w:eastAsia="휴먼명조"/>
            <w:spacing w:val="-1"/>
            <w:sz w:val="24"/>
          </w:rPr>
          <w:delText>않으며</w:delText>
        </w:r>
        <w:r w:rsidDel="00F14216">
          <w:rPr>
            <w:rFonts w:ascii="HCI Poppy" w:eastAsia="휴먼명조"/>
            <w:spacing w:val="-1"/>
            <w:sz w:val="24"/>
          </w:rPr>
          <w:delText xml:space="preserve">, </w:delText>
        </w:r>
        <w:r w:rsidDel="00F14216">
          <w:rPr>
            <w:rFonts w:ascii="HCI Poppy" w:eastAsia="휴먼명조"/>
            <w:spacing w:val="-1"/>
            <w:sz w:val="24"/>
          </w:rPr>
          <w:delText>관련</w:delText>
        </w:r>
        <w:r w:rsidDel="00F14216">
          <w:rPr>
            <w:rFonts w:ascii="HCI Poppy" w:eastAsia="휴먼명조"/>
            <w:spacing w:val="-1"/>
            <w:sz w:val="24"/>
          </w:rPr>
          <w:delText xml:space="preserve"> </w:delText>
        </w:r>
        <w:r w:rsidDel="00F14216">
          <w:rPr>
            <w:rFonts w:ascii="HCI Poppy" w:eastAsia="휴먼명조"/>
            <w:spacing w:val="-1"/>
            <w:sz w:val="24"/>
          </w:rPr>
          <w:delText>법규</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건전한</w:delText>
        </w:r>
        <w:r w:rsidDel="00F14216">
          <w:rPr>
            <w:rFonts w:ascii="HCI Poppy" w:eastAsia="휴먼명조"/>
            <w:spacing w:val="-1"/>
            <w:sz w:val="24"/>
          </w:rPr>
          <w:delText xml:space="preserve"> </w:delText>
        </w:r>
        <w:r w:rsidDel="00F14216">
          <w:rPr>
            <w:rFonts w:ascii="HCI Poppy" w:eastAsia="휴먼명조"/>
            <w:spacing w:val="-1"/>
            <w:sz w:val="24"/>
          </w:rPr>
          <w:delText>사회질서</w:delText>
        </w:r>
        <w:r w:rsidDel="00F14216">
          <w:rPr>
            <w:rFonts w:ascii="HCI Poppy" w:eastAsia="휴먼명조"/>
            <w:spacing w:val="-1"/>
            <w:sz w:val="24"/>
          </w:rPr>
          <w:delText xml:space="preserve">, </w:delText>
        </w:r>
        <w:r w:rsidDel="00F14216">
          <w:rPr>
            <w:rFonts w:ascii="HCI Poppy" w:eastAsia="휴먼명조"/>
            <w:spacing w:val="-1"/>
            <w:sz w:val="24"/>
          </w:rPr>
          <w:delText>미풍양속</w:delText>
        </w:r>
        <w:r w:rsidDel="00F14216">
          <w:rPr>
            <w:rFonts w:ascii="HCI Poppy" w:eastAsia="휴먼명조"/>
            <w:spacing w:val="-1"/>
            <w:sz w:val="24"/>
          </w:rPr>
          <w:delText xml:space="preserve">, </w:delText>
        </w:r>
        <w:r w:rsidDel="00F14216">
          <w:rPr>
            <w:rFonts w:ascii="HCI Poppy" w:eastAsia="휴먼명조"/>
            <w:spacing w:val="-1"/>
            <w:sz w:val="24"/>
          </w:rPr>
          <w:delText>공공질서에</w:delText>
        </w:r>
        <w:r w:rsidDel="00F14216">
          <w:rPr>
            <w:rFonts w:ascii="HCI Poppy" w:eastAsia="휴먼명조"/>
            <w:spacing w:val="-1"/>
            <w:sz w:val="24"/>
          </w:rPr>
          <w:delText xml:space="preserve"> </w:delText>
        </w:r>
        <w:r w:rsidDel="00F14216">
          <w:rPr>
            <w:rFonts w:ascii="HCI Poppy" w:eastAsia="휴먼명조"/>
            <w:spacing w:val="-1"/>
            <w:sz w:val="24"/>
          </w:rPr>
          <w:delText>적합하도록</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서비스를</w:delText>
        </w:r>
        <w:r w:rsidDel="00F14216">
          <w:rPr>
            <w:rFonts w:ascii="HCI Poppy" w:eastAsia="휴먼명조"/>
            <w:spacing w:val="-1"/>
            <w:sz w:val="24"/>
          </w:rPr>
          <w:delText xml:space="preserve"> </w:delText>
        </w:r>
        <w:r w:rsidDel="00F14216">
          <w:rPr>
            <w:rFonts w:ascii="HCI Poppy" w:eastAsia="휴먼명조"/>
            <w:spacing w:val="-1"/>
            <w:sz w:val="24"/>
          </w:rPr>
          <w:delText>이용할</w:delText>
        </w:r>
        <w:r w:rsidDel="00F14216">
          <w:rPr>
            <w:rFonts w:ascii="HCI Poppy" w:eastAsia="휴먼명조"/>
            <w:spacing w:val="-1"/>
            <w:sz w:val="24"/>
          </w:rPr>
          <w:delText xml:space="preserve"> </w:delText>
        </w:r>
        <w:r w:rsidDel="00F14216">
          <w:rPr>
            <w:rFonts w:ascii="HCI Poppy" w:eastAsia="휴먼명조"/>
            <w:spacing w:val="-1"/>
            <w:sz w:val="24"/>
          </w:rPr>
          <w:delText>것을</w:delText>
        </w:r>
        <w:r w:rsidDel="00F14216">
          <w:rPr>
            <w:rFonts w:ascii="HCI Poppy" w:eastAsia="휴먼명조"/>
            <w:spacing w:val="-1"/>
            <w:sz w:val="24"/>
          </w:rPr>
          <w:delText xml:space="preserve"> </w:delText>
        </w:r>
        <w:r w:rsidDel="00F14216">
          <w:rPr>
            <w:rFonts w:ascii="HCI Poppy" w:eastAsia="휴먼명조"/>
            <w:spacing w:val="-1"/>
            <w:sz w:val="24"/>
          </w:rPr>
          <w:delText>보증한다</w:delText>
        </w:r>
        <w:r w:rsidDel="00F14216">
          <w:rPr>
            <w:rFonts w:ascii="HCI Poppy" w:eastAsia="휴먼명조"/>
            <w:spacing w:val="-1"/>
            <w:sz w:val="24"/>
          </w:rPr>
          <w:delText>.</w:delText>
        </w:r>
      </w:del>
    </w:p>
    <w:p w14:paraId="3EF48E1D" w14:textId="5ABBEC7F"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67" w:author="이수용" w:date="2025-01-07T14:02:00Z"/>
        </w:rPr>
      </w:pPr>
      <w:del w:id="168"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,3)</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계약상대자</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발주자가</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조</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1</w:delText>
        </w:r>
        <w:r w:rsidDel="00F14216">
          <w:rPr>
            <w:rFonts w:ascii="HCI Poppy" w:eastAsia="휴먼명조"/>
            <w:spacing w:val="-1"/>
            <w:sz w:val="24"/>
          </w:rPr>
          <w:delText>항</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2</w:delText>
        </w:r>
        <w:r w:rsidDel="00F14216">
          <w:rPr>
            <w:rFonts w:ascii="HCI Poppy" w:eastAsia="휴먼명조"/>
            <w:spacing w:val="-1"/>
            <w:sz w:val="24"/>
          </w:rPr>
          <w:delText>항을</w:delText>
        </w:r>
        <w:r w:rsidDel="00F14216">
          <w:rPr>
            <w:rFonts w:ascii="HCI Poppy" w:eastAsia="휴먼명조"/>
            <w:spacing w:val="-1"/>
            <w:sz w:val="24"/>
          </w:rPr>
          <w:delText xml:space="preserve"> </w:delText>
        </w:r>
        <w:r w:rsidDel="00F14216">
          <w:rPr>
            <w:rFonts w:ascii="HCI Poppy" w:eastAsia="휴먼명조"/>
            <w:spacing w:val="-1"/>
            <w:sz w:val="24"/>
          </w:rPr>
          <w:delText>위반하여</w:delText>
        </w:r>
        <w:r w:rsidDel="00F14216">
          <w:rPr>
            <w:rFonts w:ascii="HCI Poppy" w:eastAsia="휴먼명조"/>
            <w:spacing w:val="-1"/>
            <w:sz w:val="24"/>
          </w:rPr>
          <w:delText xml:space="preserve"> </w:delText>
        </w:r>
        <w:r w:rsidDel="00F14216">
          <w:rPr>
            <w:rFonts w:ascii="HCI Poppy" w:eastAsia="휴먼명조"/>
            <w:spacing w:val="-1"/>
            <w:sz w:val="24"/>
          </w:rPr>
          <w:delText>다른</w:delText>
        </w:r>
        <w:r w:rsidDel="00F14216">
          <w:rPr>
            <w:rFonts w:ascii="HCI Poppy" w:eastAsia="휴먼명조"/>
            <w:spacing w:val="-1"/>
            <w:sz w:val="24"/>
          </w:rPr>
          <w:delText xml:space="preserve"> </w:delText>
        </w:r>
        <w:r w:rsidDel="00F14216">
          <w:rPr>
            <w:rFonts w:ascii="HCI Poppy" w:eastAsia="휴먼명조"/>
            <w:spacing w:val="-1"/>
            <w:sz w:val="24"/>
          </w:rPr>
          <w:delText>일방</w:delText>
        </w:r>
        <w:r w:rsidDel="00F14216">
          <w:rPr>
            <w:rFonts w:ascii="HCI Poppy" w:eastAsia="휴먼명조"/>
            <w:spacing w:val="-1"/>
            <w:sz w:val="24"/>
          </w:rPr>
          <w:delText xml:space="preserve"> </w:delText>
        </w:r>
        <w:r w:rsidDel="00F14216">
          <w:rPr>
            <w:rFonts w:ascii="HCI Poppy" w:eastAsia="휴먼명조"/>
            <w:spacing w:val="-1"/>
            <w:sz w:val="24"/>
          </w:rPr>
          <w:delText>당사자와</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3</w:delText>
        </w:r>
        <w:r w:rsidDel="00F14216">
          <w:rPr>
            <w:rFonts w:ascii="HCI Poppy" w:eastAsia="휴먼명조"/>
            <w:spacing w:val="-1"/>
            <w:sz w:val="24"/>
          </w:rPr>
          <w:delText>자</w:delText>
        </w:r>
        <w:r w:rsidDel="00F14216">
          <w:rPr>
            <w:rFonts w:ascii="HCI Poppy" w:eastAsia="휴먼명조"/>
            <w:spacing w:val="-1"/>
            <w:sz w:val="24"/>
          </w:rPr>
          <w:delText xml:space="preserve"> </w:delText>
        </w:r>
        <w:r w:rsidDel="00F14216">
          <w:rPr>
            <w:rFonts w:ascii="HCI Poppy" w:eastAsia="휴먼명조"/>
            <w:spacing w:val="-1"/>
            <w:sz w:val="24"/>
          </w:rPr>
          <w:delText>사이에</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3</w:delText>
        </w:r>
        <w:r w:rsidDel="00F14216">
          <w:rPr>
            <w:rFonts w:ascii="HCI Poppy" w:eastAsia="휴먼명조"/>
            <w:spacing w:val="-1"/>
            <w:sz w:val="24"/>
          </w:rPr>
          <w:delText>자의</w:delText>
        </w:r>
        <w:r w:rsidDel="00F14216">
          <w:rPr>
            <w:rFonts w:ascii="HCI Poppy" w:eastAsia="휴먼명조"/>
            <w:spacing w:val="-1"/>
            <w:sz w:val="24"/>
          </w:rPr>
          <w:delText xml:space="preserve"> </w:delText>
        </w:r>
        <w:r w:rsidDel="00F14216">
          <w:rPr>
            <w:rFonts w:ascii="HCI Poppy" w:eastAsia="휴먼명조"/>
            <w:spacing w:val="-1"/>
            <w:sz w:val="24"/>
          </w:rPr>
          <w:delText>특허권을</w:delText>
        </w:r>
        <w:r w:rsidDel="00F14216">
          <w:rPr>
            <w:rFonts w:ascii="HCI Poppy" w:eastAsia="휴먼명조"/>
            <w:spacing w:val="-1"/>
            <w:sz w:val="24"/>
          </w:rPr>
          <w:delText xml:space="preserve"> </w:delText>
        </w:r>
        <w:r w:rsidDel="00F14216">
          <w:rPr>
            <w:rFonts w:ascii="HCI Poppy" w:eastAsia="휴먼명조"/>
            <w:spacing w:val="-1"/>
            <w:sz w:val="24"/>
          </w:rPr>
          <w:delText>포함한</w:delText>
        </w:r>
        <w:r w:rsidDel="00F14216">
          <w:rPr>
            <w:rFonts w:ascii="HCI Poppy" w:eastAsia="휴먼명조"/>
            <w:spacing w:val="-1"/>
            <w:sz w:val="24"/>
          </w:rPr>
          <w:delText xml:space="preserve"> </w:delText>
        </w:r>
        <w:r w:rsidDel="00F14216">
          <w:rPr>
            <w:rFonts w:ascii="HCI Poppy" w:eastAsia="휴먼명조"/>
            <w:spacing w:val="-1"/>
            <w:sz w:val="24"/>
          </w:rPr>
          <w:delText>일체의</w:delText>
        </w:r>
        <w:r w:rsidDel="00F14216">
          <w:rPr>
            <w:rFonts w:ascii="HCI Poppy" w:eastAsia="휴먼명조"/>
            <w:spacing w:val="-1"/>
            <w:sz w:val="24"/>
          </w:rPr>
          <w:delText xml:space="preserve"> </w:delText>
        </w:r>
        <w:r w:rsidDel="00F14216">
          <w:rPr>
            <w:rFonts w:ascii="HCI Poppy" w:eastAsia="휴먼명조"/>
            <w:spacing w:val="-1"/>
            <w:sz w:val="24"/>
          </w:rPr>
          <w:delText>권리에</w:delText>
        </w:r>
        <w:r w:rsidDel="00F14216">
          <w:rPr>
            <w:rFonts w:ascii="HCI Poppy" w:eastAsia="휴먼명조"/>
            <w:spacing w:val="-1"/>
            <w:sz w:val="24"/>
          </w:rPr>
          <w:delText xml:space="preserve"> </w:delText>
        </w:r>
        <w:r w:rsidDel="00F14216">
          <w:rPr>
            <w:rFonts w:ascii="HCI Poppy" w:eastAsia="휴먼명조"/>
            <w:spacing w:val="-1"/>
            <w:sz w:val="24"/>
          </w:rPr>
          <w:delText>대해</w:delText>
        </w:r>
        <w:r w:rsidDel="00F14216">
          <w:rPr>
            <w:rFonts w:ascii="HCI Poppy" w:eastAsia="휴먼명조"/>
            <w:spacing w:val="-1"/>
            <w:sz w:val="24"/>
          </w:rPr>
          <w:delText xml:space="preserve"> </w:delText>
        </w:r>
        <w:r w:rsidDel="00F14216">
          <w:rPr>
            <w:rFonts w:ascii="HCI Poppy" w:eastAsia="휴먼명조"/>
            <w:spacing w:val="-1"/>
            <w:sz w:val="24"/>
          </w:rPr>
          <w:delText>분쟁이나</w:delText>
        </w:r>
        <w:r w:rsidDel="00F14216">
          <w:rPr>
            <w:rFonts w:ascii="HCI Poppy" w:eastAsia="휴먼명조"/>
            <w:spacing w:val="-1"/>
            <w:sz w:val="24"/>
          </w:rPr>
          <w:delText xml:space="preserve"> </w:delText>
        </w:r>
        <w:r w:rsidDel="00F14216">
          <w:rPr>
            <w:rFonts w:ascii="HCI Poppy" w:eastAsia="휴먼명조"/>
            <w:spacing w:val="-1"/>
            <w:sz w:val="24"/>
          </w:rPr>
          <w:delText>소송이</w:delText>
        </w:r>
        <w:r w:rsidDel="00F14216">
          <w:rPr>
            <w:rFonts w:ascii="HCI Poppy" w:eastAsia="휴먼명조"/>
            <w:spacing w:val="-1"/>
            <w:sz w:val="24"/>
          </w:rPr>
          <w:delText xml:space="preserve"> </w:delText>
        </w:r>
        <w:r w:rsidDel="00F14216">
          <w:rPr>
            <w:rFonts w:ascii="HCI Poppy" w:eastAsia="휴먼명조"/>
            <w:spacing w:val="-1"/>
            <w:sz w:val="24"/>
          </w:rPr>
          <w:delText>발생할</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그</w:delText>
        </w:r>
        <w:r w:rsidDel="00F14216">
          <w:rPr>
            <w:rFonts w:ascii="HCI Poppy" w:eastAsia="휴먼명조"/>
            <w:spacing w:val="-1"/>
            <w:sz w:val="24"/>
          </w:rPr>
          <w:delText xml:space="preserve"> </w:delText>
        </w:r>
        <w:r w:rsidDel="00F14216">
          <w:rPr>
            <w:rFonts w:ascii="HCI Poppy" w:eastAsia="휴먼명조"/>
            <w:spacing w:val="-1"/>
            <w:sz w:val="24"/>
          </w:rPr>
          <w:delText>위반</w:delText>
        </w:r>
        <w:r w:rsidDel="00F14216">
          <w:rPr>
            <w:rFonts w:ascii="HCI Poppy" w:eastAsia="휴먼명조"/>
            <w:spacing w:val="-1"/>
            <w:sz w:val="24"/>
          </w:rPr>
          <w:delText xml:space="preserve"> </w:delText>
        </w:r>
        <w:r w:rsidDel="00F14216">
          <w:rPr>
            <w:rFonts w:ascii="HCI Poppy" w:eastAsia="휴먼명조"/>
            <w:spacing w:val="-1"/>
            <w:sz w:val="24"/>
          </w:rPr>
          <w:delText>당사자는</w:delText>
        </w:r>
        <w:r w:rsidDel="00F14216">
          <w:rPr>
            <w:rFonts w:ascii="HCI Poppy" w:eastAsia="휴먼명조"/>
            <w:spacing w:val="-1"/>
            <w:sz w:val="24"/>
          </w:rPr>
          <w:delText xml:space="preserve"> </w:delText>
        </w:r>
        <w:r w:rsidDel="00F14216">
          <w:rPr>
            <w:rFonts w:ascii="HCI Poppy" w:eastAsia="휴먼명조"/>
            <w:spacing w:val="-1"/>
            <w:sz w:val="24"/>
          </w:rPr>
          <w:delText>자신의</w:delText>
        </w:r>
        <w:r w:rsidDel="00F14216">
          <w:rPr>
            <w:rFonts w:ascii="HCI Poppy" w:eastAsia="휴먼명조"/>
            <w:spacing w:val="-1"/>
            <w:sz w:val="24"/>
          </w:rPr>
          <w:delText xml:space="preserve"> </w:delText>
        </w:r>
        <w:r w:rsidDel="00F14216">
          <w:rPr>
            <w:rFonts w:ascii="HCI Poppy" w:eastAsia="휴먼명조"/>
            <w:spacing w:val="-1"/>
            <w:sz w:val="24"/>
          </w:rPr>
          <w:delText>비용과</w:delText>
        </w:r>
        <w:r w:rsidDel="00F14216">
          <w:rPr>
            <w:rFonts w:ascii="HCI Poppy" w:eastAsia="휴먼명조"/>
            <w:spacing w:val="-1"/>
            <w:sz w:val="24"/>
          </w:rPr>
          <w:delText xml:space="preserve"> </w:delText>
        </w:r>
        <w:r w:rsidDel="00F14216">
          <w:rPr>
            <w:rFonts w:ascii="HCI Poppy" w:eastAsia="휴먼명조"/>
            <w:spacing w:val="-1"/>
            <w:sz w:val="24"/>
          </w:rPr>
          <w:delText>책임으로</w:delText>
        </w:r>
        <w:r w:rsidDel="00F14216">
          <w:rPr>
            <w:rFonts w:ascii="HCI Poppy" w:eastAsia="휴먼명조"/>
            <w:spacing w:val="-1"/>
            <w:sz w:val="24"/>
          </w:rPr>
          <w:delText xml:space="preserve"> </w:delText>
        </w:r>
        <w:r w:rsidDel="00F14216">
          <w:rPr>
            <w:rFonts w:ascii="HCI Poppy" w:eastAsia="휴먼명조"/>
            <w:spacing w:val="-1"/>
            <w:sz w:val="24"/>
          </w:rPr>
          <w:delText>다른</w:delText>
        </w:r>
        <w:r w:rsidDel="00F14216">
          <w:rPr>
            <w:rFonts w:ascii="HCI Poppy" w:eastAsia="휴먼명조"/>
            <w:spacing w:val="-1"/>
            <w:sz w:val="24"/>
          </w:rPr>
          <w:delText xml:space="preserve"> </w:delText>
        </w:r>
        <w:r w:rsidDel="00F14216">
          <w:rPr>
            <w:rFonts w:ascii="HCI Poppy" w:eastAsia="휴먼명조"/>
            <w:spacing w:val="-1"/>
            <w:sz w:val="24"/>
          </w:rPr>
          <w:delText>일방</w:delText>
        </w:r>
        <w:r w:rsidDel="00F14216">
          <w:rPr>
            <w:rFonts w:ascii="HCI Poppy" w:eastAsia="휴먼명조"/>
            <w:spacing w:val="-1"/>
            <w:sz w:val="24"/>
          </w:rPr>
          <w:delText xml:space="preserve"> </w:delText>
        </w:r>
        <w:r w:rsidDel="00F14216">
          <w:rPr>
            <w:rFonts w:ascii="HCI Poppy" w:eastAsia="휴먼명조"/>
            <w:spacing w:val="-1"/>
            <w:sz w:val="24"/>
          </w:rPr>
          <w:delText>당사자를</w:delText>
        </w:r>
        <w:r w:rsidDel="00F14216">
          <w:rPr>
            <w:rFonts w:ascii="HCI Poppy" w:eastAsia="휴먼명조"/>
            <w:spacing w:val="-1"/>
            <w:sz w:val="24"/>
          </w:rPr>
          <w:delText xml:space="preserve"> </w:delText>
        </w:r>
        <w:r w:rsidDel="00F14216">
          <w:rPr>
            <w:rFonts w:ascii="HCI Poppy" w:eastAsia="휴먼명조"/>
            <w:spacing w:val="-1"/>
            <w:sz w:val="24"/>
          </w:rPr>
          <w:delText>방어하여야</w:delText>
        </w:r>
        <w:r w:rsidDel="00F14216">
          <w:rPr>
            <w:rFonts w:ascii="HCI Poppy" w:eastAsia="휴먼명조"/>
            <w:spacing w:val="-1"/>
            <w:sz w:val="24"/>
          </w:rPr>
          <w:delText xml:space="preserve"> </w:delText>
        </w:r>
        <w:r w:rsidDel="00F14216">
          <w:rPr>
            <w:rFonts w:ascii="HCI Poppy" w:eastAsia="휴먼명조"/>
            <w:spacing w:val="-1"/>
            <w:sz w:val="24"/>
          </w:rPr>
          <w:delText>하며</w:delText>
        </w:r>
        <w:r w:rsidDel="00F14216">
          <w:rPr>
            <w:rFonts w:ascii="HCI Poppy" w:eastAsia="휴먼명조"/>
            <w:spacing w:val="-1"/>
            <w:sz w:val="24"/>
          </w:rPr>
          <w:delText xml:space="preserve">, </w:delText>
        </w:r>
        <w:r w:rsidDel="00F14216">
          <w:rPr>
            <w:rFonts w:ascii="HCI Poppy" w:eastAsia="휴먼명조"/>
            <w:spacing w:val="-1"/>
            <w:sz w:val="24"/>
          </w:rPr>
          <w:delText>이로</w:delText>
        </w:r>
        <w:r w:rsidDel="00F14216">
          <w:rPr>
            <w:rFonts w:ascii="HCI Poppy" w:eastAsia="휴먼명조"/>
            <w:spacing w:val="-1"/>
            <w:sz w:val="24"/>
          </w:rPr>
          <w:delText xml:space="preserve"> </w:delText>
        </w:r>
        <w:r w:rsidDel="00F14216">
          <w:rPr>
            <w:rFonts w:ascii="HCI Poppy" w:eastAsia="휴먼명조"/>
            <w:spacing w:val="-1"/>
            <w:sz w:val="24"/>
          </w:rPr>
          <w:delText>인해</w:delText>
        </w:r>
        <w:r w:rsidDel="00F14216">
          <w:rPr>
            <w:rFonts w:ascii="HCI Poppy" w:eastAsia="휴먼명조"/>
            <w:spacing w:val="-1"/>
            <w:sz w:val="24"/>
          </w:rPr>
          <w:delText xml:space="preserve"> </w:delText>
        </w:r>
        <w:r w:rsidDel="00F14216">
          <w:rPr>
            <w:rFonts w:ascii="HCI Poppy" w:eastAsia="휴먼명조"/>
            <w:spacing w:val="-1"/>
            <w:sz w:val="24"/>
          </w:rPr>
          <w:delText>다른</w:delText>
        </w:r>
        <w:r w:rsidDel="00F14216">
          <w:rPr>
            <w:rFonts w:ascii="HCI Poppy" w:eastAsia="휴먼명조"/>
            <w:spacing w:val="-1"/>
            <w:sz w:val="24"/>
          </w:rPr>
          <w:delText xml:space="preserve"> </w:delText>
        </w:r>
        <w:r w:rsidDel="00F14216">
          <w:rPr>
            <w:rFonts w:ascii="HCI Poppy" w:eastAsia="휴먼명조"/>
            <w:spacing w:val="-1"/>
            <w:sz w:val="24"/>
          </w:rPr>
          <w:delText>일방</w:delText>
        </w:r>
        <w:r w:rsidDel="00F14216">
          <w:rPr>
            <w:rFonts w:ascii="HCI Poppy" w:eastAsia="휴먼명조"/>
            <w:spacing w:val="-1"/>
            <w:sz w:val="24"/>
          </w:rPr>
          <w:delText xml:space="preserve"> </w:delText>
        </w:r>
        <w:r w:rsidDel="00F14216">
          <w:rPr>
            <w:rFonts w:ascii="HCI Poppy" w:eastAsia="휴먼명조"/>
            <w:spacing w:val="-1"/>
            <w:sz w:val="24"/>
          </w:rPr>
          <w:delText>당사자에게</w:delText>
        </w:r>
        <w:r w:rsidDel="00F14216">
          <w:rPr>
            <w:rFonts w:ascii="HCI Poppy" w:eastAsia="휴먼명조"/>
            <w:spacing w:val="-1"/>
            <w:sz w:val="24"/>
          </w:rPr>
          <w:delText xml:space="preserve"> </w:delText>
        </w:r>
        <w:r w:rsidDel="00F14216">
          <w:rPr>
            <w:rFonts w:ascii="HCI Poppy" w:eastAsia="휴먼명조"/>
            <w:spacing w:val="-1"/>
            <w:sz w:val="24"/>
          </w:rPr>
          <w:delText>손해가</w:delText>
        </w:r>
        <w:r w:rsidDel="00F14216">
          <w:rPr>
            <w:rFonts w:ascii="HCI Poppy" w:eastAsia="휴먼명조"/>
            <w:spacing w:val="-1"/>
            <w:sz w:val="24"/>
          </w:rPr>
          <w:delText xml:space="preserve"> </w:delText>
        </w:r>
        <w:r w:rsidDel="00F14216">
          <w:rPr>
            <w:rFonts w:ascii="HCI Poppy" w:eastAsia="휴먼명조"/>
            <w:spacing w:val="-1"/>
            <w:sz w:val="24"/>
          </w:rPr>
          <w:delText>있을</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그가</w:delText>
        </w:r>
        <w:r w:rsidDel="00F14216">
          <w:rPr>
            <w:rFonts w:ascii="HCI Poppy" w:eastAsia="휴먼명조"/>
            <w:spacing w:val="-1"/>
            <w:sz w:val="24"/>
          </w:rPr>
          <w:delText xml:space="preserve"> </w:delText>
        </w:r>
        <w:r w:rsidDel="00F14216">
          <w:rPr>
            <w:rFonts w:ascii="HCI Poppy" w:eastAsia="휴먼명조"/>
            <w:spacing w:val="-1"/>
            <w:sz w:val="24"/>
          </w:rPr>
          <w:delText>입은</w:delText>
        </w:r>
        <w:r w:rsidDel="00F14216">
          <w:rPr>
            <w:rFonts w:ascii="HCI Poppy" w:eastAsia="휴먼명조"/>
            <w:spacing w:val="-1"/>
            <w:sz w:val="24"/>
          </w:rPr>
          <w:delText xml:space="preserve"> </w:delText>
        </w:r>
        <w:r w:rsidDel="00F14216">
          <w:rPr>
            <w:rFonts w:ascii="HCI Poppy" w:eastAsia="휴먼명조"/>
            <w:spacing w:val="-1"/>
            <w:sz w:val="24"/>
          </w:rPr>
          <w:delText>손해를</w:delText>
        </w:r>
        <w:r w:rsidDel="00F14216">
          <w:rPr>
            <w:rFonts w:ascii="HCI Poppy" w:eastAsia="휴먼명조"/>
            <w:spacing w:val="-1"/>
            <w:sz w:val="24"/>
          </w:rPr>
          <w:delText xml:space="preserve"> </w:delText>
        </w:r>
        <w:r w:rsidDel="00F14216">
          <w:rPr>
            <w:rFonts w:ascii="HCI Poppy" w:eastAsia="휴먼명조"/>
            <w:spacing w:val="-1"/>
            <w:sz w:val="24"/>
          </w:rPr>
          <w:delText>배상하여야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당사자는</w:delText>
        </w:r>
        <w:r w:rsidDel="00F14216">
          <w:rPr>
            <w:rFonts w:ascii="HCI Poppy" w:eastAsia="휴먼명조"/>
            <w:spacing w:val="-1"/>
            <w:sz w:val="24"/>
          </w:rPr>
          <w:delText xml:space="preserve"> </w:delText>
        </w:r>
        <w:r w:rsidDel="00F14216">
          <w:rPr>
            <w:rFonts w:ascii="HCI Poppy" w:eastAsia="휴먼명조"/>
            <w:spacing w:val="-1"/>
            <w:sz w:val="24"/>
          </w:rPr>
          <w:delText>위</w:delText>
        </w:r>
        <w:r w:rsidDel="00F14216">
          <w:rPr>
            <w:rFonts w:ascii="HCI Poppy" w:eastAsia="휴먼명조"/>
            <w:spacing w:val="-1"/>
            <w:sz w:val="24"/>
          </w:rPr>
          <w:delText xml:space="preserve"> </w:delText>
        </w:r>
        <w:r w:rsidDel="00F14216">
          <w:rPr>
            <w:rFonts w:ascii="HCI Poppy" w:eastAsia="휴먼명조"/>
            <w:spacing w:val="-1"/>
            <w:sz w:val="24"/>
          </w:rPr>
          <w:delText>분쟁이나</w:delText>
        </w:r>
        <w:r w:rsidDel="00F14216">
          <w:rPr>
            <w:rFonts w:ascii="HCI Poppy" w:eastAsia="휴먼명조"/>
            <w:spacing w:val="-1"/>
            <w:sz w:val="24"/>
          </w:rPr>
          <w:delText xml:space="preserve"> </w:delText>
        </w:r>
        <w:r w:rsidDel="00F14216">
          <w:rPr>
            <w:rFonts w:ascii="HCI Poppy" w:eastAsia="휴먼명조"/>
            <w:spacing w:val="-1"/>
            <w:sz w:val="24"/>
          </w:rPr>
          <w:delText>소송의</w:delText>
        </w:r>
        <w:r w:rsidDel="00F14216">
          <w:rPr>
            <w:rFonts w:ascii="HCI Poppy" w:eastAsia="휴먼명조"/>
            <w:spacing w:val="-1"/>
            <w:sz w:val="24"/>
          </w:rPr>
          <w:delText xml:space="preserve"> </w:delText>
        </w:r>
        <w:r w:rsidDel="00F14216">
          <w:rPr>
            <w:rFonts w:ascii="HCI Poppy" w:eastAsia="휴먼명조"/>
            <w:spacing w:val="-1"/>
            <w:sz w:val="24"/>
          </w:rPr>
          <w:delText>발생</w:delText>
        </w:r>
        <w:r w:rsidDel="00F14216">
          <w:rPr>
            <w:rFonts w:ascii="HCI Poppy" w:eastAsia="휴먼명조"/>
            <w:spacing w:val="-1"/>
            <w:sz w:val="24"/>
          </w:rPr>
          <w:delText xml:space="preserve">, </w:delText>
        </w:r>
        <w:r w:rsidDel="00F14216">
          <w:rPr>
            <w:rFonts w:ascii="HCI Poppy" w:eastAsia="휴먼명조"/>
            <w:spacing w:val="-1"/>
            <w:sz w:val="24"/>
          </w:rPr>
          <w:delText>진행사항을</w:delText>
        </w:r>
        <w:r w:rsidDel="00F14216">
          <w:rPr>
            <w:rFonts w:ascii="HCI Poppy" w:eastAsia="휴먼명조"/>
            <w:spacing w:val="-1"/>
            <w:sz w:val="24"/>
          </w:rPr>
          <w:delText xml:space="preserve"> </w:delText>
        </w:r>
        <w:r w:rsidDel="00F14216">
          <w:rPr>
            <w:rFonts w:ascii="HCI Poppy" w:eastAsia="휴먼명조"/>
            <w:spacing w:val="-1"/>
            <w:sz w:val="24"/>
          </w:rPr>
          <w:delText>즉시</w:delText>
        </w:r>
        <w:r w:rsidDel="00F14216">
          <w:rPr>
            <w:rFonts w:ascii="HCI Poppy" w:eastAsia="휴먼명조"/>
            <w:spacing w:val="-1"/>
            <w:sz w:val="24"/>
          </w:rPr>
          <w:delText xml:space="preserve"> </w:delText>
        </w:r>
        <w:r w:rsidDel="00F14216">
          <w:rPr>
            <w:rFonts w:ascii="HCI Poppy" w:eastAsia="휴먼명조"/>
            <w:spacing w:val="-1"/>
            <w:sz w:val="24"/>
          </w:rPr>
          <w:delText>상대방에게</w:delText>
        </w:r>
        <w:r w:rsidDel="00F14216">
          <w:rPr>
            <w:rFonts w:ascii="HCI Poppy" w:eastAsia="휴먼명조"/>
            <w:spacing w:val="-1"/>
            <w:sz w:val="24"/>
          </w:rPr>
          <w:delText xml:space="preserve"> </w:delText>
        </w:r>
        <w:r w:rsidDel="00F14216">
          <w:rPr>
            <w:rFonts w:ascii="HCI Poppy" w:eastAsia="휴먼명조"/>
            <w:spacing w:val="-1"/>
            <w:sz w:val="24"/>
          </w:rPr>
          <w:delText>알려야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46FCB412" w14:textId="1933806B"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69" w:author="이수용" w:date="2025-01-07T14:02:00Z"/>
        </w:rPr>
      </w:pPr>
      <w:del w:id="170"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,4)</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결과데이터</w:delText>
        </w:r>
        <w:r w:rsidDel="00F14216">
          <w:rPr>
            <w:rFonts w:ascii="HCI Poppy" w:eastAsia="휴먼명조"/>
            <w:spacing w:val="-1"/>
            <w:sz w:val="24"/>
          </w:rPr>
          <w:delText>”</w:delText>
        </w:r>
        <w:r w:rsidDel="00F14216">
          <w:rPr>
            <w:rFonts w:ascii="HCI Poppy" w:eastAsia="휴먼명조"/>
            <w:spacing w:val="-1"/>
            <w:sz w:val="24"/>
          </w:rPr>
          <w:delText>에</w:delText>
        </w:r>
        <w:r w:rsidDel="00F14216">
          <w:rPr>
            <w:rFonts w:ascii="HCI Poppy" w:eastAsia="휴먼명조"/>
            <w:spacing w:val="-1"/>
            <w:sz w:val="24"/>
          </w:rPr>
          <w:delText xml:space="preserve"> </w:delText>
        </w:r>
        <w:r w:rsidDel="00F14216">
          <w:rPr>
            <w:rFonts w:ascii="HCI Poppy" w:eastAsia="휴먼명조"/>
            <w:spacing w:val="-1"/>
            <w:sz w:val="24"/>
          </w:rPr>
          <w:delText>관하여</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3</w:delText>
        </w:r>
        <w:r w:rsidDel="00F14216">
          <w:rPr>
            <w:rFonts w:ascii="HCI Poppy" w:eastAsia="휴먼명조"/>
            <w:spacing w:val="-1"/>
            <w:sz w:val="24"/>
          </w:rPr>
          <w:delText>자와</w:delText>
        </w:r>
        <w:r w:rsidDel="00F14216">
          <w:rPr>
            <w:rFonts w:ascii="HCI Poppy" w:eastAsia="휴먼명조"/>
            <w:spacing w:val="-1"/>
            <w:sz w:val="24"/>
          </w:rPr>
          <w:delText xml:space="preserve"> </w:delText>
        </w:r>
        <w:r w:rsidDel="00F14216">
          <w:rPr>
            <w:rFonts w:ascii="HCI Poppy" w:eastAsia="휴먼명조"/>
            <w:spacing w:val="-1"/>
            <w:sz w:val="24"/>
          </w:rPr>
          <w:delText>사이에</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3</w:delText>
        </w:r>
        <w:r w:rsidDel="00F14216">
          <w:rPr>
            <w:rFonts w:ascii="HCI Poppy" w:eastAsia="휴먼명조"/>
            <w:spacing w:val="-1"/>
            <w:sz w:val="24"/>
          </w:rPr>
          <w:delText>자의</w:delText>
        </w:r>
        <w:r w:rsidDel="00F14216">
          <w:rPr>
            <w:rFonts w:ascii="HCI Poppy" w:eastAsia="휴먼명조"/>
            <w:spacing w:val="-1"/>
            <w:sz w:val="24"/>
          </w:rPr>
          <w:delText xml:space="preserve"> </w:delText>
        </w:r>
        <w:r w:rsidDel="00F14216">
          <w:rPr>
            <w:rFonts w:ascii="HCI Poppy" w:eastAsia="휴먼명조"/>
            <w:spacing w:val="-1"/>
            <w:sz w:val="24"/>
          </w:rPr>
          <w:delText>특허권을</w:delText>
        </w:r>
        <w:r w:rsidDel="00F14216">
          <w:rPr>
            <w:rFonts w:ascii="HCI Poppy" w:eastAsia="휴먼명조"/>
            <w:spacing w:val="-1"/>
            <w:sz w:val="24"/>
          </w:rPr>
          <w:delText xml:space="preserve"> </w:delText>
        </w:r>
        <w:r w:rsidDel="00F14216">
          <w:rPr>
            <w:rFonts w:ascii="HCI Poppy" w:eastAsia="휴먼명조"/>
            <w:spacing w:val="-1"/>
            <w:sz w:val="24"/>
          </w:rPr>
          <w:delText>포함한</w:delText>
        </w:r>
        <w:r w:rsidDel="00F14216">
          <w:rPr>
            <w:rFonts w:ascii="HCI Poppy" w:eastAsia="휴먼명조"/>
            <w:spacing w:val="-1"/>
            <w:sz w:val="24"/>
          </w:rPr>
          <w:delText xml:space="preserve"> </w:delText>
        </w:r>
        <w:r w:rsidDel="00F14216">
          <w:rPr>
            <w:rFonts w:ascii="HCI Poppy" w:eastAsia="휴먼명조"/>
            <w:spacing w:val="-1"/>
            <w:sz w:val="24"/>
          </w:rPr>
          <w:delText>일체의</w:delText>
        </w:r>
        <w:r w:rsidDel="00F14216">
          <w:rPr>
            <w:rFonts w:ascii="HCI Poppy" w:eastAsia="휴먼명조"/>
            <w:spacing w:val="-1"/>
            <w:sz w:val="24"/>
          </w:rPr>
          <w:delText xml:space="preserve"> </w:delText>
        </w:r>
        <w:r w:rsidDel="00F14216">
          <w:rPr>
            <w:rFonts w:ascii="HCI Poppy" w:eastAsia="휴먼명조"/>
            <w:spacing w:val="-1"/>
            <w:sz w:val="24"/>
          </w:rPr>
          <w:delText>권리에</w:delText>
        </w:r>
        <w:r w:rsidDel="00F14216">
          <w:rPr>
            <w:rFonts w:ascii="HCI Poppy" w:eastAsia="휴먼명조"/>
            <w:spacing w:val="-1"/>
            <w:sz w:val="24"/>
          </w:rPr>
          <w:delText xml:space="preserve"> </w:delText>
        </w:r>
        <w:r w:rsidDel="00F14216">
          <w:rPr>
            <w:rFonts w:ascii="HCI Poppy" w:eastAsia="휴먼명조"/>
            <w:spacing w:val="-1"/>
            <w:sz w:val="24"/>
          </w:rPr>
          <w:delText>대해</w:delText>
        </w:r>
        <w:r w:rsidDel="00F14216">
          <w:rPr>
            <w:rFonts w:ascii="HCI Poppy" w:eastAsia="휴먼명조"/>
            <w:spacing w:val="-1"/>
            <w:sz w:val="24"/>
          </w:rPr>
          <w:delText xml:space="preserve"> </w:delText>
        </w:r>
        <w:r w:rsidDel="00F14216">
          <w:rPr>
            <w:rFonts w:ascii="HCI Poppy" w:eastAsia="휴먼명조"/>
            <w:spacing w:val="-1"/>
            <w:sz w:val="24"/>
          </w:rPr>
          <w:delText>분쟁이나</w:delText>
        </w:r>
        <w:r w:rsidDel="00F14216">
          <w:rPr>
            <w:rFonts w:ascii="HCI Poppy" w:eastAsia="휴먼명조"/>
            <w:spacing w:val="-1"/>
            <w:sz w:val="24"/>
          </w:rPr>
          <w:delText xml:space="preserve"> </w:delText>
        </w:r>
        <w:r w:rsidDel="00F14216">
          <w:rPr>
            <w:rFonts w:ascii="HCI Poppy" w:eastAsia="휴먼명조"/>
            <w:spacing w:val="-1"/>
            <w:sz w:val="24"/>
          </w:rPr>
          <w:delText>소송이</w:delText>
        </w:r>
        <w:r w:rsidDel="00F14216">
          <w:rPr>
            <w:rFonts w:ascii="HCI Poppy" w:eastAsia="휴먼명조"/>
            <w:spacing w:val="-1"/>
            <w:sz w:val="24"/>
          </w:rPr>
          <w:delText xml:space="preserve"> </w:delText>
        </w:r>
        <w:r w:rsidDel="00F14216">
          <w:rPr>
            <w:rFonts w:ascii="HCI Poppy" w:eastAsia="휴먼명조"/>
            <w:spacing w:val="-1"/>
            <w:sz w:val="24"/>
          </w:rPr>
          <w:delText>발생한</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귀책당사자는</w:delText>
        </w:r>
        <w:r w:rsidDel="00F14216">
          <w:rPr>
            <w:rFonts w:ascii="HCI Poppy" w:eastAsia="휴먼명조"/>
            <w:spacing w:val="-1"/>
            <w:sz w:val="24"/>
          </w:rPr>
          <w:delText xml:space="preserve"> </w:delText>
        </w:r>
        <w:r w:rsidDel="00F14216">
          <w:rPr>
            <w:rFonts w:ascii="HCI Poppy" w:eastAsia="휴먼명조"/>
            <w:spacing w:val="-1"/>
            <w:sz w:val="24"/>
          </w:rPr>
          <w:delText>자신의</w:delText>
        </w:r>
        <w:r w:rsidDel="00F14216">
          <w:rPr>
            <w:rFonts w:ascii="HCI Poppy" w:eastAsia="휴먼명조"/>
            <w:spacing w:val="-1"/>
            <w:sz w:val="24"/>
          </w:rPr>
          <w:delText xml:space="preserve"> </w:delText>
        </w:r>
        <w:r w:rsidDel="00F14216">
          <w:rPr>
            <w:rFonts w:ascii="HCI Poppy" w:eastAsia="휴먼명조"/>
            <w:spacing w:val="-1"/>
            <w:sz w:val="24"/>
          </w:rPr>
          <w:delText>비용과</w:delText>
        </w:r>
        <w:r w:rsidDel="00F14216">
          <w:rPr>
            <w:rFonts w:ascii="HCI Poppy" w:eastAsia="휴먼명조"/>
            <w:spacing w:val="-1"/>
            <w:sz w:val="24"/>
          </w:rPr>
          <w:delText xml:space="preserve"> </w:delText>
        </w:r>
        <w:r w:rsidDel="00F14216">
          <w:rPr>
            <w:rFonts w:ascii="HCI Poppy" w:eastAsia="휴먼명조"/>
            <w:spacing w:val="-1"/>
            <w:sz w:val="24"/>
          </w:rPr>
          <w:delText>책임으로</w:delText>
        </w:r>
        <w:r w:rsidDel="00F14216">
          <w:rPr>
            <w:rFonts w:ascii="HCI Poppy" w:eastAsia="휴먼명조"/>
            <w:spacing w:val="-1"/>
            <w:sz w:val="24"/>
          </w:rPr>
          <w:delText xml:space="preserve"> </w:delText>
        </w:r>
        <w:r w:rsidDel="00F14216">
          <w:rPr>
            <w:rFonts w:ascii="HCI Poppy" w:eastAsia="휴먼명조"/>
            <w:spacing w:val="-1"/>
            <w:sz w:val="24"/>
          </w:rPr>
          <w:delText>다른</w:delText>
        </w:r>
        <w:r w:rsidDel="00F14216">
          <w:rPr>
            <w:rFonts w:ascii="HCI Poppy" w:eastAsia="휴먼명조"/>
            <w:spacing w:val="-1"/>
            <w:sz w:val="24"/>
          </w:rPr>
          <w:delText xml:space="preserve"> </w:delText>
        </w:r>
        <w:r w:rsidDel="00F14216">
          <w:rPr>
            <w:rFonts w:ascii="HCI Poppy" w:eastAsia="휴먼명조"/>
            <w:spacing w:val="-1"/>
            <w:sz w:val="24"/>
          </w:rPr>
          <w:delText>일방</w:delText>
        </w:r>
        <w:r w:rsidDel="00F14216">
          <w:rPr>
            <w:rFonts w:ascii="HCI Poppy" w:eastAsia="휴먼명조"/>
            <w:spacing w:val="-1"/>
            <w:sz w:val="24"/>
          </w:rPr>
          <w:delText xml:space="preserve"> </w:delText>
        </w:r>
        <w:r w:rsidDel="00F14216">
          <w:rPr>
            <w:rFonts w:ascii="HCI Poppy" w:eastAsia="휴먼명조"/>
            <w:spacing w:val="-1"/>
            <w:sz w:val="24"/>
          </w:rPr>
          <w:delText>당사자를</w:delText>
        </w:r>
        <w:r w:rsidDel="00F14216">
          <w:rPr>
            <w:rFonts w:ascii="HCI Poppy" w:eastAsia="휴먼명조"/>
            <w:spacing w:val="-1"/>
            <w:sz w:val="24"/>
          </w:rPr>
          <w:delText xml:space="preserve"> </w:delText>
        </w:r>
        <w:r w:rsidDel="00F14216">
          <w:rPr>
            <w:rFonts w:ascii="HCI Poppy" w:eastAsia="휴먼명조"/>
            <w:spacing w:val="-1"/>
            <w:sz w:val="24"/>
          </w:rPr>
          <w:delText>방어하여야</w:delText>
        </w:r>
        <w:r w:rsidDel="00F14216">
          <w:rPr>
            <w:rFonts w:ascii="HCI Poppy" w:eastAsia="휴먼명조"/>
            <w:spacing w:val="-1"/>
            <w:sz w:val="24"/>
          </w:rPr>
          <w:delText xml:space="preserve"> </w:delText>
        </w:r>
        <w:r w:rsidDel="00F14216">
          <w:rPr>
            <w:rFonts w:ascii="HCI Poppy" w:eastAsia="휴먼명조"/>
            <w:spacing w:val="-1"/>
            <w:sz w:val="24"/>
          </w:rPr>
          <w:delText>하며</w:delText>
        </w:r>
        <w:r w:rsidDel="00F14216">
          <w:rPr>
            <w:rFonts w:ascii="HCI Poppy" w:eastAsia="휴먼명조"/>
            <w:spacing w:val="-1"/>
            <w:sz w:val="24"/>
          </w:rPr>
          <w:delText xml:space="preserve">, </w:delText>
        </w:r>
        <w:r w:rsidDel="00F14216">
          <w:rPr>
            <w:rFonts w:ascii="HCI Poppy" w:eastAsia="휴먼명조"/>
            <w:spacing w:val="-1"/>
            <w:sz w:val="24"/>
          </w:rPr>
          <w:delText>귀책</w:delText>
        </w:r>
        <w:r w:rsidDel="00F14216">
          <w:rPr>
            <w:rFonts w:ascii="HCI Poppy" w:eastAsia="휴먼명조"/>
            <w:spacing w:val="-1"/>
            <w:sz w:val="24"/>
          </w:rPr>
          <w:delText xml:space="preserve"> </w:delText>
        </w:r>
        <w:r w:rsidDel="00F14216">
          <w:rPr>
            <w:rFonts w:ascii="HCI Poppy" w:eastAsia="휴먼명조"/>
            <w:spacing w:val="-1"/>
            <w:sz w:val="24"/>
          </w:rPr>
          <w:delText>소재가</w:delText>
        </w:r>
        <w:r w:rsidDel="00F14216">
          <w:rPr>
            <w:rFonts w:ascii="HCI Poppy" w:eastAsia="휴먼명조"/>
            <w:spacing w:val="-1"/>
            <w:sz w:val="24"/>
          </w:rPr>
          <w:delText xml:space="preserve"> </w:delText>
        </w:r>
        <w:r w:rsidDel="00F14216">
          <w:rPr>
            <w:rFonts w:ascii="HCI Poppy" w:eastAsia="휴먼명조"/>
            <w:spacing w:val="-1"/>
            <w:sz w:val="24"/>
          </w:rPr>
          <w:delText>불분명한</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계약상대자의</w:delText>
        </w:r>
        <w:r w:rsidDel="00F14216">
          <w:rPr>
            <w:rFonts w:ascii="HCI Poppy" w:eastAsia="휴먼명조"/>
            <w:spacing w:val="-1"/>
            <w:sz w:val="24"/>
          </w:rPr>
          <w:delText xml:space="preserve"> </w:delText>
        </w:r>
        <w:r w:rsidDel="00F14216">
          <w:rPr>
            <w:rFonts w:ascii="HCI Poppy" w:eastAsia="휴먼명조"/>
            <w:spacing w:val="-1"/>
            <w:sz w:val="24"/>
          </w:rPr>
          <w:delText>부담으로</w:delText>
        </w:r>
        <w:r w:rsidDel="00F14216">
          <w:rPr>
            <w:rFonts w:ascii="HCI Poppy" w:eastAsia="휴먼명조"/>
            <w:spacing w:val="-1"/>
            <w:sz w:val="24"/>
          </w:rPr>
          <w:delText xml:space="preserve"> </w:delText>
        </w:r>
        <w:r w:rsidDel="00F14216">
          <w:rPr>
            <w:rFonts w:ascii="HCI Poppy" w:eastAsia="휴먼명조"/>
            <w:spacing w:val="-1"/>
            <w:sz w:val="24"/>
          </w:rPr>
          <w:delText>방어하되</w:delText>
        </w:r>
        <w:r w:rsidDel="00F14216">
          <w:rPr>
            <w:rFonts w:ascii="HCI Poppy" w:eastAsia="휴먼명조"/>
            <w:spacing w:val="-1"/>
            <w:sz w:val="24"/>
          </w:rPr>
          <w:delText xml:space="preserve">, </w:delText>
        </w:r>
        <w:r w:rsidDel="00F14216">
          <w:rPr>
            <w:rFonts w:ascii="HCI Poppy" w:eastAsia="휴먼명조"/>
            <w:spacing w:val="-1"/>
            <w:sz w:val="24"/>
          </w:rPr>
          <w:delText>양사간의</w:delText>
        </w:r>
        <w:r w:rsidDel="00F14216">
          <w:rPr>
            <w:rFonts w:ascii="HCI Poppy" w:eastAsia="휴먼명조"/>
            <w:spacing w:val="-1"/>
            <w:sz w:val="24"/>
          </w:rPr>
          <w:delText xml:space="preserve"> </w:delText>
        </w:r>
        <w:r w:rsidDel="00F14216">
          <w:rPr>
            <w:rFonts w:ascii="HCI Poppy" w:eastAsia="휴먼명조"/>
            <w:spacing w:val="-1"/>
            <w:sz w:val="24"/>
          </w:rPr>
          <w:delText>합의로</w:delText>
        </w:r>
        <w:r w:rsidDel="00F14216">
          <w:rPr>
            <w:rFonts w:ascii="HCI Poppy" w:eastAsia="휴먼명조"/>
            <w:spacing w:val="-1"/>
            <w:sz w:val="24"/>
          </w:rPr>
          <w:delText xml:space="preserve"> </w:delText>
        </w:r>
        <w:r w:rsidDel="00F14216">
          <w:rPr>
            <w:rFonts w:ascii="HCI Poppy" w:eastAsia="휴먼명조"/>
            <w:spacing w:val="-1"/>
            <w:sz w:val="24"/>
          </w:rPr>
          <w:delText>합리적인</w:delText>
        </w:r>
        <w:r w:rsidDel="00F14216">
          <w:rPr>
            <w:rFonts w:ascii="HCI Poppy" w:eastAsia="휴먼명조"/>
            <w:spacing w:val="-1"/>
            <w:sz w:val="24"/>
          </w:rPr>
          <w:delText xml:space="preserve"> </w:delText>
        </w:r>
        <w:r w:rsidDel="00F14216">
          <w:rPr>
            <w:rFonts w:ascii="HCI Poppy" w:eastAsia="휴먼명조"/>
            <w:spacing w:val="-1"/>
            <w:sz w:val="24"/>
          </w:rPr>
          <w:delText>범위에서</w:delText>
        </w:r>
        <w:r w:rsidDel="00F14216">
          <w:rPr>
            <w:rFonts w:ascii="HCI Poppy" w:eastAsia="휴먼명조"/>
            <w:spacing w:val="-1"/>
            <w:sz w:val="24"/>
          </w:rPr>
          <w:delText xml:space="preserve"> </w:delText>
        </w:r>
        <w:r w:rsidDel="00F14216">
          <w:rPr>
            <w:rFonts w:ascii="HCI Poppy" w:eastAsia="휴먼명조"/>
            <w:spacing w:val="-1"/>
            <w:sz w:val="24"/>
          </w:rPr>
          <w:delText>책임을</w:delText>
        </w:r>
        <w:r w:rsidDel="00F14216">
          <w:rPr>
            <w:rFonts w:ascii="HCI Poppy" w:eastAsia="휴먼명조"/>
            <w:spacing w:val="-1"/>
            <w:sz w:val="24"/>
          </w:rPr>
          <w:delText xml:space="preserve"> </w:delText>
        </w:r>
        <w:r w:rsidDel="00F14216">
          <w:rPr>
            <w:rFonts w:ascii="HCI Poppy" w:eastAsia="휴먼명조"/>
            <w:spacing w:val="-1"/>
            <w:sz w:val="24"/>
          </w:rPr>
          <w:delText>분담한다</w:delText>
        </w:r>
        <w:r w:rsidDel="00F14216">
          <w:rPr>
            <w:rFonts w:ascii="HCI Poppy" w:eastAsia="휴먼명조"/>
            <w:spacing w:val="-1"/>
            <w:sz w:val="24"/>
          </w:rPr>
          <w:delText>.</w:delText>
        </w:r>
      </w:del>
    </w:p>
    <w:p w14:paraId="6794DF98" w14:textId="05EE3E93"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71" w:author="이수용" w:date="2025-01-07T14:02:00Z"/>
        </w:rPr>
      </w:pPr>
      <w:del w:id="172"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,5)</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는</w:delText>
        </w:r>
        <w:r w:rsidDel="00F14216">
          <w:rPr>
            <w:rFonts w:ascii="HCI Poppy" w:eastAsia="휴먼명조"/>
            <w:spacing w:val="-1"/>
            <w:sz w:val="24"/>
          </w:rPr>
          <w:delText xml:space="preserve"> </w:delText>
        </w:r>
        <w:r w:rsidDel="00F14216">
          <w:rPr>
            <w:rFonts w:ascii="HCI Poppy" w:eastAsia="휴먼명조"/>
            <w:spacing w:val="-1"/>
            <w:sz w:val="24"/>
          </w:rPr>
          <w:delText>생성되는</w:delText>
        </w:r>
        <w:r w:rsidDel="00F14216">
          <w:rPr>
            <w:rFonts w:ascii="HCI Poppy" w:eastAsia="휴먼명조"/>
            <w:spacing w:val="-1"/>
            <w:sz w:val="24"/>
          </w:rPr>
          <w:delText xml:space="preserve"> </w:delText>
        </w:r>
        <w:r w:rsidDel="00F14216">
          <w:rPr>
            <w:rFonts w:ascii="HCI Poppy" w:eastAsia="휴먼명조"/>
            <w:spacing w:val="-1"/>
            <w:sz w:val="24"/>
          </w:rPr>
          <w:delText>데이터가</w:delText>
        </w:r>
        <w:r w:rsidDel="00F14216">
          <w:rPr>
            <w:rFonts w:ascii="HCI Poppy" w:eastAsia="휴먼명조"/>
            <w:spacing w:val="-1"/>
            <w:sz w:val="24"/>
          </w:rPr>
          <w:delText xml:space="preserve"> </w:delText>
        </w:r>
        <w:r w:rsidDel="00F14216">
          <w:rPr>
            <w:rFonts w:ascii="HCI Poppy" w:eastAsia="휴먼명조"/>
            <w:spacing w:val="-1"/>
            <w:sz w:val="24"/>
          </w:rPr>
          <w:delText>발주자</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이용자</w:delText>
        </w:r>
        <w:r w:rsidDel="00F14216">
          <w:rPr>
            <w:rFonts w:ascii="HCI Poppy" w:eastAsia="휴먼명조"/>
            <w:spacing w:val="-1"/>
            <w:sz w:val="24"/>
          </w:rPr>
          <w:delText>”</w:delText>
        </w:r>
        <w:r w:rsidDel="00F14216">
          <w:rPr>
            <w:rFonts w:ascii="HCI Poppy" w:eastAsia="휴먼명조"/>
            <w:spacing w:val="-1"/>
            <w:sz w:val="24"/>
          </w:rPr>
          <w:delText>의</w:delText>
        </w:r>
        <w:r w:rsidDel="00F14216">
          <w:rPr>
            <w:rFonts w:ascii="HCI Poppy" w:eastAsia="휴먼명조"/>
            <w:spacing w:val="-1"/>
            <w:sz w:val="24"/>
          </w:rPr>
          <w:delText xml:space="preserve"> </w:delText>
        </w:r>
        <w:r w:rsidDel="00F14216">
          <w:rPr>
            <w:rFonts w:ascii="HCI Poppy" w:eastAsia="휴먼명조"/>
            <w:spacing w:val="-1"/>
            <w:sz w:val="24"/>
          </w:rPr>
          <w:delText>사용환경</w:delText>
        </w:r>
        <w:r w:rsidDel="00F14216">
          <w:rPr>
            <w:rFonts w:ascii="HCI Poppy" w:eastAsia="휴먼명조"/>
            <w:spacing w:val="-1"/>
            <w:sz w:val="24"/>
          </w:rPr>
          <w:delText xml:space="preserve">, </w:delText>
        </w:r>
        <w:r w:rsidDel="00F14216">
          <w:rPr>
            <w:rFonts w:ascii="HCI Poppy" w:eastAsia="휴먼명조"/>
            <w:spacing w:val="-1"/>
            <w:sz w:val="24"/>
          </w:rPr>
          <w:delText>이용자의</w:delText>
        </w:r>
        <w:r w:rsidDel="00F14216">
          <w:rPr>
            <w:rFonts w:ascii="HCI Poppy" w:eastAsia="휴먼명조"/>
            <w:spacing w:val="-1"/>
            <w:sz w:val="24"/>
          </w:rPr>
          <w:delText xml:space="preserve"> </w:delText>
        </w:r>
        <w:r w:rsidDel="00F14216">
          <w:rPr>
            <w:rFonts w:ascii="HCI Poppy" w:eastAsia="휴먼명조"/>
            <w:spacing w:val="-1"/>
            <w:sz w:val="24"/>
          </w:rPr>
          <w:delText>부정사용</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오사용</w:delText>
        </w:r>
        <w:r w:rsidDel="00F14216">
          <w:rPr>
            <w:rFonts w:ascii="HCI Poppy" w:eastAsia="휴먼명조"/>
            <w:spacing w:val="-1"/>
            <w:sz w:val="24"/>
          </w:rPr>
          <w:delText xml:space="preserve"> </w:delText>
        </w:r>
        <w:r w:rsidDel="00F14216">
          <w:rPr>
            <w:rFonts w:ascii="HCI Poppy" w:eastAsia="휴먼명조"/>
            <w:spacing w:val="-1"/>
            <w:sz w:val="24"/>
          </w:rPr>
          <w:delText>등</w:delText>
        </w:r>
        <w:r w:rsidDel="00F14216">
          <w:rPr>
            <w:rFonts w:ascii="HCI Poppy" w:eastAsia="휴먼명조"/>
            <w:spacing w:val="-1"/>
            <w:sz w:val="24"/>
          </w:rPr>
          <w:delText xml:space="preserve"> </w:delText>
        </w:r>
        <w:r w:rsidDel="00F14216">
          <w:rPr>
            <w:rFonts w:ascii="HCI Poppy" w:eastAsia="휴먼명조"/>
            <w:spacing w:val="-1"/>
            <w:sz w:val="24"/>
          </w:rPr>
          <w:delText>제반상황의</w:delText>
        </w:r>
        <w:r w:rsidDel="00F14216">
          <w:rPr>
            <w:rFonts w:ascii="HCI Poppy" w:eastAsia="휴먼명조"/>
            <w:spacing w:val="-1"/>
            <w:sz w:val="24"/>
          </w:rPr>
          <w:delText xml:space="preserve"> </w:delText>
        </w:r>
        <w:r w:rsidDel="00F14216">
          <w:rPr>
            <w:rFonts w:ascii="HCI Poppy" w:eastAsia="휴먼명조"/>
            <w:spacing w:val="-1"/>
            <w:sz w:val="24"/>
          </w:rPr>
          <w:delText>영향을</w:delText>
        </w:r>
        <w:r w:rsidDel="00F14216">
          <w:rPr>
            <w:rFonts w:ascii="HCI Poppy" w:eastAsia="휴먼명조"/>
            <w:spacing w:val="-1"/>
            <w:sz w:val="24"/>
          </w:rPr>
          <w:delText xml:space="preserve"> </w:delText>
        </w:r>
        <w:r w:rsidDel="00F14216">
          <w:rPr>
            <w:rFonts w:ascii="HCI Poppy" w:eastAsia="휴먼명조"/>
            <w:spacing w:val="-1"/>
            <w:sz w:val="24"/>
          </w:rPr>
          <w:delText>받을</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있으므로</w:delText>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를</w:delText>
        </w:r>
        <w:r w:rsidDel="00F14216">
          <w:rPr>
            <w:rFonts w:ascii="HCI Poppy" w:eastAsia="휴먼명조"/>
            <w:spacing w:val="-1"/>
            <w:sz w:val="24"/>
          </w:rPr>
          <w:delText xml:space="preserve"> </w:delText>
        </w:r>
        <w:r w:rsidDel="00F14216">
          <w:rPr>
            <w:rFonts w:ascii="HCI Poppy" w:eastAsia="휴먼명조"/>
            <w:spacing w:val="-1"/>
            <w:sz w:val="24"/>
          </w:rPr>
          <w:delText>통해</w:delText>
        </w:r>
        <w:r w:rsidDel="00F14216">
          <w:rPr>
            <w:rFonts w:ascii="HCI Poppy" w:eastAsia="휴먼명조"/>
            <w:spacing w:val="-1"/>
            <w:sz w:val="24"/>
          </w:rPr>
          <w:delText xml:space="preserve"> </w:delText>
        </w:r>
        <w:r w:rsidDel="00F14216">
          <w:rPr>
            <w:rFonts w:ascii="HCI Poppy" w:eastAsia="휴먼명조"/>
            <w:spacing w:val="-1"/>
            <w:sz w:val="24"/>
          </w:rPr>
          <w:delText>생성된</w:delText>
        </w:r>
        <w:r w:rsidDel="00F14216">
          <w:rPr>
            <w:rFonts w:ascii="HCI Poppy" w:eastAsia="휴먼명조"/>
            <w:spacing w:val="-1"/>
            <w:sz w:val="24"/>
          </w:rPr>
          <w:delText xml:space="preserve"> </w:delText>
        </w:r>
        <w:r w:rsidDel="00F14216">
          <w:rPr>
            <w:rFonts w:ascii="HCI Poppy" w:eastAsia="휴먼명조"/>
            <w:spacing w:val="-1"/>
            <w:sz w:val="24"/>
          </w:rPr>
          <w:delText>데이터의</w:delText>
        </w:r>
        <w:r w:rsidDel="00F14216">
          <w:rPr>
            <w:rFonts w:ascii="HCI Poppy" w:eastAsia="휴먼명조"/>
            <w:spacing w:val="-1"/>
            <w:sz w:val="24"/>
          </w:rPr>
          <w:delText xml:space="preserve"> </w:delText>
        </w:r>
        <w:r w:rsidDel="00F14216">
          <w:rPr>
            <w:rFonts w:ascii="HCI Poppy" w:eastAsia="휴먼명조"/>
            <w:spacing w:val="-1"/>
            <w:sz w:val="24"/>
          </w:rPr>
          <w:delText>완전성</w:delText>
        </w:r>
        <w:r w:rsidDel="00F14216">
          <w:rPr>
            <w:rFonts w:ascii="HCI Poppy" w:eastAsia="휴먼명조"/>
            <w:spacing w:val="-1"/>
            <w:sz w:val="24"/>
          </w:rPr>
          <w:delText xml:space="preserve">, </w:delText>
        </w:r>
        <w:r w:rsidDel="00F14216">
          <w:rPr>
            <w:rFonts w:ascii="HCI Poppy" w:eastAsia="휴먼명조"/>
            <w:spacing w:val="-1"/>
            <w:sz w:val="24"/>
          </w:rPr>
          <w:delText>정확성</w:delText>
        </w:r>
        <w:r w:rsidDel="00F14216">
          <w:rPr>
            <w:rFonts w:ascii="HCI Poppy" w:eastAsia="휴먼명조"/>
            <w:spacing w:val="-1"/>
            <w:sz w:val="24"/>
          </w:rPr>
          <w:delText xml:space="preserve">, </w:delText>
        </w:r>
        <w:r w:rsidDel="00F14216">
          <w:rPr>
            <w:rFonts w:ascii="HCI Poppy" w:eastAsia="휴먼명조"/>
            <w:spacing w:val="-1"/>
            <w:sz w:val="24"/>
          </w:rPr>
          <w:delText>타당성</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신뢰성은</w:delText>
        </w:r>
        <w:r w:rsidDel="00F14216">
          <w:rPr>
            <w:rFonts w:ascii="HCI Poppy" w:eastAsia="휴먼명조"/>
            <w:spacing w:val="-1"/>
            <w:sz w:val="24"/>
          </w:rPr>
          <w:delText xml:space="preserve"> </w:delText>
        </w:r>
        <w:r w:rsidDel="00F14216">
          <w:rPr>
            <w:rFonts w:ascii="HCI Poppy" w:eastAsia="휴먼명조"/>
            <w:spacing w:val="-1"/>
            <w:sz w:val="24"/>
          </w:rPr>
          <w:delText>담보하지</w:delText>
        </w:r>
        <w:r w:rsidDel="00F14216">
          <w:rPr>
            <w:rFonts w:ascii="HCI Poppy" w:eastAsia="휴먼명조"/>
            <w:spacing w:val="-1"/>
            <w:sz w:val="24"/>
          </w:rPr>
          <w:delText xml:space="preserve"> </w:delText>
        </w:r>
        <w:r w:rsidDel="00F14216">
          <w:rPr>
            <w:rFonts w:ascii="HCI Poppy" w:eastAsia="휴먼명조"/>
            <w:spacing w:val="-1"/>
            <w:sz w:val="24"/>
          </w:rPr>
          <w:delText>않는</w:delText>
        </w:r>
        <w:r w:rsidDel="00F14216">
          <w:rPr>
            <w:rFonts w:ascii="HCI Poppy" w:eastAsia="휴먼명조"/>
            <w:spacing w:val="-1"/>
            <w:sz w:val="24"/>
          </w:rPr>
          <w:delText xml:space="preserve"> </w:delText>
        </w:r>
        <w:r w:rsidDel="00F14216">
          <w:rPr>
            <w:rFonts w:ascii="HCI Poppy" w:eastAsia="휴먼명조"/>
            <w:spacing w:val="-1"/>
            <w:sz w:val="24"/>
          </w:rPr>
          <w:delText>것을</w:delText>
        </w:r>
        <w:r w:rsidDel="00F14216">
          <w:rPr>
            <w:rFonts w:ascii="HCI Poppy" w:eastAsia="휴먼명조"/>
            <w:spacing w:val="-1"/>
            <w:sz w:val="24"/>
          </w:rPr>
          <w:delText xml:space="preserve"> </w:delText>
        </w:r>
        <w:r w:rsidDel="00F14216">
          <w:rPr>
            <w:rFonts w:ascii="HCI Poppy" w:eastAsia="휴먼명조"/>
            <w:spacing w:val="-1"/>
            <w:sz w:val="24"/>
          </w:rPr>
          <w:delText>원칙으로</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 xml:space="preserve">. </w:delText>
        </w:r>
        <w:r w:rsidDel="00F14216">
          <w:rPr>
            <w:rFonts w:ascii="HCI Poppy" w:eastAsia="휴먼명조"/>
            <w:spacing w:val="-1"/>
            <w:sz w:val="24"/>
          </w:rPr>
          <w:delText>또한</w:delText>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발주자</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이용자</w:delText>
        </w:r>
        <w:r w:rsidDel="00F14216">
          <w:rPr>
            <w:rFonts w:ascii="HCI Poppy" w:eastAsia="휴먼명조"/>
            <w:spacing w:val="-1"/>
            <w:sz w:val="24"/>
          </w:rPr>
          <w:delText>”</w:delText>
        </w:r>
        <w:r w:rsidDel="00F14216">
          <w:rPr>
            <w:rFonts w:ascii="HCI Poppy" w:eastAsia="휴먼명조"/>
            <w:spacing w:val="-1"/>
            <w:sz w:val="24"/>
          </w:rPr>
          <w:delText>가</w:delText>
        </w:r>
        <w:r w:rsidDel="00F14216">
          <w:rPr>
            <w:rFonts w:ascii="HCI Poppy" w:eastAsia="휴먼명조"/>
            <w:spacing w:val="-1"/>
            <w:sz w:val="24"/>
          </w:rPr>
          <w:delText xml:space="preserve"> </w:delText>
        </w:r>
        <w:r w:rsidDel="00F14216">
          <w:rPr>
            <w:rFonts w:ascii="HCI Poppy" w:eastAsia="휴먼명조"/>
            <w:spacing w:val="-1"/>
            <w:sz w:val="24"/>
          </w:rPr>
          <w:delText>이용</w:delText>
        </w:r>
        <w:r w:rsidDel="00F14216">
          <w:rPr>
            <w:rFonts w:ascii="HCI Poppy" w:eastAsia="휴먼명조"/>
            <w:spacing w:val="-1"/>
            <w:sz w:val="24"/>
          </w:rPr>
          <w:delText xml:space="preserve"> </w:delText>
        </w:r>
        <w:r w:rsidDel="00F14216">
          <w:rPr>
            <w:rFonts w:ascii="HCI Poppy" w:eastAsia="휴먼명조"/>
            <w:spacing w:val="-1"/>
            <w:sz w:val="24"/>
          </w:rPr>
          <w:delText>과정에서</w:delText>
        </w:r>
        <w:r w:rsidDel="00F14216">
          <w:rPr>
            <w:rFonts w:ascii="HCI Poppy" w:eastAsia="휴먼명조"/>
            <w:spacing w:val="-1"/>
            <w:sz w:val="24"/>
          </w:rPr>
          <w:delText xml:space="preserve"> </w:delText>
        </w:r>
        <w:r w:rsidDel="00F14216">
          <w:rPr>
            <w:rFonts w:ascii="HCI Poppy" w:eastAsia="휴먼명조"/>
            <w:spacing w:val="-1"/>
            <w:sz w:val="24"/>
          </w:rPr>
          <w:delText>생성된</w:delText>
        </w:r>
        <w:r w:rsidDel="00F14216">
          <w:rPr>
            <w:rFonts w:ascii="HCI Poppy" w:eastAsia="휴먼명조"/>
            <w:spacing w:val="-1"/>
            <w:sz w:val="24"/>
          </w:rPr>
          <w:delText xml:space="preserve"> </w:delText>
        </w:r>
        <w:r w:rsidDel="00F14216">
          <w:rPr>
            <w:rFonts w:ascii="HCI Poppy" w:eastAsia="휴먼명조"/>
            <w:spacing w:val="-1"/>
            <w:sz w:val="24"/>
          </w:rPr>
          <w:delText>데이터로</w:delText>
        </w:r>
        <w:r w:rsidDel="00F14216">
          <w:rPr>
            <w:rFonts w:ascii="HCI Poppy" w:eastAsia="휴먼명조"/>
            <w:spacing w:val="-1"/>
            <w:sz w:val="24"/>
          </w:rPr>
          <w:delText xml:space="preserve"> </w:delText>
        </w:r>
        <w:r w:rsidDel="00F14216">
          <w:rPr>
            <w:rFonts w:ascii="HCI Poppy" w:eastAsia="휴먼명조"/>
            <w:spacing w:val="-1"/>
            <w:sz w:val="24"/>
          </w:rPr>
          <w:delText>인해</w:delText>
        </w:r>
        <w:r w:rsidDel="00F14216">
          <w:rPr>
            <w:rFonts w:ascii="HCI Poppy" w:eastAsia="휴먼명조"/>
            <w:spacing w:val="-1"/>
            <w:sz w:val="24"/>
          </w:rPr>
          <w:delText xml:space="preserve"> </w:delText>
        </w:r>
        <w:r w:rsidDel="00F14216">
          <w:rPr>
            <w:rFonts w:ascii="HCI Poppy" w:eastAsia="휴먼명조"/>
            <w:spacing w:val="-1"/>
            <w:sz w:val="24"/>
          </w:rPr>
          <w:delText>야기되는</w:delText>
        </w:r>
        <w:r w:rsidDel="00F14216">
          <w:rPr>
            <w:rFonts w:ascii="HCI Poppy" w:eastAsia="휴먼명조"/>
            <w:spacing w:val="-1"/>
            <w:sz w:val="24"/>
          </w:rPr>
          <w:delText xml:space="preserve"> </w:delText>
        </w:r>
        <w:r w:rsidDel="00F14216">
          <w:rPr>
            <w:rFonts w:ascii="HCI Poppy" w:eastAsia="휴먼명조"/>
            <w:spacing w:val="-1"/>
            <w:sz w:val="24"/>
          </w:rPr>
          <w:delText>법률적</w:delText>
        </w:r>
        <w:r w:rsidDel="00F14216">
          <w:rPr>
            <w:rFonts w:ascii="HCI Poppy" w:eastAsia="휴먼명조"/>
            <w:spacing w:val="-1"/>
            <w:sz w:val="24"/>
          </w:rPr>
          <w:delText xml:space="preserve">, </w:delText>
        </w:r>
        <w:r w:rsidDel="00F14216">
          <w:rPr>
            <w:rFonts w:ascii="HCI Poppy" w:eastAsia="휴먼명조"/>
            <w:spacing w:val="-1"/>
            <w:sz w:val="24"/>
          </w:rPr>
          <w:delText>윤리적</w:delText>
        </w:r>
        <w:r w:rsidDel="00F14216">
          <w:rPr>
            <w:rFonts w:ascii="HCI Poppy" w:eastAsia="휴먼명조"/>
            <w:spacing w:val="-1"/>
            <w:sz w:val="24"/>
          </w:rPr>
          <w:delText xml:space="preserve">, </w:delText>
        </w:r>
        <w:r w:rsidDel="00F14216">
          <w:rPr>
            <w:rFonts w:ascii="HCI Poppy" w:eastAsia="휴먼명조"/>
            <w:spacing w:val="-1"/>
            <w:sz w:val="24"/>
          </w:rPr>
          <w:delText>사회적</w:delText>
        </w:r>
        <w:r w:rsidDel="00F14216">
          <w:rPr>
            <w:rFonts w:ascii="HCI Poppy" w:eastAsia="휴먼명조"/>
            <w:spacing w:val="-1"/>
            <w:sz w:val="24"/>
          </w:rPr>
          <w:delText xml:space="preserve">, </w:delText>
        </w:r>
        <w:r w:rsidDel="00F14216">
          <w:rPr>
            <w:rFonts w:ascii="HCI Poppy" w:eastAsia="휴먼명조"/>
            <w:spacing w:val="-1"/>
            <w:sz w:val="24"/>
          </w:rPr>
          <w:delText>정치적</w:delText>
        </w:r>
        <w:r w:rsidDel="00F14216">
          <w:rPr>
            <w:rFonts w:ascii="HCI Poppy" w:eastAsia="휴먼명조"/>
            <w:spacing w:val="-1"/>
            <w:sz w:val="24"/>
          </w:rPr>
          <w:delText xml:space="preserve"> </w:delText>
        </w:r>
        <w:r w:rsidDel="00F14216">
          <w:rPr>
            <w:rFonts w:ascii="HCI Poppy" w:eastAsia="휴먼명조"/>
            <w:spacing w:val="-1"/>
            <w:sz w:val="24"/>
          </w:rPr>
          <w:delText>영향에</w:delText>
        </w:r>
        <w:r w:rsidDel="00F14216">
          <w:rPr>
            <w:rFonts w:ascii="HCI Poppy" w:eastAsia="휴먼명조"/>
            <w:spacing w:val="-1"/>
            <w:sz w:val="24"/>
          </w:rPr>
          <w:delText xml:space="preserve"> </w:delText>
        </w:r>
        <w:r w:rsidDel="00F14216">
          <w:rPr>
            <w:rFonts w:ascii="HCI Poppy" w:eastAsia="휴먼명조"/>
            <w:spacing w:val="-1"/>
            <w:sz w:val="24"/>
          </w:rPr>
          <w:delText>대해서는</w:delText>
        </w:r>
        <w:r w:rsidDel="00F14216">
          <w:rPr>
            <w:rFonts w:ascii="HCI Poppy" w:eastAsia="휴먼명조"/>
            <w:spacing w:val="-1"/>
            <w:sz w:val="24"/>
          </w:rPr>
          <w:delText xml:space="preserve"> </w:delText>
        </w:r>
        <w:r w:rsidDel="00F14216">
          <w:rPr>
            <w:rFonts w:ascii="HCI Poppy" w:eastAsia="휴먼명조"/>
            <w:spacing w:val="-1"/>
            <w:sz w:val="24"/>
          </w:rPr>
          <w:delText>책임이</w:delText>
        </w:r>
        <w:r w:rsidDel="00F14216">
          <w:rPr>
            <w:rFonts w:ascii="HCI Poppy" w:eastAsia="휴먼명조"/>
            <w:spacing w:val="-1"/>
            <w:sz w:val="24"/>
          </w:rPr>
          <w:delText xml:space="preserve"> </w:delText>
        </w:r>
        <w:r w:rsidDel="00F14216">
          <w:rPr>
            <w:rFonts w:ascii="HCI Poppy" w:eastAsia="휴먼명조"/>
            <w:spacing w:val="-1"/>
            <w:sz w:val="24"/>
          </w:rPr>
          <w:delText>없다</w:delText>
        </w:r>
        <w:r w:rsidDel="00F14216">
          <w:rPr>
            <w:rFonts w:ascii="HCI Poppy" w:eastAsia="휴먼명조"/>
            <w:spacing w:val="-1"/>
            <w:sz w:val="24"/>
          </w:rPr>
          <w:delText xml:space="preserve">. </w:delText>
        </w:r>
      </w:del>
    </w:p>
    <w:p w14:paraId="5552A7E1" w14:textId="1FE3308C" w:rsidR="004C1F03" w:rsidDel="007E07E9"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173" w:author="이수용" w:date="2024-12-13T14:17:00Z"/>
        </w:rPr>
      </w:pPr>
      <w:del w:id="174" w:author="이수용" w:date="2025-01-07T14:02:00Z">
        <w:r w:rsidDel="00F14216">
          <w:rPr>
            <w:rFonts w:ascii="HCI Poppy"/>
            <w:spacing w:val="-1"/>
            <w:sz w:val="24"/>
          </w:rPr>
          <w:delText xml:space="preserve">        </w:delText>
        </w:r>
      </w:del>
      <w:del w:id="175" w:author="이수용" w:date="2024-12-13T14:17:00Z">
        <w:r w:rsidDel="007E07E9">
          <w:fldChar w:fldCharType="begin"/>
        </w:r>
        <w:r w:rsidDel="007E07E9">
          <w:rPr>
            <w:spacing w:val="-1"/>
            <w:sz w:val="24"/>
          </w:rPr>
          <w:delInstrText>eq \o\ac(</w:delInstrText>
        </w:r>
        <w:r w:rsidDel="007E07E9">
          <w:rPr>
            <w:spacing w:val="-1"/>
            <w:sz w:val="24"/>
          </w:rPr>
          <w:delInstrText>○</w:delInstrText>
        </w:r>
        <w:r w:rsidDel="007E07E9">
          <w:rPr>
            <w:spacing w:val="-1"/>
            <w:sz w:val="16"/>
          </w:rPr>
          <w:delInstrText>,6)</w:delInstrText>
        </w:r>
        <w:r w:rsidDel="007E07E9">
          <w:fldChar w:fldCharType="end"/>
        </w:r>
        <w:r w:rsidDel="007E07E9">
          <w:rPr>
            <w:rFonts w:ascii="HCI Poppy" w:eastAsia="휴먼명조"/>
            <w:spacing w:val="-1"/>
            <w:sz w:val="24"/>
          </w:rPr>
          <w:delText xml:space="preserve"> </w:delText>
        </w:r>
        <w:r w:rsidDel="007E07E9">
          <w:rPr>
            <w:rFonts w:ascii="HCI Poppy" w:eastAsia="휴먼명조"/>
            <w:spacing w:val="-1"/>
            <w:sz w:val="24"/>
          </w:rPr>
          <w:delText>계약상대자가</w:delText>
        </w:r>
        <w:r w:rsidDel="007E07E9">
          <w:rPr>
            <w:rFonts w:ascii="HCI Poppy" w:eastAsia="휴먼명조"/>
            <w:spacing w:val="-1"/>
            <w:sz w:val="24"/>
          </w:rPr>
          <w:delText xml:space="preserve"> </w:delText>
        </w:r>
        <w:r w:rsidDel="007E07E9">
          <w:rPr>
            <w:rFonts w:ascii="HCI Poppy" w:eastAsia="휴먼명조"/>
            <w:spacing w:val="-1"/>
            <w:sz w:val="24"/>
          </w:rPr>
          <w:delText>발주자에</w:delText>
        </w:r>
        <w:r w:rsidDel="007E07E9">
          <w:rPr>
            <w:rFonts w:ascii="HCI Poppy" w:eastAsia="휴먼명조"/>
            <w:spacing w:val="-1"/>
            <w:sz w:val="24"/>
          </w:rPr>
          <w:delText xml:space="preserve"> </w:delText>
        </w:r>
        <w:r w:rsidDel="007E07E9">
          <w:rPr>
            <w:rFonts w:ascii="HCI Poppy" w:eastAsia="휴먼명조"/>
            <w:spacing w:val="-1"/>
            <w:sz w:val="24"/>
          </w:rPr>
          <w:delText>제공하는</w:delText>
        </w:r>
        <w:r w:rsidDel="007E07E9">
          <w:rPr>
            <w:rFonts w:ascii="HCI Poppy" w:eastAsia="휴먼명조"/>
            <w:spacing w:val="-1"/>
            <w:sz w:val="24"/>
          </w:rPr>
          <w:delText xml:space="preserve"> HyperCLOVA X </w:delText>
        </w:r>
        <w:r w:rsidDel="007E07E9">
          <w:rPr>
            <w:rFonts w:ascii="HCI Poppy" w:eastAsia="휴먼명조"/>
            <w:spacing w:val="-1"/>
            <w:sz w:val="24"/>
          </w:rPr>
          <w:delText>언어모델</w:delText>
        </w:r>
        <w:r w:rsidDel="007E07E9">
          <w:rPr>
            <w:rFonts w:ascii="HCI Poppy" w:eastAsia="휴먼명조"/>
            <w:spacing w:val="-1"/>
            <w:sz w:val="24"/>
          </w:rPr>
          <w:delText xml:space="preserve"> </w:delText>
        </w:r>
        <w:r w:rsidDel="007E07E9">
          <w:rPr>
            <w:rFonts w:ascii="HCI Poppy" w:eastAsia="휴먼명조"/>
            <w:spacing w:val="-1"/>
            <w:sz w:val="24"/>
          </w:rPr>
          <w:delText>성능은</w:delText>
        </w:r>
        <w:r w:rsidDel="007E07E9">
          <w:rPr>
            <w:rFonts w:ascii="HCI Poppy" w:eastAsia="휴먼명조"/>
            <w:spacing w:val="-1"/>
            <w:sz w:val="24"/>
          </w:rPr>
          <w:delText xml:space="preserve"> MMLU [67]</w:delText>
        </w:r>
        <w:r w:rsidDel="007E07E9">
          <w:rPr>
            <w:rFonts w:ascii="HCI Poppy" w:eastAsia="휴먼명조"/>
            <w:spacing w:val="-1"/>
            <w:sz w:val="24"/>
          </w:rPr>
          <w:delText>점</w:delText>
        </w:r>
        <w:r w:rsidDel="007E07E9">
          <w:rPr>
            <w:rFonts w:ascii="HCI Poppy" w:eastAsia="휴먼명조"/>
            <w:spacing w:val="-1"/>
            <w:sz w:val="24"/>
          </w:rPr>
          <w:delText>, KMMLU [51]</w:delText>
        </w:r>
        <w:r w:rsidDel="007E07E9">
          <w:rPr>
            <w:rFonts w:ascii="HCI Poppy" w:eastAsia="휴먼명조"/>
            <w:spacing w:val="-1"/>
            <w:sz w:val="24"/>
          </w:rPr>
          <w:delText>점을</w:delText>
        </w:r>
        <w:r w:rsidDel="007E07E9">
          <w:rPr>
            <w:rFonts w:ascii="HCI Poppy" w:eastAsia="휴먼명조"/>
            <w:spacing w:val="-1"/>
            <w:sz w:val="24"/>
          </w:rPr>
          <w:delText xml:space="preserve"> </w:delText>
        </w:r>
        <w:r w:rsidDel="007E07E9">
          <w:rPr>
            <w:rFonts w:ascii="HCI Poppy" w:eastAsia="휴먼명조"/>
            <w:spacing w:val="-1"/>
            <w:sz w:val="24"/>
          </w:rPr>
          <w:delText>초과하는</w:delText>
        </w:r>
        <w:r w:rsidDel="007E07E9">
          <w:rPr>
            <w:rFonts w:ascii="HCI Poppy" w:eastAsia="휴먼명조"/>
            <w:spacing w:val="-1"/>
            <w:sz w:val="24"/>
          </w:rPr>
          <w:delText xml:space="preserve"> </w:delText>
        </w:r>
        <w:r w:rsidDel="007E07E9">
          <w:rPr>
            <w:rFonts w:ascii="HCI Poppy" w:eastAsia="휴먼명조"/>
            <w:spacing w:val="-1"/>
            <w:sz w:val="24"/>
          </w:rPr>
          <w:delText>것으로</w:delText>
        </w:r>
        <w:r w:rsidDel="007E07E9">
          <w:rPr>
            <w:rFonts w:ascii="HCI Poppy" w:eastAsia="휴먼명조"/>
            <w:spacing w:val="-1"/>
            <w:sz w:val="24"/>
          </w:rPr>
          <w:delText xml:space="preserve"> </w:delText>
        </w:r>
        <w:r w:rsidDel="007E07E9">
          <w:rPr>
            <w:rFonts w:ascii="HCI Poppy" w:eastAsia="휴먼명조"/>
            <w:spacing w:val="-1"/>
            <w:sz w:val="24"/>
          </w:rPr>
          <w:delText>하여야</w:delText>
        </w:r>
        <w:r w:rsidDel="007E07E9">
          <w:rPr>
            <w:rFonts w:ascii="HCI Poppy" w:eastAsia="휴먼명조"/>
            <w:spacing w:val="-1"/>
            <w:sz w:val="24"/>
          </w:rPr>
          <w:delText xml:space="preserve"> </w:delText>
        </w:r>
        <w:r w:rsidDel="007E07E9">
          <w:rPr>
            <w:rFonts w:ascii="HCI Poppy" w:eastAsia="휴먼명조"/>
            <w:spacing w:val="-1"/>
            <w:sz w:val="24"/>
          </w:rPr>
          <w:delText>하며</w:delText>
        </w:r>
        <w:r w:rsidDel="007E07E9">
          <w:rPr>
            <w:rFonts w:ascii="HCI Poppy" w:eastAsia="휴먼명조"/>
            <w:spacing w:val="-1"/>
            <w:sz w:val="24"/>
          </w:rPr>
          <w:delText xml:space="preserve">, </w:delText>
        </w:r>
      </w:del>
      <w:del w:id="176" w:author="이수용" w:date="2024-12-13T14:14:00Z">
        <w:r w:rsidDel="007E07E9">
          <w:rPr>
            <w:rFonts w:ascii="HCI Poppy" w:eastAsia="휴먼명조"/>
            <w:spacing w:val="-1"/>
            <w:sz w:val="24"/>
          </w:rPr>
          <w:delText>검수완료일로부터</w:delText>
        </w:r>
        <w:r w:rsidDel="007E07E9">
          <w:rPr>
            <w:rFonts w:ascii="HCI Poppy" w:eastAsia="휴먼명조"/>
            <w:spacing w:val="-1"/>
            <w:sz w:val="24"/>
          </w:rPr>
          <w:delText xml:space="preserve"> 2</w:delText>
        </w:r>
        <w:r w:rsidDel="007E07E9">
          <w:rPr>
            <w:rFonts w:ascii="HCI Poppy" w:eastAsia="휴먼명조"/>
            <w:spacing w:val="-1"/>
            <w:sz w:val="24"/>
          </w:rPr>
          <w:delText>년</w:delText>
        </w:r>
        <w:r w:rsidDel="007E07E9">
          <w:rPr>
            <w:rFonts w:ascii="HCI Poppy" w:eastAsia="휴먼명조"/>
            <w:spacing w:val="-1"/>
            <w:sz w:val="24"/>
          </w:rPr>
          <w:delText xml:space="preserve"> </w:delText>
        </w:r>
        <w:r w:rsidDel="007E07E9">
          <w:rPr>
            <w:rFonts w:ascii="HCI Poppy" w:eastAsia="휴먼명조"/>
            <w:spacing w:val="-1"/>
            <w:sz w:val="24"/>
          </w:rPr>
          <w:delText>후에</w:delText>
        </w:r>
        <w:r w:rsidDel="007E07E9">
          <w:rPr>
            <w:rFonts w:ascii="HCI Poppy" w:eastAsia="휴먼명조"/>
            <w:spacing w:val="-1"/>
            <w:sz w:val="24"/>
          </w:rPr>
          <w:delText xml:space="preserve"> </w:delText>
        </w:r>
      </w:del>
      <w:del w:id="177" w:author="이수용" w:date="2024-12-13T14:17:00Z">
        <w:r w:rsidDel="007E07E9">
          <w:rPr>
            <w:rFonts w:ascii="HCI Poppy" w:eastAsia="휴먼명조"/>
            <w:spacing w:val="-1"/>
            <w:sz w:val="24"/>
          </w:rPr>
          <w:delText>측정한</w:delText>
        </w:r>
        <w:r w:rsidDel="007E07E9">
          <w:rPr>
            <w:rFonts w:ascii="HCI Poppy" w:eastAsia="휴먼명조"/>
            <w:spacing w:val="-1"/>
            <w:sz w:val="24"/>
          </w:rPr>
          <w:delText xml:space="preserve"> </w:delText>
        </w:r>
        <w:r w:rsidDel="007E07E9">
          <w:rPr>
            <w:rFonts w:ascii="HCI Poppy" w:eastAsia="휴먼명조"/>
            <w:spacing w:val="-1"/>
            <w:sz w:val="24"/>
          </w:rPr>
          <w:delText>성능</w:delText>
        </w:r>
        <w:r w:rsidDel="007E07E9">
          <w:rPr>
            <w:rFonts w:ascii="HCI Poppy" w:eastAsia="휴먼명조"/>
            <w:spacing w:val="-1"/>
            <w:sz w:val="24"/>
          </w:rPr>
          <w:delText xml:space="preserve"> </w:delText>
        </w:r>
        <w:r w:rsidDel="007E07E9">
          <w:rPr>
            <w:rFonts w:ascii="HCI Poppy" w:eastAsia="휴먼명조"/>
            <w:spacing w:val="-1"/>
            <w:sz w:val="24"/>
          </w:rPr>
          <w:delText>점수가</w:delText>
        </w:r>
        <w:r w:rsidDel="007E07E9">
          <w:rPr>
            <w:rFonts w:ascii="HCI Poppy" w:eastAsia="휴먼명조"/>
            <w:spacing w:val="-1"/>
            <w:sz w:val="24"/>
          </w:rPr>
          <w:delText xml:space="preserve"> </w:delText>
        </w:r>
        <w:r w:rsidDel="007E07E9">
          <w:rPr>
            <w:rFonts w:ascii="HCI Poppy" w:eastAsia="휴먼명조"/>
            <w:spacing w:val="-1"/>
            <w:sz w:val="24"/>
          </w:rPr>
          <w:delText>이에</w:delText>
        </w:r>
        <w:r w:rsidDel="007E07E9">
          <w:rPr>
            <w:rFonts w:ascii="HCI Poppy" w:eastAsia="휴먼명조"/>
            <w:spacing w:val="-1"/>
            <w:sz w:val="24"/>
          </w:rPr>
          <w:delText xml:space="preserve"> </w:delText>
        </w:r>
        <w:r w:rsidDel="007E07E9">
          <w:rPr>
            <w:rFonts w:ascii="HCI Poppy" w:eastAsia="휴먼명조"/>
            <w:spacing w:val="-1"/>
            <w:sz w:val="24"/>
          </w:rPr>
          <w:delText>미달하는</w:delText>
        </w:r>
        <w:r w:rsidDel="007E07E9">
          <w:rPr>
            <w:rFonts w:ascii="HCI Poppy" w:eastAsia="휴먼명조"/>
            <w:spacing w:val="-1"/>
            <w:sz w:val="24"/>
          </w:rPr>
          <w:delText xml:space="preserve"> </w:delText>
        </w:r>
        <w:r w:rsidDel="007E07E9">
          <w:rPr>
            <w:rFonts w:ascii="HCI Poppy" w:eastAsia="휴먼명조"/>
            <w:spacing w:val="-1"/>
            <w:sz w:val="24"/>
          </w:rPr>
          <w:delText>경우</w:delText>
        </w:r>
        <w:r w:rsidDel="007E07E9">
          <w:rPr>
            <w:rFonts w:ascii="HCI Poppy" w:eastAsia="휴먼명조"/>
            <w:spacing w:val="-1"/>
            <w:sz w:val="24"/>
          </w:rPr>
          <w:delText xml:space="preserve"> </w:delText>
        </w:r>
        <w:r w:rsidDel="007E07E9">
          <w:rPr>
            <w:rFonts w:ascii="HCI Poppy" w:eastAsia="휴먼명조"/>
            <w:spacing w:val="-1"/>
            <w:sz w:val="24"/>
          </w:rPr>
          <w:delText>성능</w:delText>
        </w:r>
        <w:r w:rsidDel="007E07E9">
          <w:rPr>
            <w:rFonts w:ascii="HCI Poppy" w:eastAsia="휴먼명조"/>
            <w:spacing w:val="-1"/>
            <w:sz w:val="24"/>
          </w:rPr>
          <w:delText xml:space="preserve"> </w:delText>
        </w:r>
        <w:r w:rsidDel="007E07E9">
          <w:rPr>
            <w:rFonts w:ascii="HCI Poppy" w:eastAsia="휴먼명조"/>
            <w:spacing w:val="-1"/>
            <w:sz w:val="24"/>
          </w:rPr>
          <w:delText>점수가</w:delText>
        </w:r>
        <w:r w:rsidDel="007E07E9">
          <w:rPr>
            <w:rFonts w:ascii="HCI Poppy" w:eastAsia="휴먼명조"/>
            <w:spacing w:val="-1"/>
            <w:sz w:val="24"/>
          </w:rPr>
          <w:delText xml:space="preserve"> </w:delText>
        </w:r>
        <w:r w:rsidDel="007E07E9">
          <w:rPr>
            <w:rFonts w:ascii="HCI Poppy" w:eastAsia="휴먼명조"/>
            <w:spacing w:val="-1"/>
            <w:sz w:val="24"/>
          </w:rPr>
          <w:delText>도달하는</w:delText>
        </w:r>
        <w:r w:rsidDel="007E07E9">
          <w:rPr>
            <w:rFonts w:ascii="HCI Poppy" w:eastAsia="휴먼명조"/>
            <w:spacing w:val="-1"/>
            <w:sz w:val="24"/>
          </w:rPr>
          <w:delText xml:space="preserve"> </w:delText>
        </w:r>
        <w:r w:rsidDel="007E07E9">
          <w:rPr>
            <w:rFonts w:ascii="HCI Poppy" w:eastAsia="휴먼명조"/>
            <w:spacing w:val="-1"/>
            <w:sz w:val="24"/>
          </w:rPr>
          <w:delText>해당</w:delText>
        </w:r>
        <w:r w:rsidDel="007E07E9">
          <w:rPr>
            <w:rFonts w:ascii="HCI Poppy" w:eastAsia="휴먼명조"/>
            <w:spacing w:val="-1"/>
            <w:sz w:val="24"/>
          </w:rPr>
          <w:delText xml:space="preserve"> </w:delText>
        </w:r>
        <w:r w:rsidDel="007E07E9">
          <w:rPr>
            <w:rFonts w:ascii="HCI Poppy" w:eastAsia="휴먼명조"/>
            <w:spacing w:val="-1"/>
            <w:sz w:val="24"/>
          </w:rPr>
          <w:delText>월까지</w:delText>
        </w:r>
        <w:r w:rsidDel="007E07E9">
          <w:rPr>
            <w:rFonts w:ascii="HCI Poppy" w:eastAsia="휴먼명조"/>
            <w:spacing w:val="-1"/>
            <w:sz w:val="24"/>
          </w:rPr>
          <w:delText xml:space="preserve"> </w:delText>
        </w:r>
        <w:r w:rsidDel="007E07E9">
          <w:rPr>
            <w:rFonts w:ascii="HCI Poppy" w:eastAsia="휴먼명조"/>
            <w:spacing w:val="-1"/>
            <w:sz w:val="24"/>
          </w:rPr>
          <w:delText>별첨</w:delText>
        </w:r>
        <w:r w:rsidDel="007E07E9">
          <w:rPr>
            <w:rFonts w:ascii="HCI Poppy" w:eastAsia="휴먼명조"/>
            <w:spacing w:val="-1"/>
            <w:sz w:val="24"/>
          </w:rPr>
          <w:delText xml:space="preserve">3. </w:delText>
        </w:r>
        <w:r w:rsidDel="007E07E9">
          <w:rPr>
            <w:rFonts w:ascii="HCI Poppy" w:eastAsia="휴먼명조"/>
            <w:spacing w:val="-1"/>
            <w:sz w:val="24"/>
          </w:rPr>
          <w:delText>“</w:delText>
        </w:r>
        <w:r w:rsidDel="007E07E9">
          <w:rPr>
            <w:rFonts w:ascii="HCI Poppy" w:eastAsia="휴먼명조"/>
            <w:spacing w:val="-1"/>
            <w:sz w:val="24"/>
          </w:rPr>
          <w:delText>서비스</w:delText>
        </w:r>
        <w:r w:rsidDel="007E07E9">
          <w:rPr>
            <w:rFonts w:ascii="HCI Poppy" w:eastAsia="휴먼명조"/>
            <w:spacing w:val="-1"/>
            <w:sz w:val="24"/>
          </w:rPr>
          <w:delText xml:space="preserve"> </w:delText>
        </w:r>
        <w:r w:rsidDel="007E07E9">
          <w:rPr>
            <w:rFonts w:ascii="HCI Poppy" w:eastAsia="휴먼명조"/>
            <w:spacing w:val="-1"/>
            <w:sz w:val="24"/>
          </w:rPr>
          <w:delText>수준</w:delText>
        </w:r>
        <w:r w:rsidDel="007E07E9">
          <w:rPr>
            <w:rFonts w:ascii="HCI Poppy" w:eastAsia="휴먼명조"/>
            <w:spacing w:val="-1"/>
            <w:sz w:val="24"/>
          </w:rPr>
          <w:delText xml:space="preserve"> </w:delText>
        </w:r>
        <w:r w:rsidDel="007E07E9">
          <w:rPr>
            <w:rFonts w:ascii="HCI Poppy" w:eastAsia="휴먼명조"/>
            <w:spacing w:val="-1"/>
            <w:sz w:val="24"/>
          </w:rPr>
          <w:delText>및</w:delText>
        </w:r>
        <w:r w:rsidDel="007E07E9">
          <w:rPr>
            <w:rFonts w:ascii="HCI Poppy" w:eastAsia="휴먼명조"/>
            <w:spacing w:val="-1"/>
            <w:sz w:val="24"/>
          </w:rPr>
          <w:delText xml:space="preserve"> </w:delText>
        </w:r>
        <w:r w:rsidDel="007E07E9">
          <w:rPr>
            <w:rFonts w:ascii="HCI Poppy" w:eastAsia="휴먼명조"/>
            <w:spacing w:val="-1"/>
            <w:sz w:val="24"/>
          </w:rPr>
          <w:delText>보상</w:delText>
        </w:r>
        <w:r w:rsidDel="007E07E9">
          <w:rPr>
            <w:rFonts w:ascii="HCI Poppy" w:eastAsia="휴먼명조"/>
            <w:spacing w:val="-1"/>
            <w:sz w:val="24"/>
          </w:rPr>
          <w:delText xml:space="preserve"> </w:delText>
        </w:r>
        <w:r w:rsidDel="007E07E9">
          <w:rPr>
            <w:rFonts w:ascii="HCI Poppy" w:eastAsia="휴먼명조"/>
            <w:spacing w:val="-1"/>
            <w:sz w:val="24"/>
          </w:rPr>
          <w:delText>기준</w:delText>
        </w:r>
        <w:r w:rsidDel="007E07E9">
          <w:rPr>
            <w:rFonts w:ascii="HCI Poppy" w:eastAsia="휴먼명조"/>
            <w:spacing w:val="-1"/>
            <w:sz w:val="24"/>
          </w:rPr>
          <w:delText>(SLA)</w:delText>
        </w:r>
        <w:r w:rsidDel="007E07E9">
          <w:rPr>
            <w:rFonts w:ascii="HCI Poppy" w:eastAsia="휴먼명조"/>
            <w:spacing w:val="-1"/>
            <w:sz w:val="24"/>
          </w:rPr>
          <w:delText>”</w:delText>
        </w:r>
        <w:r w:rsidDel="007E07E9">
          <w:rPr>
            <w:rFonts w:ascii="HCI Poppy" w:eastAsia="휴먼명조"/>
            <w:spacing w:val="-1"/>
            <w:sz w:val="24"/>
          </w:rPr>
          <w:delText xml:space="preserve"> </w:delText>
        </w:r>
        <w:r w:rsidDel="007E07E9">
          <w:rPr>
            <w:rFonts w:ascii="HCI Poppy" w:eastAsia="휴먼명조"/>
            <w:spacing w:val="-1"/>
            <w:sz w:val="24"/>
          </w:rPr>
          <w:delText>제</w:delText>
        </w:r>
        <w:r w:rsidDel="007E07E9">
          <w:rPr>
            <w:rFonts w:ascii="HCI Poppy" w:eastAsia="휴먼명조"/>
            <w:spacing w:val="-1"/>
            <w:sz w:val="24"/>
          </w:rPr>
          <w:delText>4</w:delText>
        </w:r>
        <w:r w:rsidDel="007E07E9">
          <w:rPr>
            <w:rFonts w:ascii="HCI Poppy" w:eastAsia="휴먼명조"/>
            <w:spacing w:val="-1"/>
            <w:sz w:val="24"/>
          </w:rPr>
          <w:delText>조</w:delText>
        </w:r>
        <w:r w:rsidDel="007E07E9">
          <w:rPr>
            <w:rFonts w:ascii="HCI Poppy" w:eastAsia="휴먼명조"/>
            <w:spacing w:val="-1"/>
            <w:sz w:val="24"/>
          </w:rPr>
          <w:delText xml:space="preserve"> </w:delText>
        </w:r>
        <w:r w:rsidDel="007E07E9">
          <w:rPr>
            <w:rFonts w:ascii="HCI Poppy" w:eastAsia="휴먼명조"/>
            <w:spacing w:val="-1"/>
            <w:sz w:val="24"/>
          </w:rPr>
          <w:delText>제</w:delText>
        </w:r>
        <w:r w:rsidDel="007E07E9">
          <w:rPr>
            <w:rFonts w:ascii="HCI Poppy" w:eastAsia="휴먼명조"/>
            <w:spacing w:val="-1"/>
            <w:sz w:val="24"/>
          </w:rPr>
          <w:delText>4</w:delText>
        </w:r>
        <w:r w:rsidDel="007E07E9">
          <w:rPr>
            <w:rFonts w:ascii="HCI Poppy" w:eastAsia="휴먼명조"/>
            <w:spacing w:val="-1"/>
            <w:sz w:val="24"/>
          </w:rPr>
          <w:delText>항에</w:delText>
        </w:r>
        <w:r w:rsidDel="007E07E9">
          <w:rPr>
            <w:rFonts w:ascii="HCI Poppy" w:eastAsia="휴먼명조"/>
            <w:spacing w:val="-1"/>
            <w:sz w:val="24"/>
          </w:rPr>
          <w:delText xml:space="preserve"> </w:delText>
        </w:r>
        <w:r w:rsidDel="007E07E9">
          <w:rPr>
            <w:rFonts w:ascii="HCI Poppy" w:eastAsia="휴먼명조"/>
            <w:spacing w:val="-1"/>
            <w:sz w:val="24"/>
          </w:rPr>
          <w:delText>따라</w:delText>
        </w:r>
        <w:r w:rsidDel="007E07E9">
          <w:rPr>
            <w:rFonts w:ascii="HCI Poppy" w:eastAsia="휴먼명조"/>
            <w:spacing w:val="-1"/>
            <w:sz w:val="24"/>
          </w:rPr>
          <w:delText xml:space="preserve"> </w:delText>
        </w:r>
        <w:r w:rsidDel="007E07E9">
          <w:rPr>
            <w:rFonts w:ascii="HCI Poppy" w:eastAsia="휴먼명조"/>
            <w:spacing w:val="-1"/>
            <w:sz w:val="24"/>
          </w:rPr>
          <w:delText>서비스</w:delText>
        </w:r>
        <w:r w:rsidDel="007E07E9">
          <w:rPr>
            <w:rFonts w:ascii="HCI Poppy" w:eastAsia="휴먼명조"/>
            <w:spacing w:val="-1"/>
            <w:sz w:val="24"/>
          </w:rPr>
          <w:delText xml:space="preserve"> </w:delText>
        </w:r>
        <w:r w:rsidDel="007E07E9">
          <w:rPr>
            <w:rFonts w:ascii="HCI Poppy" w:eastAsia="휴먼명조"/>
            <w:spacing w:val="-1"/>
            <w:sz w:val="24"/>
          </w:rPr>
          <w:delText>크레딧을</w:delText>
        </w:r>
        <w:r w:rsidDel="007E07E9">
          <w:rPr>
            <w:rFonts w:ascii="HCI Poppy" w:eastAsia="휴먼명조"/>
            <w:spacing w:val="-1"/>
            <w:sz w:val="24"/>
          </w:rPr>
          <w:delText xml:space="preserve"> </w:delText>
        </w:r>
        <w:r w:rsidDel="007E07E9">
          <w:rPr>
            <w:rFonts w:ascii="HCI Poppy" w:eastAsia="휴먼명조"/>
            <w:spacing w:val="-1"/>
            <w:sz w:val="24"/>
          </w:rPr>
          <w:delText>지급해야</w:delText>
        </w:r>
        <w:r w:rsidDel="007E07E9">
          <w:rPr>
            <w:rFonts w:ascii="HCI Poppy" w:eastAsia="휴먼명조"/>
            <w:spacing w:val="-1"/>
            <w:sz w:val="24"/>
          </w:rPr>
          <w:delText xml:space="preserve"> </w:delText>
        </w:r>
        <w:r w:rsidDel="007E07E9">
          <w:rPr>
            <w:rFonts w:ascii="HCI Poppy" w:eastAsia="휴먼명조"/>
            <w:spacing w:val="-1"/>
            <w:sz w:val="24"/>
          </w:rPr>
          <w:delText>한다</w:delText>
        </w:r>
        <w:r w:rsidDel="007E07E9">
          <w:rPr>
            <w:rFonts w:ascii="HCI Poppy" w:eastAsia="휴먼명조"/>
            <w:spacing w:val="-1"/>
            <w:sz w:val="24"/>
          </w:rPr>
          <w:delText>.</w:delText>
        </w:r>
      </w:del>
    </w:p>
    <w:p w14:paraId="5EFF3E86" w14:textId="3B6AA0EA" w:rsidR="004C1F03" w:rsidDel="00F14216" w:rsidRDefault="005F7388" w:rsidP="007E07E9">
      <w:pPr>
        <w:pBdr>
          <w:top w:val="none" w:sz="2" w:space="0" w:color="000000"/>
          <w:left w:val="none" w:sz="2" w:space="0" w:color="000000"/>
          <w:bottom w:val="none" w:sz="2" w:space="0" w:color="000000"/>
          <w:right w:val="none" w:sz="2" w:space="0" w:color="000000"/>
        </w:pBdr>
        <w:snapToGrid w:val="0"/>
        <w:spacing w:line="384" w:lineRule="auto"/>
        <w:ind w:left="882" w:hanging="882"/>
        <w:rPr>
          <w:del w:id="178" w:author="이수용" w:date="2025-01-07T14:02:00Z"/>
        </w:rPr>
      </w:pPr>
      <w:del w:id="179" w:author="이수용" w:date="2024-12-13T14:17:00Z">
        <w:r w:rsidDel="007E07E9">
          <w:rPr>
            <w:rFonts w:ascii="HCI Poppy"/>
            <w:spacing w:val="-1"/>
            <w:sz w:val="24"/>
          </w:rPr>
          <w:delText xml:space="preserve">        </w:delText>
        </w:r>
        <w:r w:rsidDel="007E07E9">
          <w:fldChar w:fldCharType="begin"/>
        </w:r>
        <w:r w:rsidDel="007E07E9">
          <w:rPr>
            <w:spacing w:val="-1"/>
            <w:sz w:val="24"/>
          </w:rPr>
          <w:delInstrText>eq \o\ac(</w:delInstrText>
        </w:r>
        <w:r w:rsidDel="007E07E9">
          <w:rPr>
            <w:spacing w:val="-1"/>
            <w:sz w:val="24"/>
          </w:rPr>
          <w:delInstrText>○</w:delInstrText>
        </w:r>
        <w:r w:rsidDel="007E07E9">
          <w:rPr>
            <w:spacing w:val="-1"/>
            <w:sz w:val="16"/>
          </w:rPr>
          <w:delInstrText>,7)</w:delInstrText>
        </w:r>
        <w:r w:rsidDel="007E07E9">
          <w:fldChar w:fldCharType="end"/>
        </w:r>
      </w:del>
      <w:del w:id="180"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다음의</w:delText>
        </w:r>
        <w:r w:rsidDel="00F14216">
          <w:rPr>
            <w:rFonts w:ascii="HCI Poppy" w:eastAsia="휴먼명조"/>
            <w:spacing w:val="-1"/>
            <w:sz w:val="24"/>
          </w:rPr>
          <w:delText xml:space="preserve"> </w:delText>
        </w:r>
        <w:r w:rsidDel="00F14216">
          <w:rPr>
            <w:rFonts w:ascii="HCI Poppy" w:eastAsia="휴먼명조"/>
            <w:spacing w:val="-1"/>
            <w:sz w:val="24"/>
          </w:rPr>
          <w:delText>사유로</w:delText>
        </w:r>
        <w:r w:rsidDel="00F14216">
          <w:rPr>
            <w:rFonts w:ascii="HCI Poppy" w:eastAsia="휴먼명조"/>
            <w:spacing w:val="-1"/>
            <w:sz w:val="24"/>
          </w:rPr>
          <w:delText xml:space="preserve"> </w:delText>
        </w:r>
        <w:r w:rsidDel="00F14216">
          <w:rPr>
            <w:rFonts w:ascii="HCI Poppy" w:eastAsia="휴먼명조"/>
            <w:spacing w:val="-1"/>
            <w:sz w:val="24"/>
          </w:rPr>
          <w:delText>인하여</w:delText>
        </w:r>
        <w:r w:rsidDel="00F14216">
          <w:rPr>
            <w:rFonts w:ascii="HCI Poppy" w:eastAsia="휴먼명조"/>
            <w:spacing w:val="-1"/>
            <w:sz w:val="24"/>
          </w:rPr>
          <w:delText xml:space="preserve"> </w:delText>
        </w:r>
        <w:r w:rsidDel="00F14216">
          <w:rPr>
            <w:rFonts w:ascii="HCI Poppy" w:eastAsia="휴먼명조"/>
            <w:spacing w:val="-1"/>
            <w:sz w:val="24"/>
          </w:rPr>
          <w:delText>발생한</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중단</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장애</w:delText>
        </w:r>
        <w:r w:rsidDel="00F14216">
          <w:rPr>
            <w:rFonts w:ascii="HCI Poppy" w:eastAsia="휴먼명조"/>
            <w:spacing w:val="-1"/>
            <w:sz w:val="24"/>
          </w:rPr>
          <w:delText xml:space="preserve">, </w:delText>
        </w:r>
        <w:r w:rsidDel="00F14216">
          <w:rPr>
            <w:rFonts w:ascii="HCI Poppy" w:eastAsia="휴먼명조"/>
            <w:spacing w:val="-1"/>
            <w:sz w:val="24"/>
          </w:rPr>
          <w:delText>이로</w:delText>
        </w:r>
        <w:r w:rsidDel="00F14216">
          <w:rPr>
            <w:rFonts w:ascii="HCI Poppy" w:eastAsia="휴먼명조"/>
            <w:spacing w:val="-1"/>
            <w:sz w:val="24"/>
          </w:rPr>
          <w:delText xml:space="preserve"> </w:delText>
        </w:r>
        <w:r w:rsidDel="00F14216">
          <w:rPr>
            <w:rFonts w:ascii="HCI Poppy" w:eastAsia="휴먼명조"/>
            <w:spacing w:val="-1"/>
            <w:sz w:val="24"/>
          </w:rPr>
          <w:delText>인한</w:delText>
        </w:r>
        <w:r w:rsidDel="00F14216">
          <w:rPr>
            <w:rFonts w:ascii="HCI Poppy" w:eastAsia="휴먼명조"/>
            <w:spacing w:val="-1"/>
            <w:sz w:val="24"/>
          </w:rPr>
          <w:delText xml:space="preserve"> </w:delText>
        </w:r>
        <w:r w:rsidDel="00F14216">
          <w:rPr>
            <w:rFonts w:ascii="HCI Poppy" w:eastAsia="휴먼명조"/>
            <w:spacing w:val="-1"/>
            <w:sz w:val="24"/>
          </w:rPr>
          <w:delText>손해에</w:delText>
        </w:r>
        <w:r w:rsidDel="00F14216">
          <w:rPr>
            <w:rFonts w:ascii="HCI Poppy" w:eastAsia="휴먼명조"/>
            <w:spacing w:val="-1"/>
            <w:sz w:val="24"/>
          </w:rPr>
          <w:delText xml:space="preserve"> </w:delText>
        </w:r>
        <w:r w:rsidDel="00F14216">
          <w:rPr>
            <w:rFonts w:ascii="HCI Poppy" w:eastAsia="휴먼명조"/>
            <w:spacing w:val="-1"/>
            <w:sz w:val="24"/>
          </w:rPr>
          <w:delText>관하여는</w:delText>
        </w:r>
        <w:r w:rsidDel="00F14216">
          <w:rPr>
            <w:rFonts w:ascii="HCI Poppy" w:eastAsia="휴먼명조"/>
            <w:spacing w:val="-1"/>
            <w:sz w:val="24"/>
          </w:rPr>
          <w:delText xml:space="preserve"> </w:delText>
        </w:r>
        <w:r w:rsidDel="00F14216">
          <w:rPr>
            <w:rFonts w:ascii="HCI Poppy" w:eastAsia="휴먼명조"/>
            <w:spacing w:val="-1"/>
            <w:sz w:val="24"/>
          </w:rPr>
          <w:delText>책임을</w:delText>
        </w:r>
        <w:r w:rsidDel="00F14216">
          <w:rPr>
            <w:rFonts w:ascii="HCI Poppy" w:eastAsia="휴먼명조"/>
            <w:spacing w:val="-1"/>
            <w:sz w:val="24"/>
          </w:rPr>
          <w:delText xml:space="preserve"> </w:delText>
        </w:r>
        <w:r w:rsidDel="00F14216">
          <w:rPr>
            <w:rFonts w:ascii="HCI Poppy" w:eastAsia="휴먼명조"/>
            <w:spacing w:val="-1"/>
            <w:sz w:val="24"/>
          </w:rPr>
          <w:delText>면한다</w:delText>
        </w:r>
        <w:r w:rsidDel="00F14216">
          <w:rPr>
            <w:rFonts w:ascii="HCI Poppy" w:eastAsia="휴먼명조"/>
            <w:spacing w:val="-1"/>
            <w:sz w:val="24"/>
          </w:rPr>
          <w:delText>.</w:delText>
        </w:r>
      </w:del>
    </w:p>
    <w:p w14:paraId="010E8814" w14:textId="26C4A23E"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181" w:author="이수용" w:date="2025-01-07T14:02:00Z"/>
        </w:rPr>
      </w:pPr>
      <w:del w:id="182" w:author="이수용" w:date="2025-01-07T14:02:00Z">
        <w:r w:rsidDel="00F14216">
          <w:rPr>
            <w:rFonts w:ascii="함초롬바탕" w:eastAsia="함초롬바탕"/>
            <w:spacing w:val="-6"/>
            <w:sz w:val="24"/>
          </w:rPr>
          <w:delText xml:space="preserve">가. </w:delText>
        </w:r>
        <w:r w:rsidDel="00F14216">
          <w:rPr>
            <w:rFonts w:ascii="함초롬바탕" w:eastAsia="함초롬바탕"/>
            <w:sz w:val="24"/>
          </w:rPr>
          <w:delText>“</w:delText>
        </w:r>
        <w:r w:rsidDel="00F14216">
          <w:rPr>
            <w:rFonts w:ascii="함초롬바탕" w:eastAsia="함초롬바탕"/>
            <w:sz w:val="24"/>
          </w:rPr>
          <w:delText>Neurocloud for HyperCLOVA X 서비스</w:delText>
        </w:r>
        <w:r w:rsidDel="00F14216">
          <w:rPr>
            <w:rFonts w:ascii="함초롬바탕" w:eastAsia="함초롬바탕"/>
            <w:sz w:val="24"/>
          </w:rPr>
          <w:delText>”</w:delText>
        </w:r>
        <w:r w:rsidDel="00F14216">
          <w:rPr>
            <w:rFonts w:ascii="함초롬바탕" w:eastAsia="함초롬바탕"/>
            <w:sz w:val="24"/>
          </w:rPr>
          <w:delText>에 발주자가 설치하여 사용하는 발주자 또는 제3자의 장비, 소프트웨어, 애플리케이션 또는 OS에서 장애가 발생하는 경우</w:delText>
        </w:r>
      </w:del>
    </w:p>
    <w:p w14:paraId="2587223C" w14:textId="0911D372"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183" w:author="이수용" w:date="2025-01-07T14:02:00Z"/>
        </w:rPr>
      </w:pPr>
      <w:del w:id="184" w:author="이수용" w:date="2025-01-07T14:02:00Z">
        <w:r w:rsidDel="00F14216">
          <w:rPr>
            <w:rFonts w:ascii="함초롬바탕" w:eastAsia="함초롬바탕"/>
            <w:sz w:val="24"/>
          </w:rPr>
          <w:delText>나. 발주자가 사전에 허가되지 않은 행동이나 필요한 조치의 불이행(필수 구성 또는 필수 프로그램의 미 설치, 임의 삭제 등)으로 인해 또는 발주자의 계정이나 장비를 사용하여 회사 네트워크에 접속하는 직원, 대리인, 계약자, 공급업체 등 기타 모든 발주자 측 사람으로 인해 장애가 발생하는 경우</w:delText>
        </w:r>
      </w:del>
    </w:p>
    <w:p w14:paraId="4C392FC3" w14:textId="54517D5C"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185" w:author="이수용" w:date="2025-01-07T14:02:00Z"/>
        </w:rPr>
      </w:pPr>
      <w:del w:id="186" w:author="이수용" w:date="2025-01-07T14:02:00Z">
        <w:r w:rsidDel="00F14216">
          <w:rPr>
            <w:rFonts w:ascii="함초롬바탕" w:eastAsia="함초롬바탕"/>
            <w:sz w:val="24"/>
          </w:rPr>
          <w:delText>다. 발주자가 계약상대자의 권고 또는 사용 정책을 따르지 않아 발생하는 장애 또는 발주자가 시스템에 대한 적절한 보안 관리를 소홀히 하여 침해나 장애가 발생하는 경우</w:delText>
        </w:r>
      </w:del>
    </w:p>
    <w:p w14:paraId="48EA3A9F" w14:textId="407ED48B"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187" w:author="이수용" w:date="2025-01-07T14:02:00Z"/>
        </w:rPr>
      </w:pPr>
      <w:del w:id="188" w:author="이수용" w:date="2025-01-07T14:02:00Z">
        <w:r w:rsidDel="00F14216">
          <w:rPr>
            <w:rFonts w:ascii="함초롬바탕" w:eastAsia="함초롬바탕"/>
            <w:sz w:val="24"/>
          </w:rPr>
          <w:delText>라. 발주자의 오입력(존재하지 않는 파일에 대한 액세스 요청 등), 계약상대자가 사전에 명시한 유의사항을 위반하거나 이용한도를 초과하여 서비스를 이용함에 따라 장애가 발생하는 경우</w:delText>
        </w:r>
      </w:del>
    </w:p>
    <w:p w14:paraId="5CD7C1C6" w14:textId="1720B26F"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189" w:author="이수용" w:date="2025-01-07T14:02:00Z"/>
        </w:rPr>
      </w:pPr>
      <w:del w:id="190" w:author="이수용" w:date="2025-01-07T14:02:00Z">
        <w:r w:rsidDel="00F14216">
          <w:rPr>
            <w:rFonts w:ascii="함초롬바탕" w:eastAsia="함초롬바탕"/>
            <w:sz w:val="24"/>
          </w:rPr>
          <w:delText>마. 서비스의 점검이 불가피하여 발주자와 계약상대자가 사전 협의를 거쳐 공지한 후 서비스를 일시 중단한 경우</w:delText>
        </w:r>
      </w:del>
    </w:p>
    <w:p w14:paraId="5C31A4DE" w14:textId="43EEC0F0"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191" w:author="이수용" w:date="2025-01-07T14:02:00Z"/>
        </w:rPr>
      </w:pPr>
      <w:del w:id="192" w:author="이수용" w:date="2025-01-07T14:02:00Z">
        <w:r w:rsidDel="00F14216">
          <w:rPr>
            <w:rFonts w:ascii="함초롬바탕" w:eastAsia="함초롬바탕"/>
            <w:sz w:val="24"/>
          </w:rPr>
          <w:delText>바. 서비스를 이용하는 발주자의 시스템에서 발생한 사고의 확산을 방지하기 위해 서비스가 중단되는 경우</w:delText>
        </w:r>
      </w:del>
    </w:p>
    <w:p w14:paraId="778EAD9D" w14:textId="4A88A4A0"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193" w:author="이수용" w:date="2025-01-07T14:02:00Z"/>
        </w:rPr>
      </w:pPr>
      <w:del w:id="194" w:author="이수용" w:date="2025-01-07T14:02:00Z">
        <w:r w:rsidDel="00F14216">
          <w:rPr>
            <w:rFonts w:ascii="함초롬바탕" w:eastAsia="함초롬바탕"/>
            <w:sz w:val="24"/>
          </w:rPr>
          <w:delText>사. 계약상대자가 관련 법령에 따른 보호조치를 취하였음에도 외부로부터의 불법적 침해로 인해 서비스 장애가 발생한 경우</w:delText>
        </w:r>
      </w:del>
    </w:p>
    <w:p w14:paraId="37A75F7D" w14:textId="609FE00B"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195" w:author="이수용" w:date="2025-01-07T14:02:00Z"/>
        </w:rPr>
      </w:pPr>
      <w:del w:id="196" w:author="이수용" w:date="2025-01-07T14:02:00Z">
        <w:r w:rsidDel="00F14216">
          <w:rPr>
            <w:rFonts w:ascii="함초롬바탕" w:eastAsia="함초롬바탕"/>
            <w:sz w:val="24"/>
          </w:rPr>
          <w:delText>아. 발주자가 이용요금을 연체하고 있는 서비스 또는 베타테스트, 시험사용, 평가판 등을 이용하는 동안에 장애가 발생하는 경우</w:delText>
        </w:r>
      </w:del>
    </w:p>
    <w:p w14:paraId="2B071734" w14:textId="3DB47BC3"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197" w:author="이수용" w:date="2025-01-07T14:02:00Z"/>
        </w:rPr>
      </w:pPr>
      <w:del w:id="198" w:author="이수용" w:date="2025-01-07T14:02:00Z">
        <w:r w:rsidDel="00F14216">
          <w:rPr>
            <w:rFonts w:ascii="함초롬바탕" w:eastAsia="함초롬바탕"/>
            <w:sz w:val="24"/>
          </w:rPr>
          <w:delText xml:space="preserve">자. 본 계약 별첨6. </w:delText>
        </w:r>
        <w:r w:rsidDel="00F14216">
          <w:rPr>
            <w:rFonts w:ascii="함초롬바탕" w:eastAsia="함초롬바탕"/>
            <w:sz w:val="24"/>
          </w:rPr>
          <w:delText>“</w:delText>
        </w:r>
        <w:r w:rsidDel="00F14216">
          <w:rPr>
            <w:rFonts w:ascii="함초롬바탕" w:eastAsia="함초롬바탕"/>
            <w:sz w:val="24"/>
          </w:rPr>
          <w:delText>서비스 개시조건</w:delText>
        </w:r>
        <w:r w:rsidDel="00F14216">
          <w:rPr>
            <w:rFonts w:ascii="함초롬바탕" w:eastAsia="함초롬바탕"/>
            <w:sz w:val="24"/>
          </w:rPr>
          <w:delText>”</w:delText>
        </w:r>
        <w:r w:rsidDel="00F14216">
          <w:rPr>
            <w:rFonts w:ascii="함초롬바탕" w:eastAsia="함초롬바탕"/>
            <w:sz w:val="24"/>
          </w:rPr>
          <w:delText xml:space="preserve"> A.(2)의 문제가 해소되지 않은 상태에서 발주자의 요청으로 부득이 </w:delText>
        </w:r>
        <w:r w:rsidDel="00F14216">
          <w:rPr>
            <w:rFonts w:ascii="함초롬바탕" w:eastAsia="함초롬바탕"/>
            <w:sz w:val="24"/>
          </w:rPr>
          <w:delText>“</w:delText>
        </w:r>
        <w:r w:rsidDel="00F14216">
          <w:rPr>
            <w:rFonts w:ascii="함초롬바탕" w:eastAsia="함초롬바탕"/>
            <w:sz w:val="24"/>
          </w:rPr>
          <w:delText>Neurocloud for HyperCLOVA X 서비스</w:delText>
        </w:r>
        <w:r w:rsidDel="00F14216">
          <w:rPr>
            <w:rFonts w:ascii="함초롬바탕" w:eastAsia="함초롬바탕"/>
            <w:sz w:val="24"/>
          </w:rPr>
          <w:delText>”</w:delText>
        </w:r>
        <w:r w:rsidDel="00F14216">
          <w:rPr>
            <w:rFonts w:ascii="함초롬바탕" w:eastAsia="함초롬바탕"/>
            <w:sz w:val="24"/>
          </w:rPr>
          <w:delText xml:space="preserve">를 설치한 후 A.(2)의 문제와 직접 또는 연관되어 장애가 발생한 경우 </w:delText>
        </w:r>
      </w:del>
    </w:p>
    <w:p w14:paraId="4A11E2BB" w14:textId="7F05BE4C"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199" w:author="이수용" w:date="2025-01-07T14:02:00Z"/>
        </w:rPr>
      </w:pPr>
      <w:del w:id="200" w:author="이수용" w:date="2025-01-07T14:02:00Z">
        <w:r w:rsidDel="00F14216">
          <w:rPr>
            <w:rFonts w:ascii="함초롬바탕" w:eastAsia="함초롬바탕"/>
            <w:sz w:val="24"/>
          </w:rPr>
          <w:delText xml:space="preserve">차. UPS가 없어 전력 부족상황으로 전원이 차단되거나 발주자의 케이블 작업 중 Neurocloud 케이블이 영향을 받아 장애가 발생한 경우 </w:delText>
        </w:r>
      </w:del>
    </w:p>
    <w:p w14:paraId="2B340CA8" w14:textId="31A01D03"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201" w:author="이수용" w:date="2025-01-07T14:02:00Z"/>
        </w:rPr>
      </w:pPr>
      <w:del w:id="202" w:author="이수용" w:date="2025-01-07T14:02:00Z">
        <w:r w:rsidDel="00F14216">
          <w:rPr>
            <w:rFonts w:ascii="함초롬바탕" w:eastAsia="함초롬바탕"/>
            <w:sz w:val="24"/>
          </w:rPr>
          <w:delText>카. 발주자의 데이터 센터 설비 혹은 전력 공급 장애와 같은 데이터 센터의 물리적인 장애로 인하여 장비 가동이 중단되는 경우</w:delText>
        </w:r>
      </w:del>
    </w:p>
    <w:p w14:paraId="06D65204" w14:textId="3E2A4AB2"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203" w:author="이수용" w:date="2025-01-07T14:02:00Z"/>
        </w:rPr>
      </w:pPr>
      <w:del w:id="204" w:author="이수용" w:date="2025-01-07T14:02:00Z">
        <w:r w:rsidDel="00F14216">
          <w:rPr>
            <w:rFonts w:ascii="함초롬바탕" w:eastAsia="함초롬바탕"/>
            <w:sz w:val="24"/>
          </w:rPr>
          <w:delText xml:space="preserve">타. 오작동을 수리하기 위해 하드웨어, 통합 소프트웨어 업데이트 혹은 어떠한 해결책을 수행하거나 설치하는 것을 포함하여 계약상대자의 하드웨어 수리 혹은 유지보수를 발주자가 허용하지 않아 발생한 하드웨어 오작동 </w:delText>
        </w:r>
      </w:del>
    </w:p>
    <w:p w14:paraId="671513C8" w14:textId="64851CCB"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205" w:author="이수용" w:date="2025-01-07T14:02:00Z"/>
        </w:rPr>
      </w:pPr>
      <w:del w:id="206" w:author="이수용" w:date="2025-01-07T14:02:00Z">
        <w:r w:rsidDel="00F14216">
          <w:rPr>
            <w:rFonts w:ascii="함초롬바탕" w:eastAsia="함초롬바탕"/>
            <w:sz w:val="24"/>
          </w:rPr>
          <w:delText xml:space="preserve">파. </w:delText>
        </w:r>
        <w:r w:rsidDel="00F14216">
          <w:rPr>
            <w:rFonts w:ascii="함초롬바탕" w:eastAsia="함초롬바탕"/>
            <w:sz w:val="24"/>
          </w:rPr>
          <w:delText>“</w:delText>
        </w:r>
        <w:r w:rsidDel="00F14216">
          <w:rPr>
            <w:rFonts w:ascii="함초롬바탕" w:eastAsia="함초롬바탕"/>
            <w:sz w:val="24"/>
          </w:rPr>
          <w:delText>Neurocloud for HyperCLOVA X 서비스</w:delText>
        </w:r>
        <w:r w:rsidDel="00F14216">
          <w:rPr>
            <w:rFonts w:ascii="함초롬바탕" w:eastAsia="함초롬바탕"/>
            <w:sz w:val="24"/>
          </w:rPr>
          <w:delText>”</w:delText>
        </w:r>
        <w:r w:rsidDel="00F14216">
          <w:rPr>
            <w:rFonts w:ascii="함초롬바탕" w:eastAsia="함초롬바탕"/>
            <w:sz w:val="24"/>
          </w:rPr>
          <w:delText>의 일부로 계약상대자가 제공한 것이 아닌 장비 또는 소프트웨어의 사용에 기인한 하드웨어 문제</w:delText>
        </w:r>
      </w:del>
    </w:p>
    <w:p w14:paraId="2EA4BF91" w14:textId="377A2765"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207" w:author="이수용" w:date="2025-01-07T14:02:00Z"/>
        </w:rPr>
      </w:pPr>
      <w:del w:id="208" w:author="이수용" w:date="2025-01-07T14:02:00Z">
        <w:r w:rsidDel="00F14216">
          <w:rPr>
            <w:rFonts w:ascii="함초롬바탕" w:eastAsia="함초롬바탕"/>
            <w:sz w:val="24"/>
          </w:rPr>
          <w:delText>하. 제12조 제5항에 따라 발주자가 개발한 애플리케이션을 활용하는 과정 또는 결과물로 인하여 발주자에게 발생한 문제</w:delText>
        </w:r>
      </w:del>
    </w:p>
    <w:p w14:paraId="0155E456" w14:textId="424C04E6"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209" w:author="이수용" w:date="2025-01-07T14:02:00Z"/>
        </w:rPr>
      </w:pPr>
      <w:del w:id="210" w:author="이수용" w:date="2025-01-07T14:02:00Z">
        <w:r w:rsidDel="00F14216">
          <w:rPr>
            <w:rFonts w:ascii="함초롬바탕" w:eastAsia="함초롬바탕"/>
            <w:sz w:val="24"/>
          </w:rPr>
          <w:delText>거. 발주자의 네트워크 장애나 설정 오류로 인하여 오류가 발생하는 경우</w:delText>
        </w:r>
      </w:del>
    </w:p>
    <w:p w14:paraId="572575BB" w14:textId="68BDD6F3"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211" w:author="이수용" w:date="2025-01-07T14:02:00Z"/>
        </w:rPr>
      </w:pPr>
      <w:del w:id="212" w:author="이수용" w:date="2025-01-07T14:02:00Z">
        <w:r w:rsidDel="00F14216">
          <w:rPr>
            <w:rFonts w:ascii="함초롬바탕" w:eastAsia="함초롬바탕"/>
            <w:sz w:val="24"/>
          </w:rPr>
          <w:delText>너. 계약상대자가 본 계약에 따라 발주자의 서비스 이용 권리를 중지 또는 종료하는 경우</w:delText>
        </w:r>
      </w:del>
    </w:p>
    <w:p w14:paraId="53227381" w14:textId="0D91B034"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213" w:author="이수용" w:date="2025-01-07T14:02:00Z"/>
        </w:rPr>
      </w:pPr>
      <w:del w:id="214" w:author="이수용" w:date="2025-01-07T14:02:00Z">
        <w:r w:rsidDel="00F14216">
          <w:rPr>
            <w:rFonts w:ascii="함초롬바탕" w:eastAsia="함초롬바탕"/>
            <w:sz w:val="24"/>
          </w:rPr>
          <w:delText>더. 발주자가 언어 모델 별 리소스를 조정하여 인퍼런스 및 학습 애플리케이션의 배포 구성이 변경되고 정상화되는 과정인 경우</w:delText>
        </w:r>
      </w:del>
    </w:p>
    <w:p w14:paraId="6BB608BB" w14:textId="27BD0EA2"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215" w:author="이수용" w:date="2025-01-07T14:02:00Z"/>
        </w:rPr>
      </w:pPr>
      <w:del w:id="216" w:author="이수용" w:date="2025-01-07T14:02:00Z">
        <w:r w:rsidDel="00F14216">
          <w:rPr>
            <w:rFonts w:ascii="함초롬바탕" w:eastAsia="함초롬바탕"/>
            <w:sz w:val="24"/>
          </w:rPr>
          <w:delText>러. 서비스 장애가 발생한 GPU node가 예비용 GPU node로 자동전환(Failover)하는 시간이 1시간 미만인 경우</w:delText>
        </w:r>
      </w:del>
    </w:p>
    <w:p w14:paraId="4179EB37" w14:textId="3E314670" w:rsidR="004C1F03" w:rsidDel="00F14216" w:rsidRDefault="005F7388">
      <w:pPr>
        <w:pBdr>
          <w:top w:val="none" w:sz="2" w:space="0" w:color="000000"/>
          <w:left w:val="none" w:sz="2" w:space="0" w:color="000000"/>
          <w:bottom w:val="none" w:sz="2" w:space="0" w:color="000000"/>
          <w:right w:val="none" w:sz="2" w:space="0" w:color="000000"/>
        </w:pBdr>
        <w:tabs>
          <w:tab w:val="left" w:pos="2112"/>
        </w:tabs>
        <w:snapToGrid w:val="0"/>
        <w:spacing w:line="384" w:lineRule="auto"/>
        <w:ind w:left="1700" w:hanging="482"/>
        <w:rPr>
          <w:del w:id="217" w:author="이수용" w:date="2025-01-07T14:02:00Z"/>
        </w:rPr>
      </w:pPr>
      <w:del w:id="218" w:author="이수용" w:date="2025-01-07T14:02:00Z">
        <w:r w:rsidDel="00F14216">
          <w:rPr>
            <w:rFonts w:ascii="함초롬바탕" w:eastAsia="함초롬바탕"/>
            <w:sz w:val="24"/>
          </w:rPr>
          <w:delText>머. 기타 계약상대자의 행위(부작위 포함)에 의하지 않은 경우로서 발주자가 인정할 경우</w:delText>
        </w:r>
      </w:del>
    </w:p>
    <w:p w14:paraId="7D416B6D" w14:textId="03680FEF" w:rsidR="004C1F03" w:rsidDel="00F14216" w:rsidRDefault="004C1F03">
      <w:pPr>
        <w:pStyle w:val="affff4"/>
        <w:pBdr>
          <w:top w:val="none" w:sz="2" w:space="0" w:color="000000"/>
          <w:left w:val="none" w:sz="2" w:space="0" w:color="000000"/>
          <w:bottom w:val="none" w:sz="2" w:space="0" w:color="000000"/>
          <w:right w:val="none" w:sz="2" w:space="0" w:color="000000"/>
        </w:pBdr>
        <w:snapToGrid w:val="0"/>
        <w:spacing w:line="384" w:lineRule="auto"/>
        <w:ind w:left="882" w:hanging="882"/>
        <w:rPr>
          <w:del w:id="219" w:author="이수용" w:date="2025-01-07T14:02:00Z"/>
          <w:rFonts w:ascii="HCI Poppy" w:eastAsia="휴먼명조"/>
          <w:spacing w:val="-1"/>
          <w:sz w:val="24"/>
        </w:rPr>
      </w:pPr>
    </w:p>
    <w:p w14:paraId="51C33B9E" w14:textId="3C7281DC"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220" w:author="이수용" w:date="2025-01-07T14:02:00Z"/>
        </w:rPr>
      </w:pPr>
      <w:del w:id="221" w:author="이수용" w:date="2025-01-07T14:02:00Z">
        <w:r w:rsidDel="00F14216">
          <w:rPr>
            <w:rFonts w:ascii="HCI Poppy" w:eastAsia="휴먼명조"/>
            <w:b/>
            <w:sz w:val="24"/>
          </w:rPr>
          <w:delText>제</w:delText>
        </w:r>
        <w:r w:rsidDel="00F14216">
          <w:rPr>
            <w:rFonts w:ascii="HCI Poppy" w:eastAsia="휴먼명조"/>
            <w:b/>
            <w:sz w:val="24"/>
          </w:rPr>
          <w:delText xml:space="preserve"> 16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손해</w:delText>
        </w:r>
        <w:r w:rsidDel="00F14216">
          <w:rPr>
            <w:rFonts w:ascii="HCI Poppy" w:eastAsia="휴먼명조"/>
            <w:b/>
            <w:sz w:val="24"/>
          </w:rPr>
          <w:delText xml:space="preserve"> </w:delText>
        </w:r>
        <w:r w:rsidDel="00F14216">
          <w:rPr>
            <w:rFonts w:ascii="HCI Poppy" w:eastAsia="휴먼명조"/>
            <w:b/>
            <w:sz w:val="24"/>
          </w:rPr>
          <w:delText>배상</w:delText>
        </w:r>
        <w:r w:rsidDel="00F14216">
          <w:rPr>
            <w:rFonts w:ascii="HCI Poppy" w:eastAsia="휴먼명조"/>
            <w:b/>
            <w:sz w:val="24"/>
          </w:rPr>
          <w:delText xml:space="preserve"> )</w:delText>
        </w:r>
      </w:del>
    </w:p>
    <w:p w14:paraId="49D30287" w14:textId="1D3B34B5"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22" w:author="이수용" w:date="2025-01-07T14:02:00Z"/>
        </w:rPr>
      </w:pPr>
      <w:del w:id="223"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발주자와</w:delText>
        </w:r>
        <w:r w:rsidDel="00F14216">
          <w:rPr>
            <w:rFonts w:ascii="HCI Poppy" w:eastAsia="휴먼명조"/>
            <w:spacing w:val="-1"/>
            <w:sz w:val="24"/>
          </w:rPr>
          <w:delText xml:space="preserve"> </w:delText>
        </w:r>
        <w:r w:rsidDel="00F14216">
          <w:rPr>
            <w:rFonts w:ascii="HCI Poppy" w:eastAsia="휴먼명조"/>
            <w:spacing w:val="-1"/>
            <w:sz w:val="24"/>
          </w:rPr>
          <w:delText>계약상대자</w:delText>
        </w:r>
        <w:r w:rsidDel="00F14216">
          <w:rPr>
            <w:rFonts w:ascii="HCI Poppy" w:eastAsia="휴먼명조"/>
            <w:spacing w:val="-1"/>
            <w:sz w:val="24"/>
          </w:rPr>
          <w:delText xml:space="preserve"> </w:delText>
        </w:r>
        <w:r w:rsidDel="00F14216">
          <w:rPr>
            <w:rFonts w:ascii="HCI Poppy" w:eastAsia="휴먼명조"/>
            <w:spacing w:val="-1"/>
            <w:sz w:val="24"/>
          </w:rPr>
          <w:delText>중</w:delText>
        </w:r>
        <w:r w:rsidDel="00F14216">
          <w:rPr>
            <w:rFonts w:ascii="HCI Poppy" w:eastAsia="휴먼명조"/>
            <w:spacing w:val="-1"/>
            <w:sz w:val="24"/>
          </w:rPr>
          <w:delText xml:space="preserve"> </w:delText>
        </w:r>
        <w:r w:rsidDel="00F14216">
          <w:rPr>
            <w:rFonts w:ascii="HCI Poppy" w:eastAsia="휴먼명조"/>
            <w:spacing w:val="-1"/>
            <w:sz w:val="24"/>
          </w:rPr>
          <w:delText>어느</w:delText>
        </w:r>
        <w:r w:rsidDel="00F14216">
          <w:rPr>
            <w:rFonts w:ascii="HCI Poppy" w:eastAsia="휴먼명조"/>
            <w:spacing w:val="-1"/>
            <w:sz w:val="24"/>
          </w:rPr>
          <w:delText xml:space="preserve"> </w:delText>
        </w:r>
        <w:r w:rsidDel="00F14216">
          <w:rPr>
            <w:rFonts w:ascii="HCI Poppy" w:eastAsia="휴먼명조"/>
            <w:spacing w:val="-1"/>
            <w:sz w:val="24"/>
          </w:rPr>
          <w:delText>일방이</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계약서에</w:delText>
        </w:r>
        <w:r w:rsidDel="00F14216">
          <w:rPr>
            <w:rFonts w:ascii="HCI Poppy" w:eastAsia="휴먼명조"/>
            <w:spacing w:val="-1"/>
            <w:sz w:val="24"/>
          </w:rPr>
          <w:delText xml:space="preserve"> </w:delText>
        </w:r>
        <w:r w:rsidDel="00F14216">
          <w:rPr>
            <w:rFonts w:ascii="HCI Poppy" w:eastAsia="휴먼명조"/>
            <w:spacing w:val="-1"/>
            <w:sz w:val="24"/>
          </w:rPr>
          <w:delText>규정된</w:delText>
        </w:r>
        <w:r w:rsidDel="00F14216">
          <w:rPr>
            <w:rFonts w:ascii="HCI Poppy" w:eastAsia="휴먼명조"/>
            <w:spacing w:val="-1"/>
            <w:sz w:val="24"/>
          </w:rPr>
          <w:delText xml:space="preserve"> </w:delText>
        </w:r>
        <w:r w:rsidDel="00F14216">
          <w:rPr>
            <w:rFonts w:ascii="HCI Poppy" w:eastAsia="휴먼명조"/>
            <w:spacing w:val="-1"/>
            <w:sz w:val="24"/>
          </w:rPr>
          <w:delText>의무를</w:delText>
        </w:r>
        <w:r w:rsidDel="00F14216">
          <w:rPr>
            <w:rFonts w:ascii="HCI Poppy" w:eastAsia="휴먼명조"/>
            <w:spacing w:val="-1"/>
            <w:sz w:val="24"/>
          </w:rPr>
          <w:delText xml:space="preserve"> </w:delText>
        </w:r>
        <w:r w:rsidDel="00F14216">
          <w:rPr>
            <w:rFonts w:ascii="HCI Poppy" w:eastAsia="휴먼명조"/>
            <w:spacing w:val="-1"/>
            <w:sz w:val="24"/>
          </w:rPr>
          <w:delText>이행하지</w:delText>
        </w:r>
        <w:r w:rsidDel="00F14216">
          <w:rPr>
            <w:rFonts w:ascii="HCI Poppy" w:eastAsia="휴먼명조"/>
            <w:spacing w:val="-1"/>
            <w:sz w:val="24"/>
          </w:rPr>
          <w:delText xml:space="preserve"> </w:delText>
        </w:r>
        <w:r w:rsidDel="00F14216">
          <w:rPr>
            <w:rFonts w:ascii="HCI Poppy" w:eastAsia="휴먼명조"/>
            <w:spacing w:val="-1"/>
            <w:sz w:val="24"/>
          </w:rPr>
          <w:delText>않거나</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계약을</w:delText>
        </w:r>
        <w:r w:rsidDel="00F14216">
          <w:rPr>
            <w:rFonts w:ascii="HCI Poppy" w:eastAsia="휴먼명조"/>
            <w:spacing w:val="-1"/>
            <w:sz w:val="24"/>
          </w:rPr>
          <w:delText xml:space="preserve"> </w:delText>
        </w:r>
        <w:r w:rsidDel="00F14216">
          <w:rPr>
            <w:rFonts w:ascii="HCI Poppy" w:eastAsia="휴먼명조"/>
            <w:spacing w:val="-1"/>
            <w:sz w:val="24"/>
          </w:rPr>
          <w:delText>위반하여</w:delText>
        </w:r>
        <w:r w:rsidDel="00F14216">
          <w:rPr>
            <w:rFonts w:ascii="HCI Poppy" w:eastAsia="휴먼명조"/>
            <w:spacing w:val="-1"/>
            <w:sz w:val="24"/>
          </w:rPr>
          <w:delText xml:space="preserve"> </w:delText>
        </w:r>
        <w:r w:rsidDel="00F14216">
          <w:rPr>
            <w:rFonts w:ascii="HCI Poppy" w:eastAsia="휴먼명조"/>
            <w:spacing w:val="-1"/>
            <w:sz w:val="24"/>
          </w:rPr>
          <w:delText>상대방에게</w:delText>
        </w:r>
        <w:r w:rsidDel="00F14216">
          <w:rPr>
            <w:rFonts w:ascii="HCI Poppy" w:eastAsia="휴먼명조"/>
            <w:spacing w:val="-1"/>
            <w:sz w:val="24"/>
          </w:rPr>
          <w:delText xml:space="preserve"> </w:delText>
        </w:r>
        <w:r w:rsidDel="00F14216">
          <w:rPr>
            <w:rFonts w:ascii="HCI Poppy" w:eastAsia="휴먼명조"/>
            <w:spacing w:val="-1"/>
            <w:sz w:val="24"/>
          </w:rPr>
          <w:delText>손해가</w:delText>
        </w:r>
        <w:r w:rsidDel="00F14216">
          <w:rPr>
            <w:rFonts w:ascii="HCI Poppy" w:eastAsia="휴먼명조"/>
            <w:spacing w:val="-1"/>
            <w:sz w:val="24"/>
          </w:rPr>
          <w:delText xml:space="preserve"> </w:delText>
        </w:r>
        <w:r w:rsidDel="00F14216">
          <w:rPr>
            <w:rFonts w:ascii="HCI Poppy" w:eastAsia="휴먼명조"/>
            <w:spacing w:val="-1"/>
            <w:sz w:val="24"/>
          </w:rPr>
          <w:delText>발생한</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그</w:delText>
        </w:r>
        <w:r w:rsidDel="00F14216">
          <w:rPr>
            <w:rFonts w:ascii="HCI Poppy" w:eastAsia="휴먼명조"/>
            <w:spacing w:val="-1"/>
            <w:sz w:val="24"/>
          </w:rPr>
          <w:delText xml:space="preserve"> </w:delText>
        </w:r>
        <w:r w:rsidDel="00F14216">
          <w:rPr>
            <w:rFonts w:ascii="HCI Poppy" w:eastAsia="휴먼명조"/>
            <w:spacing w:val="-1"/>
            <w:sz w:val="24"/>
          </w:rPr>
          <w:delText>행위를</w:delText>
        </w:r>
        <w:r w:rsidDel="00F14216">
          <w:rPr>
            <w:rFonts w:ascii="HCI Poppy" w:eastAsia="휴먼명조"/>
            <w:spacing w:val="-1"/>
            <w:sz w:val="24"/>
          </w:rPr>
          <w:delText xml:space="preserve"> </w:delText>
        </w:r>
        <w:r w:rsidDel="00F14216">
          <w:rPr>
            <w:rFonts w:ascii="HCI Poppy" w:eastAsia="휴먼명조"/>
            <w:spacing w:val="-1"/>
            <w:sz w:val="24"/>
          </w:rPr>
          <w:delText>야기한</w:delText>
        </w:r>
        <w:r w:rsidDel="00F14216">
          <w:rPr>
            <w:rFonts w:ascii="HCI Poppy" w:eastAsia="휴먼명조"/>
            <w:spacing w:val="-1"/>
            <w:sz w:val="24"/>
          </w:rPr>
          <w:delText xml:space="preserve"> </w:delText>
        </w:r>
        <w:r w:rsidDel="00F14216">
          <w:rPr>
            <w:rFonts w:ascii="HCI Poppy" w:eastAsia="휴먼명조"/>
            <w:spacing w:val="-1"/>
            <w:sz w:val="24"/>
          </w:rPr>
          <w:delText>귀책당사자는</w:delText>
        </w:r>
        <w:r w:rsidDel="00F14216">
          <w:rPr>
            <w:rFonts w:ascii="HCI Poppy" w:eastAsia="휴먼명조"/>
            <w:spacing w:val="-1"/>
            <w:sz w:val="24"/>
          </w:rPr>
          <w:delText xml:space="preserve"> </w:delText>
        </w:r>
        <w:r w:rsidDel="00F14216">
          <w:rPr>
            <w:rFonts w:ascii="HCI Poppy" w:eastAsia="휴먼명조"/>
            <w:spacing w:val="-1"/>
            <w:sz w:val="24"/>
          </w:rPr>
          <w:delText>상대방에게</w:delText>
        </w:r>
        <w:r w:rsidDel="00F14216">
          <w:rPr>
            <w:rFonts w:ascii="HCI Poppy" w:eastAsia="휴먼명조"/>
            <w:spacing w:val="-1"/>
            <w:sz w:val="24"/>
          </w:rPr>
          <w:delText xml:space="preserve"> </w:delText>
        </w:r>
        <w:r w:rsidDel="00F14216">
          <w:rPr>
            <w:rFonts w:ascii="HCI Poppy" w:eastAsia="휴먼명조"/>
            <w:spacing w:val="-1"/>
            <w:sz w:val="24"/>
          </w:rPr>
          <w:delText>발생한</w:delText>
        </w:r>
        <w:r w:rsidDel="00F14216">
          <w:rPr>
            <w:rFonts w:ascii="HCI Poppy" w:eastAsia="휴먼명조"/>
            <w:spacing w:val="-1"/>
            <w:sz w:val="24"/>
          </w:rPr>
          <w:delText xml:space="preserve"> </w:delText>
        </w:r>
        <w:r w:rsidDel="00F14216">
          <w:rPr>
            <w:rFonts w:ascii="HCI Poppy" w:eastAsia="휴먼명조"/>
            <w:spacing w:val="-1"/>
            <w:sz w:val="24"/>
          </w:rPr>
          <w:delText>통상</w:delText>
        </w:r>
        <w:r w:rsidDel="00F14216">
          <w:rPr>
            <w:rFonts w:ascii="HCI Poppy" w:eastAsia="휴먼명조"/>
            <w:spacing w:val="-1"/>
            <w:sz w:val="24"/>
          </w:rPr>
          <w:delText xml:space="preserve"> </w:delText>
        </w:r>
        <w:r w:rsidDel="00F14216">
          <w:rPr>
            <w:rFonts w:ascii="HCI Poppy" w:eastAsia="휴먼명조"/>
            <w:spacing w:val="-1"/>
            <w:sz w:val="24"/>
          </w:rPr>
          <w:delText>손해를</w:delText>
        </w:r>
        <w:r w:rsidDel="00F14216">
          <w:rPr>
            <w:rFonts w:ascii="HCI Poppy" w:eastAsia="휴먼명조"/>
            <w:spacing w:val="-1"/>
            <w:sz w:val="24"/>
          </w:rPr>
          <w:delText xml:space="preserve"> </w:delText>
        </w:r>
        <w:r w:rsidDel="00F14216">
          <w:rPr>
            <w:rFonts w:ascii="HCI Poppy" w:eastAsia="휴먼명조"/>
            <w:spacing w:val="-1"/>
            <w:sz w:val="24"/>
          </w:rPr>
          <w:delText>배상하여야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3F14BE9F" w14:textId="4BE6BAAE"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24" w:author="이수용" w:date="2025-01-07T14:02:00Z"/>
        </w:rPr>
      </w:pPr>
      <w:del w:id="225"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계약상대자의</w:delText>
        </w:r>
        <w:r w:rsidDel="00F14216">
          <w:rPr>
            <w:rFonts w:ascii="HCI Poppy" w:eastAsia="휴먼명조"/>
            <w:spacing w:val="-1"/>
            <w:sz w:val="24"/>
          </w:rPr>
          <w:delText xml:space="preserve"> </w:delText>
        </w:r>
        <w:r w:rsidDel="00F14216">
          <w:rPr>
            <w:rFonts w:ascii="HCI Poppy" w:eastAsia="휴먼명조"/>
            <w:spacing w:val="-1"/>
            <w:sz w:val="24"/>
          </w:rPr>
          <w:delText>귀책사유로</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가</w:delText>
        </w:r>
        <w:r w:rsidDel="00F14216">
          <w:rPr>
            <w:rFonts w:ascii="HCI Poppy" w:eastAsia="휴먼명조"/>
            <w:spacing w:val="-1"/>
            <w:sz w:val="24"/>
          </w:rPr>
          <w:delText xml:space="preserve"> </w:delText>
        </w:r>
        <w:r w:rsidDel="00F14216">
          <w:rPr>
            <w:rFonts w:ascii="HCI Poppy" w:eastAsia="휴먼명조"/>
            <w:spacing w:val="-1"/>
            <w:sz w:val="24"/>
          </w:rPr>
          <w:delText>중단되거나</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계약상대자가</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계약서에</w:delText>
        </w:r>
        <w:r w:rsidDel="00F14216">
          <w:rPr>
            <w:rFonts w:ascii="HCI Poppy" w:eastAsia="휴먼명조"/>
            <w:spacing w:val="-1"/>
            <w:sz w:val="24"/>
          </w:rPr>
          <w:delText xml:space="preserve"> </w:delText>
        </w:r>
        <w:r w:rsidDel="00F14216">
          <w:rPr>
            <w:rFonts w:ascii="HCI Poppy" w:eastAsia="휴먼명조"/>
            <w:spacing w:val="-1"/>
            <w:sz w:val="24"/>
          </w:rPr>
          <w:delText>규정된</w:delText>
        </w:r>
        <w:r w:rsidDel="00F14216">
          <w:rPr>
            <w:rFonts w:ascii="HCI Poppy" w:eastAsia="휴먼명조"/>
            <w:spacing w:val="-1"/>
            <w:sz w:val="24"/>
          </w:rPr>
          <w:delText xml:space="preserve"> </w:delText>
        </w:r>
        <w:r w:rsidDel="00F14216">
          <w:rPr>
            <w:rFonts w:ascii="HCI Poppy" w:eastAsia="휴먼명조"/>
            <w:spacing w:val="-1"/>
            <w:sz w:val="24"/>
          </w:rPr>
          <w:delText>의무를</w:delText>
        </w:r>
        <w:r w:rsidDel="00F14216">
          <w:rPr>
            <w:rFonts w:ascii="HCI Poppy" w:eastAsia="휴먼명조"/>
            <w:spacing w:val="-1"/>
            <w:sz w:val="24"/>
          </w:rPr>
          <w:delText xml:space="preserve"> </w:delText>
        </w:r>
        <w:r w:rsidDel="00F14216">
          <w:rPr>
            <w:rFonts w:ascii="HCI Poppy" w:eastAsia="휴먼명조"/>
            <w:spacing w:val="-1"/>
            <w:sz w:val="24"/>
          </w:rPr>
          <w:delText>이행하지</w:delText>
        </w:r>
        <w:r w:rsidDel="00F14216">
          <w:rPr>
            <w:rFonts w:ascii="HCI Poppy" w:eastAsia="휴먼명조"/>
            <w:spacing w:val="-1"/>
            <w:sz w:val="24"/>
          </w:rPr>
          <w:delText xml:space="preserve"> </w:delText>
        </w:r>
        <w:r w:rsidDel="00F14216">
          <w:rPr>
            <w:rFonts w:ascii="HCI Poppy" w:eastAsia="휴먼명조"/>
            <w:spacing w:val="-1"/>
            <w:sz w:val="24"/>
          </w:rPr>
          <w:delText>않아</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계약을</w:delText>
        </w:r>
        <w:r w:rsidDel="00F14216">
          <w:rPr>
            <w:rFonts w:ascii="HCI Poppy" w:eastAsia="휴먼명조"/>
            <w:spacing w:val="-1"/>
            <w:sz w:val="24"/>
          </w:rPr>
          <w:delText xml:space="preserve"> </w:delText>
        </w:r>
        <w:r w:rsidDel="00F14216">
          <w:rPr>
            <w:rFonts w:ascii="HCI Poppy" w:eastAsia="휴먼명조"/>
            <w:spacing w:val="-1"/>
            <w:sz w:val="24"/>
          </w:rPr>
          <w:delText>위반하여</w:delText>
        </w:r>
        <w:r w:rsidDel="00F14216">
          <w:rPr>
            <w:rFonts w:ascii="HCI Poppy" w:eastAsia="휴먼명조"/>
            <w:spacing w:val="-1"/>
            <w:sz w:val="24"/>
          </w:rPr>
          <w:delText xml:space="preserve"> </w:delText>
        </w:r>
        <w:r w:rsidDel="00F14216">
          <w:rPr>
            <w:rFonts w:ascii="HCI Poppy" w:eastAsia="휴먼명조"/>
            <w:spacing w:val="-1"/>
            <w:sz w:val="24"/>
          </w:rPr>
          <w:delText>발주자에게</w:delText>
        </w:r>
        <w:r w:rsidDel="00F14216">
          <w:rPr>
            <w:rFonts w:ascii="HCI Poppy" w:eastAsia="휴먼명조"/>
            <w:spacing w:val="-1"/>
            <w:sz w:val="24"/>
          </w:rPr>
          <w:delText xml:space="preserve"> </w:delText>
        </w:r>
        <w:r w:rsidDel="00F14216">
          <w:rPr>
            <w:rFonts w:ascii="HCI Poppy" w:eastAsia="휴먼명조"/>
            <w:spacing w:val="-1"/>
            <w:sz w:val="24"/>
          </w:rPr>
          <w:delText>손해가</w:delText>
        </w:r>
        <w:r w:rsidDel="00F14216">
          <w:rPr>
            <w:rFonts w:ascii="HCI Poppy" w:eastAsia="휴먼명조"/>
            <w:spacing w:val="-1"/>
            <w:sz w:val="24"/>
          </w:rPr>
          <w:delText xml:space="preserve"> </w:delText>
        </w:r>
        <w:r w:rsidDel="00F14216">
          <w:rPr>
            <w:rFonts w:ascii="HCI Poppy" w:eastAsia="휴먼명조"/>
            <w:spacing w:val="-1"/>
            <w:sz w:val="24"/>
          </w:rPr>
          <w:delText>발생한</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계약기간</w:delText>
        </w:r>
        <w:r w:rsidDel="00F14216">
          <w:rPr>
            <w:rFonts w:ascii="HCI Poppy" w:eastAsia="휴먼명조"/>
            <w:spacing w:val="-1"/>
            <w:sz w:val="24"/>
          </w:rPr>
          <w:delText xml:space="preserve"> </w:delText>
        </w:r>
        <w:r w:rsidDel="00F14216">
          <w:rPr>
            <w:rFonts w:ascii="HCI Poppy" w:eastAsia="휴먼명조"/>
            <w:spacing w:val="-1"/>
            <w:sz w:val="24"/>
          </w:rPr>
          <w:delText>동안</w:delText>
        </w:r>
        <w:r w:rsidDel="00F14216">
          <w:rPr>
            <w:rFonts w:ascii="HCI Poppy" w:eastAsia="휴먼명조"/>
            <w:spacing w:val="-1"/>
            <w:sz w:val="24"/>
          </w:rPr>
          <w:delText xml:space="preserve"> </w:delText>
        </w:r>
        <w:r w:rsidDel="00F14216">
          <w:rPr>
            <w:rFonts w:ascii="HCI Poppy" w:eastAsia="휴먼명조"/>
            <w:spacing w:val="-1"/>
            <w:sz w:val="24"/>
          </w:rPr>
          <w:delText>계약상대자가</w:delText>
        </w:r>
        <w:r w:rsidDel="00F14216">
          <w:rPr>
            <w:rFonts w:ascii="HCI Poppy" w:eastAsia="휴먼명조"/>
            <w:spacing w:val="-1"/>
            <w:sz w:val="24"/>
          </w:rPr>
          <w:delText xml:space="preserve"> </w:delText>
        </w:r>
        <w:r w:rsidDel="00F14216">
          <w:rPr>
            <w:rFonts w:ascii="HCI Poppy" w:eastAsia="휴먼명조"/>
            <w:spacing w:val="-1"/>
            <w:sz w:val="24"/>
          </w:rPr>
          <w:delText>발주자에게</w:delText>
        </w:r>
        <w:r w:rsidDel="00F14216">
          <w:rPr>
            <w:rFonts w:ascii="HCI Poppy" w:eastAsia="휴먼명조"/>
            <w:spacing w:val="-1"/>
            <w:sz w:val="24"/>
          </w:rPr>
          <w:delText xml:space="preserve"> </w:delText>
        </w:r>
        <w:r w:rsidDel="00F14216">
          <w:rPr>
            <w:rFonts w:ascii="HCI Poppy" w:eastAsia="휴먼명조"/>
            <w:spacing w:val="-1"/>
            <w:sz w:val="24"/>
          </w:rPr>
          <w:delText>손해배상으로</w:delText>
        </w:r>
        <w:r w:rsidDel="00F14216">
          <w:rPr>
            <w:rFonts w:ascii="HCI Poppy" w:eastAsia="휴먼명조"/>
            <w:spacing w:val="-1"/>
            <w:sz w:val="24"/>
          </w:rPr>
          <w:delText xml:space="preserve"> </w:delText>
        </w:r>
        <w:r w:rsidDel="00F14216">
          <w:rPr>
            <w:rFonts w:ascii="HCI Poppy" w:eastAsia="휴먼명조"/>
            <w:spacing w:val="-1"/>
            <w:sz w:val="24"/>
          </w:rPr>
          <w:delText>지급해야하는</w:delText>
        </w:r>
        <w:r w:rsidDel="00F14216">
          <w:rPr>
            <w:rFonts w:ascii="HCI Poppy" w:eastAsia="휴먼명조"/>
            <w:spacing w:val="-1"/>
            <w:sz w:val="24"/>
          </w:rPr>
          <w:delText xml:space="preserve"> </w:delText>
        </w:r>
        <w:r w:rsidDel="00F14216">
          <w:rPr>
            <w:rFonts w:ascii="HCI Poppy" w:eastAsia="휴먼명조"/>
            <w:spacing w:val="-1"/>
            <w:sz w:val="24"/>
          </w:rPr>
          <w:delText>금액의</w:delText>
        </w:r>
        <w:r w:rsidDel="00F14216">
          <w:rPr>
            <w:rFonts w:ascii="HCI Poppy" w:eastAsia="휴먼명조"/>
            <w:spacing w:val="-1"/>
            <w:sz w:val="24"/>
          </w:rPr>
          <w:delText xml:space="preserve"> </w:delText>
        </w:r>
        <w:r w:rsidDel="00F14216">
          <w:rPr>
            <w:rFonts w:ascii="HCI Poppy" w:eastAsia="휴먼명조"/>
            <w:spacing w:val="-1"/>
            <w:sz w:val="24"/>
          </w:rPr>
          <w:delText>총액은</w:delText>
        </w:r>
        <w:r w:rsidDel="00F14216">
          <w:rPr>
            <w:rFonts w:ascii="HCI Poppy" w:eastAsia="휴먼명조"/>
            <w:spacing w:val="-1"/>
            <w:sz w:val="24"/>
          </w:rPr>
          <w:delText xml:space="preserve"> </w:delText>
        </w:r>
        <w:r w:rsidDel="00F14216">
          <w:rPr>
            <w:rFonts w:ascii="HCI Poppy" w:eastAsia="휴먼명조"/>
            <w:spacing w:val="-1"/>
            <w:sz w:val="24"/>
          </w:rPr>
          <w:delText>발주자가</w:delText>
        </w:r>
        <w:r w:rsidDel="00F14216">
          <w:rPr>
            <w:rFonts w:ascii="HCI Poppy" w:eastAsia="휴먼명조"/>
            <w:spacing w:val="-1"/>
            <w:sz w:val="24"/>
          </w:rPr>
          <w:delText xml:space="preserve"> </w:delText>
        </w:r>
        <w:r w:rsidDel="00F14216">
          <w:rPr>
            <w:rFonts w:ascii="HCI Poppy" w:eastAsia="휴먼명조"/>
            <w:spacing w:val="-1"/>
            <w:sz w:val="24"/>
          </w:rPr>
          <w:delText>계약상대자에게</w:delText>
        </w:r>
        <w:r w:rsidDel="00F14216">
          <w:rPr>
            <w:rFonts w:ascii="HCI Poppy" w:eastAsia="휴먼명조"/>
            <w:spacing w:val="-1"/>
            <w:sz w:val="24"/>
          </w:rPr>
          <w:delText xml:space="preserve"> </w:delText>
        </w:r>
        <w:r w:rsidDel="00F14216">
          <w:rPr>
            <w:rFonts w:ascii="HCI Poppy" w:eastAsia="휴먼명조"/>
            <w:spacing w:val="-1"/>
            <w:sz w:val="24"/>
          </w:rPr>
          <w:delText>지급한</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8</w:delText>
        </w:r>
        <w:r w:rsidDel="00F14216">
          <w:rPr>
            <w:rFonts w:ascii="HCI Poppy" w:eastAsia="휴먼명조"/>
            <w:spacing w:val="-1"/>
            <w:sz w:val="24"/>
          </w:rPr>
          <w:delText>조</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1</w:delText>
        </w:r>
        <w:r w:rsidDel="00F14216">
          <w:rPr>
            <w:rFonts w:ascii="HCI Poppy" w:eastAsia="휴먼명조"/>
            <w:spacing w:val="-1"/>
            <w:sz w:val="24"/>
          </w:rPr>
          <w:delText>항의</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이용료</w:delText>
        </w:r>
        <w:r w:rsidDel="00F14216">
          <w:rPr>
            <w:rFonts w:ascii="HCI Poppy" w:eastAsia="휴먼명조"/>
            <w:spacing w:val="-1"/>
            <w:sz w:val="24"/>
          </w:rPr>
          <w:delText xml:space="preserve"> </w:delText>
        </w:r>
        <w:r w:rsidDel="00F14216">
          <w:rPr>
            <w:rFonts w:ascii="HCI Poppy" w:eastAsia="휴먼명조"/>
            <w:spacing w:val="-1"/>
            <w:sz w:val="24"/>
          </w:rPr>
          <w:delText>중</w:delText>
        </w:r>
        <w:r w:rsidDel="00F14216">
          <w:rPr>
            <w:rFonts w:ascii="HCI Poppy" w:eastAsia="휴먼명조"/>
            <w:spacing w:val="-1"/>
            <w:sz w:val="24"/>
          </w:rPr>
          <w:delText xml:space="preserve"> 6</w:delText>
        </w:r>
        <w:r w:rsidDel="00F14216">
          <w:rPr>
            <w:rFonts w:ascii="HCI Poppy" w:eastAsia="휴먼명조"/>
            <w:spacing w:val="-1"/>
            <w:sz w:val="24"/>
          </w:rPr>
          <w:delText>개월분의</w:delText>
        </w:r>
        <w:r w:rsidDel="00F14216">
          <w:rPr>
            <w:rFonts w:ascii="HCI Poppy" w:eastAsia="휴먼명조"/>
            <w:spacing w:val="-1"/>
            <w:sz w:val="24"/>
          </w:rPr>
          <w:delText xml:space="preserve"> </w:delText>
        </w:r>
        <w:r w:rsidDel="00F14216">
          <w:rPr>
            <w:rFonts w:ascii="HCI Poppy" w:eastAsia="휴먼명조"/>
            <w:spacing w:val="-1"/>
            <w:sz w:val="24"/>
          </w:rPr>
          <w:delText>합계액을</w:delText>
        </w:r>
        <w:r w:rsidDel="00F14216">
          <w:rPr>
            <w:rFonts w:ascii="HCI Poppy" w:eastAsia="휴먼명조"/>
            <w:spacing w:val="-1"/>
            <w:sz w:val="24"/>
          </w:rPr>
          <w:delText xml:space="preserve"> </w:delText>
        </w:r>
        <w:r w:rsidDel="00F14216">
          <w:rPr>
            <w:rFonts w:ascii="HCI Poppy" w:eastAsia="휴먼명조"/>
            <w:spacing w:val="-1"/>
            <w:sz w:val="24"/>
          </w:rPr>
          <w:delText>그</w:delText>
        </w:r>
        <w:r w:rsidDel="00F14216">
          <w:rPr>
            <w:rFonts w:ascii="HCI Poppy" w:eastAsia="휴먼명조"/>
            <w:spacing w:val="-1"/>
            <w:sz w:val="24"/>
          </w:rPr>
          <w:delText xml:space="preserve"> </w:delText>
        </w:r>
        <w:r w:rsidDel="00F14216">
          <w:rPr>
            <w:rFonts w:ascii="HCI Poppy" w:eastAsia="휴먼명조"/>
            <w:spacing w:val="-1"/>
            <w:sz w:val="24"/>
          </w:rPr>
          <w:delText>한도로</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19E1C1D7" w14:textId="5823A8AE"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26" w:author="이수용" w:date="2025-01-07T14:02:00Z"/>
        </w:rPr>
      </w:pPr>
      <w:del w:id="227"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,3)</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발주자의</w:delText>
        </w:r>
        <w:r w:rsidDel="00F14216">
          <w:rPr>
            <w:rFonts w:ascii="HCI Poppy" w:eastAsia="휴먼명조"/>
            <w:spacing w:val="-1"/>
            <w:sz w:val="24"/>
          </w:rPr>
          <w:delText xml:space="preserve"> </w:delText>
        </w:r>
        <w:r w:rsidDel="00F14216">
          <w:rPr>
            <w:rFonts w:ascii="HCI Poppy" w:eastAsia="휴먼명조"/>
            <w:spacing w:val="-1"/>
            <w:sz w:val="24"/>
          </w:rPr>
          <w:delText>귀책사유로</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발주자의</w:delText>
        </w:r>
        <w:r w:rsidDel="00F14216">
          <w:rPr>
            <w:rFonts w:ascii="HCI Poppy" w:eastAsia="휴먼명조"/>
            <w:spacing w:val="-1"/>
            <w:sz w:val="24"/>
          </w:rPr>
          <w:delText xml:space="preserve"> </w:delText>
        </w:r>
        <w:r w:rsidDel="00F14216">
          <w:rPr>
            <w:rFonts w:ascii="HCI Poppy" w:eastAsia="휴먼명조"/>
            <w:spacing w:val="-1"/>
            <w:sz w:val="24"/>
          </w:rPr>
          <w:delText>사정에</w:delText>
        </w:r>
        <w:r w:rsidDel="00F14216">
          <w:rPr>
            <w:rFonts w:ascii="HCI Poppy" w:eastAsia="휴먼명조"/>
            <w:spacing w:val="-1"/>
            <w:sz w:val="24"/>
          </w:rPr>
          <w:delText xml:space="preserve"> </w:delText>
        </w:r>
        <w:r w:rsidDel="00F14216">
          <w:rPr>
            <w:rFonts w:ascii="HCI Poppy" w:eastAsia="휴먼명조"/>
            <w:spacing w:val="-1"/>
            <w:sz w:val="24"/>
          </w:rPr>
          <w:delText>의하여</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계약기간</w:delText>
        </w:r>
        <w:r w:rsidDel="00F14216">
          <w:rPr>
            <w:rFonts w:ascii="HCI Poppy" w:eastAsia="휴먼명조"/>
            <w:spacing w:val="-1"/>
            <w:sz w:val="24"/>
          </w:rPr>
          <w:delText xml:space="preserve"> </w:delText>
        </w:r>
        <w:r w:rsidDel="00F14216">
          <w:rPr>
            <w:rFonts w:ascii="HCI Poppy" w:eastAsia="휴먼명조"/>
            <w:spacing w:val="-1"/>
            <w:sz w:val="24"/>
          </w:rPr>
          <w:delText>내</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가</w:delText>
        </w:r>
        <w:r w:rsidDel="00F14216">
          <w:rPr>
            <w:rFonts w:ascii="HCI Poppy" w:eastAsia="휴먼명조"/>
            <w:spacing w:val="-1"/>
            <w:sz w:val="24"/>
          </w:rPr>
          <w:delText xml:space="preserve"> </w:delText>
        </w:r>
        <w:r w:rsidDel="00F14216">
          <w:rPr>
            <w:rFonts w:ascii="HCI Poppy" w:eastAsia="휴먼명조"/>
            <w:spacing w:val="-1"/>
            <w:sz w:val="24"/>
          </w:rPr>
          <w:delText>종료될</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발주자는</w:delText>
        </w:r>
        <w:r w:rsidDel="00F14216">
          <w:rPr>
            <w:rFonts w:ascii="HCI Poppy" w:eastAsia="휴먼명조"/>
            <w:spacing w:val="-1"/>
            <w:sz w:val="24"/>
          </w:rPr>
          <w:delText xml:space="preserve"> </w:delText>
        </w:r>
        <w:r w:rsidDel="00F14216">
          <w:rPr>
            <w:rFonts w:ascii="HCI Poppy" w:eastAsia="휴먼명조"/>
            <w:spacing w:val="-1"/>
            <w:sz w:val="24"/>
          </w:rPr>
          <w:delText>잔여</w:delText>
        </w:r>
        <w:r w:rsidDel="00F14216">
          <w:rPr>
            <w:rFonts w:ascii="HCI Poppy" w:eastAsia="휴먼명조"/>
            <w:spacing w:val="-1"/>
            <w:sz w:val="24"/>
          </w:rPr>
          <w:delText xml:space="preserve"> </w:delText>
        </w:r>
        <w:r w:rsidDel="00F14216">
          <w:rPr>
            <w:rFonts w:ascii="HCI Poppy" w:eastAsia="휴먼명조"/>
            <w:spacing w:val="-1"/>
            <w:sz w:val="24"/>
          </w:rPr>
          <w:delText>계약기간에</w:delText>
        </w:r>
        <w:r w:rsidDel="00F14216">
          <w:rPr>
            <w:rFonts w:ascii="HCI Poppy" w:eastAsia="휴먼명조"/>
            <w:spacing w:val="-1"/>
            <w:sz w:val="24"/>
          </w:rPr>
          <w:delText xml:space="preserve"> </w:delText>
        </w:r>
        <w:r w:rsidDel="00F14216">
          <w:rPr>
            <w:rFonts w:ascii="HCI Poppy" w:eastAsia="휴먼명조"/>
            <w:spacing w:val="-1"/>
            <w:sz w:val="24"/>
          </w:rPr>
          <w:delText>해당하는</w:delText>
        </w:r>
        <w:r w:rsidDel="00F14216">
          <w:rPr>
            <w:rFonts w:ascii="HCI Poppy" w:eastAsia="휴먼명조"/>
            <w:spacing w:val="-1"/>
            <w:sz w:val="24"/>
          </w:rPr>
          <w:delText xml:space="preserve"> </w:delText>
        </w:r>
        <w:r w:rsidDel="00F14216">
          <w:rPr>
            <w:rFonts w:ascii="HCI Poppy" w:eastAsia="휴먼명조"/>
            <w:spacing w:val="-1"/>
            <w:sz w:val="24"/>
          </w:rPr>
          <w:delText>금액</w:delText>
        </w:r>
        <w:r w:rsidDel="00F14216">
          <w:rPr>
            <w:rFonts w:ascii="HCI Poppy" w:eastAsia="휴먼명조"/>
            <w:spacing w:val="-1"/>
            <w:sz w:val="24"/>
          </w:rPr>
          <w:delText>(</w:delText>
        </w:r>
        <w:r w:rsidDel="00F14216">
          <w:rPr>
            <w:rFonts w:ascii="HCI Poppy" w:eastAsia="휴먼명조"/>
            <w:spacing w:val="-1"/>
            <w:sz w:val="24"/>
          </w:rPr>
          <w:delText>월</w:delText>
        </w:r>
        <w:r w:rsidDel="00F14216">
          <w:rPr>
            <w:rFonts w:ascii="HCI Poppy" w:eastAsia="휴먼명조"/>
            <w:spacing w:val="-1"/>
            <w:sz w:val="24"/>
          </w:rPr>
          <w:delText xml:space="preserve"> </w:delText>
        </w:r>
        <w:r w:rsidDel="00F14216">
          <w:rPr>
            <w:rFonts w:ascii="HCI Poppy" w:eastAsia="휴먼명조"/>
            <w:spacing w:val="-1"/>
            <w:sz w:val="24"/>
          </w:rPr>
          <w:delText>이용료</w:delText>
        </w:r>
        <w:r w:rsidDel="00F14216">
          <w:rPr>
            <w:rFonts w:ascii="HCI Poppy" w:eastAsia="휴먼명조"/>
            <w:spacing w:val="-1"/>
            <w:sz w:val="24"/>
          </w:rPr>
          <w:delText xml:space="preserve"> X </w:delText>
        </w:r>
        <w:r w:rsidDel="00F14216">
          <w:rPr>
            <w:rFonts w:ascii="HCI Poppy" w:eastAsia="휴먼명조"/>
            <w:spacing w:val="-1"/>
            <w:sz w:val="24"/>
          </w:rPr>
          <w:delText>잔여</w:delText>
        </w:r>
        <w:r w:rsidDel="00F14216">
          <w:rPr>
            <w:rFonts w:ascii="HCI Poppy" w:eastAsia="휴먼명조"/>
            <w:spacing w:val="-1"/>
            <w:sz w:val="24"/>
          </w:rPr>
          <w:delText xml:space="preserve"> </w:delText>
        </w:r>
        <w:r w:rsidDel="00F14216">
          <w:rPr>
            <w:rFonts w:ascii="HCI Poppy" w:eastAsia="휴먼명조"/>
            <w:spacing w:val="-1"/>
            <w:sz w:val="24"/>
          </w:rPr>
          <w:delText>계약기간</w:delText>
        </w:r>
        <w:r w:rsidDel="00F14216">
          <w:rPr>
            <w:rFonts w:ascii="HCI Poppy" w:eastAsia="휴먼명조"/>
            <w:spacing w:val="-1"/>
            <w:sz w:val="24"/>
          </w:rPr>
          <w:delText>)</w:delText>
        </w:r>
        <w:r w:rsidDel="00F14216">
          <w:rPr>
            <w:rFonts w:ascii="HCI Poppy" w:eastAsia="휴먼명조"/>
            <w:spacing w:val="-1"/>
            <w:sz w:val="24"/>
          </w:rPr>
          <w:delText>인</w:delText>
        </w:r>
        <w:r w:rsidDel="00F14216">
          <w:rPr>
            <w:rFonts w:ascii="HCI Poppy" w:eastAsia="휴먼명조"/>
            <w:spacing w:val="-1"/>
            <w:sz w:val="24"/>
          </w:rPr>
          <w:delText xml:space="preserve"> </w:delText>
        </w:r>
        <w:r w:rsidDel="00F14216">
          <w:rPr>
            <w:rFonts w:ascii="HCI Poppy" w:eastAsia="휴먼명조"/>
            <w:spacing w:val="-1"/>
            <w:sz w:val="24"/>
          </w:rPr>
          <w:delText>위약금을</w:delText>
        </w:r>
        <w:r w:rsidDel="00F14216">
          <w:rPr>
            <w:rFonts w:ascii="HCI Poppy" w:eastAsia="휴먼명조"/>
            <w:spacing w:val="-1"/>
            <w:sz w:val="24"/>
          </w:rPr>
          <w:delText xml:space="preserve"> </w:delText>
        </w:r>
        <w:r w:rsidDel="00F14216">
          <w:rPr>
            <w:rFonts w:ascii="HCI Poppy" w:eastAsia="휴먼명조"/>
            <w:spacing w:val="-1"/>
            <w:sz w:val="24"/>
          </w:rPr>
          <w:delText>계약상대자에게</w:delText>
        </w:r>
        <w:r w:rsidDel="00F14216">
          <w:rPr>
            <w:rFonts w:ascii="HCI Poppy" w:eastAsia="휴먼명조"/>
            <w:spacing w:val="-1"/>
            <w:sz w:val="24"/>
          </w:rPr>
          <w:delText xml:space="preserve"> </w:delText>
        </w:r>
        <w:r w:rsidDel="00F14216">
          <w:rPr>
            <w:rFonts w:ascii="HCI Poppy" w:eastAsia="휴먼명조"/>
            <w:spacing w:val="-1"/>
            <w:sz w:val="24"/>
          </w:rPr>
          <w:delText>지급한다</w:delText>
        </w:r>
        <w:r w:rsidDel="00F14216">
          <w:rPr>
            <w:rFonts w:ascii="HCI Poppy" w:eastAsia="휴먼명조"/>
            <w:spacing w:val="-1"/>
            <w:sz w:val="24"/>
          </w:rPr>
          <w:delText xml:space="preserve">. </w:delText>
        </w:r>
      </w:del>
    </w:p>
    <w:p w14:paraId="04D6140D" w14:textId="6B0AFCB1" w:rsidR="004C1F03" w:rsidDel="00F14216" w:rsidRDefault="004C1F03">
      <w:pPr>
        <w:tabs>
          <w:tab w:val="left" w:pos="340"/>
        </w:tabs>
        <w:wordWrap/>
        <w:snapToGrid w:val="0"/>
        <w:spacing w:line="326" w:lineRule="auto"/>
        <w:textAlignment w:val="bottom"/>
        <w:rPr>
          <w:del w:id="228" w:author="이수용" w:date="2025-01-07T14:02:00Z"/>
          <w:sz w:val="24"/>
        </w:rPr>
      </w:pPr>
    </w:p>
    <w:p w14:paraId="23CBDA04" w14:textId="0DD290C7"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229" w:author="이수용" w:date="2025-01-07T14:02:00Z"/>
        </w:rPr>
      </w:pPr>
      <w:del w:id="230" w:author="이수용" w:date="2025-01-07T14:02:00Z">
        <w:r w:rsidDel="00F14216">
          <w:rPr>
            <w:rFonts w:ascii="HCI Poppy" w:eastAsia="휴먼명조"/>
            <w:b/>
            <w:sz w:val="24"/>
          </w:rPr>
          <w:delText>제</w:delText>
        </w:r>
        <w:r w:rsidDel="00F14216">
          <w:rPr>
            <w:rFonts w:ascii="HCI Poppy" w:eastAsia="휴먼명조"/>
            <w:b/>
            <w:sz w:val="24"/>
          </w:rPr>
          <w:delText xml:space="preserve"> 17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불가항력</w:delText>
        </w:r>
        <w:r w:rsidDel="00F14216">
          <w:rPr>
            <w:rFonts w:ascii="HCI Poppy" w:eastAsia="휴먼명조"/>
            <w:b/>
            <w:sz w:val="24"/>
          </w:rPr>
          <w:delText xml:space="preserve"> )</w:delText>
        </w:r>
      </w:del>
    </w:p>
    <w:p w14:paraId="5E779422" w14:textId="31E95206"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31" w:author="이수용" w:date="2025-01-07T14:02:00Z"/>
        </w:rPr>
      </w:pPr>
      <w:del w:id="232"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천재지변</w:delText>
        </w:r>
        <w:r w:rsidDel="00F14216">
          <w:rPr>
            <w:rFonts w:ascii="HCI Poppy" w:eastAsia="휴먼명조"/>
            <w:spacing w:val="-1"/>
            <w:sz w:val="24"/>
          </w:rPr>
          <w:delText xml:space="preserve">, </w:delText>
        </w:r>
        <w:r w:rsidDel="00F14216">
          <w:rPr>
            <w:rFonts w:ascii="HCI Poppy" w:eastAsia="휴먼명조"/>
            <w:spacing w:val="-1"/>
            <w:sz w:val="24"/>
          </w:rPr>
          <w:delText>전쟁</w:delText>
        </w:r>
        <w:r w:rsidDel="00F14216">
          <w:rPr>
            <w:rFonts w:ascii="HCI Poppy" w:eastAsia="휴먼명조"/>
            <w:spacing w:val="-1"/>
            <w:sz w:val="24"/>
          </w:rPr>
          <w:delText xml:space="preserve">, </w:delText>
        </w:r>
        <w:r w:rsidDel="00F14216">
          <w:rPr>
            <w:rFonts w:ascii="HCI Poppy" w:eastAsia="휴먼명조"/>
            <w:spacing w:val="-1"/>
            <w:sz w:val="24"/>
          </w:rPr>
          <w:delText>테러행위</w:delText>
        </w:r>
        <w:r w:rsidDel="00F14216">
          <w:rPr>
            <w:rFonts w:ascii="HCI Poppy" w:eastAsia="휴먼명조"/>
            <w:spacing w:val="-1"/>
            <w:sz w:val="24"/>
          </w:rPr>
          <w:delText xml:space="preserve">, </w:delText>
        </w:r>
        <w:r w:rsidDel="00F14216">
          <w:rPr>
            <w:rFonts w:ascii="HCI Poppy" w:eastAsia="휴먼명조"/>
            <w:spacing w:val="-1"/>
            <w:sz w:val="24"/>
          </w:rPr>
          <w:delText>내란</w:delText>
        </w:r>
        <w:r w:rsidDel="00F14216">
          <w:rPr>
            <w:rFonts w:ascii="HCI Poppy" w:eastAsia="휴먼명조"/>
            <w:spacing w:val="-1"/>
            <w:sz w:val="24"/>
          </w:rPr>
          <w:delText xml:space="preserve">, </w:delText>
        </w:r>
        <w:r w:rsidDel="00F14216">
          <w:rPr>
            <w:rFonts w:ascii="HCI Poppy" w:eastAsia="휴먼명조"/>
            <w:spacing w:val="-1"/>
            <w:sz w:val="24"/>
          </w:rPr>
          <w:delText>폭동</w:delText>
        </w:r>
        <w:r w:rsidDel="00F14216">
          <w:rPr>
            <w:rFonts w:ascii="HCI Poppy" w:eastAsia="휴먼명조"/>
            <w:spacing w:val="-1"/>
            <w:sz w:val="24"/>
          </w:rPr>
          <w:delText xml:space="preserve">, </w:delText>
        </w:r>
        <w:r w:rsidDel="00F14216">
          <w:rPr>
            <w:rFonts w:ascii="HCI Poppy" w:eastAsia="휴먼명조"/>
            <w:spacing w:val="-1"/>
            <w:sz w:val="24"/>
          </w:rPr>
          <w:delText>국가적</w:delText>
        </w:r>
        <w:r w:rsidDel="00F14216">
          <w:rPr>
            <w:rFonts w:ascii="HCI Poppy" w:eastAsia="휴먼명조"/>
            <w:spacing w:val="-1"/>
            <w:sz w:val="24"/>
          </w:rPr>
          <w:delText xml:space="preserve"> </w:delText>
        </w:r>
        <w:r w:rsidDel="00F14216">
          <w:rPr>
            <w:rFonts w:ascii="HCI Poppy" w:eastAsia="휴먼명조"/>
            <w:spacing w:val="-1"/>
            <w:sz w:val="24"/>
          </w:rPr>
          <w:delText>비상사태</w:delText>
        </w:r>
        <w:r w:rsidDel="00F14216">
          <w:rPr>
            <w:rFonts w:ascii="HCI Poppy" w:eastAsia="휴먼명조"/>
            <w:spacing w:val="-1"/>
            <w:sz w:val="24"/>
          </w:rPr>
          <w:delText xml:space="preserve">, </w:delText>
        </w:r>
        <w:r w:rsidDel="00F14216">
          <w:rPr>
            <w:rFonts w:ascii="HCI Poppy" w:eastAsia="휴먼명조"/>
            <w:spacing w:val="-1"/>
            <w:sz w:val="24"/>
          </w:rPr>
          <w:delText>타</w:delText>
        </w:r>
        <w:r w:rsidDel="00F14216">
          <w:rPr>
            <w:rFonts w:ascii="HCI Poppy" w:eastAsia="휴먼명조"/>
            <w:spacing w:val="-1"/>
            <w:sz w:val="24"/>
          </w:rPr>
          <w:delText xml:space="preserve"> </w:delText>
        </w:r>
        <w:r w:rsidDel="00F14216">
          <w:rPr>
            <w:rFonts w:ascii="HCI Poppy" w:eastAsia="휴먼명조"/>
            <w:spacing w:val="-1"/>
            <w:sz w:val="24"/>
          </w:rPr>
          <w:delText>통신사업자가</w:delText>
        </w:r>
        <w:r w:rsidDel="00F14216">
          <w:rPr>
            <w:rFonts w:ascii="HCI Poppy" w:eastAsia="휴먼명조"/>
            <w:spacing w:val="-1"/>
            <w:sz w:val="24"/>
          </w:rPr>
          <w:delText xml:space="preserve"> </w:delText>
        </w:r>
        <w:r w:rsidDel="00F14216">
          <w:rPr>
            <w:rFonts w:ascii="HCI Poppy" w:eastAsia="휴먼명조"/>
            <w:spacing w:val="-1"/>
            <w:sz w:val="24"/>
          </w:rPr>
          <w:delText>제공하는</w:delText>
        </w:r>
        <w:r w:rsidDel="00F14216">
          <w:rPr>
            <w:rFonts w:ascii="HCI Poppy" w:eastAsia="휴먼명조"/>
            <w:spacing w:val="-1"/>
            <w:sz w:val="24"/>
          </w:rPr>
          <w:delText xml:space="preserve"> </w:delText>
        </w:r>
        <w:r w:rsidDel="00F14216">
          <w:rPr>
            <w:rFonts w:ascii="HCI Poppy" w:eastAsia="휴먼명조"/>
            <w:spacing w:val="-1"/>
            <w:sz w:val="24"/>
          </w:rPr>
          <w:delText>전기통신서비스</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네트워크</w:delText>
        </w:r>
        <w:r w:rsidDel="00F14216">
          <w:rPr>
            <w:rFonts w:ascii="HCI Poppy" w:eastAsia="휴먼명조"/>
            <w:spacing w:val="-1"/>
            <w:sz w:val="24"/>
          </w:rPr>
          <w:delText xml:space="preserve"> </w:delText>
        </w:r>
        <w:r w:rsidDel="00F14216">
          <w:rPr>
            <w:rFonts w:ascii="HCI Poppy" w:eastAsia="휴먼명조"/>
            <w:spacing w:val="-1"/>
            <w:sz w:val="24"/>
          </w:rPr>
          <w:delText>장애</w:delText>
        </w:r>
        <w:r w:rsidDel="00F14216">
          <w:rPr>
            <w:rFonts w:ascii="HCI Poppy" w:eastAsia="휴먼명조"/>
            <w:spacing w:val="-1"/>
            <w:sz w:val="24"/>
          </w:rPr>
          <w:delText xml:space="preserve">, </w:delText>
        </w:r>
        <w:r w:rsidDel="00F14216">
          <w:rPr>
            <w:rFonts w:ascii="HCI Poppy" w:eastAsia="휴먼명조"/>
            <w:spacing w:val="-1"/>
            <w:sz w:val="24"/>
          </w:rPr>
          <w:delText>정부의</w:delText>
        </w:r>
        <w:r w:rsidDel="00F14216">
          <w:rPr>
            <w:rFonts w:ascii="HCI Poppy" w:eastAsia="휴먼명조"/>
            <w:spacing w:val="-1"/>
            <w:sz w:val="24"/>
          </w:rPr>
          <w:delText xml:space="preserve"> </w:delText>
        </w:r>
        <w:r w:rsidDel="00F14216">
          <w:rPr>
            <w:rFonts w:ascii="HCI Poppy" w:eastAsia="휴먼명조"/>
            <w:spacing w:val="-1"/>
            <w:sz w:val="24"/>
          </w:rPr>
          <w:delText>규제</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사회통념상</w:delText>
        </w:r>
        <w:r w:rsidDel="00F14216">
          <w:rPr>
            <w:rFonts w:ascii="HCI Poppy" w:eastAsia="휴먼명조"/>
            <w:spacing w:val="-1"/>
            <w:sz w:val="24"/>
          </w:rPr>
          <w:delText xml:space="preserve"> </w:delText>
        </w:r>
        <w:r w:rsidDel="00F14216">
          <w:rPr>
            <w:rFonts w:ascii="HCI Poppy" w:eastAsia="휴먼명조"/>
            <w:spacing w:val="-1"/>
            <w:sz w:val="24"/>
          </w:rPr>
          <w:delText>이에</w:delText>
        </w:r>
        <w:r w:rsidDel="00F14216">
          <w:rPr>
            <w:rFonts w:ascii="HCI Poppy" w:eastAsia="휴먼명조"/>
            <w:spacing w:val="-1"/>
            <w:sz w:val="24"/>
          </w:rPr>
          <w:delText xml:space="preserve"> </w:delText>
        </w:r>
        <w:r w:rsidDel="00F14216">
          <w:rPr>
            <w:rFonts w:ascii="HCI Poppy" w:eastAsia="휴먼명조"/>
            <w:spacing w:val="-1"/>
            <w:sz w:val="24"/>
          </w:rPr>
          <w:delText>준하는</w:delText>
        </w:r>
        <w:r w:rsidDel="00F14216">
          <w:rPr>
            <w:rFonts w:ascii="HCI Poppy" w:eastAsia="휴먼명조"/>
            <w:spacing w:val="-1"/>
            <w:sz w:val="24"/>
          </w:rPr>
          <w:delText xml:space="preserve"> </w:delText>
        </w:r>
        <w:r w:rsidDel="00F14216">
          <w:rPr>
            <w:rFonts w:ascii="HCI Poppy" w:eastAsia="휴먼명조"/>
            <w:spacing w:val="-1"/>
            <w:sz w:val="24"/>
          </w:rPr>
          <w:delText>불가항력적인</w:delText>
        </w:r>
        <w:r w:rsidDel="00F14216">
          <w:rPr>
            <w:rFonts w:ascii="HCI Poppy" w:eastAsia="휴먼명조"/>
            <w:spacing w:val="-1"/>
            <w:sz w:val="24"/>
          </w:rPr>
          <w:delText xml:space="preserve"> </w:delText>
        </w:r>
        <w:r w:rsidDel="00F14216">
          <w:rPr>
            <w:rFonts w:ascii="HCI Poppy" w:eastAsia="휴먼명조"/>
            <w:spacing w:val="-1"/>
            <w:sz w:val="24"/>
          </w:rPr>
          <w:delText>사유로</w:delText>
        </w:r>
        <w:r w:rsidDel="00F14216">
          <w:rPr>
            <w:rFonts w:ascii="HCI Poppy" w:eastAsia="휴먼명조"/>
            <w:spacing w:val="-1"/>
            <w:sz w:val="24"/>
          </w:rPr>
          <w:delText xml:space="preserve"> </w:delText>
        </w:r>
        <w:r w:rsidDel="00F14216">
          <w:rPr>
            <w:rFonts w:ascii="HCI Poppy" w:eastAsia="휴먼명조"/>
            <w:spacing w:val="-1"/>
            <w:sz w:val="24"/>
          </w:rPr>
          <w:delText>인하여</w:delText>
        </w:r>
        <w:r w:rsidDel="00F14216">
          <w:rPr>
            <w:rFonts w:ascii="HCI Poppy" w:eastAsia="휴먼명조"/>
            <w:spacing w:val="-1"/>
            <w:sz w:val="24"/>
          </w:rPr>
          <w:delText xml:space="preserve"> </w:delText>
        </w:r>
        <w:r w:rsidDel="00F14216">
          <w:rPr>
            <w:rFonts w:ascii="HCI Poppy" w:eastAsia="휴먼명조"/>
            <w:spacing w:val="-1"/>
            <w:sz w:val="24"/>
          </w:rPr>
          <w:delText>그</w:delText>
        </w:r>
        <w:r w:rsidDel="00F14216">
          <w:rPr>
            <w:rFonts w:ascii="HCI Poppy" w:eastAsia="휴먼명조"/>
            <w:spacing w:val="-1"/>
            <w:sz w:val="24"/>
          </w:rPr>
          <w:delText xml:space="preserve"> </w:delText>
        </w:r>
        <w:r w:rsidDel="00F14216">
          <w:rPr>
            <w:rFonts w:ascii="HCI Poppy" w:eastAsia="휴먼명조"/>
            <w:spacing w:val="-1"/>
            <w:sz w:val="24"/>
          </w:rPr>
          <w:delText>일방이</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계약상의</w:delText>
        </w:r>
        <w:r w:rsidDel="00F14216">
          <w:rPr>
            <w:rFonts w:ascii="HCI Poppy" w:eastAsia="휴먼명조"/>
            <w:spacing w:val="-1"/>
            <w:sz w:val="24"/>
          </w:rPr>
          <w:delText xml:space="preserve"> </w:delText>
        </w:r>
        <w:r w:rsidDel="00F14216">
          <w:rPr>
            <w:rFonts w:ascii="HCI Poppy" w:eastAsia="휴먼명조"/>
            <w:spacing w:val="-1"/>
            <w:sz w:val="24"/>
          </w:rPr>
          <w:delText>의무를</w:delText>
        </w:r>
        <w:r w:rsidDel="00F14216">
          <w:rPr>
            <w:rFonts w:ascii="HCI Poppy" w:eastAsia="휴먼명조"/>
            <w:spacing w:val="-1"/>
            <w:sz w:val="24"/>
          </w:rPr>
          <w:delText xml:space="preserve"> </w:delText>
        </w:r>
        <w:r w:rsidDel="00F14216">
          <w:rPr>
            <w:rFonts w:ascii="HCI Poppy" w:eastAsia="휴먼명조"/>
            <w:spacing w:val="-1"/>
            <w:sz w:val="24"/>
          </w:rPr>
          <w:delText>이행하지</w:delText>
        </w:r>
        <w:r w:rsidDel="00F14216">
          <w:rPr>
            <w:rFonts w:ascii="HCI Poppy" w:eastAsia="휴먼명조"/>
            <w:spacing w:val="-1"/>
            <w:sz w:val="24"/>
          </w:rPr>
          <w:delText xml:space="preserve"> </w:delText>
        </w:r>
        <w:r w:rsidDel="00F14216">
          <w:rPr>
            <w:rFonts w:ascii="HCI Poppy" w:eastAsia="휴먼명조"/>
            <w:spacing w:val="-1"/>
            <w:sz w:val="24"/>
          </w:rPr>
          <w:delText>못하는</w:delText>
        </w:r>
        <w:r w:rsidDel="00F14216">
          <w:rPr>
            <w:rFonts w:ascii="HCI Poppy" w:eastAsia="휴먼명조"/>
            <w:spacing w:val="-1"/>
            <w:sz w:val="24"/>
          </w:rPr>
          <w:delText xml:space="preserve"> </w:delText>
        </w:r>
        <w:r w:rsidDel="00F14216">
          <w:rPr>
            <w:rFonts w:ascii="HCI Poppy" w:eastAsia="휴먼명조"/>
            <w:spacing w:val="-1"/>
            <w:sz w:val="24"/>
          </w:rPr>
          <w:delText>경우에는</w:delText>
        </w:r>
        <w:r w:rsidDel="00F14216">
          <w:rPr>
            <w:rFonts w:ascii="HCI Poppy" w:eastAsia="휴먼명조"/>
            <w:spacing w:val="-1"/>
            <w:sz w:val="24"/>
          </w:rPr>
          <w:delText xml:space="preserve"> </w:delText>
        </w:r>
        <w:r w:rsidDel="00F14216">
          <w:rPr>
            <w:rFonts w:ascii="HCI Poppy" w:eastAsia="휴먼명조"/>
            <w:spacing w:val="-1"/>
            <w:sz w:val="24"/>
          </w:rPr>
          <w:delText>그</w:delText>
        </w:r>
        <w:r w:rsidDel="00F14216">
          <w:rPr>
            <w:rFonts w:ascii="HCI Poppy" w:eastAsia="휴먼명조"/>
            <w:spacing w:val="-1"/>
            <w:sz w:val="24"/>
          </w:rPr>
          <w:delText xml:space="preserve"> </w:delText>
        </w:r>
        <w:r w:rsidDel="00F14216">
          <w:rPr>
            <w:rFonts w:ascii="HCI Poppy" w:eastAsia="휴먼명조"/>
            <w:spacing w:val="-1"/>
            <w:sz w:val="24"/>
          </w:rPr>
          <w:delText>책임을</w:delText>
        </w:r>
        <w:r w:rsidDel="00F14216">
          <w:rPr>
            <w:rFonts w:ascii="HCI Poppy" w:eastAsia="휴먼명조"/>
            <w:spacing w:val="-1"/>
            <w:sz w:val="24"/>
          </w:rPr>
          <w:delText xml:space="preserve"> </w:delText>
        </w:r>
        <w:r w:rsidDel="00F14216">
          <w:rPr>
            <w:rFonts w:ascii="HCI Poppy" w:eastAsia="휴먼명조"/>
            <w:spacing w:val="-1"/>
            <w:sz w:val="24"/>
          </w:rPr>
          <w:delText>면한다</w:delText>
        </w:r>
        <w:r w:rsidDel="00F14216">
          <w:rPr>
            <w:rFonts w:ascii="HCI Poppy" w:eastAsia="휴먼명조"/>
            <w:spacing w:val="-1"/>
            <w:sz w:val="24"/>
          </w:rPr>
          <w:delText>.</w:delText>
        </w:r>
      </w:del>
    </w:p>
    <w:p w14:paraId="2C7ABD89" w14:textId="0046673B"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33" w:author="이수용" w:date="2025-01-07T14:02:00Z"/>
        </w:rPr>
      </w:pPr>
      <w:del w:id="234"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불가항력</w:delText>
        </w:r>
        <w:r w:rsidDel="00F14216">
          <w:rPr>
            <w:rFonts w:ascii="HCI Poppy" w:eastAsia="휴먼명조"/>
            <w:spacing w:val="-1"/>
            <w:sz w:val="24"/>
          </w:rPr>
          <w:delText xml:space="preserve"> </w:delText>
        </w:r>
        <w:r w:rsidDel="00F14216">
          <w:rPr>
            <w:rFonts w:ascii="HCI Poppy" w:eastAsia="휴먼명조"/>
            <w:spacing w:val="-1"/>
            <w:sz w:val="24"/>
          </w:rPr>
          <w:delText>사유가</w:delText>
        </w:r>
        <w:r w:rsidDel="00F14216">
          <w:rPr>
            <w:rFonts w:ascii="HCI Poppy" w:eastAsia="휴먼명조"/>
            <w:spacing w:val="-1"/>
            <w:sz w:val="24"/>
          </w:rPr>
          <w:delText xml:space="preserve"> </w:delText>
        </w:r>
        <w:r w:rsidDel="00F14216">
          <w:rPr>
            <w:rFonts w:ascii="HCI Poppy" w:eastAsia="휴먼명조"/>
            <w:spacing w:val="-1"/>
            <w:sz w:val="24"/>
          </w:rPr>
          <w:delText>지속되는</w:delText>
        </w:r>
        <w:r w:rsidDel="00F14216">
          <w:rPr>
            <w:rFonts w:ascii="HCI Poppy" w:eastAsia="휴먼명조"/>
            <w:spacing w:val="-1"/>
            <w:sz w:val="24"/>
          </w:rPr>
          <w:delText xml:space="preserve"> </w:delText>
        </w:r>
        <w:r w:rsidDel="00F14216">
          <w:rPr>
            <w:rFonts w:ascii="HCI Poppy" w:eastAsia="휴먼명조"/>
            <w:spacing w:val="-1"/>
            <w:sz w:val="24"/>
          </w:rPr>
          <w:delText>기간</w:delText>
        </w:r>
        <w:r w:rsidDel="00F14216">
          <w:rPr>
            <w:rFonts w:ascii="HCI Poppy" w:eastAsia="휴먼명조"/>
            <w:spacing w:val="-1"/>
            <w:sz w:val="24"/>
          </w:rPr>
          <w:delText xml:space="preserve"> </w:delText>
        </w:r>
        <w:r w:rsidDel="00F14216">
          <w:rPr>
            <w:rFonts w:ascii="HCI Poppy" w:eastAsia="휴먼명조"/>
            <w:spacing w:val="-1"/>
            <w:sz w:val="24"/>
          </w:rPr>
          <w:delText>동안에도</w:delText>
        </w:r>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당사자는</w:delText>
        </w:r>
        <w:r w:rsidDel="00F14216">
          <w:rPr>
            <w:rFonts w:ascii="HCI Poppy" w:eastAsia="휴먼명조"/>
            <w:spacing w:val="-1"/>
            <w:sz w:val="24"/>
          </w:rPr>
          <w:delText xml:space="preserve"> </w:delText>
        </w:r>
        <w:r w:rsidDel="00F14216">
          <w:rPr>
            <w:rFonts w:ascii="HCI Poppy" w:eastAsia="휴먼명조"/>
            <w:spacing w:val="-1"/>
            <w:sz w:val="24"/>
          </w:rPr>
          <w:delText>의무의</w:delText>
        </w:r>
        <w:r w:rsidDel="00F14216">
          <w:rPr>
            <w:rFonts w:ascii="HCI Poppy" w:eastAsia="휴먼명조"/>
            <w:spacing w:val="-1"/>
            <w:sz w:val="24"/>
          </w:rPr>
          <w:delText xml:space="preserve"> </w:delText>
        </w:r>
        <w:r w:rsidDel="00F14216">
          <w:rPr>
            <w:rFonts w:ascii="HCI Poppy" w:eastAsia="휴먼명조"/>
            <w:spacing w:val="-1"/>
            <w:sz w:val="24"/>
          </w:rPr>
          <w:delText>계속적</w:delText>
        </w:r>
        <w:r w:rsidDel="00F14216">
          <w:rPr>
            <w:rFonts w:ascii="HCI Poppy" w:eastAsia="휴먼명조"/>
            <w:spacing w:val="-1"/>
            <w:sz w:val="24"/>
          </w:rPr>
          <w:delText xml:space="preserve"> </w:delText>
        </w:r>
        <w:r w:rsidDel="00F14216">
          <w:rPr>
            <w:rFonts w:ascii="HCI Poppy" w:eastAsia="휴먼명조"/>
            <w:spacing w:val="-1"/>
            <w:sz w:val="24"/>
          </w:rPr>
          <w:delText>이행이나</w:delText>
        </w:r>
        <w:r w:rsidDel="00F14216">
          <w:rPr>
            <w:rFonts w:ascii="HCI Poppy" w:eastAsia="휴먼명조"/>
            <w:spacing w:val="-1"/>
            <w:sz w:val="24"/>
          </w:rPr>
          <w:delText xml:space="preserve"> </w:delText>
        </w:r>
        <w:r w:rsidDel="00F14216">
          <w:rPr>
            <w:rFonts w:ascii="HCI Poppy" w:eastAsia="휴먼명조"/>
            <w:spacing w:val="-1"/>
            <w:sz w:val="24"/>
          </w:rPr>
          <w:delText>그</w:delText>
        </w:r>
        <w:r w:rsidDel="00F14216">
          <w:rPr>
            <w:rFonts w:ascii="HCI Poppy" w:eastAsia="휴먼명조"/>
            <w:spacing w:val="-1"/>
            <w:sz w:val="24"/>
          </w:rPr>
          <w:delText xml:space="preserve"> </w:delText>
        </w:r>
        <w:r w:rsidDel="00F14216">
          <w:rPr>
            <w:rFonts w:ascii="HCI Poppy" w:eastAsia="휴먼명조"/>
            <w:spacing w:val="-1"/>
            <w:sz w:val="24"/>
          </w:rPr>
          <w:delText>영향을</w:delText>
        </w:r>
        <w:r w:rsidDel="00F14216">
          <w:rPr>
            <w:rFonts w:ascii="HCI Poppy" w:eastAsia="휴먼명조"/>
            <w:spacing w:val="-1"/>
            <w:sz w:val="24"/>
          </w:rPr>
          <w:delText xml:space="preserve"> </w:delText>
        </w:r>
        <w:r w:rsidDel="00F14216">
          <w:rPr>
            <w:rFonts w:ascii="HCI Poppy" w:eastAsia="휴먼명조"/>
            <w:spacing w:val="-1"/>
            <w:sz w:val="24"/>
          </w:rPr>
          <w:delText>감소하기</w:delText>
        </w:r>
        <w:r w:rsidDel="00F14216">
          <w:rPr>
            <w:rFonts w:ascii="HCI Poppy" w:eastAsia="휴먼명조"/>
            <w:spacing w:val="-1"/>
            <w:sz w:val="24"/>
          </w:rPr>
          <w:delText xml:space="preserve"> </w:delText>
        </w:r>
        <w:r w:rsidDel="00F14216">
          <w:rPr>
            <w:rFonts w:ascii="HCI Poppy" w:eastAsia="휴먼명조"/>
            <w:spacing w:val="-1"/>
            <w:sz w:val="24"/>
          </w:rPr>
          <w:delText>위하여</w:delText>
        </w:r>
        <w:r w:rsidDel="00F14216">
          <w:rPr>
            <w:rFonts w:ascii="HCI Poppy" w:eastAsia="휴먼명조"/>
            <w:spacing w:val="-1"/>
            <w:sz w:val="24"/>
          </w:rPr>
          <w:delText xml:space="preserve"> </w:delText>
        </w:r>
        <w:r w:rsidDel="00F14216">
          <w:rPr>
            <w:rFonts w:ascii="HCI Poppy" w:eastAsia="휴먼명조"/>
            <w:spacing w:val="-1"/>
            <w:sz w:val="24"/>
          </w:rPr>
          <w:delText>거래</w:delText>
        </w:r>
        <w:r w:rsidDel="00F14216">
          <w:rPr>
            <w:rFonts w:ascii="HCI Poppy" w:eastAsia="휴먼명조"/>
            <w:spacing w:val="-1"/>
            <w:sz w:val="24"/>
          </w:rPr>
          <w:delText xml:space="preserve"> </w:delText>
        </w:r>
        <w:r w:rsidDel="00F14216">
          <w:rPr>
            <w:rFonts w:ascii="HCI Poppy" w:eastAsia="휴먼명조"/>
            <w:spacing w:val="-1"/>
            <w:sz w:val="24"/>
          </w:rPr>
          <w:delText>통념상</w:delText>
        </w:r>
        <w:r w:rsidDel="00F14216">
          <w:rPr>
            <w:rFonts w:ascii="HCI Poppy" w:eastAsia="휴먼명조"/>
            <w:spacing w:val="-1"/>
            <w:sz w:val="24"/>
          </w:rPr>
          <w:delText xml:space="preserve"> </w:delText>
        </w:r>
        <w:r w:rsidDel="00F14216">
          <w:rPr>
            <w:rFonts w:ascii="HCI Poppy" w:eastAsia="휴먼명조"/>
            <w:spacing w:val="-1"/>
            <w:sz w:val="24"/>
          </w:rPr>
          <w:delText>인정되는</w:delText>
        </w:r>
        <w:r w:rsidDel="00F14216">
          <w:rPr>
            <w:rFonts w:ascii="HCI Poppy" w:eastAsia="휴먼명조"/>
            <w:spacing w:val="-1"/>
            <w:sz w:val="24"/>
          </w:rPr>
          <w:delText xml:space="preserve"> </w:delText>
        </w:r>
        <w:r w:rsidDel="00F14216">
          <w:rPr>
            <w:rFonts w:ascii="HCI Poppy" w:eastAsia="휴먼명조"/>
            <w:spacing w:val="-1"/>
            <w:sz w:val="24"/>
          </w:rPr>
          <w:delText>합리적인</w:delText>
        </w:r>
        <w:r w:rsidDel="00F14216">
          <w:rPr>
            <w:rFonts w:ascii="HCI Poppy" w:eastAsia="휴먼명조"/>
            <w:spacing w:val="-1"/>
            <w:sz w:val="24"/>
          </w:rPr>
          <w:delText xml:space="preserve"> </w:delText>
        </w:r>
        <w:r w:rsidDel="00F14216">
          <w:rPr>
            <w:rFonts w:ascii="HCI Poppy" w:eastAsia="휴먼명조"/>
            <w:spacing w:val="-1"/>
            <w:sz w:val="24"/>
          </w:rPr>
          <w:delText>노력을</w:delText>
        </w:r>
        <w:r w:rsidDel="00F14216">
          <w:rPr>
            <w:rFonts w:ascii="HCI Poppy" w:eastAsia="휴먼명조"/>
            <w:spacing w:val="-1"/>
            <w:sz w:val="24"/>
          </w:rPr>
          <w:delText xml:space="preserve"> </w:delText>
        </w:r>
        <w:r w:rsidDel="00F14216">
          <w:rPr>
            <w:rFonts w:ascii="HCI Poppy" w:eastAsia="휴먼명조"/>
            <w:spacing w:val="-1"/>
            <w:sz w:val="24"/>
          </w:rPr>
          <w:delText>다하여야</w:delText>
        </w:r>
        <w:r w:rsidDel="00F14216">
          <w:rPr>
            <w:rFonts w:ascii="HCI Poppy" w:eastAsia="휴먼명조"/>
            <w:spacing w:val="-1"/>
            <w:sz w:val="24"/>
          </w:rPr>
          <w:delText xml:space="preserve"> </w:delText>
        </w:r>
        <w:r w:rsidDel="00F14216">
          <w:rPr>
            <w:rFonts w:ascii="HCI Poppy" w:eastAsia="휴먼명조"/>
            <w:spacing w:val="-1"/>
            <w:sz w:val="24"/>
          </w:rPr>
          <w:delText>하며</w:delText>
        </w:r>
        <w:r w:rsidDel="00F14216">
          <w:rPr>
            <w:rFonts w:ascii="HCI Poppy" w:eastAsia="휴먼명조"/>
            <w:spacing w:val="-1"/>
            <w:sz w:val="24"/>
          </w:rPr>
          <w:delText xml:space="preserve">, </w:delText>
        </w:r>
        <w:r w:rsidDel="00F14216">
          <w:rPr>
            <w:rFonts w:ascii="HCI Poppy" w:eastAsia="휴먼명조"/>
            <w:spacing w:val="-1"/>
            <w:sz w:val="24"/>
          </w:rPr>
          <w:delText>불가항력</w:delText>
        </w:r>
        <w:r w:rsidDel="00F14216">
          <w:rPr>
            <w:rFonts w:ascii="HCI Poppy" w:eastAsia="휴먼명조"/>
            <w:spacing w:val="-1"/>
            <w:sz w:val="24"/>
          </w:rPr>
          <w:delText xml:space="preserve"> </w:delText>
        </w:r>
        <w:r w:rsidDel="00F14216">
          <w:rPr>
            <w:rFonts w:ascii="HCI Poppy" w:eastAsia="휴먼명조"/>
            <w:spacing w:val="-1"/>
            <w:sz w:val="24"/>
          </w:rPr>
          <w:delText>사유가</w:delText>
        </w:r>
        <w:r w:rsidDel="00F14216">
          <w:rPr>
            <w:rFonts w:ascii="HCI Poppy" w:eastAsia="휴먼명조"/>
            <w:spacing w:val="-1"/>
            <w:sz w:val="24"/>
          </w:rPr>
          <w:delText xml:space="preserve"> </w:delText>
        </w:r>
        <w:r w:rsidDel="00F14216">
          <w:rPr>
            <w:rFonts w:ascii="HCI Poppy" w:eastAsia="휴먼명조"/>
            <w:spacing w:val="-1"/>
            <w:sz w:val="24"/>
          </w:rPr>
          <w:delText>종료되는</w:delText>
        </w:r>
        <w:r w:rsidDel="00F14216">
          <w:rPr>
            <w:rFonts w:ascii="HCI Poppy" w:eastAsia="휴먼명조"/>
            <w:spacing w:val="-1"/>
            <w:sz w:val="24"/>
          </w:rPr>
          <w:delText xml:space="preserve"> </w:delText>
        </w:r>
        <w:r w:rsidDel="00F14216">
          <w:rPr>
            <w:rFonts w:ascii="HCI Poppy" w:eastAsia="휴먼명조"/>
            <w:spacing w:val="-1"/>
            <w:sz w:val="24"/>
          </w:rPr>
          <w:delText>즉시</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 xml:space="preserve"> </w:delText>
        </w:r>
        <w:r w:rsidDel="00F14216">
          <w:rPr>
            <w:rFonts w:ascii="HCI Poppy" w:eastAsia="휴먼명조"/>
            <w:spacing w:val="-1"/>
            <w:sz w:val="24"/>
          </w:rPr>
          <w:delText>제공이</w:delText>
        </w:r>
        <w:r w:rsidDel="00F14216">
          <w:rPr>
            <w:rFonts w:ascii="HCI Poppy" w:eastAsia="휴먼명조"/>
            <w:spacing w:val="-1"/>
            <w:sz w:val="24"/>
          </w:rPr>
          <w:delText xml:space="preserve"> </w:delText>
        </w:r>
        <w:r w:rsidDel="00F14216">
          <w:rPr>
            <w:rFonts w:ascii="HCI Poppy" w:eastAsia="휴먼명조"/>
            <w:spacing w:val="-1"/>
            <w:sz w:val="24"/>
          </w:rPr>
          <w:delText>재개될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있도록</w:delText>
        </w:r>
        <w:r w:rsidDel="00F14216">
          <w:rPr>
            <w:rFonts w:ascii="HCI Poppy" w:eastAsia="휴먼명조"/>
            <w:spacing w:val="-1"/>
            <w:sz w:val="24"/>
          </w:rPr>
          <w:delText xml:space="preserve"> </w:delText>
        </w:r>
        <w:r w:rsidDel="00F14216">
          <w:rPr>
            <w:rFonts w:ascii="HCI Poppy" w:eastAsia="휴먼명조"/>
            <w:spacing w:val="-1"/>
            <w:sz w:val="24"/>
          </w:rPr>
          <w:delText>최선을</w:delText>
        </w:r>
        <w:r w:rsidDel="00F14216">
          <w:rPr>
            <w:rFonts w:ascii="HCI Poppy" w:eastAsia="휴먼명조"/>
            <w:spacing w:val="-1"/>
            <w:sz w:val="24"/>
          </w:rPr>
          <w:delText xml:space="preserve"> </w:delText>
        </w:r>
        <w:r w:rsidDel="00F14216">
          <w:rPr>
            <w:rFonts w:ascii="HCI Poppy" w:eastAsia="휴먼명조"/>
            <w:spacing w:val="-1"/>
            <w:sz w:val="24"/>
          </w:rPr>
          <w:delText>다하여야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7BC5FACC" w14:textId="27F2F610" w:rsidR="004C1F03" w:rsidDel="00F14216" w:rsidRDefault="004C1F03">
      <w:pPr>
        <w:wordWrap/>
        <w:snapToGrid w:val="0"/>
        <w:spacing w:line="326" w:lineRule="auto"/>
        <w:ind w:left="340" w:hanging="340"/>
        <w:textAlignment w:val="bottom"/>
        <w:rPr>
          <w:del w:id="235" w:author="이수용" w:date="2025-01-07T14:02:00Z"/>
          <w:sz w:val="24"/>
        </w:rPr>
      </w:pPr>
    </w:p>
    <w:p w14:paraId="75334FA1" w14:textId="70F88CDE"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236" w:author="이수용" w:date="2025-01-07T14:02:00Z"/>
        </w:rPr>
      </w:pPr>
      <w:del w:id="237" w:author="이수용" w:date="2025-01-07T14:02:00Z">
        <w:r w:rsidDel="00F14216">
          <w:rPr>
            <w:rFonts w:ascii="HCI Poppy" w:eastAsia="휴먼명조"/>
            <w:b/>
            <w:sz w:val="24"/>
          </w:rPr>
          <w:delText>제</w:delText>
        </w:r>
        <w:r w:rsidDel="00F14216">
          <w:rPr>
            <w:rFonts w:ascii="HCI Poppy" w:eastAsia="휴먼명조"/>
            <w:b/>
            <w:sz w:val="24"/>
          </w:rPr>
          <w:delText xml:space="preserve"> 18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계약의</w:delText>
        </w:r>
        <w:r w:rsidDel="00F14216">
          <w:rPr>
            <w:rFonts w:ascii="HCI Poppy" w:eastAsia="휴먼명조"/>
            <w:b/>
            <w:sz w:val="24"/>
          </w:rPr>
          <w:delText xml:space="preserve"> </w:delText>
        </w:r>
        <w:r w:rsidDel="00F14216">
          <w:rPr>
            <w:rFonts w:ascii="HCI Poppy" w:eastAsia="휴먼명조"/>
            <w:b/>
            <w:sz w:val="24"/>
          </w:rPr>
          <w:delText>해제</w:delText>
        </w:r>
        <w:r w:rsidDel="00F14216">
          <w:rPr>
            <w:rFonts w:ascii="HCI Poppy" w:eastAsia="휴먼명조"/>
            <w:b/>
            <w:sz w:val="24"/>
          </w:rPr>
          <w:delText xml:space="preserve"> </w:delText>
        </w:r>
        <w:r w:rsidDel="00F14216">
          <w:rPr>
            <w:rFonts w:ascii="HCI Poppy" w:eastAsia="휴먼명조"/>
            <w:b/>
            <w:sz w:val="24"/>
          </w:rPr>
          <w:delText>및</w:delText>
        </w:r>
        <w:r w:rsidDel="00F14216">
          <w:rPr>
            <w:rFonts w:ascii="HCI Poppy" w:eastAsia="휴먼명조"/>
            <w:b/>
            <w:sz w:val="24"/>
          </w:rPr>
          <w:delText xml:space="preserve"> </w:delText>
        </w:r>
        <w:r w:rsidDel="00F14216">
          <w:rPr>
            <w:rFonts w:ascii="HCI Poppy" w:eastAsia="휴먼명조"/>
            <w:b/>
            <w:sz w:val="24"/>
          </w:rPr>
          <w:delText>해지</w:delText>
        </w:r>
        <w:r w:rsidDel="00F14216">
          <w:rPr>
            <w:rFonts w:ascii="HCI Poppy" w:eastAsia="휴먼명조"/>
            <w:b/>
            <w:sz w:val="24"/>
          </w:rPr>
          <w:delText xml:space="preserve"> )</w:delText>
        </w:r>
      </w:del>
    </w:p>
    <w:p w14:paraId="4C82C681" w14:textId="348F0667"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38" w:author="이수용" w:date="2025-01-07T14:02:00Z"/>
        </w:rPr>
      </w:pPr>
      <w:del w:id="239"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당사자</w:delText>
        </w:r>
        <w:r w:rsidDel="00F14216">
          <w:rPr>
            <w:rFonts w:ascii="HCI Poppy" w:eastAsia="휴먼명조"/>
            <w:spacing w:val="-1"/>
            <w:sz w:val="24"/>
          </w:rPr>
          <w:delText xml:space="preserve"> </w:delText>
        </w:r>
        <w:r w:rsidDel="00F14216">
          <w:rPr>
            <w:rFonts w:ascii="HCI Poppy" w:eastAsia="휴먼명조"/>
            <w:spacing w:val="-1"/>
            <w:sz w:val="24"/>
          </w:rPr>
          <w:delText>일방은</w:delText>
        </w:r>
        <w:r w:rsidDel="00F14216">
          <w:rPr>
            <w:rFonts w:ascii="HCI Poppy" w:eastAsia="휴먼명조"/>
            <w:spacing w:val="-1"/>
            <w:sz w:val="24"/>
          </w:rPr>
          <w:delText xml:space="preserve"> </w:delText>
        </w:r>
        <w:r w:rsidDel="00F14216">
          <w:rPr>
            <w:rFonts w:ascii="HCI Poppy" w:eastAsia="휴먼명조"/>
            <w:spacing w:val="-1"/>
            <w:sz w:val="24"/>
          </w:rPr>
          <w:delText>상대방에게</w:delText>
        </w:r>
        <w:r w:rsidDel="00F14216">
          <w:rPr>
            <w:rFonts w:ascii="HCI Poppy" w:eastAsia="휴먼명조"/>
            <w:spacing w:val="-1"/>
            <w:sz w:val="24"/>
          </w:rPr>
          <w:delText xml:space="preserve"> </w:delText>
        </w:r>
        <w:r w:rsidDel="00F14216">
          <w:rPr>
            <w:rFonts w:ascii="HCI Poppy" w:eastAsia="휴먼명조"/>
            <w:spacing w:val="-1"/>
            <w:sz w:val="24"/>
          </w:rPr>
          <w:delText>아래</w:delText>
        </w:r>
        <w:r w:rsidDel="00F14216">
          <w:rPr>
            <w:rFonts w:ascii="HCI Poppy" w:eastAsia="휴먼명조"/>
            <w:spacing w:val="-1"/>
            <w:sz w:val="24"/>
          </w:rPr>
          <w:delText xml:space="preserve"> </w:delText>
        </w:r>
        <w:r w:rsidDel="00F14216">
          <w:rPr>
            <w:rFonts w:ascii="HCI Poppy" w:eastAsia="휴먼명조"/>
            <w:spacing w:val="-1"/>
            <w:sz w:val="24"/>
          </w:rPr>
          <w:delText>각호에</w:delText>
        </w:r>
        <w:r w:rsidDel="00F14216">
          <w:rPr>
            <w:rFonts w:ascii="HCI Poppy" w:eastAsia="휴먼명조"/>
            <w:spacing w:val="-1"/>
            <w:sz w:val="24"/>
          </w:rPr>
          <w:delText xml:space="preserve"> </w:delText>
        </w:r>
        <w:r w:rsidDel="00F14216">
          <w:rPr>
            <w:rFonts w:ascii="HCI Poppy" w:eastAsia="휴먼명조"/>
            <w:spacing w:val="-1"/>
            <w:sz w:val="24"/>
          </w:rPr>
          <w:delText>해당하는</w:delText>
        </w:r>
        <w:r w:rsidDel="00F14216">
          <w:rPr>
            <w:rFonts w:ascii="HCI Poppy" w:eastAsia="휴먼명조"/>
            <w:spacing w:val="-1"/>
            <w:sz w:val="24"/>
          </w:rPr>
          <w:delText xml:space="preserve"> </w:delText>
        </w:r>
        <w:r w:rsidDel="00F14216">
          <w:rPr>
            <w:rFonts w:ascii="HCI Poppy" w:eastAsia="휴먼명조"/>
            <w:spacing w:val="-1"/>
            <w:sz w:val="24"/>
          </w:rPr>
          <w:delText>사유가</w:delText>
        </w:r>
        <w:r w:rsidDel="00F14216">
          <w:rPr>
            <w:rFonts w:ascii="HCI Poppy" w:eastAsia="휴먼명조"/>
            <w:spacing w:val="-1"/>
            <w:sz w:val="24"/>
          </w:rPr>
          <w:delText xml:space="preserve"> </w:delText>
        </w:r>
        <w:r w:rsidDel="00F14216">
          <w:rPr>
            <w:rFonts w:ascii="HCI Poppy" w:eastAsia="휴먼명조"/>
            <w:spacing w:val="-1"/>
            <w:sz w:val="24"/>
          </w:rPr>
          <w:delText>발생하는</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별도의</w:delText>
        </w:r>
        <w:r w:rsidDel="00F14216">
          <w:rPr>
            <w:rFonts w:ascii="HCI Poppy" w:eastAsia="휴먼명조"/>
            <w:spacing w:val="-1"/>
            <w:sz w:val="24"/>
          </w:rPr>
          <w:delText xml:space="preserve"> </w:delText>
        </w:r>
        <w:r w:rsidDel="00F14216">
          <w:rPr>
            <w:rFonts w:ascii="HCI Poppy" w:eastAsia="휴먼명조"/>
            <w:spacing w:val="-1"/>
            <w:sz w:val="24"/>
          </w:rPr>
          <w:delText>최고</w:delText>
        </w:r>
        <w:r w:rsidDel="00F14216">
          <w:rPr>
            <w:rFonts w:ascii="HCI Poppy" w:eastAsia="휴먼명조"/>
            <w:spacing w:val="-1"/>
            <w:sz w:val="24"/>
          </w:rPr>
          <w:delText xml:space="preserve"> </w:delText>
        </w:r>
        <w:r w:rsidDel="00F14216">
          <w:rPr>
            <w:rFonts w:ascii="HCI Poppy" w:eastAsia="휴먼명조"/>
            <w:spacing w:val="-1"/>
            <w:sz w:val="24"/>
          </w:rPr>
          <w:delText>없이</w:delText>
        </w:r>
        <w:r w:rsidDel="00F14216">
          <w:rPr>
            <w:rFonts w:ascii="HCI Poppy" w:eastAsia="휴먼명조"/>
            <w:spacing w:val="-1"/>
            <w:sz w:val="24"/>
          </w:rPr>
          <w:delText xml:space="preserve"> </w:delText>
        </w:r>
        <w:r w:rsidDel="00F14216">
          <w:rPr>
            <w:rFonts w:ascii="HCI Poppy" w:eastAsia="휴먼명조"/>
            <w:spacing w:val="-1"/>
            <w:sz w:val="24"/>
          </w:rPr>
          <w:delText>서면통지로써</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계약을</w:delText>
        </w:r>
        <w:r w:rsidDel="00F14216">
          <w:rPr>
            <w:rFonts w:ascii="HCI Poppy" w:eastAsia="휴먼명조"/>
            <w:spacing w:val="-1"/>
            <w:sz w:val="24"/>
          </w:rPr>
          <w:delText xml:space="preserve"> </w:delText>
        </w:r>
        <w:r w:rsidDel="00F14216">
          <w:rPr>
            <w:rFonts w:ascii="HCI Poppy" w:eastAsia="휴먼명조"/>
            <w:spacing w:val="-1"/>
            <w:sz w:val="24"/>
          </w:rPr>
          <w:delText>해제</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해지할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있다</w:delText>
        </w:r>
        <w:r w:rsidDel="00F14216">
          <w:rPr>
            <w:rFonts w:ascii="HCI Poppy" w:eastAsia="휴먼명조"/>
            <w:spacing w:val="-1"/>
            <w:sz w:val="24"/>
          </w:rPr>
          <w:delText>.</w:delText>
        </w:r>
      </w:del>
    </w:p>
    <w:p w14:paraId="500615CF" w14:textId="78EE6F5A"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40" w:author="이수용" w:date="2025-01-07T14:02:00Z"/>
        </w:rPr>
      </w:pPr>
      <w:del w:id="241"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가</w:delText>
        </w:r>
        <w:r w:rsidDel="00F14216">
          <w:rPr>
            <w:rFonts w:ascii="HCI Poppy" w:eastAsia="휴먼명조"/>
            <w:spacing w:val="-1"/>
            <w:sz w:val="24"/>
          </w:rPr>
          <w:delText xml:space="preserve">. </w:delText>
        </w:r>
        <w:r w:rsidDel="00F14216">
          <w:rPr>
            <w:rFonts w:ascii="HCI Poppy" w:eastAsia="휴먼명조"/>
            <w:spacing w:val="-1"/>
            <w:sz w:val="24"/>
          </w:rPr>
          <w:delText>발행한</w:delText>
        </w:r>
        <w:r w:rsidDel="00F14216">
          <w:rPr>
            <w:rFonts w:ascii="HCI Poppy" w:eastAsia="휴먼명조"/>
            <w:spacing w:val="-1"/>
            <w:sz w:val="24"/>
          </w:rPr>
          <w:delText xml:space="preserve"> </w:delText>
        </w:r>
        <w:r w:rsidDel="00F14216">
          <w:rPr>
            <w:rFonts w:ascii="HCI Poppy" w:eastAsia="휴먼명조"/>
            <w:spacing w:val="-1"/>
            <w:sz w:val="24"/>
          </w:rPr>
          <w:delText>어음이나</w:delText>
        </w:r>
        <w:r w:rsidDel="00F14216">
          <w:rPr>
            <w:rFonts w:ascii="HCI Poppy" w:eastAsia="휴먼명조"/>
            <w:spacing w:val="-1"/>
            <w:sz w:val="24"/>
          </w:rPr>
          <w:delText xml:space="preserve"> </w:delText>
        </w:r>
        <w:r w:rsidDel="00F14216">
          <w:rPr>
            <w:rFonts w:ascii="HCI Poppy" w:eastAsia="휴먼명조"/>
            <w:spacing w:val="-1"/>
            <w:sz w:val="24"/>
          </w:rPr>
          <w:delText>수표가</w:delText>
        </w:r>
        <w:r w:rsidDel="00F14216">
          <w:rPr>
            <w:rFonts w:ascii="HCI Poppy" w:eastAsia="휴먼명조"/>
            <w:spacing w:val="-1"/>
            <w:sz w:val="24"/>
          </w:rPr>
          <w:delText xml:space="preserve"> </w:delText>
        </w:r>
        <w:r w:rsidDel="00F14216">
          <w:rPr>
            <w:rFonts w:ascii="HCI Poppy" w:eastAsia="휴먼명조"/>
            <w:spacing w:val="-1"/>
            <w:sz w:val="24"/>
          </w:rPr>
          <w:delText>부도</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거래</w:delText>
        </w:r>
        <w:r w:rsidDel="00F14216">
          <w:rPr>
            <w:rFonts w:ascii="HCI Poppy" w:eastAsia="휴먼명조"/>
            <w:spacing w:val="-1"/>
            <w:sz w:val="24"/>
          </w:rPr>
          <w:delText xml:space="preserve"> </w:delText>
        </w:r>
        <w:r w:rsidDel="00F14216">
          <w:rPr>
            <w:rFonts w:ascii="HCI Poppy" w:eastAsia="휴먼명조"/>
            <w:spacing w:val="-1"/>
            <w:sz w:val="24"/>
          </w:rPr>
          <w:delText>정지된</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del>
    </w:p>
    <w:p w14:paraId="147F82F7" w14:textId="0C052499"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1302" w:hanging="1302"/>
        <w:rPr>
          <w:del w:id="242" w:author="이수용" w:date="2025-01-07T14:02:00Z"/>
        </w:rPr>
      </w:pPr>
      <w:del w:id="243"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나</w:delText>
        </w:r>
        <w:r w:rsidDel="00F14216">
          <w:rPr>
            <w:rFonts w:ascii="HCI Poppy" w:eastAsia="휴먼명조"/>
            <w:spacing w:val="-1"/>
            <w:sz w:val="24"/>
          </w:rPr>
          <w:delText xml:space="preserve">. </w:delText>
        </w:r>
        <w:r w:rsidDel="00F14216">
          <w:rPr>
            <w:rFonts w:ascii="HCI Poppy" w:eastAsia="휴먼명조"/>
            <w:spacing w:val="-1"/>
            <w:sz w:val="24"/>
          </w:rPr>
          <w:delText>감독관청으로부터</w:delText>
        </w:r>
        <w:r w:rsidDel="00F14216">
          <w:rPr>
            <w:rFonts w:ascii="HCI Poppy" w:eastAsia="휴먼명조"/>
            <w:spacing w:val="-1"/>
            <w:sz w:val="24"/>
          </w:rPr>
          <w:delText xml:space="preserve"> </w:delText>
        </w:r>
        <w:r w:rsidDel="00F14216">
          <w:rPr>
            <w:rFonts w:ascii="HCI Poppy" w:eastAsia="휴먼명조"/>
            <w:spacing w:val="-1"/>
            <w:sz w:val="24"/>
          </w:rPr>
          <w:delText>영업정지</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영업면허</w:delText>
        </w:r>
        <w:r w:rsidDel="00F14216">
          <w:rPr>
            <w:rFonts w:ascii="HCI Poppy" w:eastAsia="휴먼명조"/>
            <w:spacing w:val="-1"/>
            <w:sz w:val="24"/>
          </w:rPr>
          <w:delText xml:space="preserve">, </w:delText>
        </w:r>
        <w:r w:rsidDel="00F14216">
          <w:rPr>
            <w:rFonts w:ascii="HCI Poppy" w:eastAsia="휴먼명조"/>
            <w:spacing w:val="-1"/>
            <w:sz w:val="24"/>
          </w:rPr>
          <w:delText>영업등록</w:delText>
        </w:r>
        <w:r w:rsidDel="00F14216">
          <w:rPr>
            <w:rFonts w:ascii="HCI Poppy" w:eastAsia="휴먼명조"/>
            <w:spacing w:val="-1"/>
            <w:sz w:val="24"/>
          </w:rPr>
          <w:delText xml:space="preserve"> </w:delText>
        </w:r>
        <w:r w:rsidDel="00F14216">
          <w:rPr>
            <w:rFonts w:ascii="HCI Poppy" w:eastAsia="휴먼명조"/>
            <w:spacing w:val="-1"/>
            <w:sz w:val="24"/>
          </w:rPr>
          <w:delText>등의</w:delText>
        </w:r>
        <w:r w:rsidDel="00F14216">
          <w:rPr>
            <w:rFonts w:ascii="HCI Poppy" w:eastAsia="휴먼명조"/>
            <w:spacing w:val="-1"/>
            <w:sz w:val="24"/>
          </w:rPr>
          <w:delText xml:space="preserve"> </w:delText>
        </w:r>
        <w:r w:rsidDel="00F14216">
          <w:rPr>
            <w:rFonts w:ascii="HCI Poppy" w:eastAsia="휴먼명조"/>
            <w:spacing w:val="-1"/>
            <w:sz w:val="24"/>
          </w:rPr>
          <w:delText>취소처분을</w:delText>
        </w:r>
        <w:r w:rsidDel="00F14216">
          <w:rPr>
            <w:rFonts w:ascii="HCI Poppy" w:eastAsia="휴먼명조"/>
            <w:spacing w:val="-1"/>
            <w:sz w:val="24"/>
          </w:rPr>
          <w:delText xml:space="preserve"> </w:delText>
        </w:r>
        <w:r w:rsidDel="00F14216">
          <w:rPr>
            <w:rFonts w:ascii="HCI Poppy" w:eastAsia="휴먼명조"/>
            <w:spacing w:val="-1"/>
            <w:sz w:val="24"/>
          </w:rPr>
          <w:delText>받은</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del>
    </w:p>
    <w:p w14:paraId="7ACFEC42" w14:textId="219B2C6D"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44" w:author="이수용" w:date="2025-01-07T14:02:00Z"/>
        </w:rPr>
      </w:pPr>
      <w:del w:id="245"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다</w:delText>
        </w:r>
        <w:r w:rsidDel="00F14216">
          <w:rPr>
            <w:rFonts w:ascii="HCI Poppy" w:eastAsia="휴먼명조"/>
            <w:spacing w:val="-1"/>
            <w:sz w:val="24"/>
          </w:rPr>
          <w:delText xml:space="preserve">. </w:delText>
        </w:r>
        <w:r w:rsidDel="00F14216">
          <w:rPr>
            <w:rFonts w:ascii="HCI Poppy" w:eastAsia="휴먼명조"/>
            <w:spacing w:val="-1"/>
            <w:sz w:val="24"/>
          </w:rPr>
          <w:delText>파산절차</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회생절차가</w:delText>
        </w:r>
        <w:r w:rsidDel="00F14216">
          <w:rPr>
            <w:rFonts w:ascii="HCI Poppy" w:eastAsia="휴먼명조"/>
            <w:spacing w:val="-1"/>
            <w:sz w:val="24"/>
          </w:rPr>
          <w:delText xml:space="preserve"> </w:delText>
        </w:r>
        <w:r w:rsidDel="00F14216">
          <w:rPr>
            <w:rFonts w:ascii="HCI Poppy" w:eastAsia="휴먼명조"/>
            <w:spacing w:val="-1"/>
            <w:sz w:val="24"/>
          </w:rPr>
          <w:delText>시작되거나</w:delText>
        </w:r>
        <w:r w:rsidDel="00F14216">
          <w:rPr>
            <w:rFonts w:ascii="HCI Poppy" w:eastAsia="휴먼명조"/>
            <w:spacing w:val="-1"/>
            <w:sz w:val="24"/>
          </w:rPr>
          <w:delText xml:space="preserve"> </w:delText>
        </w:r>
        <w:r w:rsidDel="00F14216">
          <w:rPr>
            <w:rFonts w:ascii="HCI Poppy" w:eastAsia="휴먼명조"/>
            <w:spacing w:val="-1"/>
            <w:sz w:val="24"/>
          </w:rPr>
          <w:delText>이러한</w:delText>
        </w:r>
        <w:r w:rsidDel="00F14216">
          <w:rPr>
            <w:rFonts w:ascii="HCI Poppy" w:eastAsia="휴먼명조"/>
            <w:spacing w:val="-1"/>
            <w:sz w:val="24"/>
          </w:rPr>
          <w:delText xml:space="preserve"> </w:delText>
        </w:r>
        <w:r w:rsidDel="00F14216">
          <w:rPr>
            <w:rFonts w:ascii="HCI Poppy" w:eastAsia="휴먼명조"/>
            <w:spacing w:val="-1"/>
            <w:sz w:val="24"/>
          </w:rPr>
          <w:delText>신청이</w:delText>
        </w:r>
        <w:r w:rsidDel="00F14216">
          <w:rPr>
            <w:rFonts w:ascii="HCI Poppy" w:eastAsia="휴먼명조"/>
            <w:spacing w:val="-1"/>
            <w:sz w:val="24"/>
          </w:rPr>
          <w:delText xml:space="preserve"> </w:delText>
        </w:r>
        <w:r w:rsidDel="00F14216">
          <w:rPr>
            <w:rFonts w:ascii="HCI Poppy" w:eastAsia="휴먼명조"/>
            <w:spacing w:val="-1"/>
            <w:sz w:val="24"/>
          </w:rPr>
          <w:delText>있는</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del>
    </w:p>
    <w:p w14:paraId="15A79877" w14:textId="42715021"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46" w:author="이수용" w:date="2025-01-07T14:02:00Z"/>
        </w:rPr>
      </w:pPr>
      <w:del w:id="247"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라</w:delText>
        </w:r>
        <w:r w:rsidDel="00F14216">
          <w:rPr>
            <w:rFonts w:ascii="HCI Poppy" w:eastAsia="휴먼명조"/>
            <w:spacing w:val="-1"/>
            <w:sz w:val="24"/>
          </w:rPr>
          <w:delText xml:space="preserve">. </w:delText>
        </w:r>
        <w:r w:rsidDel="00F14216">
          <w:rPr>
            <w:rFonts w:ascii="HCI Poppy" w:eastAsia="휴먼명조"/>
            <w:spacing w:val="-1"/>
            <w:sz w:val="24"/>
          </w:rPr>
          <w:delText>가압류</w:delText>
        </w:r>
        <w:r w:rsidDel="00F14216">
          <w:rPr>
            <w:rFonts w:ascii="HCI Poppy" w:eastAsia="휴먼명조"/>
            <w:spacing w:val="-1"/>
            <w:sz w:val="24"/>
          </w:rPr>
          <w:delText>·</w:delText>
        </w:r>
        <w:r w:rsidDel="00F14216">
          <w:rPr>
            <w:rFonts w:ascii="HCI Poppy" w:eastAsia="휴먼명조"/>
            <w:spacing w:val="-1"/>
            <w:sz w:val="24"/>
          </w:rPr>
          <w:delText>가처분</w:delText>
        </w:r>
        <w:r w:rsidDel="00F14216">
          <w:rPr>
            <w:rFonts w:ascii="HCI Poppy" w:eastAsia="휴먼명조"/>
            <w:spacing w:val="-1"/>
            <w:sz w:val="24"/>
          </w:rPr>
          <w:delText xml:space="preserve"> </w:delText>
        </w:r>
        <w:r w:rsidDel="00F14216">
          <w:rPr>
            <w:rFonts w:ascii="HCI Poppy" w:eastAsia="휴먼명조"/>
            <w:spacing w:val="-1"/>
            <w:sz w:val="24"/>
          </w:rPr>
          <w:delText>등으로</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계약의</w:delText>
        </w:r>
        <w:r w:rsidDel="00F14216">
          <w:rPr>
            <w:rFonts w:ascii="HCI Poppy" w:eastAsia="휴먼명조"/>
            <w:spacing w:val="-1"/>
            <w:sz w:val="24"/>
          </w:rPr>
          <w:delText xml:space="preserve"> </w:delText>
        </w:r>
        <w:r w:rsidDel="00F14216">
          <w:rPr>
            <w:rFonts w:ascii="HCI Poppy" w:eastAsia="휴먼명조"/>
            <w:spacing w:val="-1"/>
            <w:sz w:val="24"/>
          </w:rPr>
          <w:delText>목적달성이</w:delText>
        </w:r>
        <w:r w:rsidDel="00F14216">
          <w:rPr>
            <w:rFonts w:ascii="HCI Poppy" w:eastAsia="휴먼명조"/>
            <w:spacing w:val="-1"/>
            <w:sz w:val="24"/>
          </w:rPr>
          <w:delText xml:space="preserve"> </w:delText>
        </w:r>
        <w:r w:rsidDel="00F14216">
          <w:rPr>
            <w:rFonts w:ascii="HCI Poppy" w:eastAsia="휴먼명조"/>
            <w:spacing w:val="-1"/>
            <w:sz w:val="24"/>
          </w:rPr>
          <w:delText>곤란하다고</w:delText>
        </w:r>
        <w:r w:rsidDel="00F14216">
          <w:rPr>
            <w:rFonts w:ascii="HCI Poppy" w:eastAsia="휴먼명조"/>
            <w:spacing w:val="-1"/>
            <w:sz w:val="24"/>
          </w:rPr>
          <w:delText xml:space="preserve"> </w:delText>
        </w:r>
        <w:r w:rsidDel="00F14216">
          <w:rPr>
            <w:rFonts w:ascii="HCI Poppy" w:eastAsia="휴먼명조"/>
            <w:spacing w:val="-1"/>
            <w:sz w:val="24"/>
          </w:rPr>
          <w:delText>판단될</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del>
    </w:p>
    <w:p w14:paraId="5990C3B4" w14:textId="2DF2A541"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48" w:author="이수용" w:date="2025-01-07T14:02:00Z"/>
        </w:rPr>
      </w:pPr>
      <w:del w:id="249"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일방</w:delText>
        </w:r>
        <w:r w:rsidDel="00F14216">
          <w:rPr>
            <w:rFonts w:ascii="HCI Poppy" w:eastAsia="휴먼명조"/>
            <w:spacing w:val="-1"/>
            <w:sz w:val="24"/>
          </w:rPr>
          <w:delText xml:space="preserve"> </w:delText>
        </w:r>
        <w:r w:rsidDel="00F14216">
          <w:rPr>
            <w:rFonts w:ascii="HCI Poppy" w:eastAsia="휴먼명조"/>
            <w:spacing w:val="-1"/>
            <w:sz w:val="24"/>
          </w:rPr>
          <w:delText>당사자는</w:delText>
        </w:r>
        <w:r w:rsidDel="00F14216">
          <w:rPr>
            <w:rFonts w:ascii="HCI Poppy" w:eastAsia="휴먼명조"/>
            <w:spacing w:val="-1"/>
            <w:sz w:val="24"/>
          </w:rPr>
          <w:delText xml:space="preserve"> </w:delText>
        </w:r>
        <w:r w:rsidDel="00F14216">
          <w:rPr>
            <w:rFonts w:ascii="HCI Poppy" w:eastAsia="휴먼명조"/>
            <w:spacing w:val="-1"/>
            <w:sz w:val="24"/>
          </w:rPr>
          <w:delText>상대방이</w:delText>
        </w:r>
        <w:r w:rsidDel="00F14216">
          <w:rPr>
            <w:rFonts w:ascii="HCI Poppy" w:eastAsia="휴먼명조"/>
            <w:spacing w:val="-1"/>
            <w:sz w:val="24"/>
          </w:rPr>
          <w:delText xml:space="preserve"> </w:delText>
        </w:r>
        <w:r w:rsidDel="00F14216">
          <w:rPr>
            <w:rFonts w:ascii="HCI Poppy" w:eastAsia="휴먼명조"/>
            <w:spacing w:val="-1"/>
            <w:sz w:val="24"/>
          </w:rPr>
          <w:delText>다음</w:delText>
        </w:r>
        <w:r w:rsidDel="00F14216">
          <w:rPr>
            <w:rFonts w:ascii="HCI Poppy" w:eastAsia="휴먼명조"/>
            <w:spacing w:val="-1"/>
            <w:sz w:val="24"/>
          </w:rPr>
          <w:delText xml:space="preserve"> </w:delText>
        </w:r>
        <w:r w:rsidDel="00F14216">
          <w:rPr>
            <w:rFonts w:ascii="HCI Poppy" w:eastAsia="휴먼명조"/>
            <w:spacing w:val="-1"/>
            <w:sz w:val="24"/>
          </w:rPr>
          <w:delText>각호에</w:delText>
        </w:r>
        <w:r w:rsidDel="00F14216">
          <w:rPr>
            <w:rFonts w:ascii="HCI Poppy" w:eastAsia="휴먼명조"/>
            <w:spacing w:val="-1"/>
            <w:sz w:val="24"/>
          </w:rPr>
          <w:delText xml:space="preserve"> </w:delText>
        </w:r>
        <w:r w:rsidDel="00F14216">
          <w:rPr>
            <w:rFonts w:ascii="HCI Poppy" w:eastAsia="휴먼명조"/>
            <w:spacing w:val="-1"/>
            <w:sz w:val="24"/>
          </w:rPr>
          <w:delText>해당하는</w:delText>
        </w:r>
        <w:r w:rsidDel="00F14216">
          <w:rPr>
            <w:rFonts w:ascii="HCI Poppy" w:eastAsia="휴먼명조"/>
            <w:spacing w:val="-1"/>
            <w:sz w:val="24"/>
          </w:rPr>
          <w:delText xml:space="preserve"> </w:delText>
        </w:r>
        <w:r w:rsidDel="00F14216">
          <w:rPr>
            <w:rFonts w:ascii="HCI Poppy" w:eastAsia="휴먼명조"/>
            <w:spacing w:val="-1"/>
            <w:sz w:val="24"/>
          </w:rPr>
          <w:delText>경우에</w:delText>
        </w:r>
        <w:r w:rsidDel="00F14216">
          <w:rPr>
            <w:rFonts w:ascii="HCI Poppy" w:eastAsia="휴먼명조"/>
            <w:spacing w:val="-1"/>
            <w:sz w:val="24"/>
          </w:rPr>
          <w:delText xml:space="preserve"> </w:delText>
        </w:r>
        <w:r w:rsidDel="00F14216">
          <w:rPr>
            <w:rFonts w:ascii="HCI Poppy" w:eastAsia="휴먼명조"/>
            <w:spacing w:val="-1"/>
            <w:sz w:val="24"/>
          </w:rPr>
          <w:delText>칠</w:delText>
        </w:r>
        <w:r w:rsidDel="00F14216">
          <w:rPr>
            <w:rFonts w:ascii="HCI Poppy" w:eastAsia="휴먼명조"/>
            <w:spacing w:val="-1"/>
            <w:sz w:val="24"/>
          </w:rPr>
          <w:delText>(7)</w:delText>
        </w:r>
        <w:r w:rsidDel="00F14216">
          <w:rPr>
            <w:rFonts w:ascii="HCI Poppy" w:eastAsia="휴먼명조"/>
            <w:spacing w:val="-1"/>
            <w:sz w:val="24"/>
          </w:rPr>
          <w:delText>일간의</w:delText>
        </w:r>
        <w:r w:rsidDel="00F14216">
          <w:rPr>
            <w:rFonts w:ascii="HCI Poppy" w:eastAsia="휴먼명조"/>
            <w:spacing w:val="-1"/>
            <w:sz w:val="24"/>
          </w:rPr>
          <w:delText xml:space="preserve"> </w:delText>
        </w:r>
        <w:r w:rsidDel="00F14216">
          <w:rPr>
            <w:rFonts w:ascii="HCI Poppy" w:eastAsia="휴먼명조"/>
            <w:spacing w:val="-1"/>
            <w:sz w:val="24"/>
          </w:rPr>
          <w:delText>최고</w:delText>
        </w:r>
        <w:r w:rsidDel="00F14216">
          <w:rPr>
            <w:rFonts w:ascii="HCI Poppy" w:eastAsia="휴먼명조"/>
            <w:spacing w:val="-1"/>
            <w:sz w:val="24"/>
          </w:rPr>
          <w:delText xml:space="preserve"> </w:delText>
        </w:r>
        <w:r w:rsidDel="00F14216">
          <w:rPr>
            <w:rFonts w:ascii="HCI Poppy" w:eastAsia="휴먼명조"/>
            <w:spacing w:val="-1"/>
            <w:sz w:val="24"/>
          </w:rPr>
          <w:delText>기간을</w:delText>
        </w:r>
        <w:r w:rsidDel="00F14216">
          <w:rPr>
            <w:rFonts w:ascii="HCI Poppy" w:eastAsia="휴먼명조"/>
            <w:spacing w:val="-1"/>
            <w:sz w:val="24"/>
          </w:rPr>
          <w:delText xml:space="preserve"> </w:delText>
        </w:r>
        <w:r w:rsidDel="00F14216">
          <w:rPr>
            <w:rFonts w:ascii="HCI Poppy" w:eastAsia="휴먼명조"/>
            <w:spacing w:val="-1"/>
            <w:sz w:val="24"/>
          </w:rPr>
          <w:delText>거친</w:delText>
        </w:r>
        <w:r w:rsidDel="00F14216">
          <w:rPr>
            <w:rFonts w:ascii="HCI Poppy" w:eastAsia="휴먼명조"/>
            <w:spacing w:val="-1"/>
            <w:sz w:val="24"/>
          </w:rPr>
          <w:delText xml:space="preserve"> </w:delText>
        </w:r>
        <w:r w:rsidDel="00F14216">
          <w:rPr>
            <w:rFonts w:ascii="HCI Poppy" w:eastAsia="휴먼명조"/>
            <w:spacing w:val="-1"/>
            <w:sz w:val="24"/>
          </w:rPr>
          <w:delText>후</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계약을</w:delText>
        </w:r>
        <w:r w:rsidDel="00F14216">
          <w:rPr>
            <w:rFonts w:ascii="HCI Poppy" w:eastAsia="휴먼명조"/>
            <w:spacing w:val="-1"/>
            <w:sz w:val="24"/>
          </w:rPr>
          <w:delText xml:space="preserve"> </w:delText>
        </w:r>
        <w:r w:rsidDel="00F14216">
          <w:rPr>
            <w:rFonts w:ascii="HCI Poppy" w:eastAsia="휴먼명조"/>
            <w:spacing w:val="-1"/>
            <w:sz w:val="24"/>
          </w:rPr>
          <w:delText>해제</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해지할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있다</w:delText>
        </w:r>
        <w:r w:rsidDel="00F14216">
          <w:rPr>
            <w:rFonts w:ascii="HCI Poppy" w:eastAsia="휴먼명조"/>
            <w:spacing w:val="-1"/>
            <w:sz w:val="24"/>
          </w:rPr>
          <w:delText>.</w:delText>
        </w:r>
      </w:del>
    </w:p>
    <w:p w14:paraId="21B0AC41" w14:textId="2DBFBBFD"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1302" w:hanging="1302"/>
        <w:rPr>
          <w:del w:id="250" w:author="이수용" w:date="2025-01-07T14:02:00Z"/>
        </w:rPr>
      </w:pPr>
      <w:del w:id="251"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가</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계약의</w:delText>
        </w:r>
        <w:r w:rsidDel="00F14216">
          <w:rPr>
            <w:rFonts w:ascii="HCI Poppy" w:eastAsia="휴먼명조"/>
            <w:spacing w:val="-1"/>
            <w:sz w:val="24"/>
          </w:rPr>
          <w:delText xml:space="preserve"> </w:delText>
        </w:r>
        <w:r w:rsidDel="00F14216">
          <w:rPr>
            <w:rFonts w:ascii="HCI Poppy" w:eastAsia="휴먼명조"/>
            <w:spacing w:val="-1"/>
            <w:sz w:val="24"/>
          </w:rPr>
          <w:delText>별첨을</w:delText>
        </w:r>
        <w:r w:rsidDel="00F14216">
          <w:rPr>
            <w:rFonts w:ascii="HCI Poppy" w:eastAsia="휴먼명조"/>
            <w:spacing w:val="-1"/>
            <w:sz w:val="24"/>
          </w:rPr>
          <w:delText xml:space="preserve"> </w:delText>
        </w:r>
        <w:r w:rsidDel="00F14216">
          <w:rPr>
            <w:rFonts w:ascii="HCI Poppy" w:eastAsia="휴먼명조"/>
            <w:spacing w:val="-1"/>
            <w:sz w:val="24"/>
          </w:rPr>
          <w:delText>포함한다</w:delText>
        </w:r>
        <w:r w:rsidDel="00F14216">
          <w:rPr>
            <w:rFonts w:ascii="HCI Poppy" w:eastAsia="휴먼명조"/>
            <w:spacing w:val="-1"/>
            <w:sz w:val="24"/>
          </w:rPr>
          <w:delText>)</w:delText>
        </w:r>
        <w:r w:rsidDel="00F14216">
          <w:rPr>
            <w:rFonts w:ascii="HCI Poppy" w:eastAsia="휴먼명조"/>
            <w:spacing w:val="-1"/>
            <w:sz w:val="24"/>
          </w:rPr>
          <w:delText>을</w:delText>
        </w:r>
        <w:r w:rsidDel="00F14216">
          <w:rPr>
            <w:rFonts w:ascii="HCI Poppy" w:eastAsia="휴먼명조"/>
            <w:spacing w:val="-1"/>
            <w:sz w:val="24"/>
          </w:rPr>
          <w:delText xml:space="preserve"> </w:delText>
        </w:r>
        <w:r w:rsidDel="00F14216">
          <w:rPr>
            <w:rFonts w:ascii="HCI Poppy" w:eastAsia="휴먼명조"/>
            <w:spacing w:val="-1"/>
            <w:sz w:val="24"/>
          </w:rPr>
          <w:delText>위반하여</w:delText>
        </w:r>
        <w:r w:rsidDel="00F14216">
          <w:rPr>
            <w:rFonts w:ascii="HCI Poppy" w:eastAsia="휴먼명조"/>
            <w:spacing w:val="-1"/>
            <w:sz w:val="24"/>
          </w:rPr>
          <w:delText xml:space="preserve"> </w:delText>
        </w:r>
        <w:r w:rsidDel="00F14216">
          <w:rPr>
            <w:rFonts w:ascii="HCI Poppy" w:eastAsia="휴먼명조"/>
            <w:spacing w:val="-1"/>
            <w:sz w:val="24"/>
          </w:rPr>
          <w:delText>이에</w:delText>
        </w:r>
        <w:r w:rsidDel="00F14216">
          <w:rPr>
            <w:rFonts w:ascii="HCI Poppy" w:eastAsia="휴먼명조"/>
            <w:spacing w:val="-1"/>
            <w:sz w:val="24"/>
          </w:rPr>
          <w:delText xml:space="preserve"> </w:delText>
        </w:r>
        <w:r w:rsidDel="00F14216">
          <w:rPr>
            <w:rFonts w:ascii="HCI Poppy" w:eastAsia="휴먼명조"/>
            <w:spacing w:val="-1"/>
            <w:sz w:val="24"/>
          </w:rPr>
          <w:delText>관한</w:delText>
        </w:r>
        <w:r w:rsidDel="00F14216">
          <w:rPr>
            <w:rFonts w:ascii="HCI Poppy" w:eastAsia="휴먼명조"/>
            <w:spacing w:val="-1"/>
            <w:sz w:val="24"/>
          </w:rPr>
          <w:delText xml:space="preserve"> </w:delText>
        </w:r>
        <w:r w:rsidDel="00F14216">
          <w:rPr>
            <w:rFonts w:ascii="HCI Poppy" w:eastAsia="휴먼명조"/>
            <w:spacing w:val="-1"/>
            <w:sz w:val="24"/>
          </w:rPr>
          <w:delText>시정요구를</w:delText>
        </w:r>
        <w:r w:rsidDel="00F14216">
          <w:rPr>
            <w:rFonts w:ascii="HCI Poppy" w:eastAsia="휴먼명조"/>
            <w:spacing w:val="-1"/>
            <w:sz w:val="24"/>
          </w:rPr>
          <w:delText xml:space="preserve"> </w:delText>
        </w:r>
        <w:r w:rsidDel="00F14216">
          <w:rPr>
            <w:rFonts w:ascii="HCI Poppy" w:eastAsia="휴먼명조"/>
            <w:spacing w:val="-1"/>
            <w:sz w:val="24"/>
          </w:rPr>
          <w:delText>받고도</w:delText>
        </w:r>
        <w:r w:rsidDel="00F14216">
          <w:rPr>
            <w:rFonts w:ascii="HCI Poppy" w:eastAsia="휴먼명조"/>
            <w:spacing w:val="-1"/>
            <w:sz w:val="24"/>
          </w:rPr>
          <w:delText xml:space="preserve"> </w:delText>
        </w:r>
        <w:r w:rsidDel="00F14216">
          <w:rPr>
            <w:rFonts w:ascii="HCI Poppy" w:eastAsia="휴먼명조"/>
            <w:spacing w:val="-1"/>
            <w:sz w:val="24"/>
          </w:rPr>
          <w:delText>십</w:delText>
        </w:r>
        <w:r w:rsidDel="00F14216">
          <w:rPr>
            <w:rFonts w:ascii="HCI Poppy" w:eastAsia="휴먼명조"/>
            <w:spacing w:val="-1"/>
            <w:sz w:val="24"/>
          </w:rPr>
          <w:delText>(10)</w:delText>
        </w:r>
        <w:r w:rsidDel="00F14216">
          <w:rPr>
            <w:rFonts w:ascii="HCI Poppy" w:eastAsia="휴먼명조"/>
            <w:spacing w:val="-1"/>
            <w:sz w:val="24"/>
          </w:rPr>
          <w:delText>일</w:delText>
        </w:r>
        <w:r w:rsidDel="00F14216">
          <w:rPr>
            <w:rFonts w:ascii="HCI Poppy" w:eastAsia="휴먼명조"/>
            <w:spacing w:val="-1"/>
            <w:sz w:val="24"/>
          </w:rPr>
          <w:delText xml:space="preserve"> </w:delText>
        </w:r>
        <w:r w:rsidDel="00F14216">
          <w:rPr>
            <w:rFonts w:ascii="HCI Poppy" w:eastAsia="휴먼명조"/>
            <w:spacing w:val="-1"/>
            <w:sz w:val="24"/>
          </w:rPr>
          <w:delText>이내에</w:delText>
        </w:r>
        <w:r w:rsidDel="00F14216">
          <w:rPr>
            <w:rFonts w:ascii="HCI Poppy" w:eastAsia="휴먼명조"/>
            <w:spacing w:val="-1"/>
            <w:sz w:val="24"/>
          </w:rPr>
          <w:delText xml:space="preserve"> </w:delText>
        </w:r>
        <w:r w:rsidDel="00F14216">
          <w:rPr>
            <w:rFonts w:ascii="HCI Poppy" w:eastAsia="휴먼명조"/>
            <w:spacing w:val="-1"/>
            <w:sz w:val="24"/>
          </w:rPr>
          <w:delText>시정하지</w:delText>
        </w:r>
        <w:r w:rsidDel="00F14216">
          <w:rPr>
            <w:rFonts w:ascii="HCI Poppy" w:eastAsia="휴먼명조"/>
            <w:spacing w:val="-1"/>
            <w:sz w:val="24"/>
          </w:rPr>
          <w:delText xml:space="preserve"> </w:delText>
        </w:r>
        <w:r w:rsidDel="00F14216">
          <w:rPr>
            <w:rFonts w:ascii="HCI Poppy" w:eastAsia="휴먼명조"/>
            <w:spacing w:val="-1"/>
            <w:sz w:val="24"/>
          </w:rPr>
          <w:delText>않을</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del>
    </w:p>
    <w:p w14:paraId="11CD079E" w14:textId="0F48CA71"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1302" w:hanging="1302"/>
        <w:rPr>
          <w:del w:id="252" w:author="이수용" w:date="2025-01-07T14:02:00Z"/>
        </w:rPr>
      </w:pPr>
      <w:del w:id="253"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나</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15</w:delText>
        </w:r>
        <w:r w:rsidDel="00F14216">
          <w:rPr>
            <w:rFonts w:ascii="HCI Poppy" w:eastAsia="휴먼명조"/>
            <w:spacing w:val="-1"/>
            <w:sz w:val="24"/>
          </w:rPr>
          <w:delText>조</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7</w:delText>
        </w:r>
        <w:r w:rsidDel="00F14216">
          <w:rPr>
            <w:rFonts w:ascii="HCI Poppy" w:eastAsia="휴먼명조"/>
            <w:spacing w:val="-1"/>
            <w:sz w:val="24"/>
          </w:rPr>
          <w:delText>항의</w:delText>
        </w:r>
        <w:r w:rsidDel="00F14216">
          <w:rPr>
            <w:rFonts w:ascii="HCI Poppy" w:eastAsia="휴먼명조"/>
            <w:spacing w:val="-1"/>
            <w:sz w:val="24"/>
          </w:rPr>
          <w:delText xml:space="preserve"> </w:delText>
        </w:r>
        <w:r w:rsidDel="00F14216">
          <w:rPr>
            <w:rFonts w:ascii="HCI Poppy" w:eastAsia="휴먼명조"/>
            <w:spacing w:val="-1"/>
            <w:sz w:val="24"/>
          </w:rPr>
          <w:delText>사유</w:delText>
        </w:r>
        <w:r w:rsidDel="00F14216">
          <w:rPr>
            <w:rFonts w:ascii="HCI Poppy" w:eastAsia="휴먼명조"/>
            <w:spacing w:val="-1"/>
            <w:sz w:val="24"/>
          </w:rPr>
          <w:delText xml:space="preserve"> </w:delText>
        </w:r>
        <w:r w:rsidDel="00F14216">
          <w:rPr>
            <w:rFonts w:ascii="HCI Poppy" w:eastAsia="휴먼명조"/>
            <w:spacing w:val="-1"/>
            <w:sz w:val="24"/>
          </w:rPr>
          <w:delText>외</w:delText>
        </w:r>
        <w:r w:rsidDel="00F14216">
          <w:rPr>
            <w:rFonts w:ascii="HCI Poppy" w:eastAsia="휴먼명조"/>
            <w:spacing w:val="-1"/>
            <w:sz w:val="24"/>
          </w:rPr>
          <w:delText xml:space="preserve">, </w:delText>
        </w:r>
        <w:r w:rsidDel="00F14216">
          <w:rPr>
            <w:rFonts w:ascii="HCI Poppy" w:eastAsia="휴먼명조"/>
            <w:spacing w:val="-1"/>
            <w:sz w:val="24"/>
          </w:rPr>
          <w:delText>정당한</w:delText>
        </w:r>
        <w:r w:rsidDel="00F14216">
          <w:rPr>
            <w:rFonts w:ascii="HCI Poppy" w:eastAsia="휴먼명조"/>
            <w:spacing w:val="-1"/>
            <w:sz w:val="24"/>
          </w:rPr>
          <w:delText xml:space="preserve"> </w:delText>
        </w:r>
        <w:r w:rsidDel="00F14216">
          <w:rPr>
            <w:rFonts w:ascii="HCI Poppy" w:eastAsia="휴먼명조"/>
            <w:spacing w:val="-1"/>
            <w:sz w:val="24"/>
          </w:rPr>
          <w:delText>사유</w:delText>
        </w:r>
        <w:r w:rsidDel="00F14216">
          <w:rPr>
            <w:rFonts w:ascii="HCI Poppy" w:eastAsia="휴먼명조"/>
            <w:spacing w:val="-1"/>
            <w:sz w:val="24"/>
          </w:rPr>
          <w:delText xml:space="preserve"> </w:delText>
        </w:r>
        <w:r w:rsidDel="00F14216">
          <w:rPr>
            <w:rFonts w:ascii="HCI Poppy" w:eastAsia="휴먼명조"/>
            <w:spacing w:val="-1"/>
            <w:sz w:val="24"/>
          </w:rPr>
          <w:delText>없이</w:delText>
        </w:r>
        <w:r w:rsidDel="00F14216">
          <w:rPr>
            <w:rFonts w:ascii="HCI Poppy" w:eastAsia="휴먼명조"/>
            <w:spacing w:val="-1"/>
            <w:sz w:val="24"/>
          </w:rPr>
          <w:delText xml:space="preserve"> </w:delText>
        </w:r>
        <w:r w:rsidDel="00F14216">
          <w:rPr>
            <w:rFonts w:ascii="HCI Poppy" w:eastAsia="휴먼명조"/>
            <w:spacing w:val="-1"/>
            <w:sz w:val="24"/>
          </w:rPr>
          <w:delText>계약상대자가</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 xml:space="preserve"> </w:delText>
        </w:r>
        <w:r w:rsidDel="00F14216">
          <w:rPr>
            <w:rFonts w:ascii="HCI Poppy" w:eastAsia="휴먼명조"/>
            <w:spacing w:val="-1"/>
            <w:sz w:val="24"/>
          </w:rPr>
          <w:delText>제공을</w:delText>
        </w:r>
        <w:r w:rsidDel="00F14216">
          <w:rPr>
            <w:rFonts w:ascii="HCI Poppy" w:eastAsia="휴먼명조"/>
            <w:spacing w:val="-1"/>
            <w:sz w:val="24"/>
          </w:rPr>
          <w:delText xml:space="preserve"> </w:delText>
        </w:r>
        <w:r w:rsidDel="00F14216">
          <w:rPr>
            <w:rFonts w:ascii="HCI Poppy" w:eastAsia="휴먼명조"/>
            <w:spacing w:val="-1"/>
            <w:sz w:val="24"/>
          </w:rPr>
          <w:delText>중지한</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del>
    </w:p>
    <w:p w14:paraId="01A9EF40" w14:textId="14052DB0"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54" w:author="이수용" w:date="2025-01-07T14:02:00Z"/>
        </w:rPr>
      </w:pPr>
      <w:del w:id="255"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,3)</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발주자</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다음</w:delText>
        </w:r>
        <w:r w:rsidDel="00F14216">
          <w:rPr>
            <w:rFonts w:ascii="HCI Poppy" w:eastAsia="휴먼명조"/>
            <w:spacing w:val="-1"/>
            <w:sz w:val="24"/>
          </w:rPr>
          <w:delText xml:space="preserve"> </w:delText>
        </w:r>
        <w:r w:rsidDel="00F14216">
          <w:rPr>
            <w:rFonts w:ascii="HCI Poppy" w:eastAsia="휴먼명조"/>
            <w:spacing w:val="-1"/>
            <w:sz w:val="24"/>
          </w:rPr>
          <w:delText>각호에</w:delText>
        </w:r>
        <w:r w:rsidDel="00F14216">
          <w:rPr>
            <w:rFonts w:ascii="HCI Poppy" w:eastAsia="휴먼명조"/>
            <w:spacing w:val="-1"/>
            <w:sz w:val="24"/>
          </w:rPr>
          <w:delText xml:space="preserve"> </w:delText>
        </w:r>
        <w:r w:rsidDel="00F14216">
          <w:rPr>
            <w:rFonts w:ascii="HCI Poppy" w:eastAsia="휴먼명조"/>
            <w:spacing w:val="-1"/>
            <w:sz w:val="24"/>
          </w:rPr>
          <w:delText>해당하는</w:delText>
        </w:r>
        <w:r w:rsidDel="00F14216">
          <w:rPr>
            <w:rFonts w:ascii="HCI Poppy" w:eastAsia="휴먼명조"/>
            <w:spacing w:val="-1"/>
            <w:sz w:val="24"/>
          </w:rPr>
          <w:delText xml:space="preserve"> </w:delText>
        </w:r>
        <w:r w:rsidDel="00F14216">
          <w:rPr>
            <w:rFonts w:ascii="HCI Poppy" w:eastAsia="휴먼명조"/>
            <w:spacing w:val="-1"/>
            <w:sz w:val="24"/>
          </w:rPr>
          <w:delText>사유가</w:delText>
        </w:r>
        <w:r w:rsidDel="00F14216">
          <w:rPr>
            <w:rFonts w:ascii="HCI Poppy" w:eastAsia="휴먼명조"/>
            <w:spacing w:val="-1"/>
            <w:sz w:val="24"/>
          </w:rPr>
          <w:delText xml:space="preserve"> </w:delText>
        </w:r>
        <w:r w:rsidDel="00F14216">
          <w:rPr>
            <w:rFonts w:ascii="HCI Poppy" w:eastAsia="휴먼명조"/>
            <w:spacing w:val="-1"/>
            <w:sz w:val="24"/>
          </w:rPr>
          <w:delText>발생하였을</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이</w:delText>
        </w:r>
        <w:r w:rsidDel="00F14216">
          <w:rPr>
            <w:rFonts w:ascii="HCI Poppy" w:eastAsia="휴먼명조"/>
            <w:spacing w:val="-1"/>
            <w:sz w:val="24"/>
          </w:rPr>
          <w:delText>(2)</w:delText>
        </w:r>
        <w:r w:rsidDel="00F14216">
          <w:rPr>
            <w:rFonts w:ascii="HCI Poppy" w:eastAsia="휴먼명조"/>
            <w:spacing w:val="-1"/>
            <w:sz w:val="24"/>
          </w:rPr>
          <w:delText>개월의</w:delText>
        </w:r>
        <w:r w:rsidDel="00F14216">
          <w:rPr>
            <w:rFonts w:ascii="HCI Poppy" w:eastAsia="휴먼명조"/>
            <w:spacing w:val="-1"/>
            <w:sz w:val="24"/>
          </w:rPr>
          <w:delText xml:space="preserve"> </w:delText>
        </w:r>
        <w:r w:rsidDel="00F14216">
          <w:rPr>
            <w:rFonts w:ascii="HCI Poppy" w:eastAsia="휴먼명조"/>
            <w:spacing w:val="-1"/>
            <w:sz w:val="24"/>
          </w:rPr>
          <w:delText>기간을</w:delText>
        </w:r>
        <w:r w:rsidDel="00F14216">
          <w:rPr>
            <w:rFonts w:ascii="HCI Poppy" w:eastAsia="휴먼명조"/>
            <w:spacing w:val="-1"/>
            <w:sz w:val="24"/>
          </w:rPr>
          <w:delText xml:space="preserve"> </w:delText>
        </w:r>
        <w:r w:rsidDel="00F14216">
          <w:rPr>
            <w:rFonts w:ascii="HCI Poppy" w:eastAsia="휴먼명조"/>
            <w:spacing w:val="-1"/>
            <w:sz w:val="24"/>
          </w:rPr>
          <w:delText>두고</w:delText>
        </w:r>
        <w:r w:rsidDel="00F14216">
          <w:rPr>
            <w:rFonts w:ascii="HCI Poppy" w:eastAsia="휴먼명조"/>
            <w:spacing w:val="-1"/>
            <w:sz w:val="24"/>
          </w:rPr>
          <w:delText xml:space="preserve"> </w:delText>
        </w:r>
        <w:r w:rsidDel="00F14216">
          <w:rPr>
            <w:rFonts w:ascii="HCI Poppy" w:eastAsia="휴먼명조"/>
            <w:spacing w:val="-1"/>
            <w:sz w:val="24"/>
          </w:rPr>
          <w:delText>상대방에게</w:delText>
        </w:r>
        <w:r w:rsidDel="00F14216">
          <w:rPr>
            <w:rFonts w:ascii="HCI Poppy" w:eastAsia="휴먼명조"/>
            <w:spacing w:val="-1"/>
            <w:sz w:val="24"/>
          </w:rPr>
          <w:delText xml:space="preserve"> </w:delText>
        </w:r>
        <w:r w:rsidDel="00F14216">
          <w:rPr>
            <w:rFonts w:ascii="HCI Poppy" w:eastAsia="휴먼명조"/>
            <w:spacing w:val="-1"/>
            <w:sz w:val="24"/>
          </w:rPr>
          <w:delText>이를</w:delText>
        </w:r>
        <w:r w:rsidDel="00F14216">
          <w:rPr>
            <w:rFonts w:ascii="HCI Poppy" w:eastAsia="휴먼명조"/>
            <w:spacing w:val="-1"/>
            <w:sz w:val="24"/>
          </w:rPr>
          <w:delText xml:space="preserve"> </w:delText>
        </w:r>
        <w:r w:rsidDel="00F14216">
          <w:rPr>
            <w:rFonts w:ascii="HCI Poppy" w:eastAsia="휴먼명조"/>
            <w:spacing w:val="-1"/>
            <w:sz w:val="24"/>
          </w:rPr>
          <w:delText>최고한</w:delText>
        </w:r>
        <w:r w:rsidDel="00F14216">
          <w:rPr>
            <w:rFonts w:ascii="HCI Poppy" w:eastAsia="휴먼명조"/>
            <w:spacing w:val="-1"/>
            <w:sz w:val="24"/>
          </w:rPr>
          <w:delText xml:space="preserve"> </w:delText>
        </w:r>
        <w:r w:rsidDel="00F14216">
          <w:rPr>
            <w:rFonts w:ascii="HCI Poppy" w:eastAsia="휴먼명조"/>
            <w:spacing w:val="-1"/>
            <w:sz w:val="24"/>
          </w:rPr>
          <w:delText>후</w:delText>
        </w:r>
        <w:r w:rsidDel="00F14216">
          <w:rPr>
            <w:rFonts w:ascii="HCI Poppy" w:eastAsia="휴먼명조"/>
            <w:spacing w:val="-1"/>
            <w:sz w:val="24"/>
          </w:rPr>
          <w:delText xml:space="preserve">, </w:delText>
        </w:r>
        <w:r w:rsidDel="00F14216">
          <w:rPr>
            <w:rFonts w:ascii="HCI Poppy" w:eastAsia="휴먼명조"/>
            <w:spacing w:val="-1"/>
            <w:sz w:val="24"/>
          </w:rPr>
          <w:delText>시정되지</w:delText>
        </w:r>
        <w:r w:rsidDel="00F14216">
          <w:rPr>
            <w:rFonts w:ascii="HCI Poppy" w:eastAsia="휴먼명조"/>
            <w:spacing w:val="-1"/>
            <w:sz w:val="24"/>
          </w:rPr>
          <w:delText xml:space="preserve"> </w:delText>
        </w:r>
        <w:r w:rsidDel="00F14216">
          <w:rPr>
            <w:rFonts w:ascii="HCI Poppy" w:eastAsia="휴먼명조"/>
            <w:spacing w:val="-1"/>
            <w:sz w:val="24"/>
          </w:rPr>
          <w:delText>않을</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본계약을</w:delText>
        </w:r>
        <w:r w:rsidDel="00F14216">
          <w:rPr>
            <w:rFonts w:ascii="HCI Poppy" w:eastAsia="휴먼명조"/>
            <w:spacing w:val="-1"/>
            <w:sz w:val="24"/>
          </w:rPr>
          <w:delText xml:space="preserve"> </w:delText>
        </w:r>
        <w:r w:rsidDel="00F14216">
          <w:rPr>
            <w:rFonts w:ascii="HCI Poppy" w:eastAsia="휴먼명조"/>
            <w:spacing w:val="-1"/>
            <w:sz w:val="24"/>
          </w:rPr>
          <w:delText>서면통지에</w:delText>
        </w:r>
        <w:r w:rsidDel="00F14216">
          <w:rPr>
            <w:rFonts w:ascii="HCI Poppy" w:eastAsia="휴먼명조"/>
            <w:spacing w:val="-1"/>
            <w:sz w:val="24"/>
          </w:rPr>
          <w:delText xml:space="preserve"> </w:delText>
        </w:r>
        <w:r w:rsidDel="00F14216">
          <w:rPr>
            <w:rFonts w:ascii="HCI Poppy" w:eastAsia="휴먼명조"/>
            <w:spacing w:val="-1"/>
            <w:sz w:val="24"/>
          </w:rPr>
          <w:delText>의해</w:delText>
        </w:r>
        <w:r w:rsidDel="00F14216">
          <w:rPr>
            <w:rFonts w:ascii="HCI Poppy" w:eastAsia="휴먼명조"/>
            <w:spacing w:val="-1"/>
            <w:sz w:val="24"/>
          </w:rPr>
          <w:delText xml:space="preserve"> </w:delText>
        </w:r>
        <w:r w:rsidDel="00F14216">
          <w:rPr>
            <w:rFonts w:ascii="HCI Poppy" w:eastAsia="휴먼명조"/>
            <w:spacing w:val="-1"/>
            <w:sz w:val="24"/>
          </w:rPr>
          <w:delText>해제</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해지할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있다</w:delText>
        </w:r>
        <w:r w:rsidDel="00F14216">
          <w:rPr>
            <w:rFonts w:ascii="HCI Poppy" w:eastAsia="휴먼명조"/>
            <w:spacing w:val="-1"/>
            <w:sz w:val="24"/>
          </w:rPr>
          <w:delText>.</w:delText>
        </w:r>
      </w:del>
    </w:p>
    <w:p w14:paraId="6F4C1C3A" w14:textId="4E3F8741"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1302" w:hanging="1302"/>
        <w:rPr>
          <w:del w:id="256" w:author="이수용" w:date="2025-01-07T14:02:00Z"/>
        </w:rPr>
      </w:pPr>
      <w:del w:id="257"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가</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수행이</w:delText>
        </w:r>
        <w:r w:rsidDel="00F14216">
          <w:rPr>
            <w:rFonts w:ascii="HCI Poppy" w:eastAsia="휴먼명조"/>
            <w:spacing w:val="-1"/>
            <w:sz w:val="24"/>
          </w:rPr>
          <w:delText xml:space="preserve"> </w:delText>
        </w:r>
        <w:r w:rsidDel="00F14216">
          <w:rPr>
            <w:rFonts w:ascii="HCI Poppy" w:eastAsia="휴먼명조"/>
            <w:spacing w:val="-1"/>
            <w:sz w:val="24"/>
          </w:rPr>
          <w:delText>이</w:delText>
        </w:r>
        <w:r w:rsidDel="00F14216">
          <w:rPr>
            <w:rFonts w:ascii="HCI Poppy" w:eastAsia="휴먼명조"/>
            <w:spacing w:val="-1"/>
            <w:sz w:val="24"/>
          </w:rPr>
          <w:delText>(2)</w:delText>
        </w:r>
        <w:r w:rsidDel="00F14216">
          <w:rPr>
            <w:rFonts w:ascii="HCI Poppy" w:eastAsia="휴먼명조"/>
            <w:spacing w:val="-1"/>
            <w:sz w:val="24"/>
          </w:rPr>
          <w:delText>개월</w:delText>
        </w:r>
        <w:r w:rsidDel="00F14216">
          <w:rPr>
            <w:rFonts w:ascii="HCI Poppy" w:eastAsia="휴먼명조"/>
            <w:spacing w:val="-1"/>
            <w:sz w:val="24"/>
          </w:rPr>
          <w:delText xml:space="preserve"> </w:delText>
        </w:r>
        <w:r w:rsidDel="00F14216">
          <w:rPr>
            <w:rFonts w:ascii="HCI Poppy" w:eastAsia="휴먼명조"/>
            <w:spacing w:val="-1"/>
            <w:sz w:val="24"/>
          </w:rPr>
          <w:delText>이상</w:delText>
        </w:r>
        <w:r w:rsidDel="00F14216">
          <w:rPr>
            <w:rFonts w:ascii="HCI Poppy" w:eastAsia="휴먼명조"/>
            <w:spacing w:val="-1"/>
            <w:sz w:val="24"/>
          </w:rPr>
          <w:delText xml:space="preserve"> </w:delText>
        </w:r>
        <w:r w:rsidDel="00F14216">
          <w:rPr>
            <w:rFonts w:ascii="HCI Poppy" w:eastAsia="휴먼명조"/>
            <w:spacing w:val="-1"/>
            <w:sz w:val="24"/>
          </w:rPr>
          <w:delText>정지</w:delText>
        </w:r>
        <w:r w:rsidDel="00F14216">
          <w:rPr>
            <w:rFonts w:ascii="HCI Poppy" w:eastAsia="휴먼명조"/>
            <w:spacing w:val="-1"/>
            <w:sz w:val="24"/>
          </w:rPr>
          <w:delText xml:space="preserve"> </w:delText>
        </w:r>
        <w:r w:rsidDel="00F14216">
          <w:rPr>
            <w:rFonts w:ascii="HCI Poppy" w:eastAsia="휴먼명조"/>
            <w:spacing w:val="-1"/>
            <w:sz w:val="24"/>
          </w:rPr>
          <w:delText>상태가</w:delText>
        </w:r>
        <w:r w:rsidDel="00F14216">
          <w:rPr>
            <w:rFonts w:ascii="HCI Poppy" w:eastAsia="휴먼명조"/>
            <w:spacing w:val="-1"/>
            <w:sz w:val="24"/>
          </w:rPr>
          <w:delText xml:space="preserve"> </w:delText>
        </w:r>
        <w:r w:rsidDel="00F14216">
          <w:rPr>
            <w:rFonts w:ascii="HCI Poppy" w:eastAsia="휴먼명조"/>
            <w:spacing w:val="-1"/>
            <w:sz w:val="24"/>
          </w:rPr>
          <w:delText>되어</w:delText>
        </w:r>
        <w:r w:rsidDel="00F14216">
          <w:rPr>
            <w:rFonts w:ascii="HCI Poppy" w:eastAsia="휴먼명조"/>
            <w:spacing w:val="-1"/>
            <w:sz w:val="24"/>
          </w:rPr>
          <w:delText xml:space="preserve"> </w:delText>
        </w:r>
        <w:r w:rsidDel="00F14216">
          <w:rPr>
            <w:rFonts w:ascii="HCI Poppy" w:eastAsia="휴먼명조"/>
            <w:spacing w:val="-1"/>
            <w:sz w:val="24"/>
          </w:rPr>
          <w:delText>소기의</w:delText>
        </w:r>
        <w:r w:rsidDel="00F14216">
          <w:rPr>
            <w:rFonts w:ascii="HCI Poppy" w:eastAsia="휴먼명조"/>
            <w:spacing w:val="-1"/>
            <w:sz w:val="24"/>
          </w:rPr>
          <w:delText xml:space="preserve"> </w:delText>
        </w:r>
        <w:r w:rsidDel="00F14216">
          <w:rPr>
            <w:rFonts w:ascii="HCI Poppy" w:eastAsia="휴먼명조"/>
            <w:spacing w:val="-1"/>
            <w:sz w:val="24"/>
          </w:rPr>
          <w:delText>성과를</w:delText>
        </w:r>
        <w:r w:rsidDel="00F14216">
          <w:rPr>
            <w:rFonts w:ascii="HCI Poppy" w:eastAsia="휴먼명조"/>
            <w:spacing w:val="-1"/>
            <w:sz w:val="24"/>
          </w:rPr>
          <w:delText xml:space="preserve"> </w:delText>
        </w:r>
        <w:r w:rsidDel="00F14216">
          <w:rPr>
            <w:rFonts w:ascii="HCI Poppy" w:eastAsia="휴먼명조"/>
            <w:spacing w:val="-1"/>
            <w:sz w:val="24"/>
          </w:rPr>
          <w:delText>기대하기</w:delText>
        </w:r>
        <w:r w:rsidDel="00F14216">
          <w:rPr>
            <w:rFonts w:ascii="HCI Poppy" w:eastAsia="휴먼명조"/>
            <w:spacing w:val="-1"/>
            <w:sz w:val="24"/>
          </w:rPr>
          <w:delText xml:space="preserve"> </w:delText>
        </w:r>
        <w:r w:rsidDel="00F14216">
          <w:rPr>
            <w:rFonts w:ascii="HCI Poppy" w:eastAsia="휴먼명조"/>
            <w:spacing w:val="-1"/>
            <w:sz w:val="24"/>
          </w:rPr>
          <w:delText>곤란하거나</w:delText>
        </w:r>
        <w:r w:rsidDel="00F14216">
          <w:rPr>
            <w:rFonts w:ascii="HCI Poppy" w:eastAsia="휴먼명조"/>
            <w:spacing w:val="-1"/>
            <w:sz w:val="24"/>
          </w:rPr>
          <w:delText xml:space="preserve"> </w:delText>
        </w:r>
        <w:r w:rsidDel="00F14216">
          <w:rPr>
            <w:rFonts w:ascii="HCI Poppy" w:eastAsia="휴먼명조"/>
            <w:spacing w:val="-1"/>
            <w:sz w:val="24"/>
          </w:rPr>
          <w:delText>완수할</w:delText>
        </w:r>
        <w:r w:rsidDel="00F14216">
          <w:rPr>
            <w:rFonts w:ascii="HCI Poppy" w:eastAsia="휴먼명조"/>
            <w:spacing w:val="-1"/>
            <w:sz w:val="24"/>
          </w:rPr>
          <w:delText xml:space="preserve"> </w:delText>
        </w:r>
        <w:r w:rsidDel="00F14216">
          <w:rPr>
            <w:rFonts w:ascii="HCI Poppy" w:eastAsia="휴먼명조"/>
            <w:spacing w:val="-1"/>
            <w:sz w:val="24"/>
          </w:rPr>
          <w:delText>능력이</w:delText>
        </w:r>
        <w:r w:rsidDel="00F14216">
          <w:rPr>
            <w:rFonts w:ascii="HCI Poppy" w:eastAsia="휴먼명조"/>
            <w:spacing w:val="-1"/>
            <w:sz w:val="24"/>
          </w:rPr>
          <w:delText xml:space="preserve"> </w:delText>
        </w:r>
        <w:r w:rsidDel="00F14216">
          <w:rPr>
            <w:rFonts w:ascii="HCI Poppy" w:eastAsia="휴먼명조"/>
            <w:spacing w:val="-1"/>
            <w:sz w:val="24"/>
          </w:rPr>
          <w:delText>없어졌다고</w:delText>
        </w:r>
        <w:r w:rsidDel="00F14216">
          <w:rPr>
            <w:rFonts w:ascii="HCI Poppy" w:eastAsia="휴먼명조"/>
            <w:spacing w:val="-1"/>
            <w:sz w:val="24"/>
          </w:rPr>
          <w:delText xml:space="preserve"> </w:delText>
        </w:r>
        <w:r w:rsidDel="00F14216">
          <w:rPr>
            <w:rFonts w:ascii="HCI Poppy" w:eastAsia="휴먼명조"/>
            <w:spacing w:val="-1"/>
            <w:sz w:val="24"/>
          </w:rPr>
          <w:delText>객관적으로</w:delText>
        </w:r>
        <w:r w:rsidDel="00F14216">
          <w:rPr>
            <w:rFonts w:ascii="HCI Poppy" w:eastAsia="휴먼명조"/>
            <w:spacing w:val="-1"/>
            <w:sz w:val="24"/>
          </w:rPr>
          <w:delText xml:space="preserve"> </w:delText>
        </w:r>
        <w:r w:rsidDel="00F14216">
          <w:rPr>
            <w:rFonts w:ascii="HCI Poppy" w:eastAsia="휴먼명조"/>
            <w:spacing w:val="-1"/>
            <w:sz w:val="24"/>
          </w:rPr>
          <w:delText>판단되는</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del>
    </w:p>
    <w:p w14:paraId="55E3BCD4" w14:textId="7162F992"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1302" w:hanging="1302"/>
        <w:rPr>
          <w:del w:id="258" w:author="이수용" w:date="2025-01-07T14:02:00Z"/>
        </w:rPr>
      </w:pPr>
      <w:del w:id="259"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나</w:delText>
        </w:r>
        <w:r w:rsidDel="00F14216">
          <w:rPr>
            <w:rFonts w:ascii="HCI Poppy" w:eastAsia="휴먼명조"/>
            <w:spacing w:val="-1"/>
            <w:sz w:val="24"/>
          </w:rPr>
          <w:delText xml:space="preserve">. </w:delText>
        </w:r>
        <w:r w:rsidDel="00F14216">
          <w:rPr>
            <w:rFonts w:ascii="HCI Poppy" w:eastAsia="휴먼명조"/>
            <w:spacing w:val="-1"/>
            <w:sz w:val="24"/>
          </w:rPr>
          <w:delText>계약상대자의</w:delText>
        </w:r>
        <w:r w:rsidDel="00F14216">
          <w:rPr>
            <w:rFonts w:ascii="HCI Poppy" w:eastAsia="휴먼명조"/>
            <w:spacing w:val="-1"/>
            <w:sz w:val="24"/>
          </w:rPr>
          <w:delText xml:space="preserve"> </w:delText>
        </w:r>
        <w:r w:rsidDel="00F14216">
          <w:rPr>
            <w:rFonts w:ascii="HCI Poppy" w:eastAsia="휴먼명조"/>
            <w:spacing w:val="-1"/>
            <w:sz w:val="24"/>
          </w:rPr>
          <w:delText>귀책사유로</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4</w:delText>
        </w:r>
        <w:r w:rsidDel="00F14216">
          <w:rPr>
            <w:rFonts w:ascii="HCI Poppy" w:eastAsia="휴먼명조"/>
            <w:spacing w:val="-1"/>
            <w:sz w:val="24"/>
          </w:rPr>
          <w:delText>조</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2</w:delText>
        </w:r>
        <w:r w:rsidDel="00F14216">
          <w:rPr>
            <w:rFonts w:ascii="HCI Poppy" w:eastAsia="휴먼명조"/>
            <w:spacing w:val="-1"/>
            <w:sz w:val="24"/>
          </w:rPr>
          <w:delText>항의</w:delText>
        </w:r>
        <w:r w:rsidDel="00F14216">
          <w:rPr>
            <w:rFonts w:ascii="HCI Poppy" w:eastAsia="휴먼명조"/>
            <w:spacing w:val="-1"/>
            <w:sz w:val="24"/>
          </w:rPr>
          <w:delText xml:space="preserve"> </w:delText>
        </w:r>
        <w:r w:rsidDel="00F14216">
          <w:rPr>
            <w:rFonts w:ascii="HCI Poppy" w:eastAsia="휴먼명조"/>
            <w:spacing w:val="-1"/>
            <w:sz w:val="24"/>
          </w:rPr>
          <w:delText>개시일로부터</w:delText>
        </w:r>
        <w:r w:rsidDel="00F14216">
          <w:rPr>
            <w:rFonts w:ascii="HCI Poppy" w:eastAsia="휴먼명조"/>
            <w:spacing w:val="-1"/>
            <w:sz w:val="24"/>
          </w:rPr>
          <w:delText xml:space="preserve"> </w:delText>
        </w:r>
        <w:r w:rsidDel="00F14216">
          <w:rPr>
            <w:rFonts w:ascii="HCI Poppy" w:eastAsia="휴먼명조"/>
            <w:spacing w:val="-1"/>
            <w:sz w:val="24"/>
          </w:rPr>
          <w:delText>삼십</w:delText>
        </w:r>
        <w:r w:rsidDel="00F14216">
          <w:rPr>
            <w:rFonts w:ascii="HCI Poppy" w:eastAsia="휴먼명조"/>
            <w:spacing w:val="-1"/>
            <w:sz w:val="24"/>
          </w:rPr>
          <w:delText>(30)</w:delText>
        </w:r>
        <w:r w:rsidDel="00F14216">
          <w:rPr>
            <w:rFonts w:ascii="HCI Poppy" w:eastAsia="휴먼명조"/>
            <w:spacing w:val="-1"/>
            <w:sz w:val="24"/>
          </w:rPr>
          <w:delText>일</w:delText>
        </w:r>
        <w:r w:rsidDel="00F14216">
          <w:rPr>
            <w:rFonts w:ascii="HCI Poppy" w:eastAsia="휴먼명조"/>
            <w:spacing w:val="-1"/>
            <w:sz w:val="24"/>
          </w:rPr>
          <w:delText xml:space="preserve"> </w:delText>
        </w:r>
        <w:r w:rsidDel="00F14216">
          <w:rPr>
            <w:rFonts w:ascii="HCI Poppy" w:eastAsia="휴먼명조"/>
            <w:spacing w:val="-1"/>
            <w:sz w:val="24"/>
          </w:rPr>
          <w:delText>이상</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개시가</w:delText>
        </w:r>
        <w:r w:rsidDel="00F14216">
          <w:rPr>
            <w:rFonts w:ascii="HCI Poppy" w:eastAsia="휴먼명조"/>
            <w:spacing w:val="-1"/>
            <w:sz w:val="24"/>
          </w:rPr>
          <w:delText xml:space="preserve"> </w:delText>
        </w:r>
        <w:r w:rsidDel="00F14216">
          <w:rPr>
            <w:rFonts w:ascii="HCI Poppy" w:eastAsia="휴먼명조"/>
            <w:spacing w:val="-1"/>
            <w:sz w:val="24"/>
          </w:rPr>
          <w:delText>지체되는</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del>
    </w:p>
    <w:p w14:paraId="1CCFFBA4" w14:textId="46A60365"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1302" w:hanging="1302"/>
        <w:rPr>
          <w:del w:id="260" w:author="이수용" w:date="2025-01-07T14:02:00Z"/>
        </w:rPr>
      </w:pPr>
      <w:del w:id="261"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다</w:delText>
        </w:r>
        <w:r w:rsidDel="00F14216">
          <w:rPr>
            <w:rFonts w:ascii="HCI Poppy" w:eastAsia="휴먼명조"/>
            <w:spacing w:val="-1"/>
            <w:sz w:val="24"/>
          </w:rPr>
          <w:delText xml:space="preserve">. </w:delText>
        </w:r>
        <w:r w:rsidDel="00F14216">
          <w:rPr>
            <w:rFonts w:ascii="HCI Poppy" w:eastAsia="휴먼명조"/>
            <w:spacing w:val="-1"/>
            <w:sz w:val="24"/>
          </w:rPr>
          <w:delText>기타</w:delText>
        </w:r>
        <w:r w:rsidDel="00F14216">
          <w:rPr>
            <w:rFonts w:ascii="HCI Poppy" w:eastAsia="휴먼명조"/>
            <w:spacing w:val="-1"/>
            <w:sz w:val="24"/>
          </w:rPr>
          <w:delText xml:space="preserve"> </w:delText>
        </w:r>
        <w:r w:rsidDel="00F14216">
          <w:rPr>
            <w:rFonts w:ascii="HCI Poppy" w:eastAsia="휴먼명조"/>
            <w:spacing w:val="-1"/>
            <w:sz w:val="24"/>
          </w:rPr>
          <w:delText>중대한</w:delText>
        </w:r>
        <w:r w:rsidDel="00F14216">
          <w:rPr>
            <w:rFonts w:ascii="HCI Poppy" w:eastAsia="휴먼명조"/>
            <w:spacing w:val="-1"/>
            <w:sz w:val="24"/>
          </w:rPr>
          <w:delText xml:space="preserve"> </w:delText>
        </w:r>
        <w:r w:rsidDel="00F14216">
          <w:rPr>
            <w:rFonts w:ascii="HCI Poppy" w:eastAsia="휴먼명조"/>
            <w:spacing w:val="-1"/>
            <w:sz w:val="24"/>
          </w:rPr>
          <w:delText>사유로</w:delText>
        </w:r>
        <w:r w:rsidDel="00F14216">
          <w:rPr>
            <w:rFonts w:ascii="HCI Poppy" w:eastAsia="휴먼명조"/>
            <w:spacing w:val="-1"/>
            <w:sz w:val="24"/>
          </w:rPr>
          <w:delText xml:space="preserve"> </w:delText>
        </w:r>
        <w:r w:rsidDel="00F14216">
          <w:rPr>
            <w:rFonts w:ascii="HCI Poppy" w:eastAsia="휴먼명조"/>
            <w:spacing w:val="-1"/>
            <w:sz w:val="24"/>
          </w:rPr>
          <w:delText>인하여</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계약을</w:delText>
        </w:r>
        <w:r w:rsidDel="00F14216">
          <w:rPr>
            <w:rFonts w:ascii="HCI Poppy" w:eastAsia="휴먼명조"/>
            <w:spacing w:val="-1"/>
            <w:sz w:val="24"/>
          </w:rPr>
          <w:delText xml:space="preserve"> </w:delText>
        </w:r>
        <w:r w:rsidDel="00F14216">
          <w:rPr>
            <w:rFonts w:ascii="HCI Poppy" w:eastAsia="휴먼명조"/>
            <w:spacing w:val="-1"/>
            <w:sz w:val="24"/>
          </w:rPr>
          <w:delText>계속할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없다고</w:delText>
        </w:r>
        <w:r w:rsidDel="00F14216">
          <w:rPr>
            <w:rFonts w:ascii="HCI Poppy" w:eastAsia="휴먼명조"/>
            <w:spacing w:val="-1"/>
            <w:sz w:val="24"/>
          </w:rPr>
          <w:delText xml:space="preserve"> </w:delText>
        </w:r>
        <w:r w:rsidDel="00F14216">
          <w:rPr>
            <w:rFonts w:ascii="HCI Poppy" w:eastAsia="휴먼명조"/>
            <w:spacing w:val="-1"/>
            <w:sz w:val="24"/>
          </w:rPr>
          <w:delText>객관적으로</w:delText>
        </w:r>
        <w:r w:rsidDel="00F14216">
          <w:rPr>
            <w:rFonts w:ascii="HCI Poppy" w:eastAsia="휴먼명조"/>
            <w:spacing w:val="-1"/>
            <w:sz w:val="24"/>
          </w:rPr>
          <w:delText xml:space="preserve"> </w:delText>
        </w:r>
        <w:r w:rsidDel="00F14216">
          <w:rPr>
            <w:rFonts w:ascii="HCI Poppy" w:eastAsia="휴먼명조"/>
            <w:spacing w:val="-1"/>
            <w:sz w:val="24"/>
          </w:rPr>
          <w:delText>판단되는</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del>
    </w:p>
    <w:p w14:paraId="71F58842" w14:textId="1F0294BA"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62" w:author="이수용" w:date="2025-01-07T14:02:00Z"/>
        </w:rPr>
      </w:pPr>
      <w:del w:id="263"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,4)</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조항의</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해제</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해지</w:delText>
        </w:r>
        <w:r w:rsidDel="00F14216">
          <w:rPr>
            <w:rFonts w:ascii="HCI Poppy" w:eastAsia="휴먼명조"/>
            <w:spacing w:val="-1"/>
            <w:sz w:val="24"/>
          </w:rPr>
          <w:delText xml:space="preserve"> </w:delText>
        </w:r>
        <w:r w:rsidDel="00F14216">
          <w:rPr>
            <w:rFonts w:ascii="HCI Poppy" w:eastAsia="휴먼명조"/>
            <w:spacing w:val="-1"/>
            <w:sz w:val="24"/>
          </w:rPr>
          <w:delText>사유와</w:delText>
        </w:r>
        <w:r w:rsidDel="00F14216">
          <w:rPr>
            <w:rFonts w:ascii="HCI Poppy" w:eastAsia="휴먼명조"/>
            <w:spacing w:val="-1"/>
            <w:sz w:val="24"/>
          </w:rPr>
          <w:delText xml:space="preserve"> </w:delText>
        </w:r>
        <w:r w:rsidDel="00F14216">
          <w:rPr>
            <w:rFonts w:ascii="HCI Poppy" w:eastAsia="휴먼명조"/>
            <w:spacing w:val="-1"/>
            <w:sz w:val="24"/>
          </w:rPr>
          <w:delText>관련하여</w:delText>
        </w:r>
        <w:r w:rsidDel="00F14216">
          <w:rPr>
            <w:rFonts w:ascii="HCI Poppy" w:eastAsia="휴먼명조"/>
            <w:spacing w:val="-1"/>
            <w:sz w:val="24"/>
          </w:rPr>
          <w:delText xml:space="preserve"> </w:delText>
        </w:r>
        <w:r w:rsidDel="00F14216">
          <w:rPr>
            <w:rFonts w:ascii="HCI Poppy" w:eastAsia="휴먼명조"/>
            <w:spacing w:val="-1"/>
            <w:sz w:val="24"/>
          </w:rPr>
          <w:delText>손해가</w:delText>
        </w:r>
        <w:r w:rsidDel="00F14216">
          <w:rPr>
            <w:rFonts w:ascii="HCI Poppy" w:eastAsia="휴먼명조"/>
            <w:spacing w:val="-1"/>
            <w:sz w:val="24"/>
          </w:rPr>
          <w:delText xml:space="preserve"> </w:delText>
        </w:r>
        <w:r w:rsidDel="00F14216">
          <w:rPr>
            <w:rFonts w:ascii="HCI Poppy" w:eastAsia="휴먼명조"/>
            <w:spacing w:val="-1"/>
            <w:sz w:val="24"/>
          </w:rPr>
          <w:delText>발생하였을</w:delText>
        </w:r>
        <w:r w:rsidDel="00F14216">
          <w:rPr>
            <w:rFonts w:ascii="HCI Poppy" w:eastAsia="휴먼명조"/>
            <w:spacing w:val="-1"/>
            <w:sz w:val="24"/>
          </w:rPr>
          <w:delText xml:space="preserve"> </w:delText>
        </w:r>
        <w:r w:rsidDel="00F14216">
          <w:rPr>
            <w:rFonts w:ascii="HCI Poppy" w:eastAsia="휴먼명조"/>
            <w:spacing w:val="-1"/>
            <w:sz w:val="24"/>
          </w:rPr>
          <w:delText>때에는</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해제</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해지와</w:delText>
        </w:r>
        <w:r w:rsidDel="00F14216">
          <w:rPr>
            <w:rFonts w:ascii="HCI Poppy" w:eastAsia="휴먼명조"/>
            <w:spacing w:val="-1"/>
            <w:sz w:val="24"/>
          </w:rPr>
          <w:delText xml:space="preserve"> </w:delText>
        </w:r>
        <w:r w:rsidDel="00F14216">
          <w:rPr>
            <w:rFonts w:ascii="HCI Poppy" w:eastAsia="휴먼명조"/>
            <w:spacing w:val="-1"/>
            <w:sz w:val="24"/>
          </w:rPr>
          <w:delText>무관하게</w:delText>
        </w:r>
        <w:r w:rsidDel="00F14216">
          <w:rPr>
            <w:rFonts w:ascii="HCI Poppy" w:eastAsia="휴먼명조"/>
            <w:spacing w:val="-1"/>
            <w:sz w:val="24"/>
          </w:rPr>
          <w:delText xml:space="preserve"> </w:delText>
        </w:r>
        <w:r w:rsidDel="00F14216">
          <w:rPr>
            <w:rFonts w:ascii="HCI Poppy" w:eastAsia="휴먼명조"/>
            <w:spacing w:val="-1"/>
            <w:sz w:val="24"/>
          </w:rPr>
          <w:delText>귀책</w:delText>
        </w:r>
        <w:r w:rsidDel="00F14216">
          <w:rPr>
            <w:rFonts w:ascii="HCI Poppy" w:eastAsia="휴먼명조"/>
            <w:spacing w:val="-1"/>
            <w:sz w:val="24"/>
          </w:rPr>
          <w:delText xml:space="preserve"> </w:delText>
        </w:r>
        <w:r w:rsidDel="00F14216">
          <w:rPr>
            <w:rFonts w:ascii="HCI Poppy" w:eastAsia="휴먼명조"/>
            <w:spacing w:val="-1"/>
            <w:sz w:val="24"/>
          </w:rPr>
          <w:delText>사유가</w:delText>
        </w:r>
        <w:r w:rsidDel="00F14216">
          <w:rPr>
            <w:rFonts w:ascii="HCI Poppy" w:eastAsia="휴먼명조"/>
            <w:spacing w:val="-1"/>
            <w:sz w:val="24"/>
          </w:rPr>
          <w:delText xml:space="preserve"> </w:delText>
        </w:r>
        <w:r w:rsidDel="00F14216">
          <w:rPr>
            <w:rFonts w:ascii="HCI Poppy" w:eastAsia="휴먼명조"/>
            <w:spacing w:val="-1"/>
            <w:sz w:val="24"/>
          </w:rPr>
          <w:delText>있는</w:delText>
        </w:r>
        <w:r w:rsidDel="00F14216">
          <w:rPr>
            <w:rFonts w:ascii="HCI Poppy" w:eastAsia="휴먼명조"/>
            <w:spacing w:val="-1"/>
            <w:sz w:val="24"/>
          </w:rPr>
          <w:delText xml:space="preserve"> </w:delText>
        </w:r>
        <w:r w:rsidDel="00F14216">
          <w:rPr>
            <w:rFonts w:ascii="HCI Poppy" w:eastAsia="휴먼명조"/>
            <w:spacing w:val="-1"/>
            <w:sz w:val="24"/>
          </w:rPr>
          <w:delText>당사자는</w:delText>
        </w:r>
        <w:r w:rsidDel="00F14216">
          <w:rPr>
            <w:rFonts w:ascii="HCI Poppy" w:eastAsia="휴먼명조"/>
            <w:spacing w:val="-1"/>
            <w:sz w:val="24"/>
          </w:rPr>
          <w:delText xml:space="preserve"> </w:delText>
        </w:r>
        <w:r w:rsidDel="00F14216">
          <w:rPr>
            <w:rFonts w:ascii="HCI Poppy" w:eastAsia="휴먼명조"/>
            <w:spacing w:val="-1"/>
            <w:sz w:val="24"/>
          </w:rPr>
          <w:delText>발생한</w:delText>
        </w:r>
        <w:r w:rsidDel="00F14216">
          <w:rPr>
            <w:rFonts w:ascii="HCI Poppy" w:eastAsia="휴먼명조"/>
            <w:spacing w:val="-1"/>
            <w:sz w:val="24"/>
          </w:rPr>
          <w:delText xml:space="preserve"> </w:delText>
        </w:r>
        <w:r w:rsidDel="00F14216">
          <w:rPr>
            <w:rFonts w:ascii="HCI Poppy" w:eastAsia="휴먼명조"/>
            <w:spacing w:val="-1"/>
            <w:sz w:val="24"/>
          </w:rPr>
          <w:delText>손해를</w:delText>
        </w:r>
        <w:r w:rsidDel="00F14216">
          <w:rPr>
            <w:rFonts w:ascii="HCI Poppy" w:eastAsia="휴먼명조"/>
            <w:spacing w:val="-1"/>
            <w:sz w:val="24"/>
          </w:rPr>
          <w:delText xml:space="preserve"> </w:delText>
        </w:r>
        <w:r w:rsidDel="00F14216">
          <w:rPr>
            <w:rFonts w:ascii="HCI Poppy" w:eastAsia="휴먼명조"/>
            <w:spacing w:val="-1"/>
            <w:sz w:val="24"/>
          </w:rPr>
          <w:delText>배상하여야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73794954" w14:textId="10EFB288"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64" w:author="이수용" w:date="2025-01-07T14:02:00Z"/>
        </w:rPr>
      </w:pPr>
      <w:del w:id="265"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,5)</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계약이</w:delText>
        </w:r>
        <w:r w:rsidDel="00F14216">
          <w:rPr>
            <w:rFonts w:ascii="HCI Poppy" w:eastAsia="휴먼명조"/>
            <w:spacing w:val="-1"/>
            <w:sz w:val="24"/>
          </w:rPr>
          <w:delText xml:space="preserve"> </w:delText>
        </w:r>
        <w:r w:rsidDel="00F14216">
          <w:rPr>
            <w:rFonts w:ascii="HCI Poppy" w:eastAsia="휴먼명조"/>
            <w:spacing w:val="-1"/>
            <w:sz w:val="24"/>
          </w:rPr>
          <w:delText>해지된</w:delText>
        </w:r>
        <w:r w:rsidDel="00F14216">
          <w:rPr>
            <w:rFonts w:ascii="HCI Poppy" w:eastAsia="휴먼명조"/>
            <w:spacing w:val="-1"/>
            <w:sz w:val="24"/>
          </w:rPr>
          <w:delText xml:space="preserve"> </w:delText>
        </w:r>
        <w:r w:rsidDel="00F14216">
          <w:rPr>
            <w:rFonts w:ascii="HCI Poppy" w:eastAsia="휴먼명조"/>
            <w:spacing w:val="-1"/>
            <w:sz w:val="24"/>
          </w:rPr>
          <w:delText>경우에도</w:delText>
        </w:r>
        <w:r w:rsidDel="00F14216">
          <w:rPr>
            <w:rFonts w:ascii="HCI Poppy" w:eastAsia="휴먼명조"/>
            <w:spacing w:val="-1"/>
            <w:sz w:val="24"/>
          </w:rPr>
          <w:delText xml:space="preserve"> </w:delText>
        </w:r>
        <w:r w:rsidDel="00F14216">
          <w:rPr>
            <w:rFonts w:ascii="HCI Poppy" w:eastAsia="휴먼명조"/>
            <w:spacing w:val="-1"/>
            <w:sz w:val="24"/>
          </w:rPr>
          <w:delText>기</w:delText>
        </w:r>
        <w:r w:rsidDel="00F14216">
          <w:rPr>
            <w:rFonts w:ascii="HCI Poppy" w:eastAsia="휴먼명조"/>
            <w:spacing w:val="-1"/>
            <w:sz w:val="24"/>
          </w:rPr>
          <w:delText xml:space="preserve"> </w:delText>
        </w:r>
        <w:r w:rsidDel="00F14216">
          <w:rPr>
            <w:rFonts w:ascii="HCI Poppy" w:eastAsia="휴먼명조"/>
            <w:spacing w:val="-1"/>
            <w:sz w:val="24"/>
          </w:rPr>
          <w:delText>발생된</w:delText>
        </w:r>
        <w:r w:rsidDel="00F14216">
          <w:rPr>
            <w:rFonts w:ascii="HCI Poppy" w:eastAsia="휴먼명조"/>
            <w:spacing w:val="-1"/>
            <w:sz w:val="24"/>
          </w:rPr>
          <w:delText xml:space="preserve"> </w:delText>
        </w:r>
        <w:r w:rsidDel="00F14216">
          <w:rPr>
            <w:rFonts w:ascii="HCI Poppy" w:eastAsia="휴먼명조"/>
            <w:spacing w:val="-1"/>
            <w:sz w:val="24"/>
          </w:rPr>
          <w:delText>채권</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채무는</w:delText>
        </w:r>
        <w:r w:rsidDel="00F14216">
          <w:rPr>
            <w:rFonts w:ascii="HCI Poppy" w:eastAsia="휴먼명조"/>
            <w:spacing w:val="-1"/>
            <w:sz w:val="24"/>
          </w:rPr>
          <w:delText xml:space="preserve"> </w:delText>
        </w:r>
        <w:r w:rsidDel="00F14216">
          <w:rPr>
            <w:rFonts w:ascii="HCI Poppy" w:eastAsia="휴먼명조"/>
            <w:spacing w:val="-1"/>
            <w:sz w:val="24"/>
          </w:rPr>
          <w:delText>소멸하지</w:delText>
        </w:r>
        <w:r w:rsidDel="00F14216">
          <w:rPr>
            <w:rFonts w:ascii="HCI Poppy" w:eastAsia="휴먼명조"/>
            <w:spacing w:val="-1"/>
            <w:sz w:val="24"/>
          </w:rPr>
          <w:delText xml:space="preserve"> </w:delText>
        </w:r>
        <w:r w:rsidDel="00F14216">
          <w:rPr>
            <w:rFonts w:ascii="HCI Poppy" w:eastAsia="휴먼명조"/>
            <w:spacing w:val="-1"/>
            <w:sz w:val="24"/>
          </w:rPr>
          <w:delText>않는다</w:delText>
        </w:r>
        <w:r w:rsidDel="00F14216">
          <w:rPr>
            <w:rFonts w:ascii="HCI Poppy" w:eastAsia="휴먼명조"/>
            <w:spacing w:val="-1"/>
            <w:sz w:val="24"/>
          </w:rPr>
          <w:delText>.</w:delText>
        </w:r>
      </w:del>
    </w:p>
    <w:p w14:paraId="0EFF1760" w14:textId="56A0CEC4" w:rsidR="004C1F03" w:rsidDel="00F14216" w:rsidRDefault="004C1F03">
      <w:pPr>
        <w:wordWrap/>
        <w:snapToGrid w:val="0"/>
        <w:spacing w:line="326" w:lineRule="auto"/>
        <w:ind w:left="340" w:hanging="340"/>
        <w:textAlignment w:val="bottom"/>
        <w:rPr>
          <w:del w:id="266" w:author="이수용" w:date="2025-01-07T14:02:00Z"/>
          <w:b/>
          <w:sz w:val="24"/>
        </w:rPr>
      </w:pPr>
    </w:p>
    <w:p w14:paraId="6B307B17" w14:textId="72291A5B" w:rsidR="004C1F03" w:rsidDel="00F14216" w:rsidRDefault="004C1F03">
      <w:pPr>
        <w:wordWrap/>
        <w:snapToGrid w:val="0"/>
        <w:spacing w:line="326" w:lineRule="auto"/>
        <w:ind w:left="340" w:hanging="340"/>
        <w:textAlignment w:val="bottom"/>
        <w:rPr>
          <w:del w:id="267" w:author="이수용" w:date="2025-01-07T14:02:00Z"/>
          <w:b/>
          <w:sz w:val="24"/>
        </w:rPr>
      </w:pPr>
    </w:p>
    <w:p w14:paraId="3DEF0A8E" w14:textId="52E9D5AA"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268" w:author="이수용" w:date="2025-01-07T14:02:00Z"/>
        </w:rPr>
      </w:pPr>
      <w:del w:id="269" w:author="이수용" w:date="2025-01-07T14:02:00Z">
        <w:r w:rsidDel="00F14216">
          <w:rPr>
            <w:rFonts w:ascii="HCI Poppy" w:eastAsia="휴먼명조"/>
            <w:b/>
            <w:sz w:val="24"/>
          </w:rPr>
          <w:delText>제</w:delText>
        </w:r>
        <w:r w:rsidDel="00F14216">
          <w:rPr>
            <w:rFonts w:ascii="HCI Poppy" w:eastAsia="휴먼명조"/>
            <w:b/>
            <w:sz w:val="24"/>
          </w:rPr>
          <w:delText xml:space="preserve"> 19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계약</w:delText>
        </w:r>
        <w:r w:rsidDel="00F14216">
          <w:rPr>
            <w:rFonts w:ascii="HCI Poppy" w:eastAsia="휴먼명조"/>
            <w:b/>
            <w:sz w:val="24"/>
          </w:rPr>
          <w:delText xml:space="preserve"> </w:delText>
        </w:r>
        <w:r w:rsidDel="00F14216">
          <w:rPr>
            <w:rFonts w:ascii="HCI Poppy" w:eastAsia="휴먼명조"/>
            <w:b/>
            <w:sz w:val="24"/>
          </w:rPr>
          <w:delText>종료</w:delText>
        </w:r>
        <w:r w:rsidDel="00F14216">
          <w:rPr>
            <w:rFonts w:ascii="HCI Poppy" w:eastAsia="휴먼명조"/>
            <w:b/>
            <w:sz w:val="24"/>
          </w:rPr>
          <w:delText xml:space="preserve"> </w:delText>
        </w:r>
        <w:r w:rsidDel="00F14216">
          <w:rPr>
            <w:rFonts w:ascii="HCI Poppy" w:eastAsia="휴먼명조"/>
            <w:b/>
            <w:sz w:val="24"/>
          </w:rPr>
          <w:delText>시</w:delText>
        </w:r>
        <w:r w:rsidDel="00F14216">
          <w:rPr>
            <w:rFonts w:ascii="HCI Poppy" w:eastAsia="휴먼명조"/>
            <w:b/>
            <w:sz w:val="24"/>
          </w:rPr>
          <w:delText xml:space="preserve"> </w:delText>
        </w:r>
        <w:r w:rsidDel="00F14216">
          <w:rPr>
            <w:rFonts w:ascii="HCI Poppy" w:eastAsia="휴먼명조"/>
            <w:b/>
            <w:sz w:val="24"/>
          </w:rPr>
          <w:delText>반환</w:delText>
        </w:r>
        <w:r w:rsidDel="00F14216">
          <w:rPr>
            <w:rFonts w:ascii="HCI Poppy" w:eastAsia="휴먼명조"/>
            <w:b/>
            <w:sz w:val="24"/>
          </w:rPr>
          <w:delText xml:space="preserve"> </w:delText>
        </w:r>
        <w:r w:rsidDel="00F14216">
          <w:rPr>
            <w:rFonts w:ascii="HCI Poppy" w:eastAsia="휴먼명조"/>
            <w:b/>
            <w:sz w:val="24"/>
          </w:rPr>
          <w:delText>및</w:delText>
        </w:r>
        <w:r w:rsidDel="00F14216">
          <w:rPr>
            <w:rFonts w:ascii="HCI Poppy" w:eastAsia="휴먼명조"/>
            <w:b/>
            <w:sz w:val="24"/>
          </w:rPr>
          <w:delText xml:space="preserve"> </w:delText>
        </w:r>
        <w:r w:rsidDel="00F14216">
          <w:rPr>
            <w:rFonts w:ascii="HCI Poppy" w:eastAsia="휴먼명조"/>
            <w:b/>
            <w:sz w:val="24"/>
          </w:rPr>
          <w:delText>삭제</w:delText>
        </w:r>
        <w:r w:rsidDel="00F14216">
          <w:rPr>
            <w:rFonts w:ascii="HCI Poppy" w:eastAsia="휴먼명조"/>
            <w:b/>
            <w:sz w:val="24"/>
          </w:rPr>
          <w:delText xml:space="preserve"> </w:delText>
        </w:r>
        <w:r w:rsidDel="00F14216">
          <w:rPr>
            <w:rFonts w:ascii="HCI Poppy" w:eastAsia="휴먼명조"/>
            <w:b/>
            <w:sz w:val="24"/>
          </w:rPr>
          <w:delText>등</w:delText>
        </w:r>
        <w:r w:rsidDel="00F14216">
          <w:rPr>
            <w:rFonts w:ascii="HCI Poppy" w:eastAsia="휴먼명조"/>
            <w:b/>
            <w:sz w:val="24"/>
          </w:rPr>
          <w:delText xml:space="preserve"> )</w:delText>
        </w:r>
      </w:del>
    </w:p>
    <w:p w14:paraId="1674C454" w14:textId="2CC2314C" w:rsidR="004C1F03" w:rsidDel="00F14216" w:rsidRDefault="005F7388">
      <w:pPr>
        <w:pBdr>
          <w:top w:val="none" w:sz="2" w:space="0" w:color="000000"/>
          <w:left w:val="none" w:sz="2" w:space="0" w:color="000000"/>
          <w:bottom w:val="none" w:sz="2" w:space="0" w:color="000000"/>
          <w:right w:val="none" w:sz="2" w:space="0" w:color="000000"/>
        </w:pBdr>
        <w:tabs>
          <w:tab w:val="left" w:pos="882"/>
        </w:tabs>
        <w:snapToGrid w:val="0"/>
        <w:spacing w:line="384" w:lineRule="auto"/>
        <w:ind w:left="882" w:hanging="882"/>
        <w:rPr>
          <w:del w:id="270" w:author="이수용" w:date="2025-01-07T14:02:00Z"/>
        </w:rPr>
      </w:pPr>
      <w:del w:id="271"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계약기간이</w:delText>
        </w:r>
        <w:r w:rsidDel="00F14216">
          <w:rPr>
            <w:rFonts w:ascii="HCI Poppy" w:eastAsia="휴먼명조"/>
            <w:spacing w:val="-1"/>
            <w:sz w:val="24"/>
          </w:rPr>
          <w:delText xml:space="preserve"> </w:delText>
        </w:r>
        <w:r w:rsidDel="00F14216">
          <w:rPr>
            <w:rFonts w:ascii="HCI Poppy" w:eastAsia="휴먼명조"/>
            <w:spacing w:val="-1"/>
            <w:sz w:val="24"/>
          </w:rPr>
          <w:delText>종료되거나</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18</w:delText>
        </w:r>
        <w:r w:rsidDel="00F14216">
          <w:rPr>
            <w:rFonts w:ascii="HCI Poppy" w:eastAsia="휴먼명조"/>
            <w:spacing w:val="-1"/>
            <w:sz w:val="24"/>
          </w:rPr>
          <w:delText>조에</w:delText>
        </w:r>
        <w:r w:rsidDel="00F14216">
          <w:rPr>
            <w:rFonts w:ascii="HCI Poppy" w:eastAsia="휴먼명조"/>
            <w:spacing w:val="-1"/>
            <w:sz w:val="24"/>
          </w:rPr>
          <w:delText xml:space="preserve"> </w:delText>
        </w:r>
        <w:r w:rsidDel="00F14216">
          <w:rPr>
            <w:rFonts w:ascii="HCI Poppy" w:eastAsia="휴먼명조"/>
            <w:spacing w:val="-1"/>
            <w:sz w:val="24"/>
          </w:rPr>
          <w:delText>따라</w:delText>
        </w:r>
        <w:r w:rsidDel="00F14216">
          <w:rPr>
            <w:rFonts w:ascii="HCI Poppy" w:eastAsia="휴먼명조"/>
            <w:spacing w:val="-1"/>
            <w:sz w:val="24"/>
          </w:rPr>
          <w:delText xml:space="preserve"> </w:delText>
        </w:r>
        <w:r w:rsidDel="00F14216">
          <w:rPr>
            <w:rFonts w:ascii="HCI Poppy" w:eastAsia="휴먼명조"/>
            <w:spacing w:val="-1"/>
            <w:sz w:val="24"/>
          </w:rPr>
          <w:delText>해제</w:delText>
        </w:r>
        <w:r w:rsidDel="00F14216">
          <w:rPr>
            <w:rFonts w:ascii="HCI Poppy" w:eastAsia="휴먼명조"/>
            <w:spacing w:val="-1"/>
            <w:sz w:val="24"/>
          </w:rPr>
          <w:delText>·</w:delText>
        </w:r>
        <w:r w:rsidDel="00F14216">
          <w:rPr>
            <w:rFonts w:ascii="HCI Poppy" w:eastAsia="휴먼명조"/>
            <w:spacing w:val="-1"/>
            <w:sz w:val="24"/>
          </w:rPr>
          <w:delText>해지</w:delText>
        </w:r>
        <w:r w:rsidDel="00F14216">
          <w:rPr>
            <w:rFonts w:ascii="HCI Poppy" w:eastAsia="휴먼명조"/>
            <w:spacing w:val="-1"/>
            <w:sz w:val="24"/>
          </w:rPr>
          <w:delText xml:space="preserve"> </w:delText>
        </w:r>
        <w:r w:rsidDel="00F14216">
          <w:rPr>
            <w:rFonts w:ascii="HCI Poppy" w:eastAsia="휴먼명조"/>
            <w:spacing w:val="-1"/>
            <w:sz w:val="24"/>
          </w:rPr>
          <w:delText>시</w:delText>
        </w:r>
        <w:r w:rsidDel="00F14216">
          <w:rPr>
            <w:rFonts w:ascii="HCI Poppy" w:eastAsia="휴먼명조"/>
            <w:spacing w:val="-1"/>
            <w:sz w:val="24"/>
          </w:rPr>
          <w:delText xml:space="preserve">, </w:delText>
        </w:r>
        <w:r w:rsidDel="00F14216">
          <w:rPr>
            <w:rFonts w:ascii="HCI Poppy" w:eastAsia="휴먼명조"/>
            <w:spacing w:val="-1"/>
            <w:sz w:val="24"/>
          </w:rPr>
          <w:delText>발주자는</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계약이</w:delText>
        </w:r>
        <w:r w:rsidDel="00F14216">
          <w:rPr>
            <w:rFonts w:ascii="HCI Poppy" w:eastAsia="휴먼명조"/>
            <w:spacing w:val="-1"/>
            <w:sz w:val="24"/>
          </w:rPr>
          <w:delText xml:space="preserve"> </w:delText>
        </w:r>
        <w:r w:rsidDel="00F14216">
          <w:rPr>
            <w:rFonts w:ascii="HCI Poppy" w:eastAsia="휴먼명조"/>
            <w:spacing w:val="-1"/>
            <w:sz w:val="24"/>
          </w:rPr>
          <w:delText>종료한</w:delText>
        </w:r>
        <w:r w:rsidDel="00F14216">
          <w:rPr>
            <w:rFonts w:ascii="HCI Poppy" w:eastAsia="휴먼명조"/>
            <w:spacing w:val="-1"/>
            <w:sz w:val="24"/>
          </w:rPr>
          <w:delText xml:space="preserve"> </w:delText>
        </w:r>
        <w:r w:rsidDel="00F14216">
          <w:rPr>
            <w:rFonts w:ascii="HCI Poppy" w:eastAsia="휴먼명조"/>
            <w:spacing w:val="-1"/>
            <w:sz w:val="24"/>
          </w:rPr>
          <w:delText>날로부터</w:delText>
        </w:r>
        <w:r w:rsidDel="00F14216">
          <w:rPr>
            <w:rFonts w:ascii="HCI Poppy" w:eastAsia="휴먼명조"/>
            <w:spacing w:val="-1"/>
            <w:sz w:val="24"/>
          </w:rPr>
          <w:delText xml:space="preserve"> </w:delText>
        </w:r>
        <w:r w:rsidDel="00F14216">
          <w:rPr>
            <w:rFonts w:ascii="HCI Poppy" w:eastAsia="휴먼명조"/>
            <w:spacing w:val="-1"/>
            <w:sz w:val="24"/>
          </w:rPr>
          <w:delText>최대</w:delText>
        </w:r>
        <w:r w:rsidDel="00F14216">
          <w:rPr>
            <w:rFonts w:ascii="HCI Poppy" w:eastAsia="휴먼명조"/>
            <w:spacing w:val="-1"/>
            <w:sz w:val="24"/>
          </w:rPr>
          <w:delText xml:space="preserve"> </w:delText>
        </w:r>
        <w:r w:rsidDel="00F14216">
          <w:rPr>
            <w:rFonts w:ascii="HCI Poppy" w:eastAsia="휴먼명조"/>
            <w:spacing w:val="-1"/>
            <w:sz w:val="24"/>
          </w:rPr>
          <w:delText>삼십</w:delText>
        </w:r>
        <w:r w:rsidDel="00F14216">
          <w:rPr>
            <w:rFonts w:ascii="HCI Poppy" w:eastAsia="휴먼명조"/>
            <w:spacing w:val="-1"/>
            <w:sz w:val="24"/>
          </w:rPr>
          <w:delText>(30)</w:delText>
        </w:r>
        <w:r w:rsidDel="00F14216">
          <w:rPr>
            <w:rFonts w:ascii="HCI Poppy" w:eastAsia="휴먼명조"/>
            <w:spacing w:val="-1"/>
            <w:sz w:val="24"/>
          </w:rPr>
          <w:delText>일</w:delText>
        </w:r>
        <w:r w:rsidDel="00F14216">
          <w:rPr>
            <w:rFonts w:ascii="HCI Poppy" w:eastAsia="휴먼명조"/>
            <w:spacing w:val="-1"/>
            <w:sz w:val="24"/>
          </w:rPr>
          <w:delText>(</w:delText>
        </w:r>
        <w:r w:rsidDel="00F14216">
          <w:rPr>
            <w:rFonts w:ascii="HCI Poppy" w:eastAsia="휴먼명조"/>
            <w:spacing w:val="-1"/>
            <w:sz w:val="24"/>
          </w:rPr>
          <w:delText>이하</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유예기간</w:delText>
        </w:r>
        <w:r w:rsidDel="00F14216">
          <w:rPr>
            <w:rFonts w:ascii="HCI Poppy" w:eastAsia="휴먼명조"/>
            <w:spacing w:val="-1"/>
            <w:sz w:val="24"/>
          </w:rPr>
          <w:delText>”</w:delText>
        </w:r>
        <w:r w:rsidDel="00F14216">
          <w:rPr>
            <w:rFonts w:ascii="HCI Poppy" w:eastAsia="휴먼명조"/>
            <w:spacing w:val="-1"/>
            <w:sz w:val="24"/>
          </w:rPr>
          <w:delText xml:space="preserve">) </w:delText>
        </w:r>
        <w:r w:rsidDel="00F14216">
          <w:rPr>
            <w:rFonts w:ascii="HCI Poppy" w:eastAsia="휴먼명조"/>
            <w:spacing w:val="-1"/>
            <w:sz w:val="24"/>
          </w:rPr>
          <w:delText>동안</w:delText>
        </w:r>
        <w:r w:rsidDel="00F14216">
          <w:rPr>
            <w:rFonts w:ascii="HCI Poppy" w:eastAsia="휴먼명조"/>
            <w:spacing w:val="-1"/>
            <w:sz w:val="24"/>
          </w:rPr>
          <w:delText xml:space="preserve"> </w:delText>
        </w:r>
        <w:r w:rsidDel="00F14216">
          <w:rPr>
            <w:rFonts w:ascii="HCI Poppy" w:eastAsia="휴먼명조"/>
            <w:spacing w:val="-1"/>
            <w:sz w:val="24"/>
          </w:rPr>
          <w:delText>발주자의</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고객데이터</w:delText>
        </w:r>
        <w:r w:rsidDel="00F14216">
          <w:rPr>
            <w:rFonts w:ascii="HCI Poppy" w:eastAsia="휴먼명조"/>
            <w:spacing w:val="-1"/>
            <w:sz w:val="24"/>
          </w:rPr>
          <w:delText>”</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결과</w:delText>
        </w:r>
        <w:r w:rsidDel="00F14216">
          <w:rPr>
            <w:rFonts w:ascii="HCI Poppy" w:eastAsia="휴먼명조"/>
            <w:spacing w:val="-1"/>
            <w:sz w:val="24"/>
          </w:rPr>
          <w:delText xml:space="preserve"> </w:delText>
        </w:r>
        <w:r w:rsidDel="00F14216">
          <w:rPr>
            <w:rFonts w:ascii="HCI Poppy" w:eastAsia="휴먼명조"/>
            <w:spacing w:val="-1"/>
            <w:sz w:val="24"/>
          </w:rPr>
          <w:delText>데이터</w:delText>
        </w:r>
        <w:r w:rsidDel="00F14216">
          <w:rPr>
            <w:rFonts w:ascii="HCI Poppy" w:eastAsia="휴먼명조"/>
            <w:spacing w:val="-1"/>
            <w:sz w:val="24"/>
          </w:rPr>
          <w:delText>”</w:delText>
        </w:r>
        <w:r w:rsidDel="00F14216">
          <w:rPr>
            <w:rFonts w:ascii="HCI Poppy" w:eastAsia="휴먼명조"/>
            <w:spacing w:val="-1"/>
            <w:sz w:val="24"/>
          </w:rPr>
          <w:delText>의</w:delText>
        </w:r>
        <w:r w:rsidDel="00F14216">
          <w:rPr>
            <w:rFonts w:ascii="HCI Poppy" w:eastAsia="휴먼명조"/>
            <w:spacing w:val="-1"/>
            <w:sz w:val="24"/>
          </w:rPr>
          <w:delText xml:space="preserve"> </w:delText>
        </w:r>
        <w:r w:rsidDel="00F14216">
          <w:rPr>
            <w:rFonts w:ascii="HCI Poppy" w:eastAsia="휴먼명조"/>
            <w:spacing w:val="-1"/>
            <w:sz w:val="24"/>
          </w:rPr>
          <w:delText>검색</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복사</w:delText>
        </w:r>
        <w:r w:rsidDel="00F14216">
          <w:rPr>
            <w:rFonts w:ascii="HCI Poppy" w:eastAsia="휴먼명조"/>
            <w:spacing w:val="-1"/>
            <w:sz w:val="24"/>
          </w:rPr>
          <w:delText xml:space="preserve"> </w:delText>
        </w:r>
        <w:r w:rsidDel="00F14216">
          <w:rPr>
            <w:rFonts w:ascii="HCI Poppy" w:eastAsia="휴먼명조"/>
            <w:spacing w:val="-1"/>
            <w:sz w:val="24"/>
          </w:rPr>
          <w:delText>목적만을</w:delText>
        </w:r>
        <w:r w:rsidDel="00F14216">
          <w:rPr>
            <w:rFonts w:ascii="HCI Poppy" w:eastAsia="휴먼명조"/>
            <w:spacing w:val="-1"/>
            <w:sz w:val="24"/>
          </w:rPr>
          <w:delText xml:space="preserve"> </w:delText>
        </w:r>
        <w:r w:rsidDel="00F14216">
          <w:rPr>
            <w:rFonts w:ascii="HCI Poppy" w:eastAsia="휴먼명조"/>
            <w:spacing w:val="-1"/>
            <w:sz w:val="24"/>
          </w:rPr>
          <w:delText>위하여</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에</w:delText>
        </w:r>
        <w:r w:rsidDel="00F14216">
          <w:rPr>
            <w:rFonts w:ascii="HCI Poppy" w:eastAsia="휴먼명조"/>
            <w:spacing w:val="-1"/>
            <w:sz w:val="24"/>
          </w:rPr>
          <w:delText xml:space="preserve"> </w:delText>
        </w:r>
        <w:r w:rsidDel="00F14216">
          <w:rPr>
            <w:rFonts w:ascii="HCI Poppy" w:eastAsia="휴먼명조"/>
            <w:spacing w:val="-1"/>
            <w:sz w:val="24"/>
          </w:rPr>
          <w:delText>액세스할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있다</w:delText>
        </w:r>
        <w:r w:rsidDel="00F14216">
          <w:rPr>
            <w:rFonts w:ascii="HCI Poppy" w:eastAsia="휴먼명조"/>
            <w:spacing w:val="-1"/>
            <w:sz w:val="24"/>
          </w:rPr>
          <w:delText xml:space="preserve">. </w:delText>
        </w:r>
      </w:del>
    </w:p>
    <w:p w14:paraId="189C7CB8" w14:textId="57A0F8D7"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72" w:author="이수용" w:date="2025-01-07T14:02:00Z"/>
        </w:rPr>
      </w:pPr>
      <w:del w:id="273"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발주자가</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고객데이터</w:delText>
        </w:r>
        <w:r w:rsidDel="00F14216">
          <w:rPr>
            <w:rFonts w:ascii="HCI Poppy" w:eastAsia="휴먼명조"/>
            <w:spacing w:val="-1"/>
            <w:sz w:val="24"/>
          </w:rPr>
          <w:delText>”</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결과</w:delText>
        </w:r>
        <w:r w:rsidDel="00F14216">
          <w:rPr>
            <w:rFonts w:ascii="HCI Poppy" w:eastAsia="휴먼명조"/>
            <w:spacing w:val="-1"/>
            <w:sz w:val="24"/>
          </w:rPr>
          <w:delText xml:space="preserve"> </w:delText>
        </w:r>
        <w:r w:rsidDel="00F14216">
          <w:rPr>
            <w:rFonts w:ascii="HCI Poppy" w:eastAsia="휴먼명조"/>
            <w:spacing w:val="-1"/>
            <w:sz w:val="24"/>
          </w:rPr>
          <w:delText>데이터</w:delText>
        </w:r>
        <w:r w:rsidDel="00F14216">
          <w:rPr>
            <w:rFonts w:ascii="HCI Poppy" w:eastAsia="휴먼명조"/>
            <w:spacing w:val="-1"/>
            <w:sz w:val="24"/>
          </w:rPr>
          <w:delText>”</w:delText>
        </w:r>
        <w:r w:rsidDel="00F14216">
          <w:rPr>
            <w:rFonts w:ascii="HCI Poppy" w:eastAsia="휴먼명조"/>
            <w:spacing w:val="-1"/>
            <w:sz w:val="24"/>
          </w:rPr>
          <w:delText>에</w:delText>
        </w:r>
        <w:r w:rsidDel="00F14216">
          <w:rPr>
            <w:rFonts w:ascii="HCI Poppy" w:eastAsia="휴먼명조"/>
            <w:spacing w:val="-1"/>
            <w:sz w:val="24"/>
          </w:rPr>
          <w:delText xml:space="preserve"> </w:delText>
        </w:r>
        <w:r w:rsidDel="00F14216">
          <w:rPr>
            <w:rFonts w:ascii="HCI Poppy" w:eastAsia="휴먼명조"/>
            <w:spacing w:val="-1"/>
            <w:sz w:val="24"/>
          </w:rPr>
          <w:delText>대한</w:delText>
        </w:r>
        <w:r w:rsidDel="00F14216">
          <w:rPr>
            <w:rFonts w:ascii="HCI Poppy" w:eastAsia="휴먼명조"/>
            <w:spacing w:val="-1"/>
            <w:sz w:val="24"/>
          </w:rPr>
          <w:delText xml:space="preserve"> </w:delText>
        </w:r>
        <w:r w:rsidDel="00F14216">
          <w:rPr>
            <w:rFonts w:ascii="HCI Poppy" w:eastAsia="휴먼명조"/>
            <w:spacing w:val="-1"/>
            <w:sz w:val="24"/>
          </w:rPr>
          <w:delText>접근</w:delText>
        </w:r>
        <w:r w:rsidDel="00F14216">
          <w:rPr>
            <w:rFonts w:ascii="HCI Poppy" w:eastAsia="휴먼명조"/>
            <w:spacing w:val="-1"/>
            <w:sz w:val="24"/>
          </w:rPr>
          <w:delText xml:space="preserve"> </w:delText>
        </w:r>
        <w:r w:rsidDel="00F14216">
          <w:rPr>
            <w:rFonts w:ascii="HCI Poppy" w:eastAsia="휴먼명조"/>
            <w:spacing w:val="-1"/>
            <w:sz w:val="24"/>
          </w:rPr>
          <w:delText>권한</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사본을</w:delText>
        </w:r>
        <w:r w:rsidDel="00F14216">
          <w:rPr>
            <w:rFonts w:ascii="HCI Poppy" w:eastAsia="휴먼명조"/>
            <w:spacing w:val="-1"/>
            <w:sz w:val="24"/>
          </w:rPr>
          <w:delText xml:space="preserve"> </w:delText>
        </w:r>
        <w:r w:rsidDel="00F14216">
          <w:rPr>
            <w:rFonts w:ascii="HCI Poppy" w:eastAsia="휴먼명조"/>
            <w:spacing w:val="-1"/>
            <w:sz w:val="24"/>
          </w:rPr>
          <w:delText>얻기</w:delText>
        </w:r>
        <w:r w:rsidDel="00F14216">
          <w:rPr>
            <w:rFonts w:ascii="HCI Poppy" w:eastAsia="휴먼명조"/>
            <w:spacing w:val="-1"/>
            <w:sz w:val="24"/>
          </w:rPr>
          <w:delText xml:space="preserve"> </w:delText>
        </w:r>
        <w:r w:rsidDel="00F14216">
          <w:rPr>
            <w:rFonts w:ascii="HCI Poppy" w:eastAsia="휴먼명조"/>
            <w:spacing w:val="-1"/>
            <w:sz w:val="24"/>
          </w:rPr>
          <w:delText>위한</w:delText>
        </w:r>
        <w:r w:rsidDel="00F14216">
          <w:rPr>
            <w:rFonts w:ascii="HCI Poppy" w:eastAsia="휴먼명조"/>
            <w:spacing w:val="-1"/>
            <w:sz w:val="24"/>
          </w:rPr>
          <w:delText xml:space="preserve"> </w:delText>
        </w:r>
        <w:r w:rsidDel="00F14216">
          <w:rPr>
            <w:rFonts w:ascii="HCI Poppy" w:eastAsia="휴먼명조"/>
            <w:spacing w:val="-1"/>
            <w:sz w:val="24"/>
          </w:rPr>
          <w:delText>지원을</w:delText>
        </w:r>
        <w:r w:rsidDel="00F14216">
          <w:rPr>
            <w:rFonts w:ascii="HCI Poppy" w:eastAsia="휴먼명조"/>
            <w:spacing w:val="-1"/>
            <w:sz w:val="24"/>
          </w:rPr>
          <w:delText xml:space="preserve"> </w:delText>
        </w:r>
        <w:r w:rsidDel="00F14216">
          <w:rPr>
            <w:rFonts w:ascii="HCI Poppy" w:eastAsia="휴먼명조"/>
            <w:spacing w:val="-1"/>
            <w:sz w:val="24"/>
          </w:rPr>
          <w:delText>해야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46696D25" w14:textId="5A62FD7B"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74" w:author="이수용" w:date="2025-01-07T14:02:00Z"/>
        </w:rPr>
      </w:pPr>
      <w:del w:id="275" w:author="이수용" w:date="2025-01-07T14:02:00Z">
        <w:r w:rsidDel="00F14216">
          <w:rPr>
            <w:rFonts w:ascii="HCI Poppy"/>
            <w:spacing w:val="-1"/>
            <w:sz w:val="24"/>
          </w:rPr>
          <w:delText xml:space="preserve">       </w:delText>
        </w:r>
        <w:r w:rsidDel="00F14216">
          <w:rPr>
            <w:rFonts w:ascii="한양신명조"/>
            <w:spacing w:val="-1"/>
            <w:sz w:val="24"/>
          </w:rPr>
          <w:delText>③</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유예기간</w:delText>
        </w:r>
        <w:r w:rsidDel="00F14216">
          <w:rPr>
            <w:rFonts w:ascii="HCI Poppy" w:eastAsia="휴먼명조"/>
            <w:spacing w:val="-1"/>
            <w:sz w:val="24"/>
          </w:rPr>
          <w:delText>”</w:delText>
        </w:r>
        <w:r w:rsidDel="00F14216">
          <w:rPr>
            <w:rFonts w:ascii="HCI Poppy" w:eastAsia="휴먼명조"/>
            <w:spacing w:val="-1"/>
            <w:sz w:val="24"/>
          </w:rPr>
          <w:delText xml:space="preserve"> </w:delText>
        </w:r>
        <w:r w:rsidDel="00F14216">
          <w:rPr>
            <w:rFonts w:ascii="HCI Poppy" w:eastAsia="휴먼명조"/>
            <w:spacing w:val="-1"/>
            <w:sz w:val="24"/>
          </w:rPr>
          <w:delText>중</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유예기간</w:delText>
        </w:r>
        <w:r w:rsidDel="00F14216">
          <w:rPr>
            <w:rFonts w:ascii="HCI Poppy" w:eastAsia="휴먼명조"/>
            <w:spacing w:val="-1"/>
            <w:sz w:val="24"/>
          </w:rPr>
          <w:delText>”</w:delText>
        </w:r>
        <w:r w:rsidDel="00F14216">
          <w:rPr>
            <w:rFonts w:ascii="HCI Poppy" w:eastAsia="휴먼명조"/>
            <w:spacing w:val="-1"/>
            <w:sz w:val="24"/>
          </w:rPr>
          <w:delText>이</w:delText>
        </w:r>
        <w:r w:rsidDel="00F14216">
          <w:rPr>
            <w:rFonts w:ascii="HCI Poppy" w:eastAsia="휴먼명조"/>
            <w:spacing w:val="-1"/>
            <w:sz w:val="24"/>
          </w:rPr>
          <w:delText xml:space="preserve"> </w:delText>
        </w:r>
        <w:r w:rsidDel="00F14216">
          <w:rPr>
            <w:rFonts w:ascii="HCI Poppy" w:eastAsia="휴먼명조"/>
            <w:spacing w:val="-1"/>
            <w:sz w:val="24"/>
          </w:rPr>
          <w:delText>끝난</w:delText>
        </w:r>
        <w:r w:rsidDel="00F14216">
          <w:rPr>
            <w:rFonts w:ascii="HCI Poppy" w:eastAsia="휴먼명조"/>
            <w:spacing w:val="-1"/>
            <w:sz w:val="24"/>
          </w:rPr>
          <w:delText xml:space="preserve"> </w:delText>
        </w:r>
        <w:r w:rsidDel="00F14216">
          <w:rPr>
            <w:rFonts w:ascii="HCI Poppy" w:eastAsia="휴먼명조"/>
            <w:spacing w:val="-1"/>
            <w:sz w:val="24"/>
          </w:rPr>
          <w:delText>후</w:delText>
        </w:r>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당사자가</w:delText>
        </w:r>
        <w:r w:rsidDel="00F14216">
          <w:rPr>
            <w:rFonts w:ascii="HCI Poppy" w:eastAsia="휴먼명조"/>
            <w:spacing w:val="-1"/>
            <w:sz w:val="24"/>
          </w:rPr>
          <w:delText xml:space="preserve"> </w:delText>
        </w:r>
        <w:r w:rsidDel="00F14216">
          <w:rPr>
            <w:rFonts w:ascii="HCI Poppy" w:eastAsia="휴먼명조"/>
            <w:spacing w:val="-1"/>
            <w:sz w:val="24"/>
          </w:rPr>
          <w:delText>동일한</w:delText>
        </w:r>
        <w:r w:rsidDel="00F14216">
          <w:rPr>
            <w:rFonts w:ascii="HCI Poppy" w:eastAsia="휴먼명조"/>
            <w:spacing w:val="-1"/>
            <w:sz w:val="24"/>
          </w:rPr>
          <w:delText xml:space="preserve"> </w:delText>
        </w:r>
        <w:r w:rsidDel="00F14216">
          <w:rPr>
            <w:rFonts w:ascii="HCI Poppy" w:eastAsia="휴먼명조"/>
            <w:spacing w:val="-1"/>
            <w:sz w:val="24"/>
          </w:rPr>
          <w:delText>하드웨어를</w:delText>
        </w:r>
        <w:r w:rsidDel="00F14216">
          <w:rPr>
            <w:rFonts w:ascii="HCI Poppy" w:eastAsia="휴먼명조"/>
            <w:spacing w:val="-1"/>
            <w:sz w:val="24"/>
          </w:rPr>
          <w:delText xml:space="preserve"> </w:delText>
        </w:r>
        <w:r w:rsidDel="00F14216">
          <w:rPr>
            <w:rFonts w:ascii="HCI Poppy" w:eastAsia="휴먼명조"/>
            <w:spacing w:val="-1"/>
            <w:sz w:val="24"/>
          </w:rPr>
          <w:delText>포함하는</w:delText>
        </w:r>
        <w:r w:rsidDel="00F14216">
          <w:rPr>
            <w:rFonts w:ascii="HCI Poppy" w:eastAsia="휴먼명조"/>
            <w:spacing w:val="-1"/>
            <w:sz w:val="24"/>
          </w:rPr>
          <w:delText xml:space="preserve"> </w:delText>
        </w:r>
        <w:r w:rsidDel="00F14216">
          <w:rPr>
            <w:rFonts w:ascii="HCI Poppy" w:eastAsia="휴먼명조"/>
            <w:spacing w:val="-1"/>
            <w:sz w:val="24"/>
          </w:rPr>
          <w:delText>신규</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 xml:space="preserve"> </w:delText>
        </w:r>
        <w:r w:rsidDel="00F14216">
          <w:rPr>
            <w:rFonts w:ascii="HCI Poppy" w:eastAsia="휴먼명조"/>
            <w:spacing w:val="-1"/>
            <w:sz w:val="24"/>
          </w:rPr>
          <w:delText>계약을</w:delText>
        </w:r>
        <w:r w:rsidDel="00F14216">
          <w:rPr>
            <w:rFonts w:ascii="HCI Poppy" w:eastAsia="휴먼명조"/>
            <w:spacing w:val="-1"/>
            <w:sz w:val="24"/>
          </w:rPr>
          <w:delText xml:space="preserve"> </w:delText>
        </w:r>
        <w:r w:rsidDel="00F14216">
          <w:rPr>
            <w:rFonts w:ascii="HCI Poppy" w:eastAsia="휴먼명조"/>
            <w:spacing w:val="-1"/>
            <w:sz w:val="24"/>
          </w:rPr>
          <w:delText>체결하지</w:delText>
        </w:r>
        <w:r w:rsidDel="00F14216">
          <w:rPr>
            <w:rFonts w:ascii="HCI Poppy" w:eastAsia="휴먼명조"/>
            <w:spacing w:val="-1"/>
            <w:sz w:val="24"/>
          </w:rPr>
          <w:delText xml:space="preserve"> </w:delText>
        </w:r>
        <w:r w:rsidDel="00F14216">
          <w:rPr>
            <w:rFonts w:ascii="HCI Poppy" w:eastAsia="휴먼명조"/>
            <w:spacing w:val="-1"/>
            <w:sz w:val="24"/>
          </w:rPr>
          <w:delText>않으면</w:delText>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하드웨어의</w:delText>
        </w:r>
        <w:r w:rsidDel="00F14216">
          <w:rPr>
            <w:rFonts w:ascii="HCI Poppy" w:eastAsia="휴먼명조"/>
            <w:spacing w:val="-1"/>
            <w:sz w:val="24"/>
          </w:rPr>
          <w:delText xml:space="preserve"> </w:delText>
        </w:r>
        <w:r w:rsidDel="00F14216">
          <w:rPr>
            <w:rFonts w:ascii="HCI Poppy" w:eastAsia="휴먼명조"/>
            <w:spacing w:val="-1"/>
            <w:sz w:val="24"/>
          </w:rPr>
          <w:delText>디스크</w:delText>
        </w:r>
        <w:r w:rsidDel="00F14216">
          <w:rPr>
            <w:rFonts w:ascii="HCI Poppy" w:eastAsia="휴먼명조"/>
            <w:spacing w:val="-1"/>
            <w:sz w:val="24"/>
          </w:rPr>
          <w:delText xml:space="preserve">, </w:delText>
        </w:r>
        <w:r w:rsidDel="00F14216">
          <w:rPr>
            <w:rFonts w:ascii="HCI Poppy" w:eastAsia="휴먼명조"/>
            <w:spacing w:val="-1"/>
            <w:sz w:val="24"/>
          </w:rPr>
          <w:delText>플래시</w:delText>
        </w:r>
        <w:r w:rsidDel="00F14216">
          <w:rPr>
            <w:rFonts w:ascii="HCI Poppy" w:eastAsia="휴먼명조"/>
            <w:spacing w:val="-1"/>
            <w:sz w:val="24"/>
          </w:rPr>
          <w:delText xml:space="preserve"> </w:delText>
        </w:r>
        <w:r w:rsidDel="00F14216">
          <w:rPr>
            <w:rFonts w:ascii="HCI Poppy" w:eastAsia="휴먼명조"/>
            <w:spacing w:val="-1"/>
            <w:sz w:val="24"/>
          </w:rPr>
          <w:delText>드라이브</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모든</w:delText>
        </w:r>
        <w:r w:rsidDel="00F14216">
          <w:rPr>
            <w:rFonts w:ascii="HCI Poppy" w:eastAsia="휴먼명조"/>
            <w:spacing w:val="-1"/>
            <w:sz w:val="24"/>
          </w:rPr>
          <w:delText xml:space="preserve"> </w:delText>
        </w:r>
        <w:r w:rsidDel="00F14216">
          <w:rPr>
            <w:rFonts w:ascii="HCI Poppy" w:eastAsia="휴먼명조"/>
            <w:spacing w:val="-1"/>
            <w:sz w:val="24"/>
          </w:rPr>
          <w:delText>스토리지</w:delText>
        </w:r>
        <w:r w:rsidDel="00F14216">
          <w:rPr>
            <w:rFonts w:ascii="HCI Poppy" w:eastAsia="휴먼명조"/>
            <w:spacing w:val="-1"/>
            <w:sz w:val="24"/>
          </w:rPr>
          <w:delText xml:space="preserve"> </w:delText>
        </w:r>
        <w:r w:rsidDel="00F14216">
          <w:rPr>
            <w:rFonts w:ascii="HCI Poppy" w:eastAsia="휴먼명조"/>
            <w:spacing w:val="-1"/>
            <w:sz w:val="24"/>
          </w:rPr>
          <w:delText>컨테이너에서</w:delText>
        </w:r>
        <w:r w:rsidDel="00F14216">
          <w:rPr>
            <w:rFonts w:ascii="HCI Poppy" w:eastAsia="휴먼명조"/>
            <w:spacing w:val="-1"/>
            <w:sz w:val="24"/>
          </w:rPr>
          <w:delText xml:space="preserve"> Neurocloud DISK </w:delText>
        </w:r>
        <w:r w:rsidDel="00F14216">
          <w:rPr>
            <w:rFonts w:ascii="HCI Poppy" w:eastAsia="휴먼명조"/>
            <w:spacing w:val="-1"/>
            <w:sz w:val="24"/>
          </w:rPr>
          <w:delText>등의</w:delText>
        </w:r>
        <w:r w:rsidDel="00F14216">
          <w:rPr>
            <w:rFonts w:ascii="HCI Poppy" w:eastAsia="휴먼명조"/>
            <w:spacing w:val="-1"/>
            <w:sz w:val="24"/>
          </w:rPr>
          <w:delText xml:space="preserve"> </w:delText>
        </w:r>
        <w:r w:rsidDel="00F14216">
          <w:rPr>
            <w:rFonts w:ascii="HCI Poppy" w:eastAsia="휴먼명조"/>
            <w:spacing w:val="-1"/>
            <w:sz w:val="24"/>
          </w:rPr>
          <w:delText>저장장치를</w:delText>
        </w:r>
        <w:r w:rsidDel="00F14216">
          <w:rPr>
            <w:rFonts w:ascii="HCI Poppy" w:eastAsia="휴먼명조"/>
            <w:spacing w:val="-1"/>
            <w:sz w:val="24"/>
          </w:rPr>
          <w:delText xml:space="preserve"> </w:delText>
        </w:r>
        <w:r w:rsidDel="00F14216">
          <w:rPr>
            <w:rFonts w:ascii="HCI Poppy" w:eastAsia="휴먼명조"/>
            <w:spacing w:val="-1"/>
            <w:sz w:val="24"/>
          </w:rPr>
          <w:delText>포함한</w:delText>
        </w:r>
        <w:r w:rsidDel="00F14216">
          <w:rPr>
            <w:rFonts w:ascii="HCI Poppy" w:eastAsia="휴먼명조"/>
            <w:spacing w:val="-1"/>
            <w:sz w:val="24"/>
          </w:rPr>
          <w:delText xml:space="preserve"> </w:delText>
        </w:r>
        <w:r w:rsidDel="00F14216">
          <w:rPr>
            <w:rFonts w:ascii="HCI Poppy" w:eastAsia="휴먼명조"/>
            <w:spacing w:val="-1"/>
            <w:sz w:val="24"/>
          </w:rPr>
          <w:delText>하드웨어</w:delText>
        </w:r>
        <w:r w:rsidDel="00F14216">
          <w:rPr>
            <w:rFonts w:ascii="HCI Poppy" w:eastAsia="휴먼명조"/>
            <w:spacing w:val="-1"/>
            <w:sz w:val="24"/>
          </w:rPr>
          <w:delText xml:space="preserve"> </w:delText>
        </w:r>
        <w:r w:rsidDel="00F14216">
          <w:rPr>
            <w:rFonts w:ascii="HCI Poppy" w:eastAsia="휴먼명조"/>
            <w:spacing w:val="-1"/>
            <w:sz w:val="24"/>
          </w:rPr>
          <w:delText>장치에</w:delText>
        </w:r>
        <w:r w:rsidDel="00F14216">
          <w:rPr>
            <w:rFonts w:ascii="HCI Poppy" w:eastAsia="휴먼명조"/>
            <w:spacing w:val="-1"/>
            <w:sz w:val="24"/>
          </w:rPr>
          <w:delText xml:space="preserve"> </w:delText>
        </w:r>
        <w:r w:rsidDel="00F14216">
          <w:rPr>
            <w:rFonts w:ascii="HCI Poppy" w:eastAsia="휴먼명조"/>
            <w:spacing w:val="-1"/>
            <w:sz w:val="24"/>
          </w:rPr>
          <w:delText>영향을</w:delText>
        </w:r>
        <w:r w:rsidDel="00F14216">
          <w:rPr>
            <w:rFonts w:ascii="HCI Poppy" w:eastAsia="휴먼명조"/>
            <w:spacing w:val="-1"/>
            <w:sz w:val="24"/>
          </w:rPr>
          <w:delText xml:space="preserve"> </w:delText>
        </w:r>
        <w:r w:rsidDel="00F14216">
          <w:rPr>
            <w:rFonts w:ascii="HCI Poppy" w:eastAsia="휴먼명조"/>
            <w:spacing w:val="-1"/>
            <w:sz w:val="24"/>
          </w:rPr>
          <w:delText>주지</w:delText>
        </w:r>
        <w:r w:rsidDel="00F14216">
          <w:rPr>
            <w:rFonts w:ascii="HCI Poppy" w:eastAsia="휴먼명조"/>
            <w:spacing w:val="-1"/>
            <w:sz w:val="24"/>
          </w:rPr>
          <w:delText xml:space="preserve"> </w:delText>
        </w:r>
        <w:r w:rsidDel="00F14216">
          <w:rPr>
            <w:rFonts w:ascii="HCI Poppy" w:eastAsia="휴먼명조"/>
            <w:spacing w:val="-1"/>
            <w:sz w:val="24"/>
          </w:rPr>
          <w:delText>않는</w:delText>
        </w:r>
        <w:r w:rsidDel="00F14216">
          <w:rPr>
            <w:rFonts w:ascii="HCI Poppy" w:eastAsia="휴먼명조"/>
            <w:spacing w:val="-1"/>
            <w:sz w:val="24"/>
          </w:rPr>
          <w:delText xml:space="preserve"> </w:delText>
        </w:r>
        <w:r w:rsidDel="00F14216">
          <w:rPr>
            <w:rFonts w:ascii="HCI Poppy" w:eastAsia="휴먼명조"/>
            <w:spacing w:val="-1"/>
            <w:sz w:val="24"/>
          </w:rPr>
          <w:delText>발주자가</w:delText>
        </w:r>
        <w:r w:rsidDel="00F14216">
          <w:rPr>
            <w:rFonts w:ascii="HCI Poppy" w:eastAsia="휴먼명조"/>
            <w:spacing w:val="-1"/>
            <w:sz w:val="24"/>
          </w:rPr>
          <w:delText xml:space="preserve"> </w:delText>
        </w:r>
        <w:r w:rsidDel="00F14216">
          <w:rPr>
            <w:rFonts w:ascii="HCI Poppy" w:eastAsia="휴먼명조"/>
            <w:spacing w:val="-1"/>
            <w:sz w:val="24"/>
          </w:rPr>
          <w:delText>제공한</w:delText>
        </w:r>
        <w:r w:rsidDel="00F14216">
          <w:rPr>
            <w:rFonts w:ascii="HCI Poppy" w:eastAsia="휴먼명조"/>
            <w:spacing w:val="-1"/>
            <w:sz w:val="24"/>
          </w:rPr>
          <w:delText xml:space="preserve"> </w:delText>
        </w:r>
        <w:r w:rsidDel="00F14216">
          <w:rPr>
            <w:rFonts w:ascii="HCI Poppy" w:eastAsia="휴먼명조"/>
            <w:spacing w:val="-1"/>
            <w:sz w:val="24"/>
          </w:rPr>
          <w:delText>모든</w:delText>
        </w:r>
        <w:r w:rsidDel="00F14216">
          <w:rPr>
            <w:rFonts w:ascii="HCI Poppy" w:eastAsia="휴먼명조"/>
            <w:spacing w:val="-1"/>
            <w:sz w:val="24"/>
          </w:rPr>
          <w:delText xml:space="preserve"> </w:delText>
        </w:r>
        <w:r w:rsidDel="00F14216">
          <w:rPr>
            <w:rFonts w:ascii="HCI Poppy" w:eastAsia="휴먼명조"/>
            <w:spacing w:val="-1"/>
            <w:sz w:val="24"/>
          </w:rPr>
          <w:delText>데이터를</w:delText>
        </w:r>
        <w:r w:rsidDel="00F14216">
          <w:rPr>
            <w:rFonts w:ascii="HCI Poppy" w:eastAsia="휴먼명조"/>
            <w:spacing w:val="-1"/>
            <w:sz w:val="24"/>
          </w:rPr>
          <w:delText xml:space="preserve"> </w:delText>
        </w:r>
        <w:r w:rsidDel="00F14216">
          <w:rPr>
            <w:rFonts w:ascii="HCI Poppy" w:eastAsia="휴먼명조"/>
            <w:spacing w:val="-1"/>
            <w:sz w:val="24"/>
          </w:rPr>
          <w:delText>복구할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없는</w:delText>
        </w:r>
        <w:r w:rsidDel="00F14216">
          <w:rPr>
            <w:rFonts w:ascii="HCI Poppy" w:eastAsia="휴먼명조"/>
            <w:spacing w:val="-1"/>
            <w:sz w:val="24"/>
          </w:rPr>
          <w:delText xml:space="preserve"> </w:delText>
        </w:r>
        <w:r w:rsidDel="00F14216">
          <w:rPr>
            <w:rFonts w:ascii="HCI Poppy" w:eastAsia="휴먼명조"/>
            <w:spacing w:val="-1"/>
            <w:sz w:val="24"/>
          </w:rPr>
          <w:delText>방법으로</w:delText>
        </w:r>
        <w:r w:rsidDel="00F14216">
          <w:rPr>
            <w:rFonts w:ascii="HCI Poppy" w:eastAsia="휴먼명조"/>
            <w:spacing w:val="-1"/>
            <w:sz w:val="24"/>
          </w:rPr>
          <w:delText xml:space="preserve"> </w:delText>
        </w:r>
        <w:r w:rsidDel="00F14216">
          <w:rPr>
            <w:rFonts w:ascii="HCI Poppy" w:eastAsia="휴먼명조"/>
            <w:spacing w:val="-1"/>
            <w:sz w:val="24"/>
          </w:rPr>
          <w:delText>삭제한</w:delText>
        </w:r>
        <w:r w:rsidDel="00F14216">
          <w:rPr>
            <w:rFonts w:ascii="HCI Poppy" w:eastAsia="휴먼명조"/>
            <w:spacing w:val="-1"/>
            <w:sz w:val="24"/>
          </w:rPr>
          <w:delText xml:space="preserve"> </w:delText>
        </w:r>
        <w:r w:rsidDel="00F14216">
          <w:rPr>
            <w:rFonts w:ascii="HCI Poppy" w:eastAsia="휴먼명조"/>
            <w:spacing w:val="-1"/>
            <w:sz w:val="24"/>
          </w:rPr>
          <w:delText>후</w:delText>
        </w:r>
        <w:r w:rsidDel="00F14216">
          <w:rPr>
            <w:rFonts w:ascii="HCI Poppy" w:eastAsia="휴먼명조"/>
            <w:spacing w:val="-1"/>
            <w:sz w:val="24"/>
          </w:rPr>
          <w:delText xml:space="preserve"> </w:delText>
        </w:r>
        <w:r w:rsidDel="00F14216">
          <w:rPr>
            <w:rFonts w:ascii="HCI Poppy" w:eastAsia="휴먼명조"/>
            <w:spacing w:val="-1"/>
            <w:sz w:val="24"/>
          </w:rPr>
          <w:delText>그</w:delText>
        </w:r>
        <w:r w:rsidDel="00F14216">
          <w:rPr>
            <w:rFonts w:ascii="HCI Poppy" w:eastAsia="휴먼명조"/>
            <w:spacing w:val="-1"/>
            <w:sz w:val="24"/>
          </w:rPr>
          <w:delText xml:space="preserve"> </w:delText>
        </w:r>
        <w:r w:rsidDel="00F14216">
          <w:rPr>
            <w:rFonts w:ascii="HCI Poppy" w:eastAsia="휴먼명조"/>
            <w:spacing w:val="-1"/>
            <w:sz w:val="24"/>
          </w:rPr>
          <w:delText>결과와</w:delText>
        </w:r>
        <w:r w:rsidDel="00F14216">
          <w:rPr>
            <w:rFonts w:ascii="HCI Poppy" w:eastAsia="휴먼명조"/>
            <w:spacing w:val="-1"/>
            <w:sz w:val="24"/>
          </w:rPr>
          <w:delText xml:space="preserve"> </w:delText>
        </w:r>
        <w:r w:rsidDel="00F14216">
          <w:rPr>
            <w:rFonts w:ascii="HCI Poppy" w:eastAsia="휴먼명조"/>
            <w:spacing w:val="-1"/>
            <w:sz w:val="24"/>
          </w:rPr>
          <w:delText>방법에</w:delText>
        </w:r>
        <w:r w:rsidDel="00F14216">
          <w:rPr>
            <w:rFonts w:ascii="HCI Poppy" w:eastAsia="휴먼명조"/>
            <w:spacing w:val="-1"/>
            <w:sz w:val="24"/>
          </w:rPr>
          <w:delText xml:space="preserve"> </w:delText>
        </w:r>
        <w:r w:rsidDel="00F14216">
          <w:rPr>
            <w:rFonts w:ascii="HCI Poppy" w:eastAsia="휴먼명조"/>
            <w:spacing w:val="-1"/>
            <w:sz w:val="24"/>
          </w:rPr>
          <w:delText>대해</w:delText>
        </w:r>
        <w:r w:rsidDel="00F14216">
          <w:rPr>
            <w:rFonts w:ascii="HCI Poppy" w:eastAsia="휴먼명조"/>
            <w:spacing w:val="-1"/>
            <w:sz w:val="24"/>
          </w:rPr>
          <w:delText xml:space="preserve"> </w:delText>
        </w:r>
        <w:r w:rsidDel="00F14216">
          <w:rPr>
            <w:rFonts w:ascii="HCI Poppy" w:eastAsia="휴먼명조"/>
            <w:spacing w:val="-1"/>
            <w:sz w:val="24"/>
          </w:rPr>
          <w:delText>발주자에</w:delText>
        </w:r>
        <w:r w:rsidDel="00F14216">
          <w:rPr>
            <w:rFonts w:ascii="HCI Poppy" w:eastAsia="휴먼명조"/>
            <w:spacing w:val="-1"/>
            <w:sz w:val="24"/>
          </w:rPr>
          <w:delText xml:space="preserve"> </w:delText>
        </w:r>
        <w:r w:rsidDel="00F14216">
          <w:rPr>
            <w:rFonts w:ascii="HCI Poppy" w:eastAsia="휴먼명조"/>
            <w:spacing w:val="-1"/>
            <w:sz w:val="24"/>
          </w:rPr>
          <w:delText>통보하고</w:delText>
        </w:r>
        <w:r w:rsidDel="00F14216">
          <w:rPr>
            <w:rFonts w:ascii="HCI Poppy" w:eastAsia="휴먼명조"/>
            <w:spacing w:val="-1"/>
            <w:sz w:val="24"/>
          </w:rPr>
          <w:delText xml:space="preserve">, </w:delText>
        </w:r>
        <w:r w:rsidDel="00F14216">
          <w:rPr>
            <w:rFonts w:ascii="HCI Poppy" w:eastAsia="휴먼명조"/>
            <w:spacing w:val="-1"/>
            <w:sz w:val="24"/>
          </w:rPr>
          <w:delText>발주자의</w:delText>
        </w:r>
        <w:r w:rsidDel="00F14216">
          <w:rPr>
            <w:rFonts w:ascii="HCI Poppy" w:eastAsia="휴먼명조"/>
            <w:spacing w:val="-1"/>
            <w:sz w:val="24"/>
          </w:rPr>
          <w:delText xml:space="preserve"> </w:delText>
        </w:r>
        <w:r w:rsidDel="00F14216">
          <w:rPr>
            <w:rFonts w:ascii="HCI Poppy" w:eastAsia="휴먼명조"/>
            <w:spacing w:val="-1"/>
            <w:sz w:val="24"/>
          </w:rPr>
          <w:delText>데이터센터에서</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계약이</w:delText>
        </w:r>
        <w:r w:rsidDel="00F14216">
          <w:rPr>
            <w:rFonts w:ascii="HCI Poppy" w:eastAsia="휴먼명조"/>
            <w:spacing w:val="-1"/>
            <w:sz w:val="24"/>
          </w:rPr>
          <w:delText xml:space="preserve"> </w:delText>
        </w:r>
        <w:r w:rsidDel="00F14216">
          <w:rPr>
            <w:rFonts w:ascii="HCI Poppy" w:eastAsia="휴먼명조"/>
            <w:spacing w:val="-1"/>
            <w:sz w:val="24"/>
          </w:rPr>
          <w:delText>종료한</w:delText>
        </w:r>
        <w:r w:rsidDel="00F14216">
          <w:rPr>
            <w:rFonts w:ascii="HCI Poppy" w:eastAsia="휴먼명조"/>
            <w:spacing w:val="-1"/>
            <w:sz w:val="24"/>
          </w:rPr>
          <w:delText xml:space="preserve"> </w:delText>
        </w:r>
        <w:r w:rsidDel="00F14216">
          <w:rPr>
            <w:rFonts w:ascii="HCI Poppy" w:eastAsia="휴먼명조"/>
            <w:spacing w:val="-1"/>
            <w:sz w:val="24"/>
          </w:rPr>
          <w:delText>날로부터</w:delText>
        </w:r>
        <w:r w:rsidDel="00F14216">
          <w:rPr>
            <w:rFonts w:ascii="HCI Poppy" w:eastAsia="휴먼명조"/>
            <w:spacing w:val="-1"/>
            <w:sz w:val="24"/>
          </w:rPr>
          <w:delText xml:space="preserve"> </w:delText>
        </w:r>
        <w:r w:rsidDel="00F14216">
          <w:rPr>
            <w:rFonts w:ascii="HCI Poppy" w:eastAsia="휴먼명조"/>
            <w:spacing w:val="-1"/>
            <w:sz w:val="24"/>
          </w:rPr>
          <w:delText>최대</w:delText>
        </w:r>
        <w:r w:rsidDel="00F14216">
          <w:rPr>
            <w:rFonts w:ascii="HCI Poppy" w:eastAsia="휴먼명조"/>
            <w:spacing w:val="-1"/>
            <w:sz w:val="24"/>
          </w:rPr>
          <w:delText xml:space="preserve"> </w:delText>
        </w:r>
        <w:r w:rsidDel="00F14216">
          <w:rPr>
            <w:rFonts w:ascii="HCI Poppy" w:eastAsia="휴먼명조"/>
            <w:spacing w:val="-1"/>
            <w:sz w:val="24"/>
          </w:rPr>
          <w:delText>육십</w:delText>
        </w:r>
        <w:r w:rsidDel="00F14216">
          <w:rPr>
            <w:rFonts w:ascii="HCI Poppy" w:eastAsia="휴먼명조"/>
            <w:spacing w:val="-1"/>
            <w:sz w:val="24"/>
          </w:rPr>
          <w:delText>(60)</w:delText>
        </w:r>
        <w:r w:rsidDel="00F14216">
          <w:rPr>
            <w:rFonts w:ascii="HCI Poppy" w:eastAsia="휴먼명조"/>
            <w:spacing w:val="-1"/>
            <w:sz w:val="24"/>
          </w:rPr>
          <w:delText>일</w:delText>
        </w:r>
        <w:r w:rsidDel="00F14216">
          <w:rPr>
            <w:rFonts w:ascii="HCI Poppy" w:eastAsia="휴먼명조"/>
            <w:spacing w:val="-1"/>
            <w:sz w:val="24"/>
          </w:rPr>
          <w:delText xml:space="preserve"> </w:delText>
        </w:r>
        <w:r w:rsidDel="00F14216">
          <w:rPr>
            <w:rFonts w:ascii="HCI Poppy" w:eastAsia="휴먼명조"/>
            <w:spacing w:val="-1"/>
            <w:sz w:val="24"/>
          </w:rPr>
          <w:delText>이내에</w:delText>
        </w:r>
        <w:r w:rsidDel="00F14216">
          <w:rPr>
            <w:rFonts w:ascii="HCI Poppy" w:eastAsia="휴먼명조"/>
            <w:spacing w:val="-1"/>
            <w:sz w:val="24"/>
          </w:rPr>
          <w:delText xml:space="preserve"> </w:delText>
        </w:r>
        <w:r w:rsidDel="00F14216">
          <w:rPr>
            <w:rFonts w:ascii="HCI Poppy" w:eastAsia="휴먼명조"/>
            <w:spacing w:val="-1"/>
            <w:sz w:val="24"/>
          </w:rPr>
          <w:delText>하드웨어를</w:delText>
        </w:r>
        <w:r w:rsidDel="00F14216">
          <w:rPr>
            <w:rFonts w:ascii="HCI Poppy" w:eastAsia="휴먼명조"/>
            <w:spacing w:val="-1"/>
            <w:sz w:val="24"/>
          </w:rPr>
          <w:delText xml:space="preserve"> </w:delText>
        </w:r>
        <w:r w:rsidDel="00F14216">
          <w:rPr>
            <w:rFonts w:ascii="HCI Poppy" w:eastAsia="휴먼명조"/>
            <w:spacing w:val="-1"/>
            <w:sz w:val="24"/>
          </w:rPr>
          <w:delText>해체</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제거한다</w:delText>
        </w:r>
        <w:r w:rsidDel="00F14216">
          <w:rPr>
            <w:rFonts w:ascii="HCI Poppy" w:eastAsia="휴먼명조"/>
            <w:spacing w:val="-1"/>
            <w:sz w:val="24"/>
          </w:rPr>
          <w:delText xml:space="preserve">. </w:delText>
        </w:r>
      </w:del>
    </w:p>
    <w:p w14:paraId="558CF729" w14:textId="566706C4"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76" w:author="이수용" w:date="2025-01-07T14:02:00Z"/>
        </w:rPr>
      </w:pPr>
      <w:del w:id="277" w:author="이수용" w:date="2025-01-07T14:02:00Z">
        <w:r w:rsidDel="00F14216">
          <w:rPr>
            <w:rFonts w:ascii="HCI Poppy"/>
            <w:spacing w:val="-1"/>
            <w:sz w:val="24"/>
          </w:rPr>
          <w:delText xml:space="preserve">        </w:delText>
        </w:r>
        <w:r w:rsidDel="00F14216">
          <w:rPr>
            <w:rFonts w:ascii="한양신명조"/>
            <w:spacing w:val="-1"/>
            <w:sz w:val="24"/>
          </w:rPr>
          <w:delText>④</w:delText>
        </w:r>
        <w:r w:rsidDel="00F14216">
          <w:rPr>
            <w:rFonts w:ascii="HCI Poppy" w:eastAsia="휴먼명조"/>
            <w:spacing w:val="-1"/>
            <w:sz w:val="24"/>
          </w:rPr>
          <w:delText xml:space="preserve"> </w:delText>
        </w:r>
        <w:r w:rsidDel="00F14216">
          <w:rPr>
            <w:rFonts w:ascii="HCI Poppy" w:eastAsia="휴먼명조"/>
            <w:spacing w:val="-1"/>
            <w:sz w:val="24"/>
          </w:rPr>
          <w:delText>하드웨어의</w:delText>
        </w:r>
        <w:r w:rsidDel="00F14216">
          <w:rPr>
            <w:rFonts w:ascii="HCI Poppy" w:eastAsia="휴먼명조"/>
            <w:spacing w:val="-1"/>
            <w:sz w:val="24"/>
          </w:rPr>
          <w:delText xml:space="preserve"> </w:delText>
        </w:r>
        <w:r w:rsidDel="00F14216">
          <w:rPr>
            <w:rFonts w:ascii="HCI Poppy" w:eastAsia="휴먼명조"/>
            <w:spacing w:val="-1"/>
            <w:sz w:val="24"/>
          </w:rPr>
          <w:delText>해체</w:delText>
        </w:r>
        <w:r w:rsidDel="00F14216">
          <w:rPr>
            <w:rFonts w:ascii="HCI Poppy" w:eastAsia="휴먼명조"/>
            <w:spacing w:val="-1"/>
            <w:sz w:val="24"/>
          </w:rPr>
          <w:delText xml:space="preserve"> </w:delText>
        </w:r>
        <w:r w:rsidDel="00F14216">
          <w:rPr>
            <w:rFonts w:ascii="HCI Poppy" w:eastAsia="휴먼명조"/>
            <w:spacing w:val="-1"/>
            <w:sz w:val="24"/>
          </w:rPr>
          <w:delText>방법은</w:delText>
        </w:r>
        <w:r w:rsidDel="00F14216">
          <w:rPr>
            <w:rFonts w:ascii="HCI Poppy" w:eastAsia="휴먼명조"/>
            <w:spacing w:val="-1"/>
            <w:sz w:val="24"/>
          </w:rPr>
          <w:delText xml:space="preserve"> </w:delText>
        </w:r>
        <w:r w:rsidDel="00F14216">
          <w:rPr>
            <w:rFonts w:ascii="HCI Poppy" w:eastAsia="휴먼명조"/>
            <w:spacing w:val="-1"/>
            <w:sz w:val="24"/>
          </w:rPr>
          <w:delText>계약상대자와</w:delText>
        </w:r>
        <w:r w:rsidDel="00F14216">
          <w:rPr>
            <w:rFonts w:ascii="HCI Poppy" w:eastAsia="휴먼명조"/>
            <w:spacing w:val="-1"/>
            <w:sz w:val="24"/>
          </w:rPr>
          <w:delText xml:space="preserve"> </w:delText>
        </w:r>
        <w:r w:rsidDel="00F14216">
          <w:rPr>
            <w:rFonts w:ascii="HCI Poppy" w:eastAsia="휴먼명조"/>
            <w:spacing w:val="-1"/>
            <w:sz w:val="24"/>
          </w:rPr>
          <w:delText>발주자가</w:delText>
        </w:r>
        <w:r w:rsidDel="00F14216">
          <w:rPr>
            <w:rFonts w:ascii="HCI Poppy" w:eastAsia="휴먼명조"/>
            <w:spacing w:val="-1"/>
            <w:sz w:val="24"/>
          </w:rPr>
          <w:delText xml:space="preserve"> </w:delText>
        </w:r>
        <w:r w:rsidDel="00F14216">
          <w:rPr>
            <w:rFonts w:ascii="HCI Poppy" w:eastAsia="휴먼명조"/>
            <w:spacing w:val="-1"/>
            <w:sz w:val="24"/>
          </w:rPr>
          <w:delText>협의하여</w:delText>
        </w:r>
        <w:r w:rsidDel="00F14216">
          <w:rPr>
            <w:rFonts w:ascii="HCI Poppy" w:eastAsia="휴먼명조"/>
            <w:spacing w:val="-1"/>
            <w:sz w:val="24"/>
          </w:rPr>
          <w:delText xml:space="preserve"> </w:delText>
        </w:r>
        <w:r w:rsidDel="00F14216">
          <w:rPr>
            <w:rFonts w:ascii="HCI Poppy" w:eastAsia="휴먼명조"/>
            <w:spacing w:val="-1"/>
            <w:sz w:val="24"/>
          </w:rPr>
          <w:delText>정하며</w:delText>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유예</w:delText>
        </w:r>
        <w:r w:rsidDel="00F14216">
          <w:rPr>
            <w:rFonts w:ascii="HCI Poppy" w:eastAsia="휴먼명조"/>
            <w:spacing w:val="-1"/>
            <w:sz w:val="24"/>
          </w:rPr>
          <w:delText xml:space="preserve"> </w:delText>
        </w:r>
        <w:r w:rsidDel="00F14216">
          <w:rPr>
            <w:rFonts w:ascii="HCI Poppy" w:eastAsia="휴먼명조"/>
            <w:spacing w:val="-1"/>
            <w:sz w:val="24"/>
          </w:rPr>
          <w:delText>기간</w:delText>
        </w:r>
        <w:r w:rsidDel="00F14216">
          <w:rPr>
            <w:rFonts w:ascii="HCI Poppy" w:eastAsia="휴먼명조"/>
            <w:spacing w:val="-1"/>
            <w:sz w:val="24"/>
          </w:rPr>
          <w:delText>”</w:delText>
        </w:r>
        <w:r w:rsidDel="00F14216">
          <w:rPr>
            <w:rFonts w:ascii="HCI Poppy" w:eastAsia="휴먼명조"/>
            <w:spacing w:val="-1"/>
            <w:sz w:val="24"/>
          </w:rPr>
          <w:delText>이</w:delText>
        </w:r>
        <w:r w:rsidDel="00F14216">
          <w:rPr>
            <w:rFonts w:ascii="HCI Poppy" w:eastAsia="휴먼명조"/>
            <w:spacing w:val="-1"/>
            <w:sz w:val="24"/>
          </w:rPr>
          <w:delText xml:space="preserve"> </w:delText>
        </w:r>
        <w:r w:rsidDel="00F14216">
          <w:rPr>
            <w:rFonts w:ascii="HCI Poppy" w:eastAsia="휴먼명조"/>
            <w:spacing w:val="-1"/>
            <w:sz w:val="24"/>
          </w:rPr>
          <w:delText>끝난</w:delText>
        </w:r>
        <w:r w:rsidDel="00F14216">
          <w:rPr>
            <w:rFonts w:ascii="HCI Poppy" w:eastAsia="휴먼명조"/>
            <w:spacing w:val="-1"/>
            <w:sz w:val="24"/>
          </w:rPr>
          <w:delText xml:space="preserve"> </w:delText>
        </w:r>
        <w:r w:rsidDel="00F14216">
          <w:rPr>
            <w:rFonts w:ascii="HCI Poppy" w:eastAsia="휴먼명조"/>
            <w:spacing w:val="-1"/>
            <w:sz w:val="24"/>
          </w:rPr>
          <w:delText>후</w:delText>
        </w:r>
        <w:r w:rsidDel="00F14216">
          <w:rPr>
            <w:rFonts w:ascii="HCI Poppy" w:eastAsia="휴먼명조"/>
            <w:spacing w:val="-1"/>
            <w:sz w:val="24"/>
          </w:rPr>
          <w:delText xml:space="preserve"> </w:delText>
        </w:r>
        <w:r w:rsidDel="00F14216">
          <w:rPr>
            <w:rFonts w:ascii="HCI Poppy" w:eastAsia="휴먼명조"/>
            <w:spacing w:val="-1"/>
            <w:sz w:val="24"/>
          </w:rPr>
          <w:delText>발주자의</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와</w:delText>
        </w:r>
        <w:r w:rsidDel="00F14216">
          <w:rPr>
            <w:rFonts w:ascii="HCI Poppy" w:eastAsia="휴먼명조"/>
            <w:spacing w:val="-1"/>
            <w:sz w:val="24"/>
          </w:rPr>
          <w:delText xml:space="preserve"> </w:delText>
        </w:r>
        <w:r w:rsidDel="00F14216">
          <w:rPr>
            <w:rFonts w:ascii="HCI Poppy" w:eastAsia="휴먼명조"/>
            <w:spacing w:val="-1"/>
            <w:sz w:val="24"/>
          </w:rPr>
          <w:delText>관련된</w:delText>
        </w:r>
        <w:r w:rsidDel="00F14216">
          <w:rPr>
            <w:rFonts w:ascii="HCI Poppy" w:eastAsia="휴먼명조"/>
            <w:spacing w:val="-1"/>
            <w:sz w:val="24"/>
          </w:rPr>
          <w:delText xml:space="preserve"> </w:delText>
        </w:r>
        <w:r w:rsidDel="00F14216">
          <w:rPr>
            <w:rFonts w:ascii="HCI Poppy" w:eastAsia="휴먼명조"/>
            <w:spacing w:val="-1"/>
            <w:sz w:val="24"/>
          </w:rPr>
          <w:delText>데이터를</w:delText>
        </w:r>
        <w:r w:rsidDel="00F14216">
          <w:rPr>
            <w:rFonts w:ascii="HCI Poppy" w:eastAsia="휴먼명조"/>
            <w:spacing w:val="-1"/>
            <w:sz w:val="24"/>
          </w:rPr>
          <w:delText xml:space="preserve"> </w:delText>
        </w:r>
        <w:r w:rsidDel="00F14216">
          <w:rPr>
            <w:rFonts w:ascii="HCI Poppy" w:eastAsia="휴먼명조"/>
            <w:spacing w:val="-1"/>
            <w:sz w:val="24"/>
          </w:rPr>
          <w:delText>보관</w:delText>
        </w:r>
        <w:r w:rsidDel="00F14216">
          <w:rPr>
            <w:rFonts w:ascii="HCI Poppy" w:eastAsia="휴먼명조"/>
            <w:spacing w:val="-1"/>
            <w:sz w:val="24"/>
          </w:rPr>
          <w:delText>·</w:delText>
        </w:r>
        <w:r w:rsidDel="00F14216">
          <w:rPr>
            <w:rFonts w:ascii="HCI Poppy" w:eastAsia="휴먼명조"/>
            <w:spacing w:val="-1"/>
            <w:sz w:val="24"/>
          </w:rPr>
          <w:delText>유지하여서는</w:delText>
        </w:r>
        <w:r w:rsidDel="00F14216">
          <w:rPr>
            <w:rFonts w:ascii="HCI Poppy" w:eastAsia="휴먼명조"/>
            <w:spacing w:val="-1"/>
            <w:sz w:val="24"/>
          </w:rPr>
          <w:delText xml:space="preserve"> </w:delText>
        </w:r>
        <w:r w:rsidDel="00F14216">
          <w:rPr>
            <w:rFonts w:ascii="HCI Poppy" w:eastAsia="휴먼명조"/>
            <w:spacing w:val="-1"/>
            <w:sz w:val="24"/>
          </w:rPr>
          <w:delText>아니된다</w:delText>
        </w:r>
        <w:r w:rsidDel="00F14216">
          <w:rPr>
            <w:rFonts w:ascii="HCI Poppy" w:eastAsia="휴먼명조"/>
            <w:spacing w:val="-1"/>
            <w:sz w:val="24"/>
          </w:rPr>
          <w:delText xml:space="preserve">. </w:delText>
        </w:r>
      </w:del>
    </w:p>
    <w:p w14:paraId="1BF2CE1E" w14:textId="1E04A47B"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78" w:author="이수용" w:date="2025-01-07T14:02:00Z"/>
        </w:rPr>
      </w:pPr>
      <w:del w:id="279" w:author="이수용" w:date="2025-01-07T14:02:00Z">
        <w:r w:rsidDel="00F14216">
          <w:rPr>
            <w:rFonts w:ascii="HCI Poppy"/>
            <w:spacing w:val="-1"/>
            <w:sz w:val="24"/>
          </w:rPr>
          <w:delText xml:space="preserve">        </w:delText>
        </w:r>
      </w:del>
      <w:del w:id="280" w:author="이수용" w:date="2024-12-13T14:13:00Z">
        <w:r w:rsidDel="007E07E9">
          <w:rPr>
            <w:rFonts w:ascii="한양신명조"/>
            <w:spacing w:val="-1"/>
            <w:sz w:val="24"/>
          </w:rPr>
          <w:delText>⑤</w:delText>
        </w:r>
        <w:r w:rsidDel="007E07E9">
          <w:rPr>
            <w:rFonts w:ascii="HCI Poppy" w:eastAsia="휴먼명조"/>
            <w:spacing w:val="-1"/>
            <w:sz w:val="24"/>
          </w:rPr>
          <w:delText xml:space="preserve"> </w:delText>
        </w:r>
        <w:r w:rsidDel="007E07E9">
          <w:rPr>
            <w:rFonts w:ascii="HCI Poppy" w:eastAsia="휴먼명조"/>
            <w:spacing w:val="-1"/>
            <w:sz w:val="24"/>
          </w:rPr>
          <w:delText>본</w:delText>
        </w:r>
        <w:r w:rsidDel="007E07E9">
          <w:rPr>
            <w:rFonts w:ascii="HCI Poppy" w:eastAsia="휴먼명조"/>
            <w:spacing w:val="-1"/>
            <w:sz w:val="24"/>
          </w:rPr>
          <w:delText xml:space="preserve"> </w:delText>
        </w:r>
        <w:r w:rsidDel="007E07E9">
          <w:rPr>
            <w:rFonts w:ascii="HCI Poppy" w:eastAsia="휴먼명조"/>
            <w:spacing w:val="-1"/>
            <w:sz w:val="24"/>
          </w:rPr>
          <w:delText>계약기간</w:delText>
        </w:r>
        <w:r w:rsidDel="007E07E9">
          <w:rPr>
            <w:rFonts w:ascii="HCI Poppy" w:eastAsia="휴먼명조"/>
            <w:spacing w:val="-1"/>
            <w:sz w:val="24"/>
          </w:rPr>
          <w:delText xml:space="preserve"> </w:delText>
        </w:r>
        <w:r w:rsidDel="007E07E9">
          <w:rPr>
            <w:rFonts w:ascii="HCI Poppy" w:eastAsia="휴먼명조"/>
            <w:spacing w:val="-1"/>
            <w:sz w:val="24"/>
          </w:rPr>
          <w:delText>만료되거나</w:delText>
        </w:r>
        <w:r w:rsidDel="007E07E9">
          <w:rPr>
            <w:rFonts w:ascii="HCI Poppy" w:eastAsia="휴먼명조"/>
            <w:spacing w:val="-1"/>
            <w:sz w:val="24"/>
          </w:rPr>
          <w:delText xml:space="preserve"> </w:delText>
        </w:r>
        <w:r w:rsidDel="007E07E9">
          <w:rPr>
            <w:rFonts w:ascii="HCI Poppy" w:eastAsia="휴먼명조"/>
            <w:spacing w:val="-1"/>
            <w:sz w:val="24"/>
          </w:rPr>
          <w:delText>계약상대자의</w:delText>
        </w:r>
        <w:r w:rsidDel="007E07E9">
          <w:rPr>
            <w:rFonts w:ascii="HCI Poppy" w:eastAsia="휴먼명조"/>
            <w:spacing w:val="-1"/>
            <w:sz w:val="24"/>
          </w:rPr>
          <w:delText xml:space="preserve"> </w:delText>
        </w:r>
        <w:r w:rsidDel="007E07E9">
          <w:rPr>
            <w:rFonts w:ascii="HCI Poppy" w:eastAsia="휴먼명조"/>
            <w:spacing w:val="-1"/>
            <w:sz w:val="24"/>
          </w:rPr>
          <w:delText>귀책으로</w:delText>
        </w:r>
        <w:r w:rsidDel="007E07E9">
          <w:rPr>
            <w:rFonts w:ascii="HCI Poppy" w:eastAsia="휴먼명조"/>
            <w:spacing w:val="-1"/>
            <w:sz w:val="24"/>
          </w:rPr>
          <w:delText xml:space="preserve"> </w:delText>
        </w:r>
        <w:r w:rsidDel="007E07E9">
          <w:rPr>
            <w:rFonts w:ascii="HCI Poppy" w:eastAsia="휴먼명조"/>
            <w:spacing w:val="-1"/>
            <w:sz w:val="24"/>
          </w:rPr>
          <w:delText>인한</w:delText>
        </w:r>
        <w:r w:rsidDel="007E07E9">
          <w:rPr>
            <w:rFonts w:ascii="HCI Poppy" w:eastAsia="휴먼명조"/>
            <w:spacing w:val="-1"/>
            <w:sz w:val="24"/>
          </w:rPr>
          <w:delText xml:space="preserve"> </w:delText>
        </w:r>
        <w:r w:rsidDel="007E07E9">
          <w:rPr>
            <w:rFonts w:ascii="HCI Poppy" w:eastAsia="휴먼명조"/>
            <w:spacing w:val="-1"/>
            <w:sz w:val="24"/>
          </w:rPr>
          <w:delText>계약</w:delText>
        </w:r>
        <w:r w:rsidDel="007E07E9">
          <w:rPr>
            <w:rFonts w:ascii="HCI Poppy" w:eastAsia="휴먼명조"/>
            <w:spacing w:val="-1"/>
            <w:sz w:val="24"/>
          </w:rPr>
          <w:delText xml:space="preserve"> </w:delText>
        </w:r>
        <w:r w:rsidDel="007E07E9">
          <w:rPr>
            <w:rFonts w:ascii="HCI Poppy" w:eastAsia="휴먼명조"/>
            <w:spacing w:val="-1"/>
            <w:sz w:val="24"/>
          </w:rPr>
          <w:delText>종료</w:delText>
        </w:r>
        <w:r w:rsidDel="007E07E9">
          <w:rPr>
            <w:rFonts w:ascii="HCI Poppy" w:eastAsia="휴먼명조"/>
            <w:spacing w:val="-1"/>
            <w:sz w:val="24"/>
          </w:rPr>
          <w:delText xml:space="preserve"> </w:delText>
        </w:r>
        <w:r w:rsidDel="007E07E9">
          <w:rPr>
            <w:rFonts w:ascii="HCI Poppy" w:eastAsia="휴먼명조"/>
            <w:spacing w:val="-1"/>
            <w:sz w:val="24"/>
          </w:rPr>
          <w:delText>후</w:delText>
        </w:r>
        <w:r w:rsidDel="007E07E9">
          <w:rPr>
            <w:rFonts w:ascii="HCI Poppy" w:eastAsia="휴먼명조"/>
            <w:spacing w:val="-1"/>
            <w:sz w:val="24"/>
          </w:rPr>
          <w:delText xml:space="preserve"> </w:delText>
        </w:r>
        <w:r w:rsidDel="007E07E9">
          <w:rPr>
            <w:rFonts w:ascii="HCI Poppy" w:eastAsia="휴먼명조"/>
            <w:spacing w:val="-1"/>
            <w:sz w:val="24"/>
          </w:rPr>
          <w:delText>발주자가</w:delText>
        </w:r>
        <w:r w:rsidDel="007E07E9">
          <w:rPr>
            <w:rFonts w:ascii="HCI Poppy" w:eastAsia="휴먼명조"/>
            <w:spacing w:val="-1"/>
            <w:sz w:val="24"/>
          </w:rPr>
          <w:delText xml:space="preserve"> </w:delText>
        </w:r>
        <w:r w:rsidDel="007E07E9">
          <w:rPr>
            <w:rFonts w:ascii="HCI Poppy" w:eastAsia="휴먼명조"/>
            <w:spacing w:val="-1"/>
            <w:sz w:val="24"/>
          </w:rPr>
          <w:delText>학습</w:delText>
        </w:r>
        <w:r w:rsidDel="007E07E9">
          <w:rPr>
            <w:rFonts w:ascii="HCI Poppy" w:eastAsia="휴먼명조"/>
            <w:spacing w:val="-1"/>
            <w:sz w:val="24"/>
          </w:rPr>
          <w:delText xml:space="preserve"> </w:delText>
        </w:r>
        <w:r w:rsidDel="007E07E9">
          <w:rPr>
            <w:rFonts w:ascii="HCI Poppy" w:eastAsia="휴먼명조"/>
            <w:spacing w:val="-1"/>
            <w:sz w:val="24"/>
          </w:rPr>
          <w:delText>모델</w:delText>
        </w:r>
        <w:r w:rsidDel="007E07E9">
          <w:rPr>
            <w:rFonts w:ascii="HCI Poppy" w:eastAsia="휴먼명조"/>
            <w:spacing w:val="-1"/>
            <w:sz w:val="24"/>
          </w:rPr>
          <w:delText xml:space="preserve"> </w:delText>
        </w:r>
        <w:r w:rsidDel="007E07E9">
          <w:rPr>
            <w:rFonts w:ascii="HCI Poppy" w:eastAsia="휴먼명조"/>
            <w:spacing w:val="-1"/>
            <w:sz w:val="24"/>
          </w:rPr>
          <w:delText>및</w:delText>
        </w:r>
        <w:r w:rsidDel="007E07E9">
          <w:rPr>
            <w:rFonts w:ascii="HCI Poppy" w:eastAsia="휴먼명조"/>
            <w:spacing w:val="-1"/>
            <w:sz w:val="24"/>
          </w:rPr>
          <w:delText xml:space="preserve"> </w:delText>
        </w:r>
        <w:r w:rsidDel="007E07E9">
          <w:rPr>
            <w:rFonts w:ascii="HCI Poppy" w:eastAsia="휴먼명조"/>
            <w:spacing w:val="-1"/>
            <w:sz w:val="24"/>
          </w:rPr>
          <w:delText>하드웨어의</w:delText>
        </w:r>
        <w:r w:rsidDel="007E07E9">
          <w:rPr>
            <w:rFonts w:ascii="HCI Poppy" w:eastAsia="휴먼명조"/>
            <w:spacing w:val="-1"/>
            <w:sz w:val="24"/>
          </w:rPr>
          <w:delText xml:space="preserve"> </w:delText>
        </w:r>
        <w:r w:rsidDel="007E07E9">
          <w:rPr>
            <w:rFonts w:ascii="HCI Poppy" w:eastAsia="휴먼명조"/>
            <w:spacing w:val="-1"/>
            <w:sz w:val="24"/>
          </w:rPr>
          <w:delText>일부에</w:delText>
        </w:r>
        <w:r w:rsidDel="007E07E9">
          <w:rPr>
            <w:rFonts w:ascii="HCI Poppy" w:eastAsia="휴먼명조"/>
            <w:spacing w:val="-1"/>
            <w:sz w:val="24"/>
          </w:rPr>
          <w:delText xml:space="preserve"> </w:delText>
        </w:r>
        <w:r w:rsidDel="007E07E9">
          <w:rPr>
            <w:rFonts w:ascii="HCI Poppy" w:eastAsia="휴먼명조"/>
            <w:spacing w:val="-1"/>
            <w:sz w:val="24"/>
          </w:rPr>
          <w:delText>대한</w:delText>
        </w:r>
        <w:r w:rsidDel="007E07E9">
          <w:rPr>
            <w:rFonts w:ascii="HCI Poppy" w:eastAsia="휴먼명조"/>
            <w:spacing w:val="-1"/>
            <w:sz w:val="24"/>
          </w:rPr>
          <w:delText xml:space="preserve"> </w:delText>
        </w:r>
        <w:r w:rsidDel="007E07E9">
          <w:rPr>
            <w:rFonts w:ascii="HCI Poppy" w:eastAsia="휴먼명조"/>
            <w:spacing w:val="-1"/>
            <w:sz w:val="24"/>
          </w:rPr>
          <w:delText>소유권</w:delText>
        </w:r>
        <w:r w:rsidDel="007E07E9">
          <w:rPr>
            <w:rFonts w:ascii="HCI Poppy" w:eastAsia="휴먼명조"/>
            <w:spacing w:val="-1"/>
            <w:sz w:val="24"/>
          </w:rPr>
          <w:delText xml:space="preserve"> </w:delText>
        </w:r>
        <w:r w:rsidDel="007E07E9">
          <w:rPr>
            <w:rFonts w:ascii="HCI Poppy" w:eastAsia="휴먼명조"/>
            <w:spacing w:val="-1"/>
            <w:sz w:val="24"/>
          </w:rPr>
          <w:delText>기타</w:delText>
        </w:r>
        <w:r w:rsidDel="007E07E9">
          <w:rPr>
            <w:rFonts w:ascii="HCI Poppy" w:eastAsia="휴먼명조"/>
            <w:spacing w:val="-1"/>
            <w:sz w:val="24"/>
          </w:rPr>
          <w:delText xml:space="preserve"> </w:delText>
        </w:r>
        <w:r w:rsidDel="007E07E9">
          <w:rPr>
            <w:rFonts w:ascii="HCI Poppy" w:eastAsia="휴먼명조"/>
            <w:spacing w:val="-1"/>
            <w:sz w:val="24"/>
          </w:rPr>
          <w:delText>권리의</w:delText>
        </w:r>
        <w:r w:rsidDel="007E07E9">
          <w:rPr>
            <w:rFonts w:ascii="HCI Poppy" w:eastAsia="휴먼명조"/>
            <w:spacing w:val="-1"/>
            <w:sz w:val="24"/>
          </w:rPr>
          <w:delText xml:space="preserve"> </w:delText>
        </w:r>
        <w:r w:rsidDel="007E07E9">
          <w:rPr>
            <w:rFonts w:ascii="HCI Poppy" w:eastAsia="휴먼명조"/>
            <w:spacing w:val="-1"/>
            <w:sz w:val="24"/>
          </w:rPr>
          <w:delText>이전을</w:delText>
        </w:r>
        <w:r w:rsidDel="007E07E9">
          <w:rPr>
            <w:rFonts w:ascii="HCI Poppy" w:eastAsia="휴먼명조"/>
            <w:spacing w:val="-1"/>
            <w:sz w:val="24"/>
          </w:rPr>
          <w:delText xml:space="preserve"> </w:delText>
        </w:r>
        <w:r w:rsidDel="007E07E9">
          <w:rPr>
            <w:rFonts w:ascii="HCI Poppy" w:eastAsia="휴먼명조"/>
            <w:spacing w:val="-1"/>
            <w:sz w:val="24"/>
          </w:rPr>
          <w:delText>요청할</w:delText>
        </w:r>
        <w:r w:rsidDel="007E07E9">
          <w:rPr>
            <w:rFonts w:ascii="HCI Poppy" w:eastAsia="휴먼명조"/>
            <w:spacing w:val="-1"/>
            <w:sz w:val="24"/>
          </w:rPr>
          <w:delText xml:space="preserve"> </w:delText>
        </w:r>
        <w:r w:rsidDel="007E07E9">
          <w:rPr>
            <w:rFonts w:ascii="HCI Poppy" w:eastAsia="휴먼명조"/>
            <w:spacing w:val="-1"/>
            <w:sz w:val="24"/>
          </w:rPr>
          <w:delText>경우</w:delText>
        </w:r>
        <w:r w:rsidDel="007E07E9">
          <w:rPr>
            <w:rFonts w:ascii="HCI Poppy" w:eastAsia="휴먼명조"/>
            <w:spacing w:val="-1"/>
            <w:sz w:val="24"/>
          </w:rPr>
          <w:delText xml:space="preserve">, </w:delText>
        </w:r>
        <w:r w:rsidDel="007E07E9">
          <w:rPr>
            <w:rFonts w:ascii="HCI Poppy" w:eastAsia="휴먼명조"/>
            <w:spacing w:val="-1"/>
            <w:sz w:val="24"/>
          </w:rPr>
          <w:delText>계약상대자는</w:delText>
        </w:r>
        <w:r w:rsidDel="007E07E9">
          <w:rPr>
            <w:rFonts w:ascii="HCI Poppy" w:eastAsia="휴먼명조"/>
            <w:spacing w:val="-1"/>
            <w:sz w:val="24"/>
          </w:rPr>
          <w:delText xml:space="preserve"> </w:delText>
        </w:r>
        <w:r w:rsidDel="007E07E9">
          <w:rPr>
            <w:rFonts w:ascii="HCI Poppy" w:eastAsia="휴먼명조"/>
            <w:spacing w:val="-1"/>
            <w:sz w:val="24"/>
          </w:rPr>
          <w:delText>본</w:delText>
        </w:r>
        <w:r w:rsidDel="007E07E9">
          <w:rPr>
            <w:rFonts w:ascii="HCI Poppy" w:eastAsia="휴먼명조"/>
            <w:spacing w:val="-1"/>
            <w:sz w:val="24"/>
          </w:rPr>
          <w:delText xml:space="preserve"> </w:delText>
        </w:r>
        <w:r w:rsidDel="007E07E9">
          <w:rPr>
            <w:rFonts w:ascii="HCI Poppy" w:eastAsia="휴먼명조"/>
            <w:spacing w:val="-1"/>
            <w:sz w:val="24"/>
          </w:rPr>
          <w:delText>계약의</w:delText>
        </w:r>
        <w:r w:rsidDel="007E07E9">
          <w:rPr>
            <w:rFonts w:ascii="HCI Poppy" w:eastAsia="휴먼명조"/>
            <w:spacing w:val="-1"/>
            <w:sz w:val="24"/>
          </w:rPr>
          <w:delText xml:space="preserve"> </w:delText>
        </w:r>
        <w:r w:rsidDel="007E07E9">
          <w:rPr>
            <w:rFonts w:ascii="HCI Poppy" w:eastAsia="휴먼명조"/>
            <w:spacing w:val="-1"/>
            <w:sz w:val="24"/>
          </w:rPr>
          <w:delText>목적</w:delText>
        </w:r>
        <w:r w:rsidDel="007E07E9">
          <w:rPr>
            <w:rFonts w:ascii="HCI Poppy" w:eastAsia="휴먼명조"/>
            <w:spacing w:val="-1"/>
            <w:sz w:val="24"/>
          </w:rPr>
          <w:delText xml:space="preserve"> </w:delText>
        </w:r>
        <w:r w:rsidDel="007E07E9">
          <w:rPr>
            <w:rFonts w:ascii="HCI Poppy" w:eastAsia="휴먼명조"/>
            <w:spacing w:val="-1"/>
            <w:sz w:val="24"/>
          </w:rPr>
          <w:delText>범위</w:delText>
        </w:r>
        <w:r w:rsidDel="007E07E9">
          <w:rPr>
            <w:rFonts w:ascii="HCI Poppy" w:eastAsia="휴먼명조"/>
            <w:spacing w:val="-1"/>
            <w:sz w:val="24"/>
          </w:rPr>
          <w:delText xml:space="preserve"> </w:delText>
        </w:r>
        <w:r w:rsidDel="007E07E9">
          <w:rPr>
            <w:rFonts w:ascii="HCI Poppy" w:eastAsia="휴먼명조"/>
            <w:spacing w:val="-1"/>
            <w:sz w:val="24"/>
          </w:rPr>
          <w:delText>내에서만</w:delText>
        </w:r>
        <w:r w:rsidDel="007E07E9">
          <w:rPr>
            <w:rFonts w:ascii="HCI Poppy" w:eastAsia="휴먼명조"/>
            <w:spacing w:val="-1"/>
            <w:sz w:val="24"/>
          </w:rPr>
          <w:delText xml:space="preserve"> </w:delText>
        </w:r>
        <w:r w:rsidDel="007E07E9">
          <w:rPr>
            <w:rFonts w:ascii="HCI Poppy" w:eastAsia="휴먼명조"/>
            <w:spacing w:val="-1"/>
            <w:sz w:val="24"/>
          </w:rPr>
          <w:delText>사용</w:delText>
        </w:r>
        <w:r w:rsidDel="007E07E9">
          <w:rPr>
            <w:rFonts w:ascii="HCI Poppy" w:eastAsia="휴먼명조"/>
            <w:spacing w:val="-1"/>
            <w:sz w:val="24"/>
          </w:rPr>
          <w:delText xml:space="preserve"> </w:delText>
        </w:r>
        <w:r w:rsidDel="007E07E9">
          <w:rPr>
            <w:rFonts w:ascii="HCI Poppy" w:eastAsia="휴먼명조"/>
            <w:spacing w:val="-1"/>
            <w:sz w:val="24"/>
          </w:rPr>
          <w:delText>가능하며</w:delText>
        </w:r>
        <w:r w:rsidDel="007E07E9">
          <w:rPr>
            <w:rFonts w:ascii="HCI Poppy" w:eastAsia="휴먼명조"/>
            <w:spacing w:val="-1"/>
            <w:sz w:val="24"/>
          </w:rPr>
          <w:delText xml:space="preserve"> </w:delText>
        </w:r>
        <w:r w:rsidDel="007E07E9">
          <w:rPr>
            <w:rFonts w:ascii="HCI Poppy" w:eastAsia="휴먼명조"/>
            <w:spacing w:val="-1"/>
            <w:sz w:val="24"/>
          </w:rPr>
          <w:delText>제</w:delText>
        </w:r>
        <w:r w:rsidDel="007E07E9">
          <w:rPr>
            <w:rFonts w:ascii="HCI Poppy" w:eastAsia="휴먼명조"/>
            <w:spacing w:val="-1"/>
            <w:sz w:val="24"/>
          </w:rPr>
          <w:delText>3</w:delText>
        </w:r>
        <w:r w:rsidDel="007E07E9">
          <w:rPr>
            <w:rFonts w:ascii="HCI Poppy" w:eastAsia="휴먼명조"/>
            <w:spacing w:val="-1"/>
            <w:sz w:val="24"/>
          </w:rPr>
          <w:delText>자에</w:delText>
        </w:r>
        <w:r w:rsidDel="007E07E9">
          <w:rPr>
            <w:rFonts w:ascii="HCI Poppy" w:eastAsia="휴먼명조"/>
            <w:spacing w:val="-1"/>
            <w:sz w:val="24"/>
          </w:rPr>
          <w:delText xml:space="preserve"> </w:delText>
        </w:r>
        <w:r w:rsidDel="007E07E9">
          <w:rPr>
            <w:rFonts w:ascii="HCI Poppy" w:eastAsia="휴먼명조"/>
            <w:spacing w:val="-1"/>
            <w:sz w:val="24"/>
          </w:rPr>
          <w:delText>대여</w:delText>
        </w:r>
        <w:r w:rsidDel="007E07E9">
          <w:rPr>
            <w:rFonts w:ascii="HCI Poppy" w:eastAsia="휴먼명조"/>
            <w:spacing w:val="-1"/>
            <w:sz w:val="24"/>
          </w:rPr>
          <w:delText>·</w:delText>
        </w:r>
        <w:r w:rsidDel="007E07E9">
          <w:rPr>
            <w:rFonts w:ascii="HCI Poppy" w:eastAsia="휴먼명조"/>
            <w:spacing w:val="-1"/>
            <w:sz w:val="24"/>
          </w:rPr>
          <w:delText>처분</w:delText>
        </w:r>
        <w:r w:rsidDel="007E07E9">
          <w:rPr>
            <w:rFonts w:ascii="HCI Poppy" w:eastAsia="휴먼명조"/>
            <w:spacing w:val="-1"/>
            <w:sz w:val="24"/>
          </w:rPr>
          <w:delText xml:space="preserve"> </w:delText>
        </w:r>
        <w:r w:rsidDel="007E07E9">
          <w:rPr>
            <w:rFonts w:ascii="HCI Poppy" w:eastAsia="휴먼명조"/>
            <w:spacing w:val="-1"/>
            <w:sz w:val="24"/>
          </w:rPr>
          <w:delText>등</w:delText>
        </w:r>
        <w:r w:rsidDel="007E07E9">
          <w:rPr>
            <w:rFonts w:ascii="HCI Poppy" w:eastAsia="휴먼명조"/>
            <w:spacing w:val="-1"/>
            <w:sz w:val="24"/>
          </w:rPr>
          <w:delText xml:space="preserve"> </w:delText>
        </w:r>
        <w:r w:rsidDel="007E07E9">
          <w:rPr>
            <w:rFonts w:ascii="HCI Poppy" w:eastAsia="휴먼명조"/>
            <w:spacing w:val="-1"/>
            <w:sz w:val="24"/>
          </w:rPr>
          <w:delText>이에</w:delText>
        </w:r>
        <w:r w:rsidDel="007E07E9">
          <w:rPr>
            <w:rFonts w:ascii="HCI Poppy" w:eastAsia="휴먼명조"/>
            <w:spacing w:val="-1"/>
            <w:sz w:val="24"/>
          </w:rPr>
          <w:delText xml:space="preserve"> </w:delText>
        </w:r>
        <w:r w:rsidDel="007E07E9">
          <w:rPr>
            <w:rFonts w:ascii="HCI Poppy" w:eastAsia="휴먼명조"/>
            <w:spacing w:val="-1"/>
            <w:sz w:val="24"/>
          </w:rPr>
          <w:delText>유사한</w:delText>
        </w:r>
        <w:r w:rsidDel="007E07E9">
          <w:rPr>
            <w:rFonts w:ascii="HCI Poppy" w:eastAsia="휴먼명조"/>
            <w:spacing w:val="-1"/>
            <w:sz w:val="24"/>
          </w:rPr>
          <w:delText xml:space="preserve"> </w:delText>
        </w:r>
        <w:r w:rsidDel="007E07E9">
          <w:rPr>
            <w:rFonts w:ascii="HCI Poppy" w:eastAsia="휴먼명조"/>
            <w:spacing w:val="-1"/>
            <w:sz w:val="24"/>
          </w:rPr>
          <w:delText>행위를</w:delText>
        </w:r>
        <w:r w:rsidDel="007E07E9">
          <w:rPr>
            <w:rFonts w:ascii="HCI Poppy" w:eastAsia="휴먼명조"/>
            <w:spacing w:val="-1"/>
            <w:sz w:val="24"/>
          </w:rPr>
          <w:delText xml:space="preserve"> </w:delText>
        </w:r>
        <w:r w:rsidDel="007E07E9">
          <w:rPr>
            <w:rFonts w:ascii="HCI Poppy" w:eastAsia="휴먼명조"/>
            <w:spacing w:val="-1"/>
            <w:sz w:val="24"/>
          </w:rPr>
          <w:delText>금지하는</w:delText>
        </w:r>
        <w:r w:rsidDel="007E07E9">
          <w:rPr>
            <w:rFonts w:ascii="HCI Poppy" w:eastAsia="휴먼명조"/>
            <w:spacing w:val="-1"/>
            <w:sz w:val="24"/>
          </w:rPr>
          <w:delText xml:space="preserve"> </w:delText>
        </w:r>
        <w:r w:rsidDel="007E07E9">
          <w:rPr>
            <w:rFonts w:ascii="HCI Poppy" w:eastAsia="휴먼명조"/>
            <w:spacing w:val="-1"/>
            <w:sz w:val="24"/>
          </w:rPr>
          <w:delText>내용을</w:delText>
        </w:r>
        <w:r w:rsidDel="007E07E9">
          <w:rPr>
            <w:rFonts w:ascii="HCI Poppy" w:eastAsia="휴먼명조"/>
            <w:spacing w:val="-1"/>
            <w:sz w:val="24"/>
          </w:rPr>
          <w:delText xml:space="preserve"> </w:delText>
        </w:r>
        <w:r w:rsidDel="007E07E9">
          <w:rPr>
            <w:rFonts w:ascii="HCI Poppy" w:eastAsia="휴먼명조"/>
            <w:spacing w:val="-1"/>
            <w:sz w:val="24"/>
          </w:rPr>
          <w:delText>포함한</w:delText>
        </w:r>
        <w:r w:rsidDel="007E07E9">
          <w:rPr>
            <w:rFonts w:ascii="HCI Poppy" w:eastAsia="휴먼명조"/>
            <w:spacing w:val="-1"/>
            <w:sz w:val="24"/>
          </w:rPr>
          <w:delText xml:space="preserve"> </w:delText>
        </w:r>
        <w:r w:rsidDel="007E07E9">
          <w:rPr>
            <w:rFonts w:ascii="HCI Poppy" w:eastAsia="휴먼명조"/>
            <w:spacing w:val="-1"/>
            <w:sz w:val="24"/>
          </w:rPr>
          <w:delText>양사간</w:delText>
        </w:r>
        <w:r w:rsidDel="007E07E9">
          <w:rPr>
            <w:rFonts w:ascii="HCI Poppy" w:eastAsia="휴먼명조"/>
            <w:spacing w:val="-1"/>
            <w:sz w:val="24"/>
          </w:rPr>
          <w:delText xml:space="preserve"> </w:delText>
        </w:r>
        <w:r w:rsidDel="007E07E9">
          <w:rPr>
            <w:rFonts w:ascii="HCI Poppy" w:eastAsia="휴먼명조"/>
            <w:spacing w:val="-1"/>
            <w:sz w:val="24"/>
          </w:rPr>
          <w:delText>조건을</w:delText>
        </w:r>
        <w:r w:rsidDel="007E07E9">
          <w:rPr>
            <w:rFonts w:ascii="HCI Poppy" w:eastAsia="휴먼명조"/>
            <w:spacing w:val="-1"/>
            <w:sz w:val="24"/>
          </w:rPr>
          <w:delText xml:space="preserve"> </w:delText>
        </w:r>
        <w:r w:rsidDel="007E07E9">
          <w:rPr>
            <w:rFonts w:ascii="HCI Poppy" w:eastAsia="휴먼명조"/>
            <w:spacing w:val="-1"/>
            <w:sz w:val="24"/>
          </w:rPr>
          <w:delText>담은</w:delText>
        </w:r>
        <w:r w:rsidDel="007E07E9">
          <w:rPr>
            <w:rFonts w:ascii="HCI Poppy" w:eastAsia="휴먼명조"/>
            <w:spacing w:val="-1"/>
            <w:sz w:val="24"/>
          </w:rPr>
          <w:delText xml:space="preserve"> </w:delText>
        </w:r>
        <w:r w:rsidDel="007E07E9">
          <w:rPr>
            <w:rFonts w:ascii="HCI Poppy" w:eastAsia="휴먼명조"/>
            <w:spacing w:val="-1"/>
            <w:sz w:val="24"/>
          </w:rPr>
          <w:delText>서면</w:delText>
        </w:r>
        <w:r w:rsidDel="007E07E9">
          <w:rPr>
            <w:rFonts w:ascii="HCI Poppy" w:eastAsia="휴먼명조"/>
            <w:spacing w:val="-1"/>
            <w:sz w:val="24"/>
          </w:rPr>
          <w:delText xml:space="preserve"> </w:delText>
        </w:r>
        <w:r w:rsidDel="007E07E9">
          <w:rPr>
            <w:rFonts w:ascii="HCI Poppy" w:eastAsia="휴먼명조"/>
            <w:spacing w:val="-1"/>
            <w:sz w:val="24"/>
          </w:rPr>
          <w:delText>합의를</w:delText>
        </w:r>
        <w:r w:rsidDel="007E07E9">
          <w:rPr>
            <w:rFonts w:ascii="HCI Poppy" w:eastAsia="휴먼명조"/>
            <w:spacing w:val="-1"/>
            <w:sz w:val="24"/>
          </w:rPr>
          <w:delText xml:space="preserve"> </w:delText>
        </w:r>
        <w:r w:rsidDel="007E07E9">
          <w:rPr>
            <w:rFonts w:ascii="HCI Poppy" w:eastAsia="휴먼명조"/>
            <w:spacing w:val="-1"/>
            <w:sz w:val="24"/>
          </w:rPr>
          <w:delText>통해</w:delText>
        </w:r>
        <w:r w:rsidDel="007E07E9">
          <w:rPr>
            <w:rFonts w:ascii="HCI Poppy" w:eastAsia="휴먼명조"/>
            <w:spacing w:val="-1"/>
            <w:sz w:val="24"/>
          </w:rPr>
          <w:delText xml:space="preserve"> </w:delText>
        </w:r>
        <w:r w:rsidDel="007E07E9">
          <w:rPr>
            <w:rFonts w:ascii="HCI Poppy" w:eastAsia="휴먼명조"/>
            <w:spacing w:val="-1"/>
            <w:sz w:val="24"/>
          </w:rPr>
          <w:delText>소유권</w:delText>
        </w:r>
        <w:r w:rsidDel="007E07E9">
          <w:rPr>
            <w:rFonts w:ascii="HCI Poppy" w:eastAsia="휴먼명조"/>
            <w:spacing w:val="-1"/>
            <w:sz w:val="24"/>
          </w:rPr>
          <w:delText xml:space="preserve"> </w:delText>
        </w:r>
        <w:r w:rsidDel="007E07E9">
          <w:rPr>
            <w:rFonts w:ascii="HCI Poppy" w:eastAsia="휴먼명조"/>
            <w:spacing w:val="-1"/>
            <w:sz w:val="24"/>
          </w:rPr>
          <w:delText>기타</w:delText>
        </w:r>
        <w:r w:rsidDel="007E07E9">
          <w:rPr>
            <w:rFonts w:ascii="HCI Poppy" w:eastAsia="휴먼명조"/>
            <w:spacing w:val="-1"/>
            <w:sz w:val="24"/>
          </w:rPr>
          <w:delText xml:space="preserve"> </w:delText>
        </w:r>
        <w:r w:rsidDel="007E07E9">
          <w:rPr>
            <w:rFonts w:ascii="HCI Poppy" w:eastAsia="휴먼명조"/>
            <w:spacing w:val="-1"/>
            <w:sz w:val="24"/>
          </w:rPr>
          <w:delText>권리를</w:delText>
        </w:r>
        <w:r w:rsidDel="007E07E9">
          <w:rPr>
            <w:rFonts w:ascii="HCI Poppy" w:eastAsia="휴먼명조"/>
            <w:spacing w:val="-1"/>
            <w:sz w:val="24"/>
          </w:rPr>
          <w:delText xml:space="preserve"> </w:delText>
        </w:r>
        <w:r w:rsidDel="007E07E9">
          <w:rPr>
            <w:rFonts w:ascii="HCI Poppy" w:eastAsia="휴먼명조"/>
            <w:spacing w:val="-1"/>
            <w:sz w:val="24"/>
          </w:rPr>
          <w:delText>이전할</w:delText>
        </w:r>
        <w:r w:rsidDel="007E07E9">
          <w:rPr>
            <w:rFonts w:ascii="HCI Poppy" w:eastAsia="휴먼명조"/>
            <w:spacing w:val="-1"/>
            <w:sz w:val="24"/>
          </w:rPr>
          <w:delText xml:space="preserve"> </w:delText>
        </w:r>
        <w:r w:rsidDel="007E07E9">
          <w:rPr>
            <w:rFonts w:ascii="HCI Poppy" w:eastAsia="휴먼명조"/>
            <w:spacing w:val="-1"/>
            <w:sz w:val="24"/>
          </w:rPr>
          <w:delText>수</w:delText>
        </w:r>
        <w:r w:rsidDel="007E07E9">
          <w:rPr>
            <w:rFonts w:ascii="HCI Poppy" w:eastAsia="휴먼명조"/>
            <w:spacing w:val="-1"/>
            <w:sz w:val="24"/>
          </w:rPr>
          <w:delText xml:space="preserve"> </w:delText>
        </w:r>
        <w:r w:rsidDel="007E07E9">
          <w:rPr>
            <w:rFonts w:ascii="HCI Poppy" w:eastAsia="휴먼명조"/>
            <w:spacing w:val="-1"/>
            <w:sz w:val="24"/>
          </w:rPr>
          <w:delText>있다</w:delText>
        </w:r>
        <w:r w:rsidDel="007E07E9">
          <w:rPr>
            <w:rFonts w:ascii="HCI Poppy" w:eastAsia="휴먼명조"/>
            <w:spacing w:val="-1"/>
            <w:sz w:val="24"/>
          </w:rPr>
          <w:delText>.</w:delText>
        </w:r>
      </w:del>
    </w:p>
    <w:p w14:paraId="4CDA0FCB" w14:textId="3326C90B" w:rsidR="004C1F03" w:rsidDel="00F14216" w:rsidRDefault="004C1F03">
      <w:pPr>
        <w:wordWrap/>
        <w:snapToGrid w:val="0"/>
        <w:spacing w:line="326" w:lineRule="auto"/>
        <w:textAlignment w:val="bottom"/>
        <w:rPr>
          <w:del w:id="281" w:author="이수용" w:date="2025-01-07T14:02:00Z"/>
          <w:b/>
          <w:sz w:val="24"/>
        </w:rPr>
      </w:pPr>
    </w:p>
    <w:p w14:paraId="649CAFBE" w14:textId="6C616F1B"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282" w:author="이수용" w:date="2025-01-07T14:02:00Z"/>
        </w:rPr>
      </w:pPr>
      <w:del w:id="283" w:author="이수용" w:date="2025-01-07T14:02:00Z">
        <w:r w:rsidDel="00F14216">
          <w:rPr>
            <w:rFonts w:ascii="HCI Poppy" w:eastAsia="휴먼명조"/>
            <w:b/>
            <w:sz w:val="24"/>
          </w:rPr>
          <w:delText>제</w:delText>
        </w:r>
        <w:r w:rsidDel="00F14216">
          <w:rPr>
            <w:rFonts w:ascii="HCI Poppy" w:eastAsia="휴먼명조"/>
            <w:b/>
            <w:sz w:val="24"/>
          </w:rPr>
          <w:delText xml:space="preserve"> 20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권리</w:delText>
        </w:r>
        <w:r w:rsidDel="00F14216">
          <w:rPr>
            <w:rFonts w:ascii="HCI Poppy" w:eastAsia="휴먼명조"/>
            <w:b/>
            <w:sz w:val="24"/>
          </w:rPr>
          <w:delText xml:space="preserve">, </w:delText>
        </w:r>
        <w:r w:rsidDel="00F14216">
          <w:rPr>
            <w:rFonts w:ascii="HCI Poppy" w:eastAsia="휴먼명조"/>
            <w:b/>
            <w:sz w:val="24"/>
          </w:rPr>
          <w:delText>의무의</w:delText>
        </w:r>
        <w:r w:rsidDel="00F14216">
          <w:rPr>
            <w:rFonts w:ascii="HCI Poppy" w:eastAsia="휴먼명조"/>
            <w:b/>
            <w:sz w:val="24"/>
          </w:rPr>
          <w:delText xml:space="preserve"> </w:delText>
        </w:r>
        <w:r w:rsidDel="00F14216">
          <w:rPr>
            <w:rFonts w:ascii="HCI Poppy" w:eastAsia="휴먼명조"/>
            <w:b/>
            <w:sz w:val="24"/>
          </w:rPr>
          <w:delText>양도</w:delText>
        </w:r>
        <w:r w:rsidDel="00F14216">
          <w:rPr>
            <w:rFonts w:ascii="HCI Poppy" w:eastAsia="휴먼명조"/>
            <w:b/>
            <w:sz w:val="24"/>
          </w:rPr>
          <w:delText xml:space="preserve"> </w:delText>
        </w:r>
        <w:r w:rsidDel="00F14216">
          <w:rPr>
            <w:rFonts w:ascii="HCI Poppy" w:eastAsia="휴먼명조"/>
            <w:b/>
            <w:sz w:val="24"/>
          </w:rPr>
          <w:delText>금지</w:delText>
        </w:r>
        <w:r w:rsidDel="00F14216">
          <w:rPr>
            <w:rFonts w:ascii="HCI Poppy" w:eastAsia="휴먼명조"/>
            <w:b/>
            <w:sz w:val="24"/>
          </w:rPr>
          <w:delText xml:space="preserve"> )</w:delText>
        </w:r>
      </w:del>
    </w:p>
    <w:p w14:paraId="6A0EF36C" w14:textId="10B1A9CC"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84" w:author="이수용" w:date="2025-01-07T14:02:00Z"/>
        </w:rPr>
      </w:pPr>
      <w:del w:id="285"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발주자</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상대방의</w:delText>
        </w:r>
        <w:r w:rsidDel="00F14216">
          <w:rPr>
            <w:rFonts w:ascii="HCI Poppy" w:eastAsia="휴먼명조"/>
            <w:spacing w:val="-1"/>
            <w:sz w:val="24"/>
          </w:rPr>
          <w:delText xml:space="preserve"> </w:delText>
        </w:r>
        <w:r w:rsidDel="00F14216">
          <w:rPr>
            <w:rFonts w:ascii="HCI Poppy" w:eastAsia="휴먼명조"/>
            <w:spacing w:val="-1"/>
            <w:sz w:val="24"/>
          </w:rPr>
          <w:delText>사전</w:delText>
        </w:r>
        <w:r w:rsidDel="00F14216">
          <w:rPr>
            <w:rFonts w:ascii="HCI Poppy" w:eastAsia="휴먼명조"/>
            <w:spacing w:val="-1"/>
            <w:sz w:val="24"/>
          </w:rPr>
          <w:delText xml:space="preserve"> </w:delText>
        </w:r>
        <w:r w:rsidDel="00F14216">
          <w:rPr>
            <w:rFonts w:ascii="HCI Poppy" w:eastAsia="휴먼명조"/>
            <w:spacing w:val="-1"/>
            <w:sz w:val="24"/>
          </w:rPr>
          <w:delText>서면</w:delText>
        </w:r>
        <w:r w:rsidDel="00F14216">
          <w:rPr>
            <w:rFonts w:ascii="HCI Poppy" w:eastAsia="휴먼명조"/>
            <w:spacing w:val="-1"/>
            <w:sz w:val="24"/>
          </w:rPr>
          <w:delText xml:space="preserve"> </w:delText>
        </w:r>
        <w:r w:rsidDel="00F14216">
          <w:rPr>
            <w:rFonts w:ascii="HCI Poppy" w:eastAsia="휴먼명조"/>
            <w:spacing w:val="-1"/>
            <w:sz w:val="24"/>
          </w:rPr>
          <w:delText>동의</w:delText>
        </w:r>
        <w:r w:rsidDel="00F14216">
          <w:rPr>
            <w:rFonts w:ascii="HCI Poppy" w:eastAsia="휴먼명조"/>
            <w:spacing w:val="-1"/>
            <w:sz w:val="24"/>
          </w:rPr>
          <w:delText xml:space="preserve"> </w:delText>
        </w:r>
        <w:r w:rsidDel="00F14216">
          <w:rPr>
            <w:rFonts w:ascii="HCI Poppy" w:eastAsia="휴먼명조"/>
            <w:spacing w:val="-1"/>
            <w:sz w:val="24"/>
          </w:rPr>
          <w:delText>없이</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계약상의</w:delText>
        </w:r>
        <w:r w:rsidDel="00F14216">
          <w:rPr>
            <w:rFonts w:ascii="HCI Poppy" w:eastAsia="휴먼명조"/>
            <w:spacing w:val="-1"/>
            <w:sz w:val="24"/>
          </w:rPr>
          <w:delText xml:space="preserve"> </w:delText>
        </w:r>
        <w:r w:rsidDel="00F14216">
          <w:rPr>
            <w:rFonts w:ascii="HCI Poppy" w:eastAsia="휴먼명조"/>
            <w:spacing w:val="-1"/>
            <w:sz w:val="24"/>
          </w:rPr>
          <w:delText>권리와</w:delText>
        </w:r>
        <w:r w:rsidDel="00F14216">
          <w:rPr>
            <w:rFonts w:ascii="HCI Poppy" w:eastAsia="휴먼명조"/>
            <w:spacing w:val="-1"/>
            <w:sz w:val="24"/>
          </w:rPr>
          <w:delText xml:space="preserve"> </w:delText>
        </w:r>
        <w:r w:rsidDel="00F14216">
          <w:rPr>
            <w:rFonts w:ascii="HCI Poppy" w:eastAsia="휴먼명조"/>
            <w:spacing w:val="-1"/>
            <w:sz w:val="24"/>
          </w:rPr>
          <w:delText>의무를</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3</w:delText>
        </w:r>
        <w:r w:rsidDel="00F14216">
          <w:rPr>
            <w:rFonts w:ascii="HCI Poppy" w:eastAsia="휴먼명조"/>
            <w:spacing w:val="-1"/>
            <w:sz w:val="24"/>
          </w:rPr>
          <w:delText>자에게</w:delText>
        </w:r>
        <w:r w:rsidDel="00F14216">
          <w:rPr>
            <w:rFonts w:ascii="HCI Poppy" w:eastAsia="휴먼명조"/>
            <w:spacing w:val="-1"/>
            <w:sz w:val="24"/>
          </w:rPr>
          <w:delText xml:space="preserve"> </w:delText>
        </w:r>
        <w:r w:rsidDel="00F14216">
          <w:rPr>
            <w:rFonts w:ascii="HCI Poppy" w:eastAsia="휴먼명조"/>
            <w:spacing w:val="-1"/>
            <w:sz w:val="24"/>
          </w:rPr>
          <w:delText>양도하거나</w:delText>
        </w:r>
        <w:r w:rsidDel="00F14216">
          <w:rPr>
            <w:rFonts w:ascii="HCI Poppy" w:eastAsia="휴먼명조"/>
            <w:spacing w:val="-1"/>
            <w:sz w:val="24"/>
          </w:rPr>
          <w:delText xml:space="preserve"> </w:delText>
        </w:r>
        <w:r w:rsidDel="00F14216">
          <w:rPr>
            <w:rFonts w:ascii="HCI Poppy" w:eastAsia="휴먼명조"/>
            <w:spacing w:val="-1"/>
            <w:sz w:val="24"/>
          </w:rPr>
          <w:delText>처분할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없으며</w:delText>
        </w:r>
        <w:r w:rsidDel="00F14216">
          <w:rPr>
            <w:rFonts w:ascii="HCI Poppy" w:eastAsia="휴먼명조"/>
            <w:spacing w:val="-1"/>
            <w:sz w:val="24"/>
          </w:rPr>
          <w:delText xml:space="preserve">, </w:delText>
        </w:r>
        <w:r w:rsidDel="00F14216">
          <w:rPr>
            <w:rFonts w:ascii="HCI Poppy" w:eastAsia="휴먼명조"/>
            <w:spacing w:val="-1"/>
            <w:sz w:val="24"/>
          </w:rPr>
          <w:delText>계약상대자는</w:delText>
        </w:r>
        <w:r w:rsidDel="00F14216">
          <w:rPr>
            <w:rFonts w:ascii="HCI Poppy" w:eastAsia="휴먼명조"/>
            <w:spacing w:val="-1"/>
            <w:sz w:val="24"/>
          </w:rPr>
          <w:delText xml:space="preserve"> </w:delText>
        </w:r>
        <w:r w:rsidDel="00F14216">
          <w:rPr>
            <w:rFonts w:ascii="HCI Poppy" w:eastAsia="휴먼명조"/>
            <w:spacing w:val="-1"/>
            <w:sz w:val="24"/>
          </w:rPr>
          <w:delText>발주자의</w:delText>
        </w:r>
        <w:r w:rsidDel="00F14216">
          <w:rPr>
            <w:rFonts w:ascii="HCI Poppy" w:eastAsia="휴먼명조"/>
            <w:spacing w:val="-1"/>
            <w:sz w:val="24"/>
          </w:rPr>
          <w:delText xml:space="preserve"> </w:delText>
        </w:r>
        <w:r w:rsidDel="00F14216">
          <w:rPr>
            <w:rFonts w:ascii="HCI Poppy" w:eastAsia="휴먼명조"/>
            <w:spacing w:val="-1"/>
            <w:sz w:val="24"/>
          </w:rPr>
          <w:delText>사전</w:delText>
        </w:r>
        <w:r w:rsidDel="00F14216">
          <w:rPr>
            <w:rFonts w:ascii="HCI Poppy" w:eastAsia="휴먼명조"/>
            <w:spacing w:val="-1"/>
            <w:sz w:val="24"/>
          </w:rPr>
          <w:delText xml:space="preserve"> </w:delText>
        </w:r>
        <w:r w:rsidDel="00F14216">
          <w:rPr>
            <w:rFonts w:ascii="HCI Poppy" w:eastAsia="휴먼명조"/>
            <w:spacing w:val="-1"/>
            <w:sz w:val="24"/>
          </w:rPr>
          <w:delText>서면동의</w:delText>
        </w:r>
        <w:r w:rsidDel="00F14216">
          <w:rPr>
            <w:rFonts w:ascii="HCI Poppy" w:eastAsia="휴먼명조"/>
            <w:spacing w:val="-1"/>
            <w:sz w:val="24"/>
          </w:rPr>
          <w:delText xml:space="preserve"> </w:delText>
        </w:r>
        <w:r w:rsidDel="00F14216">
          <w:rPr>
            <w:rFonts w:ascii="HCI Poppy" w:eastAsia="휴먼명조"/>
            <w:spacing w:val="-1"/>
            <w:sz w:val="24"/>
          </w:rPr>
          <w:delText>없이</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3</w:delText>
        </w:r>
        <w:r w:rsidDel="00F14216">
          <w:rPr>
            <w:rFonts w:ascii="HCI Poppy" w:eastAsia="휴먼명조"/>
            <w:spacing w:val="-1"/>
            <w:sz w:val="24"/>
          </w:rPr>
          <w:delText>자에게</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계약에</w:delText>
        </w:r>
        <w:r w:rsidDel="00F14216">
          <w:rPr>
            <w:rFonts w:ascii="HCI Poppy" w:eastAsia="휴먼명조"/>
            <w:spacing w:val="-1"/>
            <w:sz w:val="24"/>
          </w:rPr>
          <w:delText xml:space="preserve"> </w:delText>
        </w:r>
        <w:r w:rsidDel="00F14216">
          <w:rPr>
            <w:rFonts w:ascii="HCI Poppy" w:eastAsia="휴먼명조"/>
            <w:spacing w:val="-1"/>
            <w:sz w:val="24"/>
          </w:rPr>
          <w:delText>따른</w:delText>
        </w:r>
        <w:r w:rsidDel="00F14216">
          <w:rPr>
            <w:rFonts w:ascii="HCI Poppy" w:eastAsia="휴먼명조"/>
            <w:spacing w:val="-1"/>
            <w:sz w:val="24"/>
          </w:rPr>
          <w:delText xml:space="preserve"> </w:delText>
        </w:r>
        <w:r w:rsidDel="00F14216">
          <w:rPr>
            <w:rFonts w:ascii="HCI Poppy" w:eastAsia="휴먼명조"/>
            <w:spacing w:val="-1"/>
            <w:sz w:val="24"/>
          </w:rPr>
          <w:delText>업무의</w:delText>
        </w:r>
        <w:r w:rsidDel="00F14216">
          <w:rPr>
            <w:rFonts w:ascii="HCI Poppy" w:eastAsia="휴먼명조"/>
            <w:spacing w:val="-1"/>
            <w:sz w:val="24"/>
          </w:rPr>
          <w:delText xml:space="preserve"> </w:delText>
        </w:r>
        <w:r w:rsidDel="00F14216">
          <w:rPr>
            <w:rFonts w:ascii="HCI Poppy" w:eastAsia="휴먼명조"/>
            <w:spacing w:val="-1"/>
            <w:sz w:val="24"/>
          </w:rPr>
          <w:delText>전부</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일부를</w:delText>
        </w:r>
        <w:r w:rsidDel="00F14216">
          <w:rPr>
            <w:rFonts w:ascii="HCI Poppy" w:eastAsia="휴먼명조"/>
            <w:spacing w:val="-1"/>
            <w:sz w:val="24"/>
          </w:rPr>
          <w:delText xml:space="preserve"> </w:delText>
        </w:r>
        <w:r w:rsidDel="00F14216">
          <w:rPr>
            <w:rFonts w:ascii="HCI Poppy" w:eastAsia="휴먼명조"/>
            <w:spacing w:val="-1"/>
            <w:sz w:val="24"/>
          </w:rPr>
          <w:delText>하도급</w:delText>
        </w:r>
        <w:r w:rsidDel="00F14216">
          <w:rPr>
            <w:rFonts w:ascii="HCI Poppy" w:eastAsia="휴먼명조"/>
            <w:spacing w:val="-1"/>
            <w:sz w:val="24"/>
          </w:rPr>
          <w:delText xml:space="preserve"> </w:delText>
        </w:r>
        <w:r w:rsidDel="00F14216">
          <w:rPr>
            <w:rFonts w:ascii="HCI Poppy" w:eastAsia="휴먼명조"/>
            <w:spacing w:val="-1"/>
            <w:sz w:val="24"/>
          </w:rPr>
          <w:delText>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없다</w:delText>
        </w:r>
        <w:r w:rsidDel="00F14216">
          <w:rPr>
            <w:rFonts w:ascii="HCI Poppy" w:eastAsia="휴먼명조"/>
            <w:spacing w:val="-1"/>
            <w:sz w:val="24"/>
          </w:rPr>
          <w:delText xml:space="preserve">. </w:delText>
        </w:r>
      </w:del>
    </w:p>
    <w:p w14:paraId="5A9D698C" w14:textId="0ACBC065" w:rsidR="004C1F03" w:rsidDel="00F14216" w:rsidRDefault="004C1F03">
      <w:pPr>
        <w:wordWrap/>
        <w:snapToGrid w:val="0"/>
        <w:spacing w:line="326" w:lineRule="auto"/>
        <w:textAlignment w:val="bottom"/>
        <w:rPr>
          <w:del w:id="286" w:author="이수용" w:date="2025-01-07T14:02:00Z"/>
          <w:sz w:val="24"/>
        </w:rPr>
      </w:pPr>
    </w:p>
    <w:p w14:paraId="63E70E9A" w14:textId="3A1B0656"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287" w:author="이수용" w:date="2025-01-07T14:02:00Z"/>
        </w:rPr>
      </w:pPr>
      <w:del w:id="288" w:author="이수용" w:date="2025-01-07T14:02:00Z">
        <w:r w:rsidDel="00F14216">
          <w:rPr>
            <w:rFonts w:ascii="HCI Poppy" w:eastAsia="휴먼명조"/>
            <w:b/>
            <w:sz w:val="24"/>
          </w:rPr>
          <w:delText>제</w:delText>
        </w:r>
        <w:r w:rsidDel="00F14216">
          <w:rPr>
            <w:rFonts w:ascii="HCI Poppy" w:eastAsia="휴먼명조"/>
            <w:b/>
            <w:sz w:val="24"/>
          </w:rPr>
          <w:delText xml:space="preserve"> 21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비밀유지</w:delText>
        </w:r>
        <w:r w:rsidDel="00F14216">
          <w:rPr>
            <w:rFonts w:ascii="HCI Poppy" w:eastAsia="휴먼명조"/>
            <w:b/>
            <w:sz w:val="24"/>
          </w:rPr>
          <w:delText xml:space="preserve"> )</w:delText>
        </w:r>
      </w:del>
    </w:p>
    <w:p w14:paraId="3228159E" w14:textId="5D10E535"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89" w:author="이수용" w:date="2025-01-07T14:02:00Z"/>
        </w:rPr>
      </w:pPr>
      <w:del w:id="290"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당사자는</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계약의</w:delText>
        </w:r>
        <w:r w:rsidDel="00F14216">
          <w:rPr>
            <w:rFonts w:ascii="HCI Poppy" w:eastAsia="휴먼명조"/>
            <w:spacing w:val="-1"/>
            <w:sz w:val="24"/>
          </w:rPr>
          <w:delText xml:space="preserve"> </w:delText>
        </w:r>
        <w:r w:rsidDel="00F14216">
          <w:rPr>
            <w:rFonts w:ascii="HCI Poppy" w:eastAsia="휴먼명조"/>
            <w:spacing w:val="-1"/>
            <w:sz w:val="24"/>
          </w:rPr>
          <w:delText>체결사실</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수행에</w:delText>
        </w:r>
        <w:r w:rsidDel="00F14216">
          <w:rPr>
            <w:rFonts w:ascii="HCI Poppy" w:eastAsia="휴먼명조"/>
            <w:spacing w:val="-1"/>
            <w:sz w:val="24"/>
          </w:rPr>
          <w:delText xml:space="preserve"> </w:delText>
        </w:r>
        <w:r w:rsidDel="00F14216">
          <w:rPr>
            <w:rFonts w:ascii="HCI Poppy" w:eastAsia="휴먼명조"/>
            <w:spacing w:val="-1"/>
            <w:sz w:val="24"/>
          </w:rPr>
          <w:delText>관한</w:delText>
        </w:r>
        <w:r w:rsidDel="00F14216">
          <w:rPr>
            <w:rFonts w:ascii="HCI Poppy" w:eastAsia="휴먼명조"/>
            <w:spacing w:val="-1"/>
            <w:sz w:val="24"/>
          </w:rPr>
          <w:delText xml:space="preserve"> </w:delText>
        </w:r>
        <w:r w:rsidDel="00F14216">
          <w:rPr>
            <w:rFonts w:ascii="HCI Poppy" w:eastAsia="휴먼명조"/>
            <w:spacing w:val="-1"/>
            <w:sz w:val="24"/>
          </w:rPr>
          <w:delText>진행상황이나</w:delText>
        </w:r>
        <w:r w:rsidDel="00F14216">
          <w:rPr>
            <w:rFonts w:ascii="HCI Poppy" w:eastAsia="휴먼명조"/>
            <w:spacing w:val="-1"/>
            <w:sz w:val="24"/>
          </w:rPr>
          <w:delText xml:space="preserve"> </w:delText>
        </w:r>
        <w:r w:rsidDel="00F14216">
          <w:rPr>
            <w:rFonts w:ascii="HCI Poppy" w:eastAsia="휴먼명조"/>
            <w:spacing w:val="-1"/>
            <w:sz w:val="24"/>
          </w:rPr>
          <w:delText>내용</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그</w:delText>
        </w:r>
        <w:r w:rsidDel="00F14216">
          <w:rPr>
            <w:rFonts w:ascii="HCI Poppy" w:eastAsia="휴먼명조"/>
            <w:spacing w:val="-1"/>
            <w:sz w:val="24"/>
          </w:rPr>
          <w:delText xml:space="preserve"> </w:delText>
        </w:r>
        <w:r w:rsidDel="00F14216">
          <w:rPr>
            <w:rFonts w:ascii="HCI Poppy" w:eastAsia="휴먼명조"/>
            <w:spacing w:val="-1"/>
            <w:sz w:val="24"/>
          </w:rPr>
          <w:delText>결과</w:delText>
        </w:r>
        <w:r w:rsidDel="00F14216">
          <w:rPr>
            <w:rFonts w:ascii="HCI Poppy" w:eastAsia="휴먼명조"/>
            <w:spacing w:val="-1"/>
            <w:sz w:val="24"/>
          </w:rPr>
          <w:delText xml:space="preserve"> </w:delText>
        </w:r>
        <w:r w:rsidDel="00F14216">
          <w:rPr>
            <w:rFonts w:ascii="HCI Poppy" w:eastAsia="휴먼명조"/>
            <w:spacing w:val="-1"/>
            <w:sz w:val="24"/>
          </w:rPr>
          <w:delText>등을</w:delText>
        </w:r>
        <w:r w:rsidDel="00F14216">
          <w:rPr>
            <w:rFonts w:ascii="HCI Poppy" w:eastAsia="휴먼명조"/>
            <w:spacing w:val="-1"/>
            <w:sz w:val="24"/>
          </w:rPr>
          <w:delText xml:space="preserve"> </w:delText>
        </w:r>
        <w:r w:rsidDel="00F14216">
          <w:rPr>
            <w:rFonts w:ascii="HCI Poppy" w:eastAsia="휴먼명조"/>
            <w:spacing w:val="-1"/>
            <w:sz w:val="24"/>
          </w:rPr>
          <w:delText>상대방의</w:delText>
        </w:r>
        <w:r w:rsidDel="00F14216">
          <w:rPr>
            <w:rFonts w:ascii="HCI Poppy" w:eastAsia="휴먼명조"/>
            <w:spacing w:val="-1"/>
            <w:sz w:val="24"/>
          </w:rPr>
          <w:delText xml:space="preserve"> </w:delText>
        </w:r>
        <w:r w:rsidDel="00F14216">
          <w:rPr>
            <w:rFonts w:ascii="HCI Poppy" w:eastAsia="휴먼명조"/>
            <w:spacing w:val="-1"/>
            <w:sz w:val="24"/>
          </w:rPr>
          <w:delText>사전</w:delText>
        </w:r>
        <w:r w:rsidDel="00F14216">
          <w:rPr>
            <w:rFonts w:ascii="HCI Poppy" w:eastAsia="휴먼명조"/>
            <w:spacing w:val="-1"/>
            <w:sz w:val="24"/>
          </w:rPr>
          <w:delText xml:space="preserve"> </w:delText>
        </w:r>
        <w:r w:rsidDel="00F14216">
          <w:rPr>
            <w:rFonts w:ascii="HCI Poppy" w:eastAsia="휴먼명조"/>
            <w:spacing w:val="-1"/>
            <w:sz w:val="24"/>
          </w:rPr>
          <w:delText>서면</w:delText>
        </w:r>
        <w:r w:rsidDel="00F14216">
          <w:rPr>
            <w:rFonts w:ascii="HCI Poppy" w:eastAsia="휴먼명조"/>
            <w:spacing w:val="-1"/>
            <w:sz w:val="24"/>
          </w:rPr>
          <w:delText xml:space="preserve"> </w:delText>
        </w:r>
        <w:r w:rsidDel="00F14216">
          <w:rPr>
            <w:rFonts w:ascii="HCI Poppy" w:eastAsia="휴먼명조"/>
            <w:spacing w:val="-1"/>
            <w:sz w:val="24"/>
          </w:rPr>
          <w:delText>동의</w:delText>
        </w:r>
        <w:r w:rsidDel="00F14216">
          <w:rPr>
            <w:rFonts w:ascii="HCI Poppy" w:eastAsia="휴먼명조"/>
            <w:spacing w:val="-1"/>
            <w:sz w:val="24"/>
          </w:rPr>
          <w:delText xml:space="preserve"> </w:delText>
        </w:r>
        <w:r w:rsidDel="00F14216">
          <w:rPr>
            <w:rFonts w:ascii="HCI Poppy" w:eastAsia="휴먼명조"/>
            <w:spacing w:val="-1"/>
            <w:sz w:val="24"/>
          </w:rPr>
          <w:delText>없이</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3</w:delText>
        </w:r>
        <w:r w:rsidDel="00F14216">
          <w:rPr>
            <w:rFonts w:ascii="HCI Poppy" w:eastAsia="휴먼명조"/>
            <w:spacing w:val="-1"/>
            <w:sz w:val="24"/>
          </w:rPr>
          <w:delText>자에게</w:delText>
        </w:r>
        <w:r w:rsidDel="00F14216">
          <w:rPr>
            <w:rFonts w:ascii="HCI Poppy" w:eastAsia="휴먼명조"/>
            <w:spacing w:val="-1"/>
            <w:sz w:val="24"/>
          </w:rPr>
          <w:delText xml:space="preserve"> </w:delText>
        </w:r>
        <w:r w:rsidDel="00F14216">
          <w:rPr>
            <w:rFonts w:ascii="HCI Poppy" w:eastAsia="휴먼명조"/>
            <w:spacing w:val="-1"/>
            <w:sz w:val="24"/>
          </w:rPr>
          <w:delText>공개</w:delText>
        </w:r>
        <w:r w:rsidDel="00F14216">
          <w:rPr>
            <w:rFonts w:ascii="HCI Poppy" w:eastAsia="휴먼명조"/>
            <w:spacing w:val="-1"/>
            <w:sz w:val="24"/>
          </w:rPr>
          <w:delText xml:space="preserve">, </w:delText>
        </w:r>
        <w:r w:rsidDel="00F14216">
          <w:rPr>
            <w:rFonts w:ascii="HCI Poppy" w:eastAsia="휴먼명조"/>
            <w:spacing w:val="-1"/>
            <w:sz w:val="24"/>
          </w:rPr>
          <w:delText>유출</w:delText>
        </w:r>
        <w:r w:rsidDel="00F14216">
          <w:rPr>
            <w:rFonts w:ascii="HCI Poppy" w:eastAsia="휴먼명조"/>
            <w:spacing w:val="-1"/>
            <w:sz w:val="24"/>
          </w:rPr>
          <w:delText xml:space="preserve">, </w:delText>
        </w:r>
        <w:r w:rsidDel="00F14216">
          <w:rPr>
            <w:rFonts w:ascii="HCI Poppy" w:eastAsia="휴먼명조"/>
            <w:spacing w:val="-1"/>
            <w:sz w:val="24"/>
          </w:rPr>
          <w:delText>제공하여서는</w:delText>
        </w:r>
        <w:r w:rsidDel="00F14216">
          <w:rPr>
            <w:rFonts w:ascii="HCI Poppy" w:eastAsia="휴먼명조"/>
            <w:spacing w:val="-1"/>
            <w:sz w:val="24"/>
          </w:rPr>
          <w:delText xml:space="preserve"> </w:delText>
        </w:r>
        <w:r w:rsidDel="00F14216">
          <w:rPr>
            <w:rFonts w:ascii="HCI Poppy" w:eastAsia="휴먼명조"/>
            <w:spacing w:val="-1"/>
            <w:sz w:val="24"/>
          </w:rPr>
          <w:delText>아니</w:delText>
        </w:r>
        <w:r w:rsidDel="00F14216">
          <w:rPr>
            <w:rFonts w:ascii="HCI Poppy" w:eastAsia="휴먼명조"/>
            <w:spacing w:val="-1"/>
            <w:sz w:val="24"/>
          </w:rPr>
          <w:delText xml:space="preserve"> </w:delText>
        </w:r>
        <w:r w:rsidDel="00F14216">
          <w:rPr>
            <w:rFonts w:ascii="HCI Poppy" w:eastAsia="휴먼명조"/>
            <w:spacing w:val="-1"/>
            <w:sz w:val="24"/>
          </w:rPr>
          <w:delText>된다</w:delText>
        </w:r>
        <w:r w:rsidDel="00F14216">
          <w:rPr>
            <w:rFonts w:ascii="HCI Poppy" w:eastAsia="휴먼명조"/>
            <w:spacing w:val="-1"/>
            <w:sz w:val="24"/>
          </w:rPr>
          <w:delText xml:space="preserve">. </w:delText>
        </w:r>
      </w:del>
    </w:p>
    <w:p w14:paraId="46D228E9" w14:textId="3B2F4276"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2"/>
        <w:rPr>
          <w:del w:id="291" w:author="이수용" w:date="2025-01-07T14:02:00Z"/>
        </w:rPr>
      </w:pPr>
      <w:del w:id="292" w:author="이수용" w:date="2025-01-07T14:02:00Z">
        <w:r w:rsidDel="00F14216">
          <w:rPr>
            <w:rFonts w:ascii="한양신명조"/>
            <w:spacing w:val="-1"/>
            <w:sz w:val="24"/>
          </w:rPr>
          <w:delText>②</w:delText>
        </w:r>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당사자는</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계약의</w:delText>
        </w:r>
        <w:r w:rsidDel="00F14216">
          <w:rPr>
            <w:rFonts w:ascii="HCI Poppy" w:eastAsia="휴먼명조"/>
            <w:spacing w:val="-1"/>
            <w:sz w:val="24"/>
          </w:rPr>
          <w:delText xml:space="preserve"> </w:delText>
        </w:r>
        <w:r w:rsidDel="00F14216">
          <w:rPr>
            <w:rFonts w:ascii="HCI Poppy" w:eastAsia="휴먼명조"/>
            <w:spacing w:val="-1"/>
            <w:sz w:val="24"/>
          </w:rPr>
          <w:delText>체결</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이행과</w:delText>
        </w:r>
        <w:r w:rsidDel="00F14216">
          <w:rPr>
            <w:rFonts w:ascii="HCI Poppy" w:eastAsia="휴먼명조"/>
            <w:spacing w:val="-1"/>
            <w:sz w:val="24"/>
          </w:rPr>
          <w:delText xml:space="preserve"> </w:delText>
        </w:r>
        <w:r w:rsidDel="00F14216">
          <w:rPr>
            <w:rFonts w:ascii="HCI Poppy" w:eastAsia="휴먼명조"/>
            <w:spacing w:val="-1"/>
            <w:sz w:val="24"/>
          </w:rPr>
          <w:delText>관련하여</w:delText>
        </w:r>
        <w:r w:rsidDel="00F14216">
          <w:rPr>
            <w:rFonts w:ascii="HCI Poppy" w:eastAsia="휴먼명조"/>
            <w:spacing w:val="-1"/>
            <w:sz w:val="24"/>
          </w:rPr>
          <w:delText xml:space="preserve"> </w:delText>
        </w:r>
        <w:r w:rsidDel="00F14216">
          <w:rPr>
            <w:rFonts w:ascii="HCI Poppy" w:eastAsia="휴먼명조"/>
            <w:spacing w:val="-1"/>
            <w:sz w:val="24"/>
          </w:rPr>
          <w:delText>알게</w:delText>
        </w:r>
        <w:r w:rsidDel="00F14216">
          <w:rPr>
            <w:rFonts w:ascii="HCI Poppy" w:eastAsia="휴먼명조"/>
            <w:spacing w:val="-1"/>
            <w:sz w:val="24"/>
          </w:rPr>
          <w:delText xml:space="preserve"> </w:delText>
        </w:r>
        <w:r w:rsidDel="00F14216">
          <w:rPr>
            <w:rFonts w:ascii="HCI Poppy" w:eastAsia="휴먼명조"/>
            <w:spacing w:val="-1"/>
            <w:sz w:val="24"/>
          </w:rPr>
          <w:delText>된</w:delText>
        </w:r>
        <w:r w:rsidDel="00F14216">
          <w:rPr>
            <w:rFonts w:ascii="HCI Poppy" w:eastAsia="휴먼명조"/>
            <w:spacing w:val="-1"/>
            <w:sz w:val="24"/>
          </w:rPr>
          <w:delText xml:space="preserve"> </w:delText>
        </w:r>
        <w:r w:rsidDel="00F14216">
          <w:rPr>
            <w:rFonts w:ascii="HCI Poppy" w:eastAsia="휴먼명조"/>
            <w:spacing w:val="-1"/>
            <w:sz w:val="24"/>
          </w:rPr>
          <w:delText>상대방의</w:delText>
        </w:r>
        <w:r w:rsidDel="00F14216">
          <w:rPr>
            <w:rFonts w:ascii="HCI Poppy" w:eastAsia="휴먼명조"/>
            <w:spacing w:val="-1"/>
            <w:sz w:val="24"/>
          </w:rPr>
          <w:delText xml:space="preserve"> </w:delText>
        </w:r>
        <w:r w:rsidDel="00F14216">
          <w:rPr>
            <w:rFonts w:ascii="HCI Poppy" w:eastAsia="휴먼명조"/>
            <w:spacing w:val="-1"/>
            <w:sz w:val="24"/>
          </w:rPr>
          <w:delText>업무상</w:delText>
        </w:r>
        <w:r w:rsidDel="00F14216">
          <w:rPr>
            <w:rFonts w:ascii="HCI Poppy" w:eastAsia="휴먼명조"/>
            <w:spacing w:val="-1"/>
            <w:sz w:val="24"/>
          </w:rPr>
          <w:delText xml:space="preserve"> </w:delText>
        </w:r>
        <w:r w:rsidDel="00F14216">
          <w:rPr>
            <w:rFonts w:ascii="HCI Poppy" w:eastAsia="휴먼명조"/>
            <w:spacing w:val="-1"/>
            <w:sz w:val="24"/>
          </w:rPr>
          <w:delText>비밀</w:delText>
        </w:r>
        <w:r w:rsidDel="00F14216">
          <w:rPr>
            <w:rFonts w:ascii="HCI Poppy" w:eastAsia="휴먼명조"/>
            <w:spacing w:val="-1"/>
            <w:sz w:val="24"/>
          </w:rPr>
          <w:delText>(</w:delText>
        </w:r>
        <w:r w:rsidDel="00F14216">
          <w:rPr>
            <w:rFonts w:ascii="HCI Poppy" w:eastAsia="휴먼명조"/>
            <w:spacing w:val="-1"/>
            <w:sz w:val="24"/>
          </w:rPr>
          <w:delText>이하</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비밀정보</w:delText>
        </w:r>
        <w:r w:rsidDel="00F14216">
          <w:rPr>
            <w:rFonts w:ascii="HCI Poppy" w:eastAsia="휴먼명조"/>
            <w:spacing w:val="-1"/>
            <w:sz w:val="24"/>
          </w:rPr>
          <w:delText>”</w:delText>
        </w:r>
        <w:r w:rsidDel="00F14216">
          <w:rPr>
            <w:rFonts w:ascii="HCI Poppy" w:eastAsia="휴먼명조"/>
            <w:spacing w:val="-1"/>
            <w:sz w:val="24"/>
          </w:rPr>
          <w:delText>)</w:delText>
        </w:r>
        <w:r w:rsidDel="00F14216">
          <w:rPr>
            <w:rFonts w:ascii="HCI Poppy" w:eastAsia="휴먼명조"/>
            <w:spacing w:val="-1"/>
            <w:sz w:val="24"/>
          </w:rPr>
          <w:delText>을</w:delText>
        </w:r>
        <w:r w:rsidDel="00F14216">
          <w:rPr>
            <w:rFonts w:ascii="HCI Poppy" w:eastAsia="휴먼명조"/>
            <w:spacing w:val="-1"/>
            <w:sz w:val="24"/>
          </w:rPr>
          <w:delText xml:space="preserve"> </w:delText>
        </w:r>
        <w:r w:rsidDel="00F14216">
          <w:rPr>
            <w:rFonts w:ascii="HCI Poppy" w:eastAsia="휴먼명조"/>
            <w:spacing w:val="-1"/>
            <w:sz w:val="24"/>
          </w:rPr>
          <w:delText>상대방의</w:delText>
        </w:r>
        <w:r w:rsidDel="00F14216">
          <w:rPr>
            <w:rFonts w:ascii="HCI Poppy" w:eastAsia="휴먼명조"/>
            <w:spacing w:val="-1"/>
            <w:sz w:val="24"/>
          </w:rPr>
          <w:delText xml:space="preserve"> </w:delText>
        </w:r>
        <w:r w:rsidDel="00F14216">
          <w:rPr>
            <w:rFonts w:ascii="HCI Poppy" w:eastAsia="휴먼명조"/>
            <w:spacing w:val="-1"/>
            <w:sz w:val="24"/>
          </w:rPr>
          <w:delText>사전</w:delText>
        </w:r>
        <w:r w:rsidDel="00F14216">
          <w:rPr>
            <w:rFonts w:ascii="HCI Poppy" w:eastAsia="휴먼명조"/>
            <w:spacing w:val="-1"/>
            <w:sz w:val="24"/>
          </w:rPr>
          <w:delText xml:space="preserve"> </w:delText>
        </w:r>
        <w:r w:rsidDel="00F14216">
          <w:rPr>
            <w:rFonts w:ascii="HCI Poppy" w:eastAsia="휴먼명조"/>
            <w:spacing w:val="-1"/>
            <w:sz w:val="24"/>
          </w:rPr>
          <w:delText>서명</w:delText>
        </w:r>
        <w:r w:rsidDel="00F14216">
          <w:rPr>
            <w:rFonts w:ascii="HCI Poppy" w:eastAsia="휴먼명조"/>
            <w:spacing w:val="-1"/>
            <w:sz w:val="24"/>
          </w:rPr>
          <w:delText xml:space="preserve"> </w:delText>
        </w:r>
        <w:r w:rsidDel="00F14216">
          <w:rPr>
            <w:rFonts w:ascii="HCI Poppy" w:eastAsia="휴먼명조"/>
            <w:spacing w:val="-1"/>
            <w:sz w:val="24"/>
          </w:rPr>
          <w:delText>동의</w:delText>
        </w:r>
        <w:r w:rsidDel="00F14216">
          <w:rPr>
            <w:rFonts w:ascii="HCI Poppy" w:eastAsia="휴먼명조"/>
            <w:spacing w:val="-1"/>
            <w:sz w:val="24"/>
          </w:rPr>
          <w:delText xml:space="preserve"> </w:delText>
        </w:r>
        <w:r w:rsidDel="00F14216">
          <w:rPr>
            <w:rFonts w:ascii="HCI Poppy" w:eastAsia="휴먼명조"/>
            <w:spacing w:val="-1"/>
            <w:sz w:val="24"/>
          </w:rPr>
          <w:delText>없이</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목적</w:delText>
        </w:r>
        <w:r w:rsidDel="00F14216">
          <w:rPr>
            <w:rFonts w:ascii="HCI Poppy" w:eastAsia="휴먼명조"/>
            <w:spacing w:val="-1"/>
            <w:sz w:val="24"/>
          </w:rPr>
          <w:delText xml:space="preserve"> </w:delText>
        </w:r>
        <w:r w:rsidDel="00F14216">
          <w:rPr>
            <w:rFonts w:ascii="HCI Poppy" w:eastAsia="휴먼명조"/>
            <w:spacing w:val="-1"/>
            <w:sz w:val="24"/>
          </w:rPr>
          <w:delText>외에</w:delText>
        </w:r>
        <w:r w:rsidDel="00F14216">
          <w:rPr>
            <w:rFonts w:ascii="HCI Poppy" w:eastAsia="휴먼명조"/>
            <w:spacing w:val="-1"/>
            <w:sz w:val="24"/>
          </w:rPr>
          <w:delText xml:space="preserve"> </w:delText>
        </w:r>
        <w:r w:rsidDel="00F14216">
          <w:rPr>
            <w:rFonts w:ascii="HCI Poppy" w:eastAsia="휴먼명조"/>
            <w:spacing w:val="-1"/>
            <w:sz w:val="24"/>
          </w:rPr>
          <w:delText>사용하거나</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3</w:delText>
        </w:r>
        <w:r w:rsidDel="00F14216">
          <w:rPr>
            <w:rFonts w:ascii="HCI Poppy" w:eastAsia="휴먼명조"/>
            <w:spacing w:val="-1"/>
            <w:sz w:val="24"/>
          </w:rPr>
          <w:delText>자에게</w:delText>
        </w:r>
        <w:r w:rsidDel="00F14216">
          <w:rPr>
            <w:rFonts w:ascii="HCI Poppy" w:eastAsia="휴먼명조"/>
            <w:spacing w:val="-1"/>
            <w:sz w:val="24"/>
          </w:rPr>
          <w:delText xml:space="preserve"> </w:delText>
        </w:r>
        <w:r w:rsidDel="00F14216">
          <w:rPr>
            <w:rFonts w:ascii="HCI Poppy" w:eastAsia="휴먼명조"/>
            <w:spacing w:val="-1"/>
            <w:sz w:val="24"/>
          </w:rPr>
          <w:delText>공개</w:delText>
        </w:r>
        <w:r w:rsidDel="00F14216">
          <w:rPr>
            <w:rFonts w:ascii="HCI Poppy" w:eastAsia="휴먼명조"/>
            <w:spacing w:val="-1"/>
            <w:sz w:val="24"/>
          </w:rPr>
          <w:delText xml:space="preserve">, </w:delText>
        </w:r>
        <w:r w:rsidDel="00F14216">
          <w:rPr>
            <w:rFonts w:ascii="HCI Poppy" w:eastAsia="휴먼명조"/>
            <w:spacing w:val="-1"/>
            <w:sz w:val="24"/>
          </w:rPr>
          <w:delText>유출</w:delText>
        </w:r>
        <w:r w:rsidDel="00F14216">
          <w:rPr>
            <w:rFonts w:ascii="HCI Poppy" w:eastAsia="휴먼명조"/>
            <w:spacing w:val="-1"/>
            <w:sz w:val="24"/>
          </w:rPr>
          <w:delText xml:space="preserve">, </w:delText>
        </w:r>
        <w:r w:rsidDel="00F14216">
          <w:rPr>
            <w:rFonts w:ascii="HCI Poppy" w:eastAsia="휴먼명조"/>
            <w:spacing w:val="-1"/>
            <w:sz w:val="24"/>
          </w:rPr>
          <w:delText>제공하여서는</w:delText>
        </w:r>
        <w:r w:rsidDel="00F14216">
          <w:rPr>
            <w:rFonts w:ascii="HCI Poppy" w:eastAsia="휴먼명조"/>
            <w:spacing w:val="-1"/>
            <w:sz w:val="24"/>
          </w:rPr>
          <w:delText xml:space="preserve"> </w:delText>
        </w:r>
        <w:r w:rsidDel="00F14216">
          <w:rPr>
            <w:rFonts w:ascii="HCI Poppy" w:eastAsia="휴먼명조"/>
            <w:spacing w:val="-1"/>
            <w:sz w:val="24"/>
          </w:rPr>
          <w:delText>아니</w:delText>
        </w:r>
        <w:r w:rsidDel="00F14216">
          <w:rPr>
            <w:rFonts w:ascii="HCI Poppy" w:eastAsia="휴먼명조"/>
            <w:spacing w:val="-1"/>
            <w:sz w:val="24"/>
          </w:rPr>
          <w:delText xml:space="preserve"> </w:delText>
        </w:r>
        <w:r w:rsidDel="00F14216">
          <w:rPr>
            <w:rFonts w:ascii="HCI Poppy" w:eastAsia="휴먼명조"/>
            <w:spacing w:val="-1"/>
            <w:sz w:val="24"/>
          </w:rPr>
          <w:delText>된다</w:delText>
        </w:r>
        <w:r w:rsidDel="00F14216">
          <w:rPr>
            <w:rFonts w:ascii="HCI Poppy" w:eastAsia="휴먼명조"/>
            <w:spacing w:val="-1"/>
            <w:sz w:val="24"/>
          </w:rPr>
          <w:delText>.</w:delText>
        </w:r>
      </w:del>
    </w:p>
    <w:p w14:paraId="07785CAC" w14:textId="0602AB68"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2"/>
        <w:rPr>
          <w:del w:id="293" w:author="이수용" w:date="2025-01-07T14:02:00Z"/>
        </w:rPr>
      </w:pPr>
      <w:del w:id="294" w:author="이수용" w:date="2025-01-07T14:02:00Z">
        <w:r w:rsidDel="00F14216">
          <w:rPr>
            <w:rFonts w:ascii="한양신명조"/>
            <w:spacing w:val="-1"/>
            <w:sz w:val="24"/>
          </w:rPr>
          <w:delText>③</w:delText>
        </w:r>
        <w:r w:rsidDel="00F14216">
          <w:rPr>
            <w:rFonts w:ascii="HCI Poppy" w:eastAsia="휴먼명조"/>
            <w:spacing w:val="-1"/>
            <w:sz w:val="24"/>
          </w:rPr>
          <w:delText xml:space="preserve"> </w:delText>
        </w:r>
        <w:r w:rsidDel="00F14216">
          <w:rPr>
            <w:rFonts w:ascii="HCI Poppy" w:eastAsia="휴먼명조"/>
            <w:spacing w:val="-1"/>
            <w:sz w:val="24"/>
          </w:rPr>
          <w:delText>각</w:delText>
        </w:r>
        <w:r w:rsidDel="00F14216">
          <w:rPr>
            <w:rFonts w:ascii="HCI Poppy" w:eastAsia="휴먼명조"/>
            <w:spacing w:val="-1"/>
            <w:sz w:val="24"/>
          </w:rPr>
          <w:delText xml:space="preserve"> </w:delText>
        </w:r>
        <w:r w:rsidDel="00F14216">
          <w:rPr>
            <w:rFonts w:ascii="HCI Poppy" w:eastAsia="휴먼명조"/>
            <w:spacing w:val="-1"/>
            <w:sz w:val="24"/>
          </w:rPr>
          <w:delText>당사자의</w:delText>
        </w:r>
        <w:r w:rsidDel="00F14216">
          <w:rPr>
            <w:rFonts w:ascii="HCI Poppy" w:eastAsia="휴먼명조"/>
            <w:spacing w:val="-1"/>
            <w:sz w:val="24"/>
          </w:rPr>
          <w:delText xml:space="preserve"> </w:delText>
        </w:r>
        <w:r w:rsidDel="00F14216">
          <w:rPr>
            <w:rFonts w:ascii="HCI Poppy" w:eastAsia="휴먼명조"/>
            <w:spacing w:val="-1"/>
            <w:sz w:val="24"/>
          </w:rPr>
          <w:delText>의무위반이</w:delText>
        </w:r>
        <w:r w:rsidDel="00F14216">
          <w:rPr>
            <w:rFonts w:ascii="HCI Poppy" w:eastAsia="휴먼명조"/>
            <w:spacing w:val="-1"/>
            <w:sz w:val="24"/>
          </w:rPr>
          <w:delText xml:space="preserve"> </w:delText>
        </w:r>
        <w:r w:rsidDel="00F14216">
          <w:rPr>
            <w:rFonts w:ascii="HCI Poppy" w:eastAsia="휴먼명조"/>
            <w:spacing w:val="-1"/>
            <w:sz w:val="24"/>
          </w:rPr>
          <w:delText>되는</w:delText>
        </w:r>
        <w:r w:rsidDel="00F14216">
          <w:rPr>
            <w:rFonts w:ascii="HCI Poppy" w:eastAsia="휴먼명조"/>
            <w:spacing w:val="-1"/>
            <w:sz w:val="24"/>
          </w:rPr>
          <w:delText xml:space="preserve"> </w:delText>
        </w:r>
        <w:r w:rsidDel="00F14216">
          <w:rPr>
            <w:rFonts w:ascii="HCI Poppy" w:eastAsia="휴먼명조"/>
            <w:spacing w:val="-1"/>
            <w:sz w:val="24"/>
          </w:rPr>
          <w:delText>사유로</w:delText>
        </w:r>
        <w:r w:rsidDel="00F14216">
          <w:rPr>
            <w:rFonts w:ascii="HCI Poppy" w:eastAsia="휴먼명조"/>
            <w:spacing w:val="-1"/>
            <w:sz w:val="24"/>
          </w:rPr>
          <w:delText xml:space="preserve"> </w:delText>
        </w:r>
        <w:r w:rsidDel="00F14216">
          <w:rPr>
            <w:rFonts w:ascii="HCI Poppy" w:eastAsia="휴먼명조"/>
            <w:spacing w:val="-1"/>
            <w:sz w:val="24"/>
          </w:rPr>
          <w:delText>인한</w:delText>
        </w:r>
        <w:r w:rsidDel="00F14216">
          <w:rPr>
            <w:rFonts w:ascii="HCI Poppy" w:eastAsia="휴먼명조"/>
            <w:spacing w:val="-1"/>
            <w:sz w:val="24"/>
          </w:rPr>
          <w:delText xml:space="preserve"> </w:delText>
        </w:r>
        <w:r w:rsidDel="00F14216">
          <w:rPr>
            <w:rFonts w:ascii="HCI Poppy" w:eastAsia="휴먼명조"/>
            <w:spacing w:val="-1"/>
            <w:sz w:val="24"/>
          </w:rPr>
          <w:delText>것을</w:delText>
        </w:r>
        <w:r w:rsidDel="00F14216">
          <w:rPr>
            <w:rFonts w:ascii="HCI Poppy" w:eastAsia="휴먼명조"/>
            <w:spacing w:val="-1"/>
            <w:sz w:val="24"/>
          </w:rPr>
          <w:delText xml:space="preserve"> </w:delText>
        </w:r>
        <w:r w:rsidDel="00F14216">
          <w:rPr>
            <w:rFonts w:ascii="HCI Poppy" w:eastAsia="휴먼명조"/>
            <w:spacing w:val="-1"/>
            <w:sz w:val="24"/>
          </w:rPr>
          <w:delText>제외하고</w:delText>
        </w:r>
        <w:r w:rsidDel="00F14216">
          <w:rPr>
            <w:rFonts w:ascii="HCI Poppy" w:eastAsia="휴먼명조"/>
            <w:spacing w:val="-1"/>
            <w:sz w:val="24"/>
          </w:rPr>
          <w:delText xml:space="preserve"> </w:delText>
        </w:r>
        <w:r w:rsidDel="00F14216">
          <w:rPr>
            <w:rFonts w:ascii="HCI Poppy" w:eastAsia="휴먼명조"/>
            <w:spacing w:val="-1"/>
            <w:sz w:val="24"/>
          </w:rPr>
          <w:delText>공지의</w:delText>
        </w:r>
        <w:r w:rsidDel="00F14216">
          <w:rPr>
            <w:rFonts w:ascii="HCI Poppy" w:eastAsia="휴먼명조"/>
            <w:spacing w:val="-1"/>
            <w:sz w:val="24"/>
          </w:rPr>
          <w:delText xml:space="preserve"> </w:delText>
        </w:r>
        <w:r w:rsidDel="00F14216">
          <w:rPr>
            <w:rFonts w:ascii="HCI Poppy" w:eastAsia="휴먼명조"/>
            <w:spacing w:val="-1"/>
            <w:sz w:val="24"/>
          </w:rPr>
          <w:delText>사실이</w:delText>
        </w:r>
        <w:r w:rsidDel="00F14216">
          <w:rPr>
            <w:rFonts w:ascii="HCI Poppy" w:eastAsia="휴먼명조"/>
            <w:spacing w:val="-1"/>
            <w:sz w:val="24"/>
          </w:rPr>
          <w:delText xml:space="preserve"> </w:delText>
        </w:r>
        <w:r w:rsidDel="00F14216">
          <w:rPr>
            <w:rFonts w:ascii="HCI Poppy" w:eastAsia="휴먼명조"/>
            <w:spacing w:val="-1"/>
            <w:sz w:val="24"/>
          </w:rPr>
          <w:delText>된</w:delText>
        </w:r>
        <w:r w:rsidDel="00F14216">
          <w:rPr>
            <w:rFonts w:ascii="HCI Poppy" w:eastAsia="휴먼명조"/>
            <w:spacing w:val="-1"/>
            <w:sz w:val="24"/>
          </w:rPr>
          <w:delText xml:space="preserve"> </w:delText>
        </w:r>
        <w:r w:rsidDel="00F14216">
          <w:rPr>
            <w:rFonts w:ascii="HCI Poppy" w:eastAsia="휴먼명조"/>
            <w:spacing w:val="-1"/>
            <w:sz w:val="24"/>
          </w:rPr>
          <w:delText>것</w:delText>
        </w:r>
        <w:r w:rsidDel="00F14216">
          <w:rPr>
            <w:rFonts w:ascii="HCI Poppy" w:eastAsia="휴먼명조"/>
            <w:spacing w:val="-1"/>
            <w:sz w:val="24"/>
          </w:rPr>
          <w:delText xml:space="preserve">, </w:delText>
        </w:r>
        <w:r w:rsidDel="00F14216">
          <w:rPr>
            <w:rFonts w:ascii="HCI Poppy" w:eastAsia="휴먼명조"/>
            <w:spacing w:val="-1"/>
            <w:sz w:val="24"/>
          </w:rPr>
          <w:delText>법령에</w:delText>
        </w:r>
        <w:r w:rsidDel="00F14216">
          <w:rPr>
            <w:rFonts w:ascii="HCI Poppy" w:eastAsia="휴먼명조"/>
            <w:spacing w:val="-1"/>
            <w:sz w:val="24"/>
          </w:rPr>
          <w:delText xml:space="preserve"> </w:delText>
        </w:r>
        <w:r w:rsidDel="00F14216">
          <w:rPr>
            <w:rFonts w:ascii="HCI Poppy" w:eastAsia="휴먼명조"/>
            <w:spacing w:val="-1"/>
            <w:sz w:val="24"/>
          </w:rPr>
          <w:delText>따라</w:delText>
        </w:r>
        <w:r w:rsidDel="00F14216">
          <w:rPr>
            <w:rFonts w:ascii="HCI Poppy" w:eastAsia="휴먼명조"/>
            <w:spacing w:val="-1"/>
            <w:sz w:val="24"/>
          </w:rPr>
          <w:delText xml:space="preserve"> </w:delText>
        </w:r>
        <w:r w:rsidDel="00F14216">
          <w:rPr>
            <w:rFonts w:ascii="HCI Poppy" w:eastAsia="휴먼명조"/>
            <w:spacing w:val="-1"/>
            <w:sz w:val="24"/>
          </w:rPr>
          <w:delText>법원</w:delText>
        </w:r>
        <w:r w:rsidDel="00F14216">
          <w:rPr>
            <w:rFonts w:ascii="HCI Poppy" w:eastAsia="휴먼명조"/>
            <w:spacing w:val="-1"/>
            <w:sz w:val="24"/>
          </w:rPr>
          <w:delText xml:space="preserve">, </w:delText>
        </w:r>
        <w:r w:rsidDel="00F14216">
          <w:rPr>
            <w:rFonts w:ascii="HCI Poppy" w:eastAsia="휴먼명조"/>
            <w:spacing w:val="-1"/>
            <w:sz w:val="24"/>
          </w:rPr>
          <w:delText>국회</w:delText>
        </w:r>
        <w:r w:rsidDel="00F14216">
          <w:rPr>
            <w:rFonts w:ascii="HCI Poppy" w:eastAsia="휴먼명조"/>
            <w:spacing w:val="-1"/>
            <w:sz w:val="24"/>
          </w:rPr>
          <w:delText xml:space="preserve">, </w:delText>
        </w:r>
        <w:r w:rsidDel="00F14216">
          <w:rPr>
            <w:rFonts w:ascii="HCI Poppy" w:eastAsia="휴먼명조"/>
            <w:spacing w:val="-1"/>
            <w:sz w:val="24"/>
          </w:rPr>
          <w:delText>국가기관</w:delText>
        </w:r>
        <w:r w:rsidDel="00F14216">
          <w:rPr>
            <w:rFonts w:ascii="HCI Poppy" w:eastAsia="휴먼명조"/>
            <w:spacing w:val="-1"/>
            <w:sz w:val="24"/>
          </w:rPr>
          <w:delText xml:space="preserve">, </w:delText>
        </w:r>
        <w:r w:rsidDel="00F14216">
          <w:rPr>
            <w:rFonts w:ascii="HCI Poppy" w:eastAsia="휴먼명조"/>
            <w:spacing w:val="-1"/>
            <w:sz w:val="24"/>
          </w:rPr>
          <w:delText>감독기관</w:delText>
        </w:r>
        <w:r w:rsidDel="00F14216">
          <w:rPr>
            <w:rFonts w:ascii="HCI Poppy" w:eastAsia="휴먼명조"/>
            <w:spacing w:val="-1"/>
            <w:sz w:val="24"/>
          </w:rPr>
          <w:delText xml:space="preserve"> </w:delText>
        </w:r>
        <w:r w:rsidDel="00F14216">
          <w:rPr>
            <w:rFonts w:ascii="HCI Poppy" w:eastAsia="휴먼명조"/>
            <w:spacing w:val="-1"/>
            <w:sz w:val="24"/>
          </w:rPr>
          <w:delText>등의</w:delText>
        </w:r>
        <w:r w:rsidDel="00F14216">
          <w:rPr>
            <w:rFonts w:ascii="HCI Poppy" w:eastAsia="휴먼명조"/>
            <w:spacing w:val="-1"/>
            <w:sz w:val="24"/>
          </w:rPr>
          <w:delText xml:space="preserve"> </w:delText>
        </w:r>
        <w:r w:rsidDel="00F14216">
          <w:rPr>
            <w:rFonts w:ascii="HCI Poppy" w:eastAsia="휴먼명조"/>
            <w:spacing w:val="-1"/>
            <w:sz w:val="24"/>
          </w:rPr>
          <w:delText>요구에</w:delText>
        </w:r>
        <w:r w:rsidDel="00F14216">
          <w:rPr>
            <w:rFonts w:ascii="HCI Poppy" w:eastAsia="휴먼명조"/>
            <w:spacing w:val="-1"/>
            <w:sz w:val="24"/>
          </w:rPr>
          <w:delText xml:space="preserve"> </w:delText>
        </w:r>
        <w:r w:rsidDel="00F14216">
          <w:rPr>
            <w:rFonts w:ascii="HCI Poppy" w:eastAsia="휴먼명조"/>
            <w:spacing w:val="-1"/>
            <w:sz w:val="24"/>
          </w:rPr>
          <w:delText>의하여</w:delText>
        </w:r>
        <w:r w:rsidDel="00F14216">
          <w:rPr>
            <w:rFonts w:ascii="HCI Poppy" w:eastAsia="휴먼명조"/>
            <w:spacing w:val="-1"/>
            <w:sz w:val="24"/>
          </w:rPr>
          <w:delText xml:space="preserve"> </w:delText>
        </w:r>
        <w:r w:rsidDel="00F14216">
          <w:rPr>
            <w:rFonts w:ascii="HCI Poppy" w:eastAsia="휴먼명조"/>
            <w:spacing w:val="-1"/>
            <w:sz w:val="24"/>
          </w:rPr>
          <w:delText>공개가</w:delText>
        </w:r>
        <w:r w:rsidDel="00F14216">
          <w:rPr>
            <w:rFonts w:ascii="HCI Poppy" w:eastAsia="휴먼명조"/>
            <w:spacing w:val="-1"/>
            <w:sz w:val="24"/>
          </w:rPr>
          <w:delText xml:space="preserve"> </w:delText>
        </w:r>
        <w:r w:rsidDel="00F14216">
          <w:rPr>
            <w:rFonts w:ascii="HCI Poppy" w:eastAsia="휴먼명조"/>
            <w:spacing w:val="-1"/>
            <w:sz w:val="24"/>
          </w:rPr>
          <w:delText>요구되는</w:delText>
        </w:r>
        <w:r w:rsidDel="00F14216">
          <w:rPr>
            <w:rFonts w:ascii="HCI Poppy" w:eastAsia="휴먼명조"/>
            <w:spacing w:val="-1"/>
            <w:sz w:val="24"/>
          </w:rPr>
          <w:delText xml:space="preserve"> </w:delText>
        </w:r>
        <w:r w:rsidDel="00F14216">
          <w:rPr>
            <w:rFonts w:ascii="HCI Poppy" w:eastAsia="휴먼명조"/>
            <w:spacing w:val="-1"/>
            <w:sz w:val="24"/>
          </w:rPr>
          <w:delText>경우에는</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2</w:delText>
        </w:r>
        <w:r w:rsidDel="00F14216">
          <w:rPr>
            <w:rFonts w:ascii="HCI Poppy" w:eastAsia="휴먼명조"/>
            <w:spacing w:val="-1"/>
            <w:sz w:val="24"/>
          </w:rPr>
          <w:delText>항의</w:delText>
        </w:r>
        <w:r w:rsidDel="00F14216">
          <w:rPr>
            <w:rFonts w:ascii="HCI Poppy" w:eastAsia="휴먼명조"/>
            <w:spacing w:val="-1"/>
            <w:sz w:val="24"/>
          </w:rPr>
          <w:delText xml:space="preserve"> </w:delText>
        </w:r>
        <w:r w:rsidDel="00F14216">
          <w:rPr>
            <w:rFonts w:ascii="HCI Poppy" w:eastAsia="휴먼명조"/>
            <w:spacing w:val="-1"/>
            <w:sz w:val="24"/>
          </w:rPr>
          <w:delText>비밀유지</w:delText>
        </w:r>
        <w:r w:rsidDel="00F14216">
          <w:rPr>
            <w:rFonts w:ascii="HCI Poppy" w:eastAsia="휴먼명조"/>
            <w:spacing w:val="-1"/>
            <w:sz w:val="24"/>
          </w:rPr>
          <w:delText xml:space="preserve"> </w:delText>
        </w:r>
        <w:r w:rsidDel="00F14216">
          <w:rPr>
            <w:rFonts w:ascii="HCI Poppy" w:eastAsia="휴먼명조"/>
            <w:spacing w:val="-1"/>
            <w:sz w:val="24"/>
          </w:rPr>
          <w:delText>의무의</w:delText>
        </w:r>
        <w:r w:rsidDel="00F14216">
          <w:rPr>
            <w:rFonts w:ascii="HCI Poppy" w:eastAsia="휴먼명조"/>
            <w:spacing w:val="-1"/>
            <w:sz w:val="24"/>
          </w:rPr>
          <w:delText xml:space="preserve"> </w:delText>
        </w:r>
        <w:r w:rsidDel="00F14216">
          <w:rPr>
            <w:rFonts w:ascii="HCI Poppy" w:eastAsia="휴먼명조"/>
            <w:spacing w:val="-1"/>
            <w:sz w:val="24"/>
          </w:rPr>
          <w:delText>예외로</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2F87E6C9" w14:textId="32FBF2ED"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2"/>
        <w:rPr>
          <w:del w:id="295" w:author="이수용" w:date="2025-01-07T14:02:00Z"/>
        </w:rPr>
      </w:pPr>
      <w:del w:id="296" w:author="이수용" w:date="2025-01-07T14:02:00Z">
        <w:r w:rsidDel="00F14216">
          <w:rPr>
            <w:rFonts w:ascii="한양신명조"/>
            <w:spacing w:val="-1"/>
            <w:sz w:val="24"/>
          </w:rPr>
          <w:delText>④</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종료와</w:delText>
        </w:r>
        <w:r w:rsidDel="00F14216">
          <w:rPr>
            <w:rFonts w:ascii="HCI Poppy" w:eastAsia="휴먼명조"/>
            <w:spacing w:val="-1"/>
            <w:sz w:val="24"/>
          </w:rPr>
          <w:delText xml:space="preserve"> </w:delText>
        </w:r>
        <w:r w:rsidDel="00F14216">
          <w:rPr>
            <w:rFonts w:ascii="HCI Poppy" w:eastAsia="휴먼명조"/>
            <w:spacing w:val="-1"/>
            <w:sz w:val="24"/>
          </w:rPr>
          <w:delText>동시에</w:delText>
        </w:r>
        <w:r w:rsidDel="00F14216">
          <w:rPr>
            <w:rFonts w:ascii="HCI Poppy" w:eastAsia="휴먼명조"/>
            <w:spacing w:val="-1"/>
            <w:sz w:val="24"/>
          </w:rPr>
          <w:delText xml:space="preserve"> </w:delText>
        </w:r>
        <w:r w:rsidDel="00F14216">
          <w:rPr>
            <w:rFonts w:ascii="HCI Poppy" w:eastAsia="휴먼명조"/>
            <w:spacing w:val="-1"/>
            <w:sz w:val="24"/>
          </w:rPr>
          <w:delText>상대방의</w:delText>
        </w:r>
        <w:r w:rsidDel="00F14216">
          <w:rPr>
            <w:rFonts w:ascii="HCI Poppy" w:eastAsia="휴먼명조"/>
            <w:spacing w:val="-1"/>
            <w:sz w:val="24"/>
          </w:rPr>
          <w:delText xml:space="preserve"> </w:delText>
        </w:r>
        <w:r w:rsidDel="00F14216">
          <w:rPr>
            <w:rFonts w:ascii="HCI Poppy" w:eastAsia="휴먼명조"/>
            <w:spacing w:val="-1"/>
            <w:sz w:val="24"/>
          </w:rPr>
          <w:delText>선택에</w:delText>
        </w:r>
        <w:r w:rsidDel="00F14216">
          <w:rPr>
            <w:rFonts w:ascii="HCI Poppy" w:eastAsia="휴먼명조"/>
            <w:spacing w:val="-1"/>
            <w:sz w:val="24"/>
          </w:rPr>
          <w:delText xml:space="preserve"> </w:delText>
        </w:r>
        <w:r w:rsidDel="00F14216">
          <w:rPr>
            <w:rFonts w:ascii="HCI Poppy" w:eastAsia="휴먼명조"/>
            <w:spacing w:val="-1"/>
            <w:sz w:val="24"/>
          </w:rPr>
          <w:delText>따라</w:delText>
        </w:r>
        <w:r w:rsidDel="00F14216">
          <w:rPr>
            <w:rFonts w:ascii="HCI Poppy" w:eastAsia="휴먼명조"/>
            <w:spacing w:val="-1"/>
            <w:sz w:val="24"/>
          </w:rPr>
          <w:delText xml:space="preserve"> </w:delText>
        </w:r>
        <w:r w:rsidDel="00F14216">
          <w:rPr>
            <w:rFonts w:ascii="HCI Poppy" w:eastAsia="휴먼명조"/>
            <w:spacing w:val="-1"/>
            <w:sz w:val="24"/>
          </w:rPr>
          <w:delText>모든</w:delText>
        </w:r>
        <w:r w:rsidDel="00F14216">
          <w:rPr>
            <w:rFonts w:ascii="HCI Poppy" w:eastAsia="휴먼명조"/>
            <w:spacing w:val="-1"/>
            <w:sz w:val="24"/>
          </w:rPr>
          <w:delText xml:space="preserve"> </w:delText>
        </w:r>
        <w:r w:rsidDel="00F14216">
          <w:rPr>
            <w:rFonts w:ascii="HCI Poppy" w:eastAsia="휴먼명조"/>
            <w:spacing w:val="-1"/>
            <w:sz w:val="24"/>
          </w:rPr>
          <w:delText>비밀정보를</w:delText>
        </w:r>
        <w:r w:rsidDel="00F14216">
          <w:rPr>
            <w:rFonts w:ascii="HCI Poppy" w:eastAsia="휴먼명조"/>
            <w:spacing w:val="-1"/>
            <w:sz w:val="24"/>
          </w:rPr>
          <w:delText xml:space="preserve"> </w:delText>
        </w:r>
        <w:r w:rsidDel="00F14216">
          <w:rPr>
            <w:rFonts w:ascii="HCI Poppy" w:eastAsia="휴먼명조"/>
            <w:spacing w:val="-1"/>
            <w:sz w:val="24"/>
          </w:rPr>
          <w:delText>상대방에게</w:delText>
        </w:r>
        <w:r w:rsidDel="00F14216">
          <w:rPr>
            <w:rFonts w:ascii="HCI Poppy" w:eastAsia="휴먼명조"/>
            <w:spacing w:val="-1"/>
            <w:sz w:val="24"/>
          </w:rPr>
          <w:delText xml:space="preserve"> </w:delText>
        </w:r>
        <w:r w:rsidDel="00F14216">
          <w:rPr>
            <w:rFonts w:ascii="HCI Poppy" w:eastAsia="휴먼명조"/>
            <w:spacing w:val="-1"/>
            <w:sz w:val="24"/>
          </w:rPr>
          <w:delText>반환하거나</w:delText>
        </w:r>
        <w:r w:rsidDel="00F14216">
          <w:rPr>
            <w:rFonts w:ascii="HCI Poppy" w:eastAsia="휴먼명조"/>
            <w:spacing w:val="-1"/>
            <w:sz w:val="24"/>
          </w:rPr>
          <w:delText xml:space="preserve"> </w:delText>
        </w:r>
        <w:r w:rsidDel="00F14216">
          <w:rPr>
            <w:rFonts w:ascii="HCI Poppy" w:eastAsia="휴먼명조"/>
            <w:spacing w:val="-1"/>
            <w:sz w:val="24"/>
          </w:rPr>
          <w:delText>파기</w:delText>
        </w:r>
        <w:r w:rsidDel="00F14216">
          <w:rPr>
            <w:rFonts w:ascii="HCI Poppy" w:eastAsia="휴먼명조"/>
            <w:spacing w:val="-1"/>
            <w:sz w:val="24"/>
          </w:rPr>
          <w:delText>(</w:delText>
        </w:r>
        <w:r w:rsidDel="00F14216">
          <w:rPr>
            <w:rFonts w:ascii="HCI Poppy" w:eastAsia="휴먼명조"/>
            <w:spacing w:val="-1"/>
            <w:sz w:val="24"/>
          </w:rPr>
          <w:delText>회복</w:delText>
        </w:r>
        <w:r w:rsidDel="00F14216">
          <w:rPr>
            <w:rFonts w:ascii="HCI Poppy" w:eastAsia="휴먼명조"/>
            <w:spacing w:val="-1"/>
            <w:sz w:val="24"/>
          </w:rPr>
          <w:delText xml:space="preserve"> </w:delText>
        </w:r>
        <w:r w:rsidDel="00F14216">
          <w:rPr>
            <w:rFonts w:ascii="HCI Poppy" w:eastAsia="휴먼명조"/>
            <w:spacing w:val="-1"/>
            <w:sz w:val="24"/>
          </w:rPr>
          <w:delText>불가능한</w:delText>
        </w:r>
        <w:r w:rsidDel="00F14216">
          <w:rPr>
            <w:rFonts w:ascii="HCI Poppy" w:eastAsia="휴먼명조"/>
            <w:spacing w:val="-1"/>
            <w:sz w:val="24"/>
          </w:rPr>
          <w:delText xml:space="preserve"> </w:delText>
        </w:r>
        <w:r w:rsidDel="00F14216">
          <w:rPr>
            <w:rFonts w:ascii="HCI Poppy" w:eastAsia="휴먼명조"/>
            <w:spacing w:val="-1"/>
            <w:sz w:val="24"/>
          </w:rPr>
          <w:delText>방법으로</w:delText>
        </w:r>
        <w:r w:rsidDel="00F14216">
          <w:rPr>
            <w:rFonts w:ascii="HCI Poppy" w:eastAsia="휴먼명조"/>
            <w:spacing w:val="-1"/>
            <w:sz w:val="24"/>
          </w:rPr>
          <w:delText xml:space="preserve"> </w:delText>
        </w:r>
        <w:r w:rsidDel="00F14216">
          <w:rPr>
            <w:rFonts w:ascii="HCI Poppy" w:eastAsia="휴먼명조"/>
            <w:spacing w:val="-1"/>
            <w:sz w:val="24"/>
          </w:rPr>
          <w:delText>파쇄</w:delText>
        </w:r>
        <w:r w:rsidDel="00F14216">
          <w:rPr>
            <w:rFonts w:ascii="HCI Poppy" w:eastAsia="휴먼명조"/>
            <w:spacing w:val="-1"/>
            <w:sz w:val="24"/>
          </w:rPr>
          <w:delText xml:space="preserve">, </w:delText>
        </w:r>
        <w:r w:rsidDel="00F14216">
          <w:rPr>
            <w:rFonts w:ascii="HCI Poppy" w:eastAsia="휴먼명조"/>
            <w:spacing w:val="-1"/>
            <w:sz w:val="24"/>
          </w:rPr>
          <w:delText>폐기</w:delText>
        </w:r>
        <w:r w:rsidDel="00F14216">
          <w:rPr>
            <w:rFonts w:ascii="HCI Poppy" w:eastAsia="휴먼명조"/>
            <w:spacing w:val="-1"/>
            <w:sz w:val="24"/>
          </w:rPr>
          <w:delText>)</w:delText>
        </w:r>
        <w:r w:rsidDel="00F14216">
          <w:rPr>
            <w:rFonts w:ascii="HCI Poppy" w:eastAsia="휴먼명조"/>
            <w:spacing w:val="-1"/>
            <w:sz w:val="24"/>
          </w:rPr>
          <w:delText>하고</w:delText>
        </w:r>
        <w:r w:rsidDel="00F14216">
          <w:rPr>
            <w:rFonts w:ascii="HCI Poppy" w:eastAsia="휴먼명조"/>
            <w:spacing w:val="-1"/>
            <w:sz w:val="24"/>
          </w:rPr>
          <w:delText xml:space="preserve">, </w:delText>
        </w:r>
        <w:r w:rsidDel="00F14216">
          <w:rPr>
            <w:rFonts w:ascii="HCI Poppy" w:eastAsia="휴먼명조"/>
            <w:spacing w:val="-1"/>
            <w:sz w:val="24"/>
          </w:rPr>
          <w:delText>파기하는</w:delText>
        </w:r>
        <w:r w:rsidDel="00F14216">
          <w:rPr>
            <w:rFonts w:ascii="HCI Poppy" w:eastAsia="휴먼명조"/>
            <w:spacing w:val="-1"/>
            <w:sz w:val="24"/>
          </w:rPr>
          <w:delText xml:space="preserve"> </w:delText>
        </w:r>
        <w:r w:rsidDel="00F14216">
          <w:rPr>
            <w:rFonts w:ascii="HCI Poppy" w:eastAsia="휴먼명조"/>
            <w:spacing w:val="-1"/>
            <w:sz w:val="24"/>
          </w:rPr>
          <w:delText>경우에는</w:delText>
        </w:r>
        <w:r w:rsidDel="00F14216">
          <w:rPr>
            <w:rFonts w:ascii="HCI Poppy" w:eastAsia="휴먼명조"/>
            <w:spacing w:val="-1"/>
            <w:sz w:val="24"/>
          </w:rPr>
          <w:delText xml:space="preserve"> </w:delText>
        </w:r>
        <w:r w:rsidDel="00F14216">
          <w:rPr>
            <w:rFonts w:ascii="HCI Poppy" w:eastAsia="휴먼명조"/>
            <w:spacing w:val="-1"/>
            <w:sz w:val="24"/>
          </w:rPr>
          <w:delText>파기를</w:delText>
        </w:r>
        <w:r w:rsidDel="00F14216">
          <w:rPr>
            <w:rFonts w:ascii="HCI Poppy" w:eastAsia="휴먼명조"/>
            <w:spacing w:val="-1"/>
            <w:sz w:val="24"/>
          </w:rPr>
          <w:delText xml:space="preserve"> </w:delText>
        </w:r>
        <w:r w:rsidDel="00F14216">
          <w:rPr>
            <w:rFonts w:ascii="HCI Poppy" w:eastAsia="휴먼명조"/>
            <w:spacing w:val="-1"/>
            <w:sz w:val="24"/>
          </w:rPr>
          <w:delText>증명하는</w:delText>
        </w:r>
        <w:r w:rsidDel="00F14216">
          <w:rPr>
            <w:rFonts w:ascii="HCI Poppy" w:eastAsia="휴먼명조"/>
            <w:spacing w:val="-1"/>
            <w:sz w:val="24"/>
          </w:rPr>
          <w:delText xml:space="preserve"> </w:delText>
        </w:r>
        <w:r w:rsidDel="00F14216">
          <w:rPr>
            <w:rFonts w:ascii="HCI Poppy" w:eastAsia="휴먼명조"/>
            <w:spacing w:val="-1"/>
            <w:sz w:val="24"/>
          </w:rPr>
          <w:delText>서류를</w:delText>
        </w:r>
        <w:r w:rsidDel="00F14216">
          <w:rPr>
            <w:rFonts w:ascii="HCI Poppy" w:eastAsia="휴먼명조"/>
            <w:spacing w:val="-1"/>
            <w:sz w:val="24"/>
          </w:rPr>
          <w:delText xml:space="preserve"> </w:delText>
        </w:r>
        <w:r w:rsidDel="00F14216">
          <w:rPr>
            <w:rFonts w:ascii="HCI Poppy" w:eastAsia="휴먼명조"/>
            <w:spacing w:val="-1"/>
            <w:sz w:val="24"/>
          </w:rPr>
          <w:delText>상대방에게</w:delText>
        </w:r>
        <w:r w:rsidDel="00F14216">
          <w:rPr>
            <w:rFonts w:ascii="HCI Poppy" w:eastAsia="휴먼명조"/>
            <w:spacing w:val="-1"/>
            <w:sz w:val="24"/>
          </w:rPr>
          <w:delText xml:space="preserve"> </w:delText>
        </w:r>
        <w:r w:rsidDel="00F14216">
          <w:rPr>
            <w:rFonts w:ascii="HCI Poppy" w:eastAsia="휴먼명조"/>
            <w:spacing w:val="-1"/>
            <w:sz w:val="24"/>
          </w:rPr>
          <w:delText>제공하여야</w:delText>
        </w:r>
        <w:r w:rsidDel="00F14216">
          <w:rPr>
            <w:rFonts w:ascii="HCI Poppy" w:eastAsia="휴먼명조"/>
            <w:spacing w:val="-1"/>
            <w:sz w:val="24"/>
          </w:rPr>
          <w:delText xml:space="preserve"> </w:delText>
        </w:r>
        <w:r w:rsidDel="00F14216">
          <w:rPr>
            <w:rFonts w:ascii="HCI Poppy" w:eastAsia="휴먼명조"/>
            <w:spacing w:val="-1"/>
            <w:sz w:val="24"/>
          </w:rPr>
          <w:delText>한다</w:delText>
        </w:r>
        <w:r w:rsidDel="00F14216">
          <w:rPr>
            <w:rFonts w:ascii="HCI Poppy" w:eastAsia="휴먼명조"/>
            <w:spacing w:val="-1"/>
            <w:sz w:val="24"/>
          </w:rPr>
          <w:delText>.</w:delText>
        </w:r>
      </w:del>
    </w:p>
    <w:p w14:paraId="0BAD7E9F" w14:textId="4B1D28D3"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297" w:author="이수용" w:date="2025-01-07T14:02:00Z"/>
        </w:rPr>
      </w:pPr>
      <w:del w:id="298" w:author="이수용" w:date="2025-01-07T14:02:00Z">
        <w:r w:rsidDel="00F14216">
          <w:rPr>
            <w:rFonts w:ascii="HCI Poppy"/>
            <w:spacing w:val="-1"/>
            <w:sz w:val="24"/>
          </w:rPr>
          <w:delText xml:space="preserve">       </w:delText>
        </w:r>
        <w:r w:rsidDel="00F14216">
          <w:rPr>
            <w:rFonts w:ascii="한양신명조"/>
            <w:spacing w:val="-1"/>
            <w:sz w:val="24"/>
          </w:rPr>
          <w:delText>⑤</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계약의</w:delText>
        </w:r>
        <w:r w:rsidDel="00F14216">
          <w:rPr>
            <w:rFonts w:ascii="HCI Poppy" w:eastAsia="휴먼명조"/>
            <w:spacing w:val="-1"/>
            <w:sz w:val="24"/>
          </w:rPr>
          <w:delText xml:space="preserve"> </w:delText>
        </w:r>
        <w:r w:rsidDel="00F14216">
          <w:rPr>
            <w:rFonts w:ascii="HCI Poppy" w:eastAsia="휴먼명조"/>
            <w:spacing w:val="-1"/>
            <w:sz w:val="24"/>
          </w:rPr>
          <w:delText>체결</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이행에</w:delText>
        </w:r>
        <w:r w:rsidDel="00F14216">
          <w:rPr>
            <w:rFonts w:ascii="HCI Poppy" w:eastAsia="휴먼명조"/>
            <w:spacing w:val="-1"/>
            <w:sz w:val="24"/>
          </w:rPr>
          <w:delText xml:space="preserve"> </w:delText>
        </w:r>
        <w:r w:rsidDel="00F14216">
          <w:rPr>
            <w:rFonts w:ascii="HCI Poppy" w:eastAsia="휴먼명조"/>
            <w:spacing w:val="-1"/>
            <w:sz w:val="24"/>
          </w:rPr>
          <w:delText>관련하여</w:delText>
        </w:r>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당사자는</w:delText>
        </w:r>
        <w:r w:rsidDel="00F14216">
          <w:rPr>
            <w:rFonts w:ascii="HCI Poppy" w:eastAsia="휴먼명조"/>
            <w:spacing w:val="-1"/>
            <w:sz w:val="24"/>
          </w:rPr>
          <w:delText xml:space="preserve"> </w:delText>
        </w:r>
        <w:r w:rsidDel="00F14216">
          <w:rPr>
            <w:rFonts w:ascii="HCI Poppy" w:eastAsia="휴먼명조"/>
            <w:spacing w:val="-1"/>
            <w:sz w:val="24"/>
          </w:rPr>
          <w:delText>별도로</w:delText>
        </w:r>
        <w:r w:rsidDel="00F14216">
          <w:rPr>
            <w:rFonts w:ascii="HCI Poppy" w:eastAsia="휴먼명조"/>
            <w:spacing w:val="-1"/>
            <w:sz w:val="24"/>
          </w:rPr>
          <w:delText xml:space="preserve"> </w:delText>
        </w:r>
        <w:r w:rsidDel="00F14216">
          <w:rPr>
            <w:rFonts w:ascii="HCI Poppy" w:eastAsia="휴먼명조"/>
            <w:spacing w:val="-1"/>
            <w:sz w:val="24"/>
          </w:rPr>
          <w:delText>별첨</w:delText>
        </w:r>
        <w:r w:rsidDel="00F14216">
          <w:rPr>
            <w:rFonts w:ascii="HCI Poppy" w:eastAsia="휴먼명조"/>
            <w:spacing w:val="-1"/>
            <w:sz w:val="24"/>
          </w:rPr>
          <w:delText xml:space="preserve">7 </w:delText>
        </w:r>
        <w:r w:rsidDel="00F14216">
          <w:rPr>
            <w:rFonts w:ascii="HCI Poppy" w:eastAsia="휴먼명조"/>
            <w:spacing w:val="-1"/>
            <w:sz w:val="24"/>
          </w:rPr>
          <w:delText>“</w:delText>
        </w:r>
        <w:r w:rsidDel="00F14216">
          <w:rPr>
            <w:rFonts w:ascii="HCI Poppy" w:eastAsia="휴먼명조"/>
            <w:spacing w:val="-1"/>
            <w:sz w:val="24"/>
          </w:rPr>
          <w:delText>비밀유지계약</w:delText>
        </w:r>
        <w:r w:rsidDel="00F14216">
          <w:rPr>
            <w:rFonts w:ascii="HCI Poppy" w:eastAsia="휴먼명조"/>
            <w:spacing w:val="-1"/>
            <w:sz w:val="24"/>
          </w:rPr>
          <w:delText>”</w:delText>
        </w:r>
        <w:r w:rsidDel="00F14216">
          <w:rPr>
            <w:rFonts w:ascii="HCI Poppy" w:eastAsia="휴먼명조"/>
            <w:spacing w:val="-1"/>
            <w:sz w:val="24"/>
          </w:rPr>
          <w:delText>을</w:delText>
        </w:r>
        <w:r w:rsidDel="00F14216">
          <w:rPr>
            <w:rFonts w:ascii="HCI Poppy" w:eastAsia="휴먼명조"/>
            <w:spacing w:val="-1"/>
            <w:sz w:val="24"/>
          </w:rPr>
          <w:delText xml:space="preserve"> </w:delText>
        </w:r>
        <w:r w:rsidDel="00F14216">
          <w:rPr>
            <w:rFonts w:ascii="HCI Poppy" w:eastAsia="휴먼명조"/>
            <w:spacing w:val="-1"/>
            <w:sz w:val="24"/>
          </w:rPr>
          <w:delText>체결한다</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계약상</w:delText>
        </w:r>
        <w:r w:rsidDel="00F14216">
          <w:rPr>
            <w:rFonts w:ascii="HCI Poppy" w:eastAsia="휴먼명조"/>
            <w:spacing w:val="-1"/>
            <w:sz w:val="24"/>
          </w:rPr>
          <w:delText xml:space="preserve"> </w:delText>
        </w:r>
        <w:r w:rsidDel="00F14216">
          <w:rPr>
            <w:rFonts w:ascii="HCI Poppy" w:eastAsia="휴먼명조"/>
            <w:spacing w:val="-1"/>
            <w:sz w:val="24"/>
          </w:rPr>
          <w:delText>비밀유지의무에</w:delText>
        </w:r>
        <w:r w:rsidDel="00F14216">
          <w:rPr>
            <w:rFonts w:ascii="HCI Poppy" w:eastAsia="휴먼명조"/>
            <w:spacing w:val="-1"/>
            <w:sz w:val="24"/>
          </w:rPr>
          <w:delText xml:space="preserve"> </w:delText>
        </w:r>
        <w:r w:rsidDel="00F14216">
          <w:rPr>
            <w:rFonts w:ascii="HCI Poppy" w:eastAsia="휴먼명조"/>
            <w:spacing w:val="-1"/>
            <w:sz w:val="24"/>
          </w:rPr>
          <w:delText>관련하여서는</w:delText>
        </w:r>
        <w:r w:rsidDel="00F14216">
          <w:rPr>
            <w:rFonts w:ascii="HCI Poppy" w:eastAsia="휴먼명조"/>
            <w:spacing w:val="-1"/>
            <w:sz w:val="24"/>
          </w:rPr>
          <w:delText xml:space="preserve"> </w:delText>
        </w:r>
        <w:r w:rsidDel="00F14216">
          <w:rPr>
            <w:rFonts w:ascii="HCI Poppy" w:eastAsia="휴먼명조"/>
            <w:spacing w:val="-1"/>
            <w:sz w:val="24"/>
          </w:rPr>
          <w:delText>비밀유지계약의</w:delText>
        </w:r>
        <w:r w:rsidDel="00F14216">
          <w:rPr>
            <w:rFonts w:ascii="HCI Poppy" w:eastAsia="휴먼명조"/>
            <w:spacing w:val="-1"/>
            <w:sz w:val="24"/>
          </w:rPr>
          <w:delText xml:space="preserve"> </w:delText>
        </w:r>
        <w:r w:rsidDel="00F14216">
          <w:rPr>
            <w:rFonts w:ascii="HCI Poppy" w:eastAsia="휴먼명조"/>
            <w:spacing w:val="-1"/>
            <w:sz w:val="24"/>
          </w:rPr>
          <w:delText>내용이</w:delText>
        </w:r>
        <w:r w:rsidDel="00F14216">
          <w:rPr>
            <w:rFonts w:ascii="HCI Poppy" w:eastAsia="휴먼명조"/>
            <w:spacing w:val="-1"/>
            <w:sz w:val="24"/>
          </w:rPr>
          <w:delText xml:space="preserve"> </w:delText>
        </w:r>
        <w:r w:rsidDel="00F14216">
          <w:rPr>
            <w:rFonts w:ascii="HCI Poppy" w:eastAsia="휴먼명조"/>
            <w:spacing w:val="-1"/>
            <w:sz w:val="24"/>
          </w:rPr>
          <w:delText>우선한다</w:delText>
        </w:r>
        <w:r w:rsidDel="00F14216">
          <w:rPr>
            <w:rFonts w:ascii="HCI Poppy" w:eastAsia="휴먼명조"/>
            <w:spacing w:val="-1"/>
            <w:sz w:val="24"/>
          </w:rPr>
          <w:delText>. (</w:delText>
        </w:r>
        <w:r w:rsidDel="00F14216">
          <w:rPr>
            <w:rFonts w:ascii="HCI Poppy" w:eastAsia="휴먼명조"/>
            <w:spacing w:val="-1"/>
            <w:sz w:val="24"/>
          </w:rPr>
          <w:delText>단</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계약과</w:delText>
        </w:r>
        <w:r w:rsidDel="00F14216">
          <w:rPr>
            <w:rFonts w:ascii="HCI Poppy" w:eastAsia="휴먼명조"/>
            <w:spacing w:val="-1"/>
            <w:sz w:val="24"/>
          </w:rPr>
          <w:delText xml:space="preserve"> </w:delText>
        </w:r>
        <w:r w:rsidDel="00F14216">
          <w:rPr>
            <w:rFonts w:ascii="HCI Poppy" w:eastAsia="휴먼명조"/>
            <w:spacing w:val="-1"/>
            <w:sz w:val="24"/>
          </w:rPr>
          <w:delText>비밀유지계약</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8</w:delText>
        </w:r>
        <w:r w:rsidDel="00F14216">
          <w:rPr>
            <w:rFonts w:ascii="HCI Poppy" w:eastAsia="휴먼명조"/>
            <w:spacing w:val="-1"/>
            <w:sz w:val="24"/>
          </w:rPr>
          <w:delText>조가</w:delText>
        </w:r>
        <w:r w:rsidDel="00F14216">
          <w:rPr>
            <w:rFonts w:ascii="HCI Poppy" w:eastAsia="휴먼명조"/>
            <w:spacing w:val="-1"/>
            <w:sz w:val="24"/>
          </w:rPr>
          <w:delText xml:space="preserve"> </w:delText>
        </w:r>
        <w:r w:rsidDel="00F14216">
          <w:rPr>
            <w:rFonts w:ascii="HCI Poppy" w:eastAsia="휴먼명조"/>
            <w:spacing w:val="-1"/>
            <w:sz w:val="24"/>
          </w:rPr>
          <w:delText>충돌할</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계약이</w:delText>
        </w:r>
        <w:r w:rsidDel="00F14216">
          <w:rPr>
            <w:rFonts w:ascii="HCI Poppy" w:eastAsia="휴먼명조"/>
            <w:spacing w:val="-1"/>
            <w:sz w:val="24"/>
          </w:rPr>
          <w:delText xml:space="preserve"> </w:delText>
        </w:r>
        <w:r w:rsidDel="00F14216">
          <w:rPr>
            <w:rFonts w:ascii="HCI Poppy" w:eastAsia="휴먼명조"/>
            <w:spacing w:val="-1"/>
            <w:sz w:val="24"/>
          </w:rPr>
          <w:delText>우선한다</w:delText>
        </w:r>
        <w:r w:rsidDel="00F14216">
          <w:rPr>
            <w:rFonts w:ascii="HCI Poppy" w:eastAsia="휴먼명조"/>
            <w:spacing w:val="-1"/>
            <w:sz w:val="24"/>
          </w:rPr>
          <w:delText>.)</w:delText>
        </w:r>
      </w:del>
    </w:p>
    <w:p w14:paraId="19DF45D2" w14:textId="61C12DDF"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2"/>
        <w:rPr>
          <w:del w:id="299" w:author="이수용" w:date="2025-01-07T14:02:00Z"/>
        </w:rPr>
      </w:pPr>
      <w:del w:id="300" w:author="이수용" w:date="2025-01-07T14:02:00Z">
        <w:r w:rsidDel="00F14216">
          <w:rPr>
            <w:rFonts w:ascii="한양신명조"/>
            <w:spacing w:val="-1"/>
            <w:sz w:val="24"/>
          </w:rPr>
          <w:delText>⑥</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조항의</w:delText>
        </w:r>
        <w:r w:rsidDel="00F14216">
          <w:rPr>
            <w:rFonts w:ascii="HCI Poppy" w:eastAsia="휴먼명조"/>
            <w:spacing w:val="-1"/>
            <w:sz w:val="24"/>
          </w:rPr>
          <w:delText xml:space="preserve"> </w:delText>
        </w:r>
        <w:r w:rsidDel="00F14216">
          <w:rPr>
            <w:rFonts w:ascii="HCI Poppy" w:eastAsia="휴먼명조"/>
            <w:spacing w:val="-1"/>
            <w:sz w:val="24"/>
          </w:rPr>
          <w:delText>의무는</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계약이</w:delText>
        </w:r>
        <w:r w:rsidDel="00F14216">
          <w:rPr>
            <w:rFonts w:ascii="HCI Poppy" w:eastAsia="휴먼명조"/>
            <w:spacing w:val="-1"/>
            <w:sz w:val="24"/>
          </w:rPr>
          <w:delText xml:space="preserve"> </w:delText>
        </w:r>
        <w:r w:rsidDel="00F14216">
          <w:rPr>
            <w:rFonts w:ascii="HCI Poppy" w:eastAsia="휴먼명조"/>
            <w:spacing w:val="-1"/>
            <w:sz w:val="24"/>
          </w:rPr>
          <w:delText>종료된</w:delText>
        </w:r>
        <w:r w:rsidDel="00F14216">
          <w:rPr>
            <w:rFonts w:ascii="HCI Poppy" w:eastAsia="휴먼명조"/>
            <w:spacing w:val="-1"/>
            <w:sz w:val="24"/>
          </w:rPr>
          <w:delText xml:space="preserve"> </w:delText>
        </w:r>
        <w:r w:rsidDel="00F14216">
          <w:rPr>
            <w:rFonts w:ascii="HCI Poppy" w:eastAsia="휴먼명조"/>
            <w:spacing w:val="-1"/>
            <w:sz w:val="24"/>
          </w:rPr>
          <w:delText>이후에도</w:delText>
        </w:r>
        <w:r w:rsidDel="00F14216">
          <w:rPr>
            <w:rFonts w:ascii="HCI Poppy" w:eastAsia="휴먼명조"/>
            <w:spacing w:val="-1"/>
            <w:sz w:val="24"/>
          </w:rPr>
          <w:delText xml:space="preserve"> </w:delText>
        </w:r>
        <w:r w:rsidDel="00F14216">
          <w:rPr>
            <w:rFonts w:ascii="HCI Poppy" w:eastAsia="휴먼명조"/>
            <w:spacing w:val="-1"/>
            <w:sz w:val="24"/>
          </w:rPr>
          <w:delText>유효하게</w:delText>
        </w:r>
        <w:r w:rsidDel="00F14216">
          <w:rPr>
            <w:rFonts w:ascii="HCI Poppy" w:eastAsia="휴먼명조"/>
            <w:spacing w:val="-1"/>
            <w:sz w:val="24"/>
          </w:rPr>
          <w:delText xml:space="preserve"> </w:delText>
        </w:r>
        <w:r w:rsidDel="00F14216">
          <w:rPr>
            <w:rFonts w:ascii="HCI Poppy" w:eastAsia="휴먼명조"/>
            <w:spacing w:val="-1"/>
            <w:sz w:val="24"/>
          </w:rPr>
          <w:delText>존속한다</w:delText>
        </w:r>
        <w:r w:rsidDel="00F14216">
          <w:rPr>
            <w:rFonts w:ascii="HCI Poppy" w:eastAsia="휴먼명조"/>
            <w:spacing w:val="-1"/>
            <w:sz w:val="24"/>
          </w:rPr>
          <w:delText>.</w:delText>
        </w:r>
      </w:del>
    </w:p>
    <w:p w14:paraId="25865BA3" w14:textId="4B09A545" w:rsidR="004C1F03" w:rsidDel="00F14216" w:rsidRDefault="004C1F03">
      <w:pPr>
        <w:wordWrap/>
        <w:snapToGrid w:val="0"/>
        <w:spacing w:line="312" w:lineRule="auto"/>
        <w:ind w:left="200" w:hanging="200"/>
        <w:jc w:val="left"/>
        <w:textAlignment w:val="bottom"/>
        <w:rPr>
          <w:del w:id="301" w:author="이수용" w:date="2025-01-07T14:02:00Z"/>
          <w:sz w:val="24"/>
        </w:rPr>
      </w:pPr>
    </w:p>
    <w:p w14:paraId="2E764798" w14:textId="7BFE4423"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302" w:author="이수용" w:date="2025-01-07T14:02:00Z"/>
        </w:rPr>
      </w:pPr>
      <w:del w:id="303" w:author="이수용" w:date="2025-01-07T14:02:00Z">
        <w:r w:rsidDel="00F14216">
          <w:rPr>
            <w:rFonts w:ascii="HCI Poppy" w:eastAsia="휴먼명조"/>
            <w:b/>
            <w:sz w:val="24"/>
          </w:rPr>
          <w:delText>제</w:delText>
        </w:r>
        <w:r w:rsidDel="00F14216">
          <w:rPr>
            <w:rFonts w:ascii="HCI Poppy" w:eastAsia="휴먼명조"/>
            <w:b/>
            <w:sz w:val="24"/>
          </w:rPr>
          <w:delText xml:space="preserve"> 22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상표</w:delText>
        </w:r>
        <w:r w:rsidDel="00F14216">
          <w:rPr>
            <w:rFonts w:ascii="HCI Poppy" w:eastAsia="휴먼명조"/>
            <w:b/>
            <w:sz w:val="24"/>
          </w:rPr>
          <w:delText xml:space="preserve"> </w:delText>
        </w:r>
        <w:r w:rsidDel="00F14216">
          <w:rPr>
            <w:rFonts w:ascii="HCI Poppy" w:eastAsia="휴먼명조"/>
            <w:b/>
            <w:sz w:val="24"/>
          </w:rPr>
          <w:delText>등</w:delText>
        </w:r>
        <w:r w:rsidDel="00F14216">
          <w:rPr>
            <w:rFonts w:ascii="HCI Poppy" w:eastAsia="휴먼명조"/>
            <w:b/>
            <w:sz w:val="24"/>
          </w:rPr>
          <w:delText xml:space="preserve"> </w:delText>
        </w:r>
        <w:r w:rsidDel="00F14216">
          <w:rPr>
            <w:rFonts w:ascii="HCI Poppy" w:eastAsia="휴먼명조"/>
            <w:b/>
            <w:sz w:val="24"/>
          </w:rPr>
          <w:delText>사용</w:delText>
        </w:r>
        <w:r w:rsidDel="00F14216">
          <w:rPr>
            <w:rFonts w:ascii="HCI Poppy" w:eastAsia="휴먼명조"/>
            <w:b/>
            <w:sz w:val="24"/>
          </w:rPr>
          <w:delText xml:space="preserve"> )</w:delText>
        </w:r>
      </w:del>
    </w:p>
    <w:p w14:paraId="0AA561B9" w14:textId="51BEFDB2"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304" w:author="이수용" w:date="2025-01-07T14:02:00Z"/>
        </w:rPr>
      </w:pPr>
      <w:del w:id="305"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당사자는</w:delText>
        </w:r>
        <w:r w:rsidDel="00F14216">
          <w:rPr>
            <w:rFonts w:ascii="HCI Poppy" w:eastAsia="휴먼명조"/>
            <w:spacing w:val="-1"/>
            <w:sz w:val="24"/>
          </w:rPr>
          <w:delText xml:space="preserve"> </w:delText>
        </w:r>
        <w:r w:rsidDel="00F14216">
          <w:rPr>
            <w:rFonts w:ascii="HCI Poppy" w:eastAsia="휴먼명조"/>
            <w:spacing w:val="-1"/>
            <w:sz w:val="24"/>
          </w:rPr>
          <w:delText>각자가</w:delText>
        </w:r>
        <w:r w:rsidDel="00F14216">
          <w:rPr>
            <w:rFonts w:ascii="HCI Poppy" w:eastAsia="휴먼명조"/>
            <w:spacing w:val="-1"/>
            <w:sz w:val="24"/>
          </w:rPr>
          <w:delText xml:space="preserve"> </w:delText>
        </w:r>
        <w:r w:rsidDel="00F14216">
          <w:rPr>
            <w:rFonts w:ascii="HCI Poppy" w:eastAsia="휴먼명조"/>
            <w:spacing w:val="-1"/>
            <w:sz w:val="24"/>
          </w:rPr>
          <w:delText>보유한</w:delText>
        </w:r>
        <w:r w:rsidDel="00F14216">
          <w:rPr>
            <w:rFonts w:ascii="HCI Poppy" w:eastAsia="휴먼명조"/>
            <w:spacing w:val="-1"/>
            <w:sz w:val="24"/>
          </w:rPr>
          <w:delText xml:space="preserve"> </w:delText>
        </w:r>
        <w:r w:rsidDel="00F14216">
          <w:rPr>
            <w:rFonts w:ascii="HCI Poppy" w:eastAsia="휴먼명조"/>
            <w:spacing w:val="-1"/>
            <w:sz w:val="24"/>
          </w:rPr>
          <w:delText>고유상표</w:delText>
        </w:r>
        <w:r w:rsidDel="00F14216">
          <w:rPr>
            <w:rFonts w:ascii="HCI Poppy" w:eastAsia="휴먼명조"/>
            <w:spacing w:val="-1"/>
            <w:sz w:val="24"/>
          </w:rPr>
          <w:delText xml:space="preserve">, </w:delText>
        </w:r>
        <w:r w:rsidDel="00F14216">
          <w:rPr>
            <w:rFonts w:ascii="HCI Poppy" w:eastAsia="휴먼명조"/>
            <w:spacing w:val="-1"/>
            <w:sz w:val="24"/>
          </w:rPr>
          <w:delText>서비스표</w:delText>
        </w:r>
        <w:r w:rsidDel="00F14216">
          <w:rPr>
            <w:rFonts w:ascii="HCI Poppy" w:eastAsia="휴먼명조"/>
            <w:spacing w:val="-1"/>
            <w:sz w:val="24"/>
          </w:rPr>
          <w:delText xml:space="preserve"> </w:delText>
        </w:r>
        <w:r w:rsidDel="00F14216">
          <w:rPr>
            <w:rFonts w:ascii="HCI Poppy" w:eastAsia="휴먼명조"/>
            <w:spacing w:val="-1"/>
            <w:sz w:val="24"/>
          </w:rPr>
          <w:delText>등을</w:delText>
        </w:r>
        <w:r w:rsidDel="00F14216">
          <w:rPr>
            <w:rFonts w:ascii="HCI Poppy" w:eastAsia="휴먼명조"/>
            <w:spacing w:val="-1"/>
            <w:sz w:val="24"/>
          </w:rPr>
          <w:delText xml:space="preserve"> </w:delText>
        </w:r>
        <w:r w:rsidDel="00F14216">
          <w:rPr>
            <w:rFonts w:ascii="HCI Poppy" w:eastAsia="휴먼명조"/>
            <w:spacing w:val="-1"/>
            <w:sz w:val="24"/>
          </w:rPr>
          <w:delText>관련</w:delText>
        </w:r>
        <w:r w:rsidDel="00F14216">
          <w:rPr>
            <w:rFonts w:ascii="HCI Poppy" w:eastAsia="휴먼명조"/>
            <w:spacing w:val="-1"/>
            <w:sz w:val="24"/>
          </w:rPr>
          <w:delText xml:space="preserve"> </w:delText>
        </w:r>
        <w:r w:rsidDel="00F14216">
          <w:rPr>
            <w:rFonts w:ascii="HCI Poppy" w:eastAsia="휴먼명조"/>
            <w:spacing w:val="-1"/>
            <w:sz w:val="24"/>
          </w:rPr>
          <w:delText>법령</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w:delText>
        </w:r>
        <w:r w:rsidDel="00F14216">
          <w:rPr>
            <w:rFonts w:ascii="HCI Poppy" w:eastAsia="휴먼명조"/>
            <w:spacing w:val="-1"/>
            <w:sz w:val="24"/>
          </w:rPr>
          <w:delText xml:space="preserve"> </w:delText>
        </w:r>
        <w:r w:rsidDel="00F14216">
          <w:rPr>
            <w:rFonts w:ascii="HCI Poppy" w:eastAsia="휴먼명조"/>
            <w:spacing w:val="-1"/>
            <w:sz w:val="24"/>
          </w:rPr>
          <w:delText>목적</w:delText>
        </w:r>
        <w:r w:rsidDel="00F14216">
          <w:rPr>
            <w:rFonts w:ascii="HCI Poppy" w:eastAsia="휴먼명조"/>
            <w:spacing w:val="-1"/>
            <w:sz w:val="24"/>
          </w:rPr>
          <w:delText xml:space="preserve"> </w:delText>
        </w:r>
        <w:r w:rsidDel="00F14216">
          <w:rPr>
            <w:rFonts w:ascii="HCI Poppy" w:eastAsia="휴먼명조"/>
            <w:spacing w:val="-1"/>
            <w:sz w:val="24"/>
          </w:rPr>
          <w:delText>달성을</w:delText>
        </w:r>
        <w:r w:rsidDel="00F14216">
          <w:rPr>
            <w:rFonts w:ascii="HCI Poppy" w:eastAsia="휴먼명조"/>
            <w:spacing w:val="-1"/>
            <w:sz w:val="24"/>
          </w:rPr>
          <w:delText xml:space="preserve"> </w:delText>
        </w:r>
        <w:r w:rsidDel="00F14216">
          <w:rPr>
            <w:rFonts w:ascii="HCI Poppy" w:eastAsia="휴먼명조"/>
            <w:spacing w:val="-1"/>
            <w:sz w:val="24"/>
          </w:rPr>
          <w:delText>위해</w:delText>
        </w:r>
        <w:r w:rsidDel="00F14216">
          <w:rPr>
            <w:rFonts w:ascii="HCI Poppy" w:eastAsia="휴먼명조"/>
            <w:spacing w:val="-1"/>
            <w:sz w:val="24"/>
          </w:rPr>
          <w:delText xml:space="preserve"> </w:delText>
        </w:r>
        <w:r w:rsidDel="00F14216">
          <w:rPr>
            <w:rFonts w:ascii="HCI Poppy" w:eastAsia="휴먼명조"/>
            <w:spacing w:val="-1"/>
            <w:sz w:val="24"/>
          </w:rPr>
          <w:delText>필요한</w:delText>
        </w:r>
        <w:r w:rsidDel="00F14216">
          <w:rPr>
            <w:rFonts w:ascii="HCI Poppy" w:eastAsia="휴먼명조"/>
            <w:spacing w:val="-1"/>
            <w:sz w:val="24"/>
          </w:rPr>
          <w:delText xml:space="preserve"> </w:delText>
        </w:r>
        <w:r w:rsidDel="00F14216">
          <w:rPr>
            <w:rFonts w:ascii="HCI Poppy" w:eastAsia="휴먼명조"/>
            <w:spacing w:val="-1"/>
            <w:sz w:val="24"/>
          </w:rPr>
          <w:delText>범위</w:delText>
        </w:r>
        <w:r w:rsidDel="00F14216">
          <w:rPr>
            <w:rFonts w:ascii="HCI Poppy" w:eastAsia="휴먼명조"/>
            <w:spacing w:val="-1"/>
            <w:sz w:val="24"/>
          </w:rPr>
          <w:delText xml:space="preserve"> </w:delText>
        </w:r>
        <w:r w:rsidDel="00F14216">
          <w:rPr>
            <w:rFonts w:ascii="HCI Poppy" w:eastAsia="휴먼명조"/>
            <w:spacing w:val="-1"/>
            <w:sz w:val="24"/>
          </w:rPr>
          <w:delText>내에서</w:delText>
        </w:r>
        <w:r w:rsidDel="00F14216">
          <w:rPr>
            <w:rFonts w:ascii="HCI Poppy" w:eastAsia="휴먼명조"/>
            <w:spacing w:val="-1"/>
            <w:sz w:val="24"/>
          </w:rPr>
          <w:delText xml:space="preserve"> </w:delText>
        </w:r>
        <w:r w:rsidDel="00F14216">
          <w:rPr>
            <w:rFonts w:ascii="HCI Poppy" w:eastAsia="휴먼명조"/>
            <w:spacing w:val="-1"/>
            <w:sz w:val="24"/>
          </w:rPr>
          <w:delText>사용할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있도록</w:delText>
        </w:r>
        <w:r w:rsidDel="00F14216">
          <w:rPr>
            <w:rFonts w:ascii="HCI Poppy" w:eastAsia="휴먼명조"/>
            <w:spacing w:val="-1"/>
            <w:sz w:val="24"/>
          </w:rPr>
          <w:delText xml:space="preserve"> </w:delText>
        </w:r>
        <w:r w:rsidDel="00F14216">
          <w:rPr>
            <w:rFonts w:ascii="HCI Poppy" w:eastAsia="휴먼명조"/>
            <w:spacing w:val="-1"/>
            <w:sz w:val="24"/>
          </w:rPr>
          <w:delText>상호</w:delText>
        </w:r>
        <w:r w:rsidDel="00F14216">
          <w:rPr>
            <w:rFonts w:ascii="HCI Poppy" w:eastAsia="휴먼명조"/>
            <w:spacing w:val="-1"/>
            <w:sz w:val="24"/>
          </w:rPr>
          <w:delText xml:space="preserve"> </w:delText>
        </w:r>
        <w:r w:rsidDel="00F14216">
          <w:rPr>
            <w:rFonts w:ascii="HCI Poppy" w:eastAsia="휴먼명조"/>
            <w:spacing w:val="-1"/>
            <w:sz w:val="24"/>
          </w:rPr>
          <w:delText>허용할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있다</w:delText>
        </w:r>
        <w:r w:rsidDel="00F14216">
          <w:rPr>
            <w:rFonts w:ascii="HCI Poppy" w:eastAsia="휴먼명조"/>
            <w:spacing w:val="-1"/>
            <w:sz w:val="24"/>
          </w:rPr>
          <w:delText>.</w:delText>
        </w:r>
        <w:r w:rsidDel="00F14216">
          <w:rPr>
            <w:spacing w:val="41"/>
            <w:sz w:val="24"/>
          </w:rPr>
          <w:delText xml:space="preserve"> </w:delText>
        </w:r>
      </w:del>
    </w:p>
    <w:p w14:paraId="05A29EF9" w14:textId="27177619" w:rsidR="004C1F03" w:rsidDel="00F14216" w:rsidRDefault="004C1F03">
      <w:pPr>
        <w:wordWrap/>
        <w:snapToGrid w:val="0"/>
        <w:spacing w:line="326" w:lineRule="auto"/>
        <w:ind w:left="340" w:hanging="340"/>
        <w:textAlignment w:val="bottom"/>
        <w:rPr>
          <w:del w:id="306" w:author="이수용" w:date="2025-01-07T14:02:00Z"/>
          <w:sz w:val="24"/>
        </w:rPr>
      </w:pPr>
    </w:p>
    <w:p w14:paraId="4AB962BD" w14:textId="6F6EFD1C"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307" w:author="이수용" w:date="2025-01-07T14:02:00Z"/>
        </w:rPr>
      </w:pPr>
      <w:del w:id="308" w:author="이수용" w:date="2025-01-07T14:02:00Z">
        <w:r w:rsidDel="00F14216">
          <w:rPr>
            <w:rFonts w:ascii="HCI Poppy" w:eastAsia="휴먼명조"/>
            <w:b/>
            <w:sz w:val="24"/>
          </w:rPr>
          <w:delText>제</w:delText>
        </w:r>
        <w:r w:rsidDel="00F14216">
          <w:rPr>
            <w:rFonts w:ascii="HCI Poppy" w:eastAsia="휴먼명조"/>
            <w:b/>
            <w:sz w:val="24"/>
          </w:rPr>
          <w:delText xml:space="preserve"> 23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독립당사자</w:delText>
        </w:r>
        <w:r w:rsidDel="00F14216">
          <w:rPr>
            <w:rFonts w:ascii="HCI Poppy" w:eastAsia="휴먼명조"/>
            <w:b/>
            <w:sz w:val="24"/>
          </w:rPr>
          <w:delText xml:space="preserve"> )</w:delText>
        </w:r>
      </w:del>
    </w:p>
    <w:p w14:paraId="450DD3E9" w14:textId="366AA2D0"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309" w:author="이수용" w:date="2025-01-07T14:02:00Z"/>
        </w:rPr>
      </w:pPr>
      <w:del w:id="310"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당사자는</w:delText>
        </w:r>
        <w:r w:rsidDel="00F14216">
          <w:rPr>
            <w:rFonts w:ascii="HCI Poppy" w:eastAsia="휴먼명조"/>
            <w:spacing w:val="-1"/>
            <w:sz w:val="24"/>
          </w:rPr>
          <w:delText xml:space="preserve"> </w:delText>
        </w:r>
        <w:r w:rsidDel="00F14216">
          <w:rPr>
            <w:rFonts w:ascii="HCI Poppy" w:eastAsia="휴먼명조"/>
            <w:spacing w:val="-1"/>
            <w:sz w:val="24"/>
          </w:rPr>
          <w:delText>각자</w:delText>
        </w:r>
        <w:r w:rsidDel="00F14216">
          <w:rPr>
            <w:rFonts w:ascii="HCI Poppy" w:eastAsia="휴먼명조"/>
            <w:spacing w:val="-1"/>
            <w:sz w:val="24"/>
          </w:rPr>
          <w:delText xml:space="preserve"> </w:delText>
        </w:r>
        <w:r w:rsidDel="00F14216">
          <w:rPr>
            <w:rFonts w:ascii="HCI Poppy" w:eastAsia="휴먼명조"/>
            <w:spacing w:val="-1"/>
            <w:sz w:val="24"/>
          </w:rPr>
          <w:delText>독립된</w:delText>
        </w:r>
        <w:r w:rsidDel="00F14216">
          <w:rPr>
            <w:rFonts w:ascii="HCI Poppy" w:eastAsia="휴먼명조"/>
            <w:spacing w:val="-1"/>
            <w:sz w:val="24"/>
          </w:rPr>
          <w:delText xml:space="preserve"> </w:delText>
        </w:r>
        <w:r w:rsidDel="00F14216">
          <w:rPr>
            <w:rFonts w:ascii="HCI Poppy" w:eastAsia="휴먼명조"/>
            <w:spacing w:val="-1"/>
            <w:sz w:val="24"/>
          </w:rPr>
          <w:delText>법적</w:delText>
        </w:r>
        <w:r w:rsidDel="00F14216">
          <w:rPr>
            <w:rFonts w:ascii="HCI Poppy" w:eastAsia="휴먼명조"/>
            <w:spacing w:val="-1"/>
            <w:sz w:val="24"/>
          </w:rPr>
          <w:delText xml:space="preserve"> </w:delText>
        </w:r>
        <w:r w:rsidDel="00F14216">
          <w:rPr>
            <w:rFonts w:ascii="HCI Poppy" w:eastAsia="휴먼명조"/>
            <w:spacing w:val="-1"/>
            <w:sz w:val="24"/>
          </w:rPr>
          <w:delText>주체로서</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계약을</w:delText>
        </w:r>
        <w:r w:rsidDel="00F14216">
          <w:rPr>
            <w:rFonts w:ascii="HCI Poppy" w:eastAsia="휴먼명조"/>
            <w:spacing w:val="-1"/>
            <w:sz w:val="24"/>
          </w:rPr>
          <w:delText xml:space="preserve"> </w:delText>
        </w:r>
        <w:r w:rsidDel="00F14216">
          <w:rPr>
            <w:rFonts w:ascii="HCI Poppy" w:eastAsia="휴먼명조"/>
            <w:spacing w:val="-1"/>
            <w:sz w:val="24"/>
          </w:rPr>
          <w:delText>체결하는</w:delText>
        </w:r>
        <w:r w:rsidDel="00F14216">
          <w:rPr>
            <w:rFonts w:ascii="HCI Poppy" w:eastAsia="휴먼명조"/>
            <w:spacing w:val="-1"/>
            <w:sz w:val="24"/>
          </w:rPr>
          <w:delText xml:space="preserve"> </w:delText>
        </w:r>
        <w:r w:rsidDel="00F14216">
          <w:rPr>
            <w:rFonts w:ascii="HCI Poppy" w:eastAsia="휴먼명조"/>
            <w:spacing w:val="-1"/>
            <w:sz w:val="24"/>
          </w:rPr>
          <w:delText>것이며</w:delText>
        </w:r>
        <w:r w:rsidDel="00F14216">
          <w:rPr>
            <w:rFonts w:ascii="HCI Poppy" w:eastAsia="휴먼명조"/>
            <w:spacing w:val="-1"/>
            <w:sz w:val="24"/>
          </w:rPr>
          <w:delText xml:space="preserve"> </w:delText>
        </w:r>
        <w:r w:rsidDel="00F14216">
          <w:rPr>
            <w:rFonts w:ascii="HCI Poppy" w:eastAsia="휴먼명조"/>
            <w:spacing w:val="-1"/>
            <w:sz w:val="24"/>
          </w:rPr>
          <w:delText>어느</w:delText>
        </w:r>
        <w:r w:rsidDel="00F14216">
          <w:rPr>
            <w:rFonts w:ascii="HCI Poppy" w:eastAsia="휴먼명조"/>
            <w:spacing w:val="-1"/>
            <w:sz w:val="24"/>
          </w:rPr>
          <w:delText xml:space="preserve"> </w:delText>
        </w:r>
        <w:r w:rsidDel="00F14216">
          <w:rPr>
            <w:rFonts w:ascii="HCI Poppy" w:eastAsia="휴먼명조"/>
            <w:spacing w:val="-1"/>
            <w:sz w:val="24"/>
          </w:rPr>
          <w:delText>당사자도</w:delText>
        </w:r>
        <w:r w:rsidDel="00F14216">
          <w:rPr>
            <w:rFonts w:ascii="HCI Poppy" w:eastAsia="휴먼명조"/>
            <w:spacing w:val="-1"/>
            <w:sz w:val="24"/>
          </w:rPr>
          <w:delText xml:space="preserve"> </w:delText>
        </w:r>
        <w:r w:rsidDel="00F14216">
          <w:rPr>
            <w:rFonts w:ascii="HCI Poppy" w:eastAsia="휴먼명조"/>
            <w:spacing w:val="-1"/>
            <w:sz w:val="24"/>
          </w:rPr>
          <w:delText>본인</w:delText>
        </w:r>
        <w:r w:rsidDel="00F14216">
          <w:rPr>
            <w:rFonts w:ascii="HCI Poppy" w:eastAsia="휴먼명조"/>
            <w:spacing w:val="-1"/>
            <w:sz w:val="24"/>
          </w:rPr>
          <w:delText xml:space="preserve"> </w:delText>
        </w:r>
        <w:r w:rsidDel="00F14216">
          <w:rPr>
            <w:rFonts w:ascii="HCI Poppy" w:eastAsia="휴먼명조"/>
            <w:spacing w:val="-1"/>
            <w:sz w:val="24"/>
          </w:rPr>
          <w:delText>귀책사유</w:delText>
        </w:r>
        <w:r w:rsidDel="00F14216">
          <w:rPr>
            <w:rFonts w:ascii="HCI Poppy" w:eastAsia="휴먼명조"/>
            <w:spacing w:val="-1"/>
            <w:sz w:val="24"/>
          </w:rPr>
          <w:delText xml:space="preserve"> </w:delText>
        </w:r>
        <w:r w:rsidDel="00F14216">
          <w:rPr>
            <w:rFonts w:ascii="HCI Poppy" w:eastAsia="휴먼명조"/>
            <w:spacing w:val="-1"/>
            <w:sz w:val="24"/>
          </w:rPr>
          <w:delText>없는</w:delText>
        </w:r>
        <w:r w:rsidDel="00F14216">
          <w:rPr>
            <w:rFonts w:ascii="HCI Poppy" w:eastAsia="휴먼명조"/>
            <w:spacing w:val="-1"/>
            <w:sz w:val="24"/>
          </w:rPr>
          <w:delText xml:space="preserve"> </w:delText>
        </w:r>
        <w:r w:rsidDel="00F14216">
          <w:rPr>
            <w:rFonts w:ascii="HCI Poppy" w:eastAsia="휴먼명조"/>
            <w:spacing w:val="-1"/>
            <w:sz w:val="24"/>
          </w:rPr>
          <w:delText>한</w:delText>
        </w:r>
        <w:r w:rsidDel="00F14216">
          <w:rPr>
            <w:rFonts w:ascii="HCI Poppy" w:eastAsia="휴먼명조"/>
            <w:spacing w:val="-1"/>
            <w:sz w:val="24"/>
          </w:rPr>
          <w:delText xml:space="preserve"> </w:delText>
        </w:r>
        <w:r w:rsidDel="00F14216">
          <w:rPr>
            <w:rFonts w:ascii="HCI Poppy" w:eastAsia="휴먼명조"/>
            <w:spacing w:val="-1"/>
            <w:sz w:val="24"/>
          </w:rPr>
          <w:delText>상대방의</w:delText>
        </w:r>
        <w:r w:rsidDel="00F14216">
          <w:rPr>
            <w:rFonts w:ascii="HCI Poppy" w:eastAsia="휴먼명조"/>
            <w:spacing w:val="-1"/>
            <w:sz w:val="24"/>
          </w:rPr>
          <w:delText xml:space="preserve"> </w:delText>
        </w:r>
        <w:r w:rsidDel="00F14216">
          <w:rPr>
            <w:rFonts w:ascii="HCI Poppy" w:eastAsia="휴먼명조"/>
            <w:spacing w:val="-1"/>
            <w:sz w:val="24"/>
          </w:rPr>
          <w:delText>작위</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부작위에</w:delText>
        </w:r>
        <w:r w:rsidDel="00F14216">
          <w:rPr>
            <w:rFonts w:ascii="HCI Poppy" w:eastAsia="휴먼명조"/>
            <w:spacing w:val="-1"/>
            <w:sz w:val="24"/>
          </w:rPr>
          <w:delText xml:space="preserve"> </w:delText>
        </w:r>
        <w:r w:rsidDel="00F14216">
          <w:rPr>
            <w:rFonts w:ascii="HCI Poppy" w:eastAsia="휴먼명조"/>
            <w:spacing w:val="-1"/>
            <w:sz w:val="24"/>
          </w:rPr>
          <w:delText>대해</w:delText>
        </w:r>
        <w:r w:rsidDel="00F14216">
          <w:rPr>
            <w:rFonts w:ascii="HCI Poppy" w:eastAsia="휴먼명조"/>
            <w:spacing w:val="-1"/>
            <w:sz w:val="24"/>
          </w:rPr>
          <w:delText xml:space="preserve"> </w:delText>
        </w:r>
        <w:r w:rsidDel="00F14216">
          <w:rPr>
            <w:rFonts w:ascii="HCI Poppy" w:eastAsia="휴먼명조"/>
            <w:spacing w:val="-1"/>
            <w:sz w:val="24"/>
          </w:rPr>
          <w:delText>책임을</w:delText>
        </w:r>
        <w:r w:rsidDel="00F14216">
          <w:rPr>
            <w:rFonts w:ascii="HCI Poppy" w:eastAsia="휴먼명조"/>
            <w:spacing w:val="-1"/>
            <w:sz w:val="24"/>
          </w:rPr>
          <w:delText xml:space="preserve"> </w:delText>
        </w:r>
        <w:r w:rsidDel="00F14216">
          <w:rPr>
            <w:rFonts w:ascii="HCI Poppy" w:eastAsia="휴먼명조"/>
            <w:spacing w:val="-1"/>
            <w:sz w:val="24"/>
          </w:rPr>
          <w:delText>지지</w:delText>
        </w:r>
        <w:r w:rsidDel="00F14216">
          <w:rPr>
            <w:rFonts w:ascii="HCI Poppy" w:eastAsia="휴먼명조"/>
            <w:spacing w:val="-1"/>
            <w:sz w:val="24"/>
          </w:rPr>
          <w:delText xml:space="preserve"> </w:delText>
        </w:r>
        <w:r w:rsidDel="00F14216">
          <w:rPr>
            <w:rFonts w:ascii="HCI Poppy" w:eastAsia="휴먼명조"/>
            <w:spacing w:val="-1"/>
            <w:sz w:val="24"/>
          </w:rPr>
          <w:delText>아니한다</w:delText>
        </w:r>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당사자가</w:delText>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계약을</w:delText>
        </w:r>
        <w:r w:rsidDel="00F14216">
          <w:rPr>
            <w:rFonts w:ascii="HCI Poppy" w:eastAsia="휴먼명조"/>
            <w:spacing w:val="-1"/>
            <w:sz w:val="24"/>
          </w:rPr>
          <w:delText xml:space="preserve"> </w:delText>
        </w:r>
        <w:r w:rsidDel="00F14216">
          <w:rPr>
            <w:rFonts w:ascii="HCI Poppy" w:eastAsia="휴먼명조"/>
            <w:spacing w:val="-1"/>
            <w:sz w:val="24"/>
          </w:rPr>
          <w:delText>체결함으로</w:delText>
        </w:r>
        <w:r w:rsidDel="00F14216">
          <w:rPr>
            <w:rFonts w:ascii="HCI Poppy" w:eastAsia="휴먼명조"/>
            <w:spacing w:val="-1"/>
            <w:sz w:val="24"/>
          </w:rPr>
          <w:delText xml:space="preserve"> </w:delText>
        </w:r>
        <w:r w:rsidDel="00F14216">
          <w:rPr>
            <w:rFonts w:ascii="HCI Poppy" w:eastAsia="휴먼명조"/>
            <w:spacing w:val="-1"/>
            <w:sz w:val="24"/>
          </w:rPr>
          <w:delText>인하여</w:delText>
        </w:r>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w:delText>
        </w:r>
        <w:r w:rsidDel="00F14216">
          <w:rPr>
            <w:rFonts w:ascii="HCI Poppy" w:eastAsia="휴먼명조"/>
            <w:spacing w:val="-1"/>
            <w:sz w:val="24"/>
          </w:rPr>
          <w:delText xml:space="preserve"> </w:delText>
        </w:r>
        <w:r w:rsidDel="00F14216">
          <w:rPr>
            <w:rFonts w:ascii="HCI Poppy" w:eastAsia="휴먼명조"/>
            <w:spacing w:val="-1"/>
            <w:sz w:val="24"/>
          </w:rPr>
          <w:delText>사이에</w:delText>
        </w:r>
        <w:r w:rsidDel="00F14216">
          <w:rPr>
            <w:rFonts w:ascii="HCI Poppy" w:eastAsia="휴먼명조"/>
            <w:spacing w:val="-1"/>
            <w:sz w:val="24"/>
          </w:rPr>
          <w:delText xml:space="preserve"> </w:delText>
        </w:r>
        <w:r w:rsidDel="00F14216">
          <w:rPr>
            <w:rFonts w:ascii="HCI Poppy" w:eastAsia="휴먼명조"/>
            <w:spacing w:val="-1"/>
            <w:sz w:val="24"/>
          </w:rPr>
          <w:delText>대리인이나</w:delText>
        </w:r>
        <w:r w:rsidDel="00F14216">
          <w:rPr>
            <w:rFonts w:ascii="HCI Poppy" w:eastAsia="휴먼명조"/>
            <w:spacing w:val="-1"/>
            <w:sz w:val="24"/>
          </w:rPr>
          <w:delText xml:space="preserve"> </w:delText>
        </w:r>
        <w:r w:rsidDel="00F14216">
          <w:rPr>
            <w:rFonts w:ascii="HCI Poppy" w:eastAsia="휴먼명조"/>
            <w:spacing w:val="-1"/>
            <w:sz w:val="24"/>
          </w:rPr>
          <w:delText>판매점</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동업관계</w:delText>
        </w:r>
        <w:r w:rsidDel="00F14216">
          <w:rPr>
            <w:rFonts w:ascii="HCI Poppy" w:eastAsia="휴먼명조"/>
            <w:spacing w:val="-1"/>
            <w:sz w:val="24"/>
          </w:rPr>
          <w:delText xml:space="preserve"> </w:delText>
        </w:r>
        <w:r w:rsidDel="00F14216">
          <w:rPr>
            <w:rFonts w:ascii="HCI Poppy" w:eastAsia="휴먼명조"/>
            <w:spacing w:val="-1"/>
            <w:sz w:val="24"/>
          </w:rPr>
          <w:delText>등의</w:delText>
        </w:r>
        <w:r w:rsidDel="00F14216">
          <w:rPr>
            <w:rFonts w:ascii="HCI Poppy" w:eastAsia="휴먼명조"/>
            <w:spacing w:val="-1"/>
            <w:sz w:val="24"/>
          </w:rPr>
          <w:delText xml:space="preserve"> </w:delText>
        </w:r>
        <w:r w:rsidDel="00F14216">
          <w:rPr>
            <w:rFonts w:ascii="HCI Poppy" w:eastAsia="휴먼명조"/>
            <w:spacing w:val="-1"/>
            <w:sz w:val="24"/>
          </w:rPr>
          <w:delText>법률관계가</w:delText>
        </w:r>
        <w:r w:rsidDel="00F14216">
          <w:rPr>
            <w:rFonts w:ascii="HCI Poppy" w:eastAsia="휴먼명조"/>
            <w:spacing w:val="-1"/>
            <w:sz w:val="24"/>
          </w:rPr>
          <w:delText xml:space="preserve"> </w:delText>
        </w:r>
        <w:r w:rsidDel="00F14216">
          <w:rPr>
            <w:rFonts w:ascii="HCI Poppy" w:eastAsia="휴먼명조"/>
            <w:spacing w:val="-1"/>
            <w:sz w:val="24"/>
          </w:rPr>
          <w:delText>형성되지는</w:delText>
        </w:r>
        <w:r w:rsidDel="00F14216">
          <w:rPr>
            <w:rFonts w:ascii="HCI Poppy" w:eastAsia="휴먼명조"/>
            <w:spacing w:val="-1"/>
            <w:sz w:val="24"/>
          </w:rPr>
          <w:delText xml:space="preserve"> </w:delText>
        </w:r>
        <w:r w:rsidDel="00F14216">
          <w:rPr>
            <w:rFonts w:ascii="HCI Poppy" w:eastAsia="휴먼명조"/>
            <w:spacing w:val="-1"/>
            <w:sz w:val="24"/>
          </w:rPr>
          <w:delText>아니한다</w:delText>
        </w:r>
        <w:r w:rsidDel="00F14216">
          <w:rPr>
            <w:rFonts w:ascii="HCI Poppy" w:eastAsia="휴먼명조"/>
            <w:spacing w:val="-1"/>
            <w:sz w:val="24"/>
          </w:rPr>
          <w:delText>.</w:delText>
        </w:r>
      </w:del>
    </w:p>
    <w:p w14:paraId="3E877706" w14:textId="33F4DD28" w:rsidR="004C1F03" w:rsidDel="00F14216" w:rsidRDefault="004C1F03">
      <w:pPr>
        <w:wordWrap/>
        <w:snapToGrid w:val="0"/>
        <w:spacing w:line="326" w:lineRule="auto"/>
        <w:ind w:left="340" w:hanging="340"/>
        <w:textAlignment w:val="bottom"/>
        <w:rPr>
          <w:del w:id="311" w:author="이수용" w:date="2025-01-07T14:02:00Z"/>
          <w:sz w:val="24"/>
        </w:rPr>
      </w:pPr>
    </w:p>
    <w:p w14:paraId="6DEDF1CD" w14:textId="64BCF696"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312" w:author="이수용" w:date="2025-01-07T14:02:00Z"/>
        </w:rPr>
      </w:pPr>
      <w:del w:id="313" w:author="이수용" w:date="2025-01-07T14:02:00Z">
        <w:r w:rsidDel="00F14216">
          <w:rPr>
            <w:rFonts w:ascii="HCI Poppy" w:eastAsia="휴먼명조"/>
            <w:b/>
            <w:sz w:val="24"/>
          </w:rPr>
          <w:delText>제</w:delText>
        </w:r>
        <w:r w:rsidDel="00F14216">
          <w:rPr>
            <w:rFonts w:ascii="HCI Poppy" w:eastAsia="휴먼명조"/>
            <w:b/>
            <w:sz w:val="24"/>
          </w:rPr>
          <w:delText xml:space="preserve"> 24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기타</w:delText>
        </w:r>
        <w:r w:rsidDel="00F14216">
          <w:rPr>
            <w:rFonts w:ascii="HCI Poppy" w:eastAsia="휴먼명조"/>
            <w:b/>
            <w:sz w:val="24"/>
          </w:rPr>
          <w:delText xml:space="preserve"> </w:delText>
        </w:r>
        <w:r w:rsidDel="00F14216">
          <w:rPr>
            <w:rFonts w:ascii="HCI Poppy" w:eastAsia="휴먼명조"/>
            <w:b/>
            <w:sz w:val="24"/>
          </w:rPr>
          <w:delText>적용</w:delText>
        </w:r>
        <w:r w:rsidDel="00F14216">
          <w:rPr>
            <w:rFonts w:ascii="HCI Poppy" w:eastAsia="휴먼명조"/>
            <w:b/>
            <w:sz w:val="24"/>
          </w:rPr>
          <w:delText xml:space="preserve"> </w:delText>
        </w:r>
        <w:r w:rsidDel="00F14216">
          <w:rPr>
            <w:rFonts w:ascii="HCI Poppy" w:eastAsia="휴먼명조"/>
            <w:b/>
            <w:sz w:val="24"/>
          </w:rPr>
          <w:delText>약관</w:delText>
        </w:r>
        <w:r w:rsidDel="00F14216">
          <w:rPr>
            <w:rFonts w:ascii="HCI Poppy" w:eastAsia="휴먼명조"/>
            <w:b/>
            <w:sz w:val="24"/>
          </w:rPr>
          <w:delText>)</w:delText>
        </w:r>
      </w:del>
    </w:p>
    <w:p w14:paraId="5C623065" w14:textId="75A043B9" w:rsidR="004C1F03" w:rsidDel="00F14216" w:rsidRDefault="005F7388">
      <w:pPr>
        <w:pStyle w:val="a3"/>
        <w:ind w:left="882" w:hanging="882"/>
        <w:rPr>
          <w:del w:id="314" w:author="이수용" w:date="2025-01-07T14:02:00Z"/>
        </w:rPr>
      </w:pPr>
      <w:del w:id="315"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계약문서상의</w:delText>
        </w:r>
        <w:r w:rsidDel="00F14216">
          <w:rPr>
            <w:rFonts w:ascii="HCI Poppy" w:eastAsia="휴먼명조"/>
            <w:spacing w:val="-1"/>
            <w:sz w:val="24"/>
          </w:rPr>
          <w:delText xml:space="preserve"> </w:delText>
        </w:r>
        <w:r w:rsidDel="00F14216">
          <w:rPr>
            <w:rFonts w:ascii="HCI Poppy" w:eastAsia="휴먼명조"/>
            <w:spacing w:val="-1"/>
            <w:sz w:val="24"/>
          </w:rPr>
          <w:delText>각</w:delText>
        </w:r>
        <w:r w:rsidDel="00F14216">
          <w:rPr>
            <w:rFonts w:ascii="HCI Poppy" w:eastAsia="휴먼명조"/>
            <w:spacing w:val="-1"/>
            <w:sz w:val="24"/>
          </w:rPr>
          <w:delText xml:space="preserve"> </w:delText>
        </w:r>
        <w:r w:rsidDel="00F14216">
          <w:rPr>
            <w:rFonts w:ascii="HCI Poppy" w:eastAsia="휴먼명조"/>
            <w:spacing w:val="-1"/>
            <w:sz w:val="24"/>
          </w:rPr>
          <w:delText>규정</w:delText>
        </w:r>
        <w:r w:rsidDel="00F14216">
          <w:rPr>
            <w:rFonts w:ascii="HCI Poppy" w:eastAsia="휴먼명조"/>
            <w:spacing w:val="-1"/>
            <w:sz w:val="24"/>
          </w:rPr>
          <w:delText xml:space="preserve"> </w:delText>
        </w:r>
        <w:r w:rsidDel="00F14216">
          <w:rPr>
            <w:rFonts w:ascii="HCI Poppy" w:eastAsia="휴먼명조"/>
            <w:spacing w:val="-1"/>
            <w:sz w:val="24"/>
          </w:rPr>
          <w:delText>사이에</w:delText>
        </w:r>
        <w:r w:rsidDel="00F14216">
          <w:rPr>
            <w:rFonts w:ascii="HCI Poppy" w:eastAsia="휴먼명조"/>
            <w:spacing w:val="-1"/>
            <w:sz w:val="24"/>
          </w:rPr>
          <w:delText xml:space="preserve"> </w:delText>
        </w:r>
        <w:r w:rsidDel="00F14216">
          <w:rPr>
            <w:rFonts w:ascii="HCI Poppy" w:eastAsia="휴먼명조"/>
            <w:spacing w:val="-1"/>
            <w:sz w:val="24"/>
          </w:rPr>
          <w:delText>의도하지</w:delText>
        </w:r>
        <w:r w:rsidDel="00F14216">
          <w:rPr>
            <w:rFonts w:ascii="HCI Poppy" w:eastAsia="휴먼명조"/>
            <w:spacing w:val="-1"/>
            <w:sz w:val="24"/>
          </w:rPr>
          <w:delText xml:space="preserve"> </w:delText>
        </w:r>
        <w:r w:rsidDel="00F14216">
          <w:rPr>
            <w:rFonts w:ascii="HCI Poppy" w:eastAsia="휴먼명조"/>
            <w:spacing w:val="-1"/>
            <w:sz w:val="24"/>
          </w:rPr>
          <w:delText>않은</w:delText>
        </w:r>
        <w:r w:rsidDel="00F14216">
          <w:rPr>
            <w:rFonts w:ascii="HCI Poppy" w:eastAsia="휴먼명조"/>
            <w:spacing w:val="-1"/>
            <w:sz w:val="24"/>
          </w:rPr>
          <w:delText xml:space="preserve"> </w:delText>
        </w:r>
        <w:r w:rsidDel="00F14216">
          <w:rPr>
            <w:rFonts w:ascii="HCI Poppy" w:eastAsia="휴먼명조"/>
            <w:spacing w:val="-1"/>
            <w:sz w:val="24"/>
          </w:rPr>
          <w:delText>상충이나</w:delText>
        </w:r>
        <w:r w:rsidDel="00F14216">
          <w:rPr>
            <w:rFonts w:ascii="HCI Poppy" w:eastAsia="휴먼명조"/>
            <w:spacing w:val="-1"/>
            <w:sz w:val="24"/>
          </w:rPr>
          <w:delText xml:space="preserve"> </w:delText>
        </w:r>
        <w:r w:rsidDel="00F14216">
          <w:rPr>
            <w:rFonts w:ascii="HCI Poppy" w:eastAsia="휴먼명조"/>
            <w:spacing w:val="-1"/>
            <w:sz w:val="24"/>
          </w:rPr>
          <w:delText>의미의</w:delText>
        </w:r>
        <w:r w:rsidDel="00F14216">
          <w:rPr>
            <w:rFonts w:ascii="HCI Poppy" w:eastAsia="휴먼명조"/>
            <w:spacing w:val="-1"/>
            <w:sz w:val="24"/>
          </w:rPr>
          <w:delText xml:space="preserve"> </w:delText>
        </w:r>
        <w:r w:rsidDel="00F14216">
          <w:rPr>
            <w:rFonts w:ascii="HCI Poppy" w:eastAsia="휴먼명조"/>
            <w:spacing w:val="-1"/>
            <w:sz w:val="24"/>
          </w:rPr>
          <w:delText>모호함이</w:delText>
        </w:r>
        <w:r w:rsidDel="00F14216">
          <w:rPr>
            <w:rFonts w:ascii="HCI Poppy" w:eastAsia="휴먼명조"/>
            <w:spacing w:val="-1"/>
            <w:sz w:val="24"/>
          </w:rPr>
          <w:delText xml:space="preserve"> </w:delText>
        </w:r>
        <w:r w:rsidDel="00F14216">
          <w:rPr>
            <w:rFonts w:ascii="HCI Poppy" w:eastAsia="휴먼명조"/>
            <w:spacing w:val="-1"/>
            <w:sz w:val="24"/>
          </w:rPr>
          <w:delText>발견되는</w:delText>
        </w:r>
        <w:r w:rsidDel="00F14216">
          <w:rPr>
            <w:rFonts w:ascii="HCI Poppy" w:eastAsia="휴먼명조"/>
            <w:spacing w:val="-1"/>
            <w:sz w:val="24"/>
          </w:rPr>
          <w:delText xml:space="preserve"> </w:delText>
        </w:r>
        <w:r w:rsidDel="00F14216">
          <w:rPr>
            <w:rFonts w:ascii="HCI Poppy" w:eastAsia="휴먼명조"/>
            <w:spacing w:val="-1"/>
            <w:sz w:val="24"/>
          </w:rPr>
          <w:delText>때에는</w:delText>
        </w:r>
        <w:r w:rsidDel="00F14216">
          <w:rPr>
            <w:rFonts w:ascii="HCI Poppy" w:eastAsia="휴먼명조"/>
            <w:spacing w:val="-1"/>
            <w:sz w:val="24"/>
          </w:rPr>
          <w:delText xml:space="preserve"> </w:delText>
        </w:r>
        <w:r w:rsidDel="00F14216">
          <w:rPr>
            <w:rFonts w:ascii="HCI Poppy" w:eastAsia="휴먼명조"/>
            <w:spacing w:val="-1"/>
            <w:sz w:val="24"/>
          </w:rPr>
          <w:delText>아래의</w:delText>
        </w:r>
        <w:r w:rsidDel="00F14216">
          <w:rPr>
            <w:rFonts w:ascii="HCI Poppy" w:eastAsia="휴먼명조"/>
            <w:spacing w:val="-1"/>
            <w:sz w:val="24"/>
          </w:rPr>
          <w:delText xml:space="preserve"> </w:delText>
        </w:r>
        <w:r w:rsidDel="00F14216">
          <w:rPr>
            <w:rFonts w:ascii="HCI Poppy" w:eastAsia="휴먼명조"/>
            <w:spacing w:val="-1"/>
            <w:sz w:val="24"/>
          </w:rPr>
          <w:delText>적용</w:delText>
        </w:r>
        <w:r w:rsidDel="00F14216">
          <w:rPr>
            <w:rFonts w:ascii="HCI Poppy" w:eastAsia="휴먼명조"/>
            <w:spacing w:val="-1"/>
            <w:sz w:val="24"/>
          </w:rPr>
          <w:delText xml:space="preserve"> </w:delText>
        </w:r>
        <w:r w:rsidDel="00F14216">
          <w:rPr>
            <w:rFonts w:ascii="HCI Poppy" w:eastAsia="휴먼명조"/>
            <w:spacing w:val="-1"/>
            <w:sz w:val="24"/>
          </w:rPr>
          <w:delText>우선순위에</w:delText>
        </w:r>
        <w:r w:rsidDel="00F14216">
          <w:rPr>
            <w:rFonts w:ascii="HCI Poppy" w:eastAsia="휴먼명조"/>
            <w:spacing w:val="-1"/>
            <w:sz w:val="24"/>
          </w:rPr>
          <w:delText xml:space="preserve"> </w:delText>
        </w:r>
        <w:r w:rsidDel="00F14216">
          <w:rPr>
            <w:rFonts w:ascii="HCI Poppy" w:eastAsia="휴먼명조"/>
            <w:spacing w:val="-1"/>
            <w:sz w:val="24"/>
          </w:rPr>
          <w:delText>따라</w:delText>
        </w:r>
        <w:r w:rsidDel="00F14216">
          <w:rPr>
            <w:rFonts w:ascii="HCI Poppy" w:eastAsia="휴먼명조"/>
            <w:spacing w:val="-1"/>
            <w:sz w:val="24"/>
          </w:rPr>
          <w:delText xml:space="preserve"> </w:delText>
        </w:r>
        <w:r w:rsidDel="00F14216">
          <w:rPr>
            <w:rFonts w:ascii="HCI Poppy" w:eastAsia="휴먼명조"/>
            <w:spacing w:val="-1"/>
            <w:sz w:val="24"/>
          </w:rPr>
          <w:delText>이를</w:delText>
        </w:r>
        <w:r w:rsidDel="00F14216">
          <w:rPr>
            <w:rFonts w:ascii="HCI Poppy" w:eastAsia="휴먼명조"/>
            <w:spacing w:val="-1"/>
            <w:sz w:val="24"/>
          </w:rPr>
          <w:delText xml:space="preserve"> </w:delText>
        </w:r>
        <w:r w:rsidDel="00F14216">
          <w:rPr>
            <w:rFonts w:ascii="HCI Poppy" w:eastAsia="휴먼명조"/>
            <w:spacing w:val="-1"/>
            <w:sz w:val="24"/>
          </w:rPr>
          <w:delText>해결한다</w:delText>
        </w:r>
        <w:r w:rsidDel="00F14216">
          <w:rPr>
            <w:rFonts w:ascii="HCI Poppy" w:eastAsia="휴먼명조"/>
            <w:spacing w:val="-1"/>
            <w:sz w:val="24"/>
          </w:rPr>
          <w:delText xml:space="preserve">. </w:delText>
        </w:r>
        <w:r w:rsidDel="00F14216">
          <w:rPr>
            <w:rFonts w:ascii="HCI Poppy" w:eastAsia="휴먼명조"/>
            <w:spacing w:val="-1"/>
            <w:sz w:val="24"/>
          </w:rPr>
          <w:delText>단</w:delText>
        </w:r>
        <w:r w:rsidDel="00F14216">
          <w:rPr>
            <w:rFonts w:ascii="HCI Poppy" w:eastAsia="휴먼명조"/>
            <w:spacing w:val="-1"/>
            <w:sz w:val="24"/>
          </w:rPr>
          <w:delText xml:space="preserve">, </w:delText>
        </w:r>
        <w:r w:rsidDel="00F14216">
          <w:rPr>
            <w:rFonts w:ascii="HCI Poppy" w:eastAsia="휴먼명조"/>
            <w:spacing w:val="-1"/>
            <w:sz w:val="24"/>
          </w:rPr>
          <w:delText>동일</w:delText>
        </w:r>
        <w:r w:rsidDel="00F14216">
          <w:rPr>
            <w:rFonts w:ascii="HCI Poppy" w:eastAsia="휴먼명조"/>
            <w:spacing w:val="-1"/>
            <w:sz w:val="24"/>
          </w:rPr>
          <w:delText xml:space="preserve"> </w:delText>
        </w:r>
        <w:r w:rsidDel="00F14216">
          <w:rPr>
            <w:rFonts w:ascii="HCI Poppy" w:eastAsia="휴먼명조"/>
            <w:spacing w:val="-1"/>
            <w:sz w:val="24"/>
          </w:rPr>
          <w:delText>우선순위의</w:delText>
        </w:r>
        <w:r w:rsidDel="00F14216">
          <w:rPr>
            <w:rFonts w:ascii="HCI Poppy" w:eastAsia="휴먼명조"/>
            <w:spacing w:val="-1"/>
            <w:sz w:val="24"/>
          </w:rPr>
          <w:delText xml:space="preserve"> </w:delText>
        </w:r>
        <w:r w:rsidDel="00F14216">
          <w:rPr>
            <w:rFonts w:ascii="HCI Poppy" w:eastAsia="휴먼명조"/>
            <w:spacing w:val="-1"/>
            <w:sz w:val="24"/>
          </w:rPr>
          <w:delText>규정</w:delText>
        </w:r>
        <w:r w:rsidDel="00F14216">
          <w:rPr>
            <w:rFonts w:ascii="HCI Poppy" w:eastAsia="휴먼명조"/>
            <w:spacing w:val="-1"/>
            <w:sz w:val="24"/>
          </w:rPr>
          <w:delText xml:space="preserve"> </w:delText>
        </w:r>
        <w:r w:rsidDel="00F14216">
          <w:rPr>
            <w:rFonts w:ascii="HCI Poppy" w:eastAsia="휴먼명조"/>
            <w:spacing w:val="-1"/>
            <w:sz w:val="24"/>
          </w:rPr>
          <w:delText>간에</w:delText>
        </w:r>
        <w:r w:rsidDel="00F14216">
          <w:rPr>
            <w:rFonts w:ascii="HCI Poppy" w:eastAsia="휴먼명조"/>
            <w:spacing w:val="-1"/>
            <w:sz w:val="24"/>
          </w:rPr>
          <w:delText xml:space="preserve"> </w:delText>
        </w:r>
        <w:r w:rsidDel="00F14216">
          <w:rPr>
            <w:rFonts w:ascii="HCI Poppy" w:eastAsia="휴먼명조"/>
            <w:spacing w:val="-1"/>
            <w:sz w:val="24"/>
          </w:rPr>
          <w:delText>불일치나</w:delText>
        </w:r>
        <w:r w:rsidDel="00F14216">
          <w:rPr>
            <w:rFonts w:ascii="HCI Poppy" w:eastAsia="휴먼명조"/>
            <w:spacing w:val="-1"/>
            <w:sz w:val="24"/>
          </w:rPr>
          <w:delText xml:space="preserve"> </w:delText>
        </w:r>
        <w:r w:rsidDel="00F14216">
          <w:rPr>
            <w:rFonts w:ascii="HCI Poppy" w:eastAsia="휴먼명조"/>
            <w:spacing w:val="-1"/>
            <w:sz w:val="24"/>
          </w:rPr>
          <w:delText>상충이</w:delText>
        </w:r>
        <w:r w:rsidDel="00F14216">
          <w:rPr>
            <w:rFonts w:ascii="HCI Poppy" w:eastAsia="휴먼명조"/>
            <w:spacing w:val="-1"/>
            <w:sz w:val="24"/>
          </w:rPr>
          <w:delText xml:space="preserve"> </w:delText>
        </w:r>
        <w:r w:rsidDel="00F14216">
          <w:rPr>
            <w:rFonts w:ascii="HCI Poppy" w:eastAsia="휴먼명조"/>
            <w:spacing w:val="-1"/>
            <w:sz w:val="24"/>
          </w:rPr>
          <w:delText>있는</w:delText>
        </w:r>
        <w:r w:rsidDel="00F14216">
          <w:rPr>
            <w:rFonts w:ascii="HCI Poppy" w:eastAsia="휴먼명조"/>
            <w:spacing w:val="-1"/>
            <w:sz w:val="24"/>
          </w:rPr>
          <w:delText xml:space="preserve"> </w:delText>
        </w:r>
        <w:r w:rsidDel="00F14216">
          <w:rPr>
            <w:rFonts w:ascii="HCI Poppy" w:eastAsia="휴먼명조"/>
            <w:spacing w:val="-1"/>
            <w:sz w:val="24"/>
          </w:rPr>
          <w:delText>경우에는</w:delText>
        </w:r>
        <w:r w:rsidDel="00F14216">
          <w:rPr>
            <w:rFonts w:ascii="HCI Poppy" w:eastAsia="휴먼명조"/>
            <w:spacing w:val="-1"/>
            <w:sz w:val="24"/>
          </w:rPr>
          <w:delText xml:space="preserve"> </w:delText>
        </w:r>
        <w:r w:rsidDel="00F14216">
          <w:rPr>
            <w:rFonts w:ascii="HCI Poppy" w:eastAsia="휴먼명조"/>
            <w:spacing w:val="-1"/>
            <w:sz w:val="24"/>
          </w:rPr>
          <w:delText>문제가</w:delText>
        </w:r>
        <w:r w:rsidDel="00F14216">
          <w:rPr>
            <w:rFonts w:ascii="HCI Poppy" w:eastAsia="휴먼명조"/>
            <w:spacing w:val="-1"/>
            <w:sz w:val="24"/>
          </w:rPr>
          <w:delText xml:space="preserve"> </w:delText>
        </w:r>
        <w:r w:rsidDel="00F14216">
          <w:rPr>
            <w:rFonts w:ascii="HCI Poppy" w:eastAsia="휴먼명조"/>
            <w:spacing w:val="-1"/>
            <w:sz w:val="24"/>
          </w:rPr>
          <w:delText>되는</w:delText>
        </w:r>
        <w:r w:rsidDel="00F14216">
          <w:rPr>
            <w:rFonts w:ascii="HCI Poppy" w:eastAsia="휴먼명조"/>
            <w:spacing w:val="-1"/>
            <w:sz w:val="24"/>
          </w:rPr>
          <w:delText xml:space="preserve"> </w:delText>
        </w:r>
        <w:r w:rsidDel="00F14216">
          <w:rPr>
            <w:rFonts w:ascii="HCI Poppy" w:eastAsia="휴먼명조"/>
            <w:spacing w:val="-1"/>
            <w:sz w:val="24"/>
          </w:rPr>
          <w:delText>사항에</w:delText>
        </w:r>
        <w:r w:rsidDel="00F14216">
          <w:rPr>
            <w:rFonts w:ascii="HCI Poppy" w:eastAsia="휴먼명조"/>
            <w:spacing w:val="-1"/>
            <w:sz w:val="24"/>
          </w:rPr>
          <w:delText xml:space="preserve"> </w:delText>
        </w:r>
        <w:r w:rsidDel="00F14216">
          <w:rPr>
            <w:rFonts w:ascii="HCI Poppy" w:eastAsia="휴먼명조"/>
            <w:spacing w:val="-1"/>
            <w:sz w:val="24"/>
          </w:rPr>
          <w:delText>가장</w:delText>
        </w:r>
        <w:r w:rsidDel="00F14216">
          <w:rPr>
            <w:rFonts w:ascii="HCI Poppy" w:eastAsia="휴먼명조"/>
            <w:spacing w:val="-1"/>
            <w:sz w:val="24"/>
          </w:rPr>
          <w:delText xml:space="preserve"> </w:delText>
        </w:r>
        <w:r w:rsidDel="00F14216">
          <w:rPr>
            <w:rFonts w:ascii="HCI Poppy" w:eastAsia="휴먼명조"/>
            <w:spacing w:val="-1"/>
            <w:sz w:val="24"/>
          </w:rPr>
          <w:delText>관련성이</w:delText>
        </w:r>
        <w:r w:rsidDel="00F14216">
          <w:rPr>
            <w:rFonts w:ascii="HCI Poppy" w:eastAsia="휴먼명조"/>
            <w:spacing w:val="-1"/>
            <w:sz w:val="24"/>
          </w:rPr>
          <w:delText xml:space="preserve"> </w:delText>
        </w:r>
        <w:r w:rsidDel="00F14216">
          <w:rPr>
            <w:rFonts w:ascii="HCI Poppy" w:eastAsia="휴먼명조"/>
            <w:spacing w:val="-1"/>
            <w:sz w:val="24"/>
          </w:rPr>
          <w:delText>있으며</w:delText>
        </w:r>
        <w:r w:rsidDel="00F14216">
          <w:rPr>
            <w:rFonts w:ascii="HCI Poppy" w:eastAsia="휴먼명조"/>
            <w:spacing w:val="-1"/>
            <w:sz w:val="24"/>
          </w:rPr>
          <w:delText xml:space="preserve"> </w:delText>
        </w:r>
        <w:r w:rsidDel="00F14216">
          <w:rPr>
            <w:rFonts w:ascii="HCI Poppy" w:eastAsia="휴먼명조"/>
            <w:spacing w:val="-1"/>
            <w:sz w:val="24"/>
          </w:rPr>
          <w:delText>보다</w:delText>
        </w:r>
        <w:r w:rsidDel="00F14216">
          <w:rPr>
            <w:rFonts w:ascii="HCI Poppy" w:eastAsia="휴먼명조"/>
            <w:spacing w:val="-1"/>
            <w:sz w:val="24"/>
          </w:rPr>
          <w:delText xml:space="preserve"> </w:delText>
        </w:r>
        <w:r w:rsidDel="00F14216">
          <w:rPr>
            <w:rFonts w:ascii="HCI Poppy" w:eastAsia="휴먼명조"/>
            <w:spacing w:val="-1"/>
            <w:sz w:val="24"/>
          </w:rPr>
          <w:delText>상세히</w:delText>
        </w:r>
        <w:r w:rsidDel="00F14216">
          <w:rPr>
            <w:rFonts w:ascii="HCI Poppy" w:eastAsia="휴먼명조"/>
            <w:spacing w:val="-1"/>
            <w:sz w:val="24"/>
          </w:rPr>
          <w:delText xml:space="preserve"> </w:delText>
        </w:r>
        <w:r w:rsidDel="00F14216">
          <w:rPr>
            <w:rFonts w:ascii="HCI Poppy" w:eastAsia="휴먼명조"/>
            <w:spacing w:val="-1"/>
            <w:sz w:val="24"/>
          </w:rPr>
          <w:delText>깊이</w:delText>
        </w:r>
        <w:r w:rsidDel="00F14216">
          <w:rPr>
            <w:rFonts w:ascii="HCI Poppy" w:eastAsia="휴먼명조"/>
            <w:spacing w:val="-1"/>
            <w:sz w:val="24"/>
          </w:rPr>
          <w:delText xml:space="preserve"> </w:delText>
        </w:r>
        <w:r w:rsidDel="00F14216">
          <w:rPr>
            <w:rFonts w:ascii="HCI Poppy" w:eastAsia="휴먼명조"/>
            <w:spacing w:val="-1"/>
            <w:sz w:val="24"/>
          </w:rPr>
          <w:delText>있게</w:delText>
        </w:r>
        <w:r w:rsidDel="00F14216">
          <w:rPr>
            <w:rFonts w:ascii="HCI Poppy" w:eastAsia="휴먼명조"/>
            <w:spacing w:val="-1"/>
            <w:sz w:val="24"/>
          </w:rPr>
          <w:delText xml:space="preserve"> </w:delText>
        </w:r>
        <w:r w:rsidDel="00F14216">
          <w:rPr>
            <w:rFonts w:ascii="HCI Poppy" w:eastAsia="휴먼명조"/>
            <w:spacing w:val="-1"/>
            <w:sz w:val="24"/>
          </w:rPr>
          <w:delText>기술한</w:delText>
        </w:r>
        <w:r w:rsidDel="00F14216">
          <w:rPr>
            <w:rFonts w:ascii="HCI Poppy" w:eastAsia="휴먼명조"/>
            <w:spacing w:val="-1"/>
            <w:sz w:val="24"/>
          </w:rPr>
          <w:delText xml:space="preserve"> </w:delText>
        </w:r>
        <w:r w:rsidDel="00F14216">
          <w:rPr>
            <w:rFonts w:ascii="HCI Poppy" w:eastAsia="휴먼명조"/>
            <w:spacing w:val="-1"/>
            <w:sz w:val="24"/>
          </w:rPr>
          <w:delText>규정이</w:delText>
        </w:r>
        <w:r w:rsidDel="00F14216">
          <w:rPr>
            <w:rFonts w:ascii="HCI Poppy" w:eastAsia="휴먼명조"/>
            <w:spacing w:val="-1"/>
            <w:sz w:val="24"/>
          </w:rPr>
          <w:delText xml:space="preserve"> </w:delText>
        </w:r>
        <w:r w:rsidDel="00F14216">
          <w:rPr>
            <w:rFonts w:ascii="HCI Poppy" w:eastAsia="휴먼명조"/>
            <w:spacing w:val="-1"/>
            <w:sz w:val="24"/>
          </w:rPr>
          <w:delText>우선한다</w:delText>
        </w:r>
        <w:r w:rsidDel="00F14216">
          <w:rPr>
            <w:rFonts w:ascii="HCI Poppy" w:eastAsia="휴먼명조"/>
            <w:spacing w:val="-1"/>
            <w:sz w:val="24"/>
          </w:rPr>
          <w:delText>.</w:delText>
        </w:r>
      </w:del>
    </w:p>
    <w:p w14:paraId="3DE77453" w14:textId="3983776F" w:rsidR="004C1F03" w:rsidDel="00F14216" w:rsidRDefault="005F7388">
      <w:pPr>
        <w:pStyle w:val="a3"/>
        <w:ind w:left="966" w:hanging="300"/>
        <w:rPr>
          <w:del w:id="316" w:author="이수용" w:date="2025-01-07T14:02:00Z"/>
        </w:rPr>
      </w:pPr>
      <w:del w:id="317" w:author="이수용" w:date="2025-01-07T14:02:00Z">
        <w:r w:rsidDel="00F14216">
          <w:tab/>
        </w:r>
        <w:r w:rsidDel="00F14216">
          <w:rPr>
            <w:rFonts w:ascii="휴먼명조" w:eastAsia="휴먼명조"/>
            <w:sz w:val="24"/>
          </w:rPr>
          <w:delText xml:space="preserve">   1. 변경계약서</w:delText>
        </w:r>
      </w:del>
    </w:p>
    <w:p w14:paraId="736661A0" w14:textId="68F2A83F" w:rsidR="004C1F03" w:rsidDel="00F14216" w:rsidRDefault="005F7388">
      <w:pPr>
        <w:pStyle w:val="a3"/>
        <w:ind w:left="966" w:hanging="300"/>
        <w:rPr>
          <w:del w:id="318" w:author="이수용" w:date="2025-01-07T14:02:00Z"/>
        </w:rPr>
      </w:pPr>
      <w:del w:id="319" w:author="이수용" w:date="2025-01-07T14:02:00Z">
        <w:r w:rsidDel="00F14216">
          <w:tab/>
        </w:r>
        <w:r w:rsidDel="00F14216">
          <w:rPr>
            <w:rFonts w:ascii="휴먼명조" w:eastAsia="휴먼명조"/>
            <w:sz w:val="24"/>
          </w:rPr>
          <w:delText xml:space="preserve">   2. 용역계약특수조건</w:delText>
        </w:r>
      </w:del>
    </w:p>
    <w:p w14:paraId="39BC3049" w14:textId="084411D8" w:rsidR="004C1F03" w:rsidDel="00F14216" w:rsidRDefault="005F7388">
      <w:pPr>
        <w:pStyle w:val="a3"/>
        <w:ind w:left="966" w:hanging="300"/>
        <w:rPr>
          <w:del w:id="320" w:author="이수용" w:date="2025-01-07T14:02:00Z"/>
        </w:rPr>
      </w:pPr>
      <w:del w:id="321" w:author="이수용" w:date="2025-01-07T14:02:00Z">
        <w:r w:rsidDel="00F14216">
          <w:tab/>
        </w:r>
        <w:r w:rsidDel="00F14216">
          <w:rPr>
            <w:rFonts w:ascii="휴먼명조" w:eastAsia="휴먼명조"/>
            <w:sz w:val="24"/>
          </w:rPr>
          <w:delText xml:space="preserve">   3. 용역계약일반조건</w:delText>
        </w:r>
      </w:del>
    </w:p>
    <w:p w14:paraId="03952F6C" w14:textId="3A8243DC" w:rsidR="004C1F03" w:rsidDel="00F14216" w:rsidRDefault="005F7388">
      <w:pPr>
        <w:pStyle w:val="a3"/>
        <w:ind w:left="966" w:hanging="300"/>
        <w:rPr>
          <w:del w:id="322" w:author="이수용" w:date="2025-01-07T14:02:00Z"/>
        </w:rPr>
      </w:pPr>
      <w:del w:id="323" w:author="이수용" w:date="2025-01-07T14:02:00Z">
        <w:r w:rsidDel="00F14216">
          <w:tab/>
        </w:r>
        <w:r w:rsidDel="00F14216">
          <w:rPr>
            <w:rFonts w:ascii="휴먼명조"/>
            <w:sz w:val="24"/>
          </w:rPr>
          <w:delText xml:space="preserve">   4. </w:delText>
        </w:r>
        <w:r w:rsidDel="00F14216">
          <w:rPr>
            <w:rFonts w:ascii="휴먼명조" w:eastAsia="휴먼명조"/>
            <w:sz w:val="24"/>
          </w:rPr>
          <w:delText>발주자의 검토, 승인을 거친 계약상대자 제출 문서</w:delText>
        </w:r>
      </w:del>
    </w:p>
    <w:p w14:paraId="0D48FFFB" w14:textId="2FF920B4" w:rsidR="004C1F03" w:rsidDel="00F14216" w:rsidRDefault="005F7388">
      <w:pPr>
        <w:pStyle w:val="a3"/>
        <w:ind w:left="966" w:hanging="300"/>
        <w:rPr>
          <w:del w:id="324" w:author="이수용" w:date="2025-01-07T14:02:00Z"/>
        </w:rPr>
      </w:pPr>
      <w:del w:id="325" w:author="이수용" w:date="2025-01-07T14:02:00Z">
        <w:r w:rsidDel="00F14216">
          <w:rPr>
            <w:rFonts w:ascii="휴먼명조" w:eastAsia="휴먼명조"/>
            <w:sz w:val="24"/>
          </w:rPr>
          <w:delText xml:space="preserve">    5. 네이버클라우드 플랫폼 서비스 이용약관</w:delText>
        </w:r>
      </w:del>
    </w:p>
    <w:p w14:paraId="4490E712" w14:textId="036863A6" w:rsidR="004C1F03" w:rsidDel="00F14216" w:rsidRDefault="004C1F03">
      <w:pPr>
        <w:wordWrap/>
        <w:snapToGrid w:val="0"/>
        <w:spacing w:line="326" w:lineRule="auto"/>
        <w:ind w:left="340" w:hanging="340"/>
        <w:textAlignment w:val="bottom"/>
        <w:rPr>
          <w:del w:id="326" w:author="이수용" w:date="2025-01-07T14:02:00Z"/>
          <w:b/>
          <w:sz w:val="24"/>
        </w:rPr>
      </w:pPr>
    </w:p>
    <w:p w14:paraId="05FD81CC" w14:textId="523383C7"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327" w:author="이수용" w:date="2025-01-07T14:02:00Z"/>
        </w:rPr>
      </w:pPr>
      <w:del w:id="328" w:author="이수용" w:date="2025-01-07T14:02:00Z">
        <w:r w:rsidDel="00F14216">
          <w:rPr>
            <w:rFonts w:ascii="HCI Poppy" w:eastAsia="휴먼명조"/>
            <w:b/>
            <w:sz w:val="24"/>
          </w:rPr>
          <w:delText>제</w:delText>
        </w:r>
        <w:r w:rsidDel="00F14216">
          <w:rPr>
            <w:rFonts w:ascii="HCI Poppy" w:eastAsia="휴먼명조"/>
            <w:b/>
            <w:sz w:val="24"/>
          </w:rPr>
          <w:delText xml:space="preserve"> 25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계약의</w:delText>
        </w:r>
        <w:r w:rsidDel="00F14216">
          <w:rPr>
            <w:rFonts w:ascii="HCI Poppy" w:eastAsia="휴먼명조"/>
            <w:b/>
            <w:sz w:val="24"/>
          </w:rPr>
          <w:delText xml:space="preserve"> </w:delText>
        </w:r>
        <w:r w:rsidDel="00F14216">
          <w:rPr>
            <w:rFonts w:ascii="HCI Poppy" w:eastAsia="휴먼명조"/>
            <w:b/>
            <w:sz w:val="24"/>
          </w:rPr>
          <w:delText>변경</w:delText>
        </w:r>
        <w:r w:rsidDel="00F14216">
          <w:rPr>
            <w:rFonts w:ascii="HCI Poppy" w:eastAsia="휴먼명조"/>
            <w:b/>
            <w:sz w:val="24"/>
          </w:rPr>
          <w:delText xml:space="preserve"> </w:delText>
        </w:r>
        <w:r w:rsidDel="00F14216">
          <w:rPr>
            <w:rFonts w:ascii="HCI Poppy" w:eastAsia="휴먼명조"/>
            <w:b/>
            <w:sz w:val="24"/>
          </w:rPr>
          <w:delText>등</w:delText>
        </w:r>
        <w:r w:rsidDel="00F14216">
          <w:rPr>
            <w:rFonts w:ascii="HCI Poppy" w:eastAsia="휴먼명조"/>
            <w:b/>
            <w:sz w:val="24"/>
          </w:rPr>
          <w:delText>)</w:delText>
        </w:r>
      </w:del>
    </w:p>
    <w:p w14:paraId="696923EE" w14:textId="5012F866"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329" w:author="이수용" w:date="2025-01-07T14:02:00Z"/>
        </w:rPr>
      </w:pPr>
      <w:del w:id="330"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,1)</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계약의</w:delText>
        </w:r>
        <w:r w:rsidDel="00F14216">
          <w:rPr>
            <w:rFonts w:ascii="HCI Poppy" w:eastAsia="휴먼명조"/>
            <w:spacing w:val="-1"/>
            <w:sz w:val="24"/>
          </w:rPr>
          <w:delText xml:space="preserve"> </w:delText>
        </w:r>
        <w:r w:rsidDel="00F14216">
          <w:rPr>
            <w:rFonts w:ascii="HCI Poppy" w:eastAsia="휴먼명조"/>
            <w:spacing w:val="-1"/>
            <w:sz w:val="24"/>
          </w:rPr>
          <w:delText>내용을</w:delText>
        </w:r>
        <w:r w:rsidDel="00F14216">
          <w:rPr>
            <w:rFonts w:ascii="HCI Poppy" w:eastAsia="휴먼명조"/>
            <w:spacing w:val="-1"/>
            <w:sz w:val="24"/>
          </w:rPr>
          <w:delText xml:space="preserve"> </w:delText>
        </w:r>
        <w:r w:rsidDel="00F14216">
          <w:rPr>
            <w:rFonts w:ascii="HCI Poppy" w:eastAsia="휴먼명조"/>
            <w:spacing w:val="-1"/>
            <w:sz w:val="24"/>
          </w:rPr>
          <w:delText>변경하고자</w:delText>
        </w:r>
        <w:r w:rsidDel="00F14216">
          <w:rPr>
            <w:rFonts w:ascii="HCI Poppy" w:eastAsia="휴먼명조"/>
            <w:spacing w:val="-1"/>
            <w:sz w:val="24"/>
          </w:rPr>
          <w:delText xml:space="preserve"> </w:delText>
        </w:r>
        <w:r w:rsidDel="00F14216">
          <w:rPr>
            <w:rFonts w:ascii="HCI Poppy" w:eastAsia="휴먼명조"/>
            <w:spacing w:val="-1"/>
            <w:sz w:val="24"/>
          </w:rPr>
          <w:delText>하는</w:delText>
        </w:r>
        <w:r w:rsidDel="00F14216">
          <w:rPr>
            <w:rFonts w:ascii="HCI Poppy" w:eastAsia="휴먼명조"/>
            <w:spacing w:val="-1"/>
            <w:sz w:val="24"/>
          </w:rPr>
          <w:delText xml:space="preserve"> </w:delText>
        </w:r>
        <w:r w:rsidDel="00F14216">
          <w:rPr>
            <w:rFonts w:ascii="HCI Poppy" w:eastAsia="휴먼명조"/>
            <w:spacing w:val="-1"/>
            <w:sz w:val="24"/>
          </w:rPr>
          <w:delText>경우</w:delText>
        </w:r>
        <w:r w:rsidDel="00F14216">
          <w:rPr>
            <w:rFonts w:ascii="HCI Poppy" w:eastAsia="휴먼명조"/>
            <w:spacing w:val="-1"/>
            <w:sz w:val="24"/>
          </w:rPr>
          <w:delText xml:space="preserve">, </w:delText>
        </w:r>
        <w:r w:rsidDel="00F14216">
          <w:rPr>
            <w:rFonts w:ascii="HCI Poppy" w:eastAsia="휴먼명조"/>
            <w:spacing w:val="-1"/>
            <w:sz w:val="24"/>
          </w:rPr>
          <w:delText>양</w:delText>
        </w:r>
        <w:r w:rsidDel="00F14216">
          <w:rPr>
            <w:rFonts w:ascii="HCI Poppy" w:eastAsia="휴먼명조"/>
            <w:spacing w:val="-1"/>
            <w:sz w:val="24"/>
          </w:rPr>
          <w:delText xml:space="preserve"> </w:delText>
        </w:r>
        <w:r w:rsidDel="00F14216">
          <w:rPr>
            <w:rFonts w:ascii="HCI Poppy" w:eastAsia="휴먼명조"/>
            <w:spacing w:val="-1"/>
            <w:sz w:val="24"/>
          </w:rPr>
          <w:delText>당사자의</w:delText>
        </w:r>
        <w:r w:rsidDel="00F14216">
          <w:rPr>
            <w:rFonts w:ascii="HCI Poppy" w:eastAsia="휴먼명조"/>
            <w:spacing w:val="-1"/>
            <w:sz w:val="24"/>
          </w:rPr>
          <w:delText xml:space="preserve"> </w:delText>
        </w:r>
        <w:r w:rsidDel="00F14216">
          <w:rPr>
            <w:rFonts w:ascii="HCI Poppy" w:eastAsia="휴먼명조"/>
            <w:spacing w:val="-1"/>
            <w:sz w:val="24"/>
          </w:rPr>
          <w:delText>서면</w:delText>
        </w:r>
        <w:r w:rsidDel="00F14216">
          <w:rPr>
            <w:rFonts w:ascii="HCI Poppy" w:eastAsia="휴먼명조"/>
            <w:spacing w:val="-1"/>
            <w:sz w:val="24"/>
          </w:rPr>
          <w:delText xml:space="preserve"> </w:delText>
        </w:r>
        <w:r w:rsidDel="00F14216">
          <w:rPr>
            <w:rFonts w:ascii="HCI Poppy" w:eastAsia="휴먼명조"/>
            <w:spacing w:val="-1"/>
            <w:sz w:val="24"/>
          </w:rPr>
          <w:delText>합의에</w:delText>
        </w:r>
        <w:r w:rsidDel="00F14216">
          <w:rPr>
            <w:rFonts w:ascii="HCI Poppy" w:eastAsia="휴먼명조"/>
            <w:spacing w:val="-1"/>
            <w:sz w:val="24"/>
          </w:rPr>
          <w:delText xml:space="preserve"> </w:delText>
        </w:r>
        <w:r w:rsidDel="00F14216">
          <w:rPr>
            <w:rFonts w:ascii="HCI Poppy" w:eastAsia="휴먼명조"/>
            <w:spacing w:val="-1"/>
            <w:sz w:val="24"/>
          </w:rPr>
          <w:delText>의한다</w:delText>
        </w:r>
        <w:r w:rsidDel="00F14216">
          <w:rPr>
            <w:rFonts w:ascii="HCI Poppy" w:eastAsia="휴먼명조"/>
            <w:spacing w:val="-1"/>
            <w:sz w:val="24"/>
          </w:rPr>
          <w:delText>.</w:delText>
        </w:r>
      </w:del>
    </w:p>
    <w:p w14:paraId="019463D7" w14:textId="718F11E6"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331" w:author="이수용" w:date="2025-01-07T14:02:00Z"/>
        </w:rPr>
      </w:pPr>
      <w:del w:id="332" w:author="이수용" w:date="2025-01-07T14:02:00Z">
        <w:r w:rsidDel="00F14216">
          <w:rPr>
            <w:rFonts w:ascii="HCI Poppy"/>
            <w:spacing w:val="-1"/>
            <w:sz w:val="24"/>
          </w:rPr>
          <w:delText xml:space="preserve">        </w:delText>
        </w:r>
        <w:r w:rsidDel="00F14216">
          <w:fldChar w:fldCharType="begin"/>
        </w:r>
        <w:r w:rsidDel="00F14216">
          <w:rPr>
            <w:spacing w:val="-1"/>
            <w:sz w:val="24"/>
          </w:rPr>
          <w:delInstrText>eq \o\ac(</w:delInstrText>
        </w:r>
        <w:r w:rsidDel="00F14216">
          <w:rPr>
            <w:spacing w:val="-1"/>
            <w:sz w:val="24"/>
          </w:rPr>
          <w:delInstrText>○</w:delInstrText>
        </w:r>
        <w:r w:rsidDel="00F14216">
          <w:rPr>
            <w:spacing w:val="-1"/>
            <w:sz w:val="16"/>
          </w:rPr>
          <w:delInstrText>,2)</w:delInstrText>
        </w:r>
        <w:r w:rsidDel="00F14216">
          <w:fldChar w:fldCharType="end"/>
        </w:r>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계약의</w:delText>
        </w:r>
        <w:r w:rsidDel="00F14216">
          <w:rPr>
            <w:rFonts w:ascii="HCI Poppy" w:eastAsia="휴먼명조"/>
            <w:spacing w:val="-1"/>
            <w:sz w:val="24"/>
          </w:rPr>
          <w:delText xml:space="preserve"> </w:delText>
        </w:r>
        <w:r w:rsidDel="00F14216">
          <w:rPr>
            <w:rFonts w:ascii="HCI Poppy" w:eastAsia="휴먼명조"/>
            <w:spacing w:val="-1"/>
            <w:sz w:val="24"/>
          </w:rPr>
          <w:delText>“</w:delText>
        </w:r>
        <w:r w:rsidDel="00F14216">
          <w:rPr>
            <w:rFonts w:ascii="HCI Poppy" w:eastAsia="휴먼명조"/>
            <w:spacing w:val="-1"/>
            <w:sz w:val="24"/>
          </w:rPr>
          <w:delText xml:space="preserve">Neurocloud for HyperCLOVA X </w:delText>
        </w:r>
        <w:r w:rsidDel="00F14216">
          <w:rPr>
            <w:rFonts w:ascii="HCI Poppy" w:eastAsia="휴먼명조"/>
            <w:spacing w:val="-1"/>
            <w:sz w:val="24"/>
          </w:rPr>
          <w:delText>서비스</w:delText>
        </w:r>
        <w:r w:rsidDel="00F14216">
          <w:rPr>
            <w:rFonts w:ascii="HCI Poppy" w:eastAsia="휴먼명조"/>
            <w:spacing w:val="-1"/>
            <w:sz w:val="24"/>
          </w:rPr>
          <w:delText>”</w:delText>
        </w:r>
        <w:r w:rsidDel="00F14216">
          <w:rPr>
            <w:rFonts w:ascii="HCI Poppy" w:eastAsia="휴먼명조"/>
            <w:spacing w:val="-1"/>
            <w:sz w:val="24"/>
          </w:rPr>
          <w:delText>는</w:delText>
        </w:r>
        <w:r w:rsidDel="00F14216">
          <w:rPr>
            <w:rFonts w:ascii="HCI Poppy" w:eastAsia="휴먼명조"/>
            <w:spacing w:val="-1"/>
            <w:sz w:val="24"/>
          </w:rPr>
          <w:delText xml:space="preserve"> </w:delText>
        </w:r>
        <w:r w:rsidDel="00F14216">
          <w:rPr>
            <w:rFonts w:ascii="HCI Poppy" w:eastAsia="휴먼명조"/>
            <w:spacing w:val="-1"/>
            <w:sz w:val="24"/>
          </w:rPr>
          <w:delText>계약상대자의</w:delText>
        </w:r>
        <w:r w:rsidDel="00F14216">
          <w:rPr>
            <w:rFonts w:ascii="HCI Poppy" w:eastAsia="휴먼명조"/>
            <w:spacing w:val="-1"/>
            <w:sz w:val="24"/>
          </w:rPr>
          <w:delText xml:space="preserve"> </w:delText>
        </w:r>
        <w:r w:rsidDel="00F14216">
          <w:rPr>
            <w:rFonts w:ascii="HCI Poppy" w:eastAsia="휴먼명조"/>
            <w:spacing w:val="-1"/>
            <w:sz w:val="24"/>
          </w:rPr>
          <w:delText>클라우드</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기타</w:delText>
        </w:r>
        <w:r w:rsidDel="00F14216">
          <w:rPr>
            <w:rFonts w:ascii="HCI Poppy" w:eastAsia="휴먼명조"/>
            <w:spacing w:val="-1"/>
            <w:sz w:val="24"/>
          </w:rPr>
          <w:delText xml:space="preserve"> </w:delText>
        </w:r>
        <w:r w:rsidDel="00F14216">
          <w:rPr>
            <w:rFonts w:ascii="HCI Poppy" w:eastAsia="휴먼명조"/>
            <w:spacing w:val="-1"/>
            <w:sz w:val="24"/>
          </w:rPr>
          <w:delText>서비스와</w:delText>
        </w:r>
        <w:r w:rsidDel="00F14216">
          <w:rPr>
            <w:rFonts w:ascii="HCI Poppy" w:eastAsia="휴먼명조"/>
            <w:spacing w:val="-1"/>
            <w:sz w:val="24"/>
          </w:rPr>
          <w:delText xml:space="preserve"> </w:delText>
        </w:r>
        <w:r w:rsidDel="00F14216">
          <w:rPr>
            <w:rFonts w:ascii="HCI Poppy" w:eastAsia="휴먼명조"/>
            <w:spacing w:val="-1"/>
            <w:sz w:val="24"/>
          </w:rPr>
          <w:delText>구분되며</w:delText>
        </w:r>
        <w:r w:rsidDel="00F14216">
          <w:rPr>
            <w:rFonts w:ascii="HCI Poppy" w:eastAsia="휴먼명조"/>
            <w:spacing w:val="-1"/>
            <w:sz w:val="24"/>
          </w:rPr>
          <w:delText xml:space="preserve">, </w:delText>
        </w:r>
        <w:r w:rsidDel="00F14216">
          <w:rPr>
            <w:rFonts w:ascii="HCI Poppy" w:eastAsia="휴먼명조"/>
            <w:spacing w:val="-1"/>
            <w:sz w:val="24"/>
          </w:rPr>
          <w:delText>발주자는</w:delText>
        </w:r>
        <w:r w:rsidDel="00F14216">
          <w:rPr>
            <w:rFonts w:ascii="HCI Poppy" w:eastAsia="휴먼명조"/>
            <w:spacing w:val="-1"/>
            <w:sz w:val="24"/>
          </w:rPr>
          <w:delText xml:space="preserve"> </w:delText>
        </w:r>
        <w:r w:rsidDel="00F14216">
          <w:rPr>
            <w:rFonts w:ascii="HCI Poppy" w:eastAsia="휴먼명조"/>
            <w:spacing w:val="-1"/>
            <w:sz w:val="24"/>
          </w:rPr>
          <w:delText>계약상대자의</w:delText>
        </w:r>
        <w:r w:rsidDel="00F14216">
          <w:rPr>
            <w:rFonts w:ascii="HCI Poppy" w:eastAsia="휴먼명조"/>
            <w:spacing w:val="-1"/>
            <w:sz w:val="24"/>
          </w:rPr>
          <w:delText xml:space="preserve"> </w:delText>
        </w:r>
        <w:r w:rsidDel="00F14216">
          <w:rPr>
            <w:rFonts w:ascii="HCI Poppy" w:eastAsia="휴먼명조"/>
            <w:spacing w:val="-1"/>
            <w:sz w:val="24"/>
          </w:rPr>
          <w:delText>클라우드</w:delText>
        </w:r>
        <w:r w:rsidDel="00F14216">
          <w:rPr>
            <w:rFonts w:ascii="HCI Poppy" w:eastAsia="휴먼명조"/>
            <w:spacing w:val="-1"/>
            <w:sz w:val="24"/>
          </w:rPr>
          <w:delText xml:space="preserve"> </w:delText>
        </w:r>
        <w:r w:rsidDel="00F14216">
          <w:rPr>
            <w:rFonts w:ascii="HCI Poppy" w:eastAsia="휴먼명조"/>
            <w:spacing w:val="-1"/>
            <w:sz w:val="24"/>
          </w:rPr>
          <w:delText>서비스</w:delText>
        </w:r>
        <w:r w:rsidDel="00F14216">
          <w:rPr>
            <w:rFonts w:ascii="HCI Poppy" w:eastAsia="휴먼명조"/>
            <w:spacing w:val="-1"/>
            <w:sz w:val="24"/>
          </w:rPr>
          <w:delText xml:space="preserve"> </w:delText>
        </w:r>
        <w:r w:rsidDel="00F14216">
          <w:rPr>
            <w:rFonts w:ascii="HCI Poppy" w:eastAsia="휴먼명조"/>
            <w:spacing w:val="-1"/>
            <w:sz w:val="24"/>
          </w:rPr>
          <w:delText>또는</w:delText>
        </w:r>
        <w:r w:rsidDel="00F14216">
          <w:rPr>
            <w:rFonts w:ascii="HCI Poppy" w:eastAsia="휴먼명조"/>
            <w:spacing w:val="-1"/>
            <w:sz w:val="24"/>
          </w:rPr>
          <w:delText xml:space="preserve"> </w:delText>
        </w:r>
        <w:r w:rsidDel="00F14216">
          <w:rPr>
            <w:rFonts w:ascii="HCI Poppy" w:eastAsia="휴먼명조"/>
            <w:spacing w:val="-1"/>
            <w:sz w:val="24"/>
          </w:rPr>
          <w:delText>기타</w:delText>
        </w:r>
        <w:r w:rsidDel="00F14216">
          <w:rPr>
            <w:rFonts w:ascii="HCI Poppy" w:eastAsia="휴먼명조"/>
            <w:spacing w:val="-1"/>
            <w:sz w:val="24"/>
          </w:rPr>
          <w:delText xml:space="preserve"> </w:delText>
        </w:r>
        <w:r w:rsidDel="00F14216">
          <w:rPr>
            <w:rFonts w:ascii="HCI Poppy" w:eastAsia="휴먼명조"/>
            <w:spacing w:val="-1"/>
            <w:sz w:val="24"/>
          </w:rPr>
          <w:delText>서비스를</w:delText>
        </w:r>
        <w:r w:rsidDel="00F14216">
          <w:rPr>
            <w:rFonts w:ascii="HCI Poppy" w:eastAsia="휴먼명조"/>
            <w:spacing w:val="-1"/>
            <w:sz w:val="24"/>
          </w:rPr>
          <w:delText xml:space="preserve"> </w:delText>
        </w:r>
        <w:r w:rsidDel="00F14216">
          <w:rPr>
            <w:rFonts w:ascii="HCI Poppy" w:eastAsia="휴먼명조"/>
            <w:spacing w:val="-1"/>
            <w:sz w:val="24"/>
          </w:rPr>
          <w:delText>별도</w:delText>
        </w:r>
        <w:r w:rsidDel="00F14216">
          <w:rPr>
            <w:rFonts w:ascii="HCI Poppy" w:eastAsia="휴먼명조"/>
            <w:spacing w:val="-1"/>
            <w:sz w:val="24"/>
          </w:rPr>
          <w:delText xml:space="preserve"> </w:delText>
        </w:r>
        <w:r w:rsidDel="00F14216">
          <w:rPr>
            <w:rFonts w:ascii="HCI Poppy" w:eastAsia="휴먼명조"/>
            <w:spacing w:val="-1"/>
            <w:sz w:val="24"/>
          </w:rPr>
          <w:delText>계약으로</w:delText>
        </w:r>
        <w:r w:rsidDel="00F14216">
          <w:rPr>
            <w:rFonts w:ascii="HCI Poppy" w:eastAsia="휴먼명조"/>
            <w:spacing w:val="-1"/>
            <w:sz w:val="24"/>
          </w:rPr>
          <w:delText xml:space="preserve"> </w:delText>
        </w:r>
        <w:r w:rsidDel="00F14216">
          <w:rPr>
            <w:rFonts w:ascii="HCI Poppy" w:eastAsia="휴먼명조"/>
            <w:spacing w:val="-1"/>
            <w:sz w:val="24"/>
          </w:rPr>
          <w:delText>이용할</w:delText>
        </w:r>
        <w:r w:rsidDel="00F14216">
          <w:rPr>
            <w:rFonts w:ascii="HCI Poppy" w:eastAsia="휴먼명조"/>
            <w:spacing w:val="-1"/>
            <w:sz w:val="24"/>
          </w:rPr>
          <w:delText xml:space="preserve"> </w:delText>
        </w:r>
        <w:r w:rsidDel="00F14216">
          <w:rPr>
            <w:rFonts w:ascii="HCI Poppy" w:eastAsia="휴먼명조"/>
            <w:spacing w:val="-1"/>
            <w:sz w:val="24"/>
          </w:rPr>
          <w:delText>수</w:delText>
        </w:r>
        <w:r w:rsidDel="00F14216">
          <w:rPr>
            <w:rFonts w:ascii="HCI Poppy" w:eastAsia="휴먼명조"/>
            <w:spacing w:val="-1"/>
            <w:sz w:val="24"/>
          </w:rPr>
          <w:delText xml:space="preserve"> </w:delText>
        </w:r>
        <w:r w:rsidDel="00F14216">
          <w:rPr>
            <w:rFonts w:ascii="HCI Poppy" w:eastAsia="휴먼명조"/>
            <w:spacing w:val="-1"/>
            <w:sz w:val="24"/>
          </w:rPr>
          <w:delText>있다</w:delText>
        </w:r>
        <w:r w:rsidDel="00F14216">
          <w:rPr>
            <w:rFonts w:ascii="HCI Poppy" w:eastAsia="휴먼명조"/>
            <w:spacing w:val="-1"/>
            <w:sz w:val="24"/>
          </w:rPr>
          <w:delText>.</w:delText>
        </w:r>
      </w:del>
    </w:p>
    <w:p w14:paraId="34C6E4AE" w14:textId="18AE9CE4" w:rsidR="004C1F03" w:rsidDel="00F14216" w:rsidRDefault="004C1F03">
      <w:pPr>
        <w:wordWrap/>
        <w:snapToGrid w:val="0"/>
        <w:spacing w:line="326" w:lineRule="auto"/>
        <w:ind w:left="340" w:hanging="340"/>
        <w:textAlignment w:val="bottom"/>
        <w:rPr>
          <w:del w:id="333" w:author="이수용" w:date="2025-01-07T14:02:00Z"/>
          <w:sz w:val="24"/>
        </w:rPr>
      </w:pPr>
    </w:p>
    <w:p w14:paraId="4D3FBC2E" w14:textId="7218E884"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334" w:author="이수용" w:date="2025-01-07T14:02:00Z"/>
        </w:rPr>
      </w:pPr>
      <w:del w:id="335" w:author="이수용" w:date="2025-01-07T14:02:00Z">
        <w:r w:rsidDel="00F14216">
          <w:rPr>
            <w:rFonts w:ascii="HCI Poppy" w:eastAsia="휴먼명조"/>
            <w:b/>
            <w:sz w:val="24"/>
          </w:rPr>
          <w:delText>제</w:delText>
        </w:r>
        <w:r w:rsidDel="00F14216">
          <w:rPr>
            <w:rFonts w:ascii="HCI Poppy" w:eastAsia="휴먼명조"/>
            <w:b/>
            <w:sz w:val="24"/>
          </w:rPr>
          <w:delText xml:space="preserve"> 26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준거법</w:delText>
        </w:r>
        <w:r w:rsidDel="00F14216">
          <w:rPr>
            <w:rFonts w:ascii="HCI Poppy" w:eastAsia="휴먼명조"/>
            <w:b/>
            <w:sz w:val="24"/>
          </w:rPr>
          <w:delText xml:space="preserve"> )</w:delText>
        </w:r>
      </w:del>
    </w:p>
    <w:p w14:paraId="2123154E" w14:textId="0A9CC419"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336" w:author="이수용" w:date="2025-01-07T14:02:00Z"/>
        </w:rPr>
      </w:pPr>
      <w:del w:id="337"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계약서는</w:delText>
        </w:r>
        <w:r w:rsidDel="00F14216">
          <w:rPr>
            <w:rFonts w:ascii="HCI Poppy" w:eastAsia="휴먼명조"/>
            <w:spacing w:val="-1"/>
            <w:sz w:val="24"/>
          </w:rPr>
          <w:delText xml:space="preserve"> </w:delText>
        </w:r>
        <w:r w:rsidDel="00F14216">
          <w:rPr>
            <w:rFonts w:ascii="HCI Poppy" w:eastAsia="휴먼명조"/>
            <w:spacing w:val="-1"/>
            <w:sz w:val="24"/>
          </w:rPr>
          <w:delText>대한민국</w:delText>
        </w:r>
        <w:r w:rsidDel="00F14216">
          <w:rPr>
            <w:rFonts w:ascii="HCI Poppy" w:eastAsia="휴먼명조"/>
            <w:spacing w:val="-1"/>
            <w:sz w:val="24"/>
          </w:rPr>
          <w:delText xml:space="preserve"> </w:delText>
        </w:r>
        <w:r w:rsidDel="00F14216">
          <w:rPr>
            <w:rFonts w:ascii="HCI Poppy" w:eastAsia="휴먼명조"/>
            <w:spacing w:val="-1"/>
            <w:sz w:val="24"/>
          </w:rPr>
          <w:delText>법률에</w:delText>
        </w:r>
        <w:r w:rsidDel="00F14216">
          <w:rPr>
            <w:rFonts w:ascii="HCI Poppy" w:eastAsia="휴먼명조"/>
            <w:spacing w:val="-1"/>
            <w:sz w:val="24"/>
          </w:rPr>
          <w:delText xml:space="preserve"> </w:delText>
        </w:r>
        <w:r w:rsidDel="00F14216">
          <w:rPr>
            <w:rFonts w:ascii="HCI Poppy" w:eastAsia="휴먼명조"/>
            <w:spacing w:val="-1"/>
            <w:sz w:val="24"/>
          </w:rPr>
          <w:delText>의거하여</w:delText>
        </w:r>
        <w:r w:rsidDel="00F14216">
          <w:rPr>
            <w:rFonts w:ascii="HCI Poppy" w:eastAsia="휴먼명조"/>
            <w:spacing w:val="-1"/>
            <w:sz w:val="24"/>
          </w:rPr>
          <w:delText xml:space="preserve"> </w:delText>
        </w:r>
        <w:r w:rsidDel="00F14216">
          <w:rPr>
            <w:rFonts w:ascii="HCI Poppy" w:eastAsia="휴먼명조"/>
            <w:spacing w:val="-1"/>
            <w:sz w:val="24"/>
          </w:rPr>
          <w:delText>해석</w:delText>
        </w:r>
        <w:r w:rsidDel="00F14216">
          <w:rPr>
            <w:rFonts w:ascii="HCI Poppy" w:eastAsia="휴먼명조"/>
            <w:spacing w:val="-1"/>
            <w:sz w:val="24"/>
          </w:rPr>
          <w:delText xml:space="preserve"> </w:delText>
        </w:r>
        <w:r w:rsidDel="00F14216">
          <w:rPr>
            <w:rFonts w:ascii="HCI Poppy" w:eastAsia="휴먼명조"/>
            <w:spacing w:val="-1"/>
            <w:sz w:val="24"/>
          </w:rPr>
          <w:delText>및</w:delText>
        </w:r>
        <w:r w:rsidDel="00F14216">
          <w:rPr>
            <w:rFonts w:ascii="HCI Poppy" w:eastAsia="휴먼명조"/>
            <w:spacing w:val="-1"/>
            <w:sz w:val="24"/>
          </w:rPr>
          <w:delText xml:space="preserve"> </w:delText>
        </w:r>
        <w:r w:rsidDel="00F14216">
          <w:rPr>
            <w:rFonts w:ascii="HCI Poppy" w:eastAsia="휴먼명조"/>
            <w:spacing w:val="-1"/>
            <w:sz w:val="24"/>
          </w:rPr>
          <w:delText>적용된다</w:delText>
        </w:r>
        <w:r w:rsidDel="00F14216">
          <w:rPr>
            <w:rFonts w:ascii="HCI Poppy" w:eastAsia="휴먼명조"/>
            <w:spacing w:val="-1"/>
            <w:sz w:val="24"/>
          </w:rPr>
          <w:delText>.</w:delText>
        </w:r>
      </w:del>
    </w:p>
    <w:p w14:paraId="59F5125F" w14:textId="3B1B9912" w:rsidR="004C1F03" w:rsidDel="00F14216" w:rsidRDefault="004C1F03">
      <w:pPr>
        <w:wordWrap/>
        <w:snapToGrid w:val="0"/>
        <w:spacing w:line="326" w:lineRule="auto"/>
        <w:ind w:left="340" w:hanging="340"/>
        <w:textAlignment w:val="bottom"/>
        <w:rPr>
          <w:del w:id="338" w:author="이수용" w:date="2025-01-07T14:02:00Z"/>
          <w:sz w:val="24"/>
        </w:rPr>
      </w:pPr>
    </w:p>
    <w:p w14:paraId="29CEB9D4" w14:textId="162D4520"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rPr>
          <w:del w:id="339" w:author="이수용" w:date="2025-01-07T14:02:00Z"/>
        </w:rPr>
      </w:pPr>
      <w:del w:id="340" w:author="이수용" w:date="2025-01-07T14:02:00Z">
        <w:r w:rsidDel="00F14216">
          <w:rPr>
            <w:rFonts w:ascii="HCI Poppy" w:eastAsia="휴먼명조"/>
            <w:b/>
            <w:sz w:val="24"/>
          </w:rPr>
          <w:delText>제</w:delText>
        </w:r>
        <w:r w:rsidDel="00F14216">
          <w:rPr>
            <w:rFonts w:ascii="HCI Poppy" w:eastAsia="휴먼명조"/>
            <w:b/>
            <w:sz w:val="24"/>
          </w:rPr>
          <w:delText xml:space="preserve"> 27 </w:delText>
        </w:r>
        <w:r w:rsidDel="00F14216">
          <w:rPr>
            <w:rFonts w:ascii="HCI Poppy" w:eastAsia="휴먼명조"/>
            <w:b/>
            <w:sz w:val="24"/>
          </w:rPr>
          <w:delText>조</w:delText>
        </w:r>
        <w:r w:rsidDel="00F14216">
          <w:rPr>
            <w:rFonts w:ascii="HCI Poppy" w:eastAsia="휴먼명조"/>
            <w:b/>
            <w:sz w:val="24"/>
          </w:rPr>
          <w:delText xml:space="preserve"> ( </w:delText>
        </w:r>
        <w:r w:rsidDel="00F14216">
          <w:rPr>
            <w:rFonts w:ascii="HCI Poppy" w:eastAsia="휴먼명조"/>
            <w:b/>
            <w:sz w:val="24"/>
          </w:rPr>
          <w:delText>분쟁</w:delText>
        </w:r>
        <w:r w:rsidDel="00F14216">
          <w:rPr>
            <w:rFonts w:ascii="HCI Poppy" w:eastAsia="휴먼명조"/>
            <w:b/>
            <w:sz w:val="24"/>
          </w:rPr>
          <w:delText xml:space="preserve"> </w:delText>
        </w:r>
        <w:r w:rsidDel="00F14216">
          <w:rPr>
            <w:rFonts w:ascii="HCI Poppy" w:eastAsia="휴먼명조"/>
            <w:b/>
            <w:sz w:val="24"/>
          </w:rPr>
          <w:delText>해결</w:delText>
        </w:r>
        <w:r w:rsidDel="00F14216">
          <w:rPr>
            <w:rFonts w:ascii="HCI Poppy" w:eastAsia="휴먼명조"/>
            <w:b/>
            <w:sz w:val="24"/>
          </w:rPr>
          <w:delText xml:space="preserve"> </w:delText>
        </w:r>
        <w:r w:rsidDel="00F14216">
          <w:rPr>
            <w:rFonts w:ascii="HCI Poppy" w:eastAsia="휴먼명조"/>
            <w:b/>
            <w:sz w:val="24"/>
          </w:rPr>
          <w:delText>및</w:delText>
        </w:r>
        <w:r w:rsidDel="00F14216">
          <w:rPr>
            <w:rFonts w:ascii="HCI Poppy" w:eastAsia="휴먼명조"/>
            <w:b/>
            <w:sz w:val="24"/>
          </w:rPr>
          <w:delText xml:space="preserve"> </w:delText>
        </w:r>
        <w:r w:rsidDel="00F14216">
          <w:rPr>
            <w:rFonts w:ascii="HCI Poppy" w:eastAsia="휴먼명조"/>
            <w:b/>
            <w:sz w:val="24"/>
          </w:rPr>
          <w:delText>관할</w:delText>
        </w:r>
        <w:r w:rsidDel="00F14216">
          <w:rPr>
            <w:rFonts w:ascii="HCI Poppy" w:eastAsia="휴먼명조"/>
            <w:b/>
            <w:sz w:val="24"/>
          </w:rPr>
          <w:delText xml:space="preserve"> </w:delText>
        </w:r>
        <w:r w:rsidDel="00F14216">
          <w:rPr>
            <w:rFonts w:ascii="HCI Poppy" w:eastAsia="휴먼명조"/>
            <w:b/>
            <w:sz w:val="24"/>
          </w:rPr>
          <w:delText>법원</w:delText>
        </w:r>
        <w:r w:rsidDel="00F14216">
          <w:rPr>
            <w:rFonts w:ascii="HCI Poppy" w:eastAsia="휴먼명조"/>
            <w:b/>
            <w:sz w:val="24"/>
          </w:rPr>
          <w:delText xml:space="preserve"> )</w:delText>
        </w:r>
      </w:del>
    </w:p>
    <w:p w14:paraId="7ABBC265" w14:textId="38621C53" w:rsidR="004C1F03" w:rsidDel="00F14216"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rPr>
          <w:del w:id="341" w:author="이수용" w:date="2025-01-07T14:02:00Z"/>
        </w:rPr>
      </w:pPr>
      <w:del w:id="342" w:author="이수용" w:date="2025-01-07T14:02:00Z">
        <w:r w:rsidDel="00F14216">
          <w:rPr>
            <w:rFonts w:ascii="HCI Poppy" w:eastAsia="휴먼명조"/>
            <w:spacing w:val="-1"/>
            <w:sz w:val="24"/>
          </w:rPr>
          <w:delText xml:space="preserve">        </w:delText>
        </w:r>
        <w:r w:rsidDel="00F14216">
          <w:rPr>
            <w:rFonts w:ascii="HCI Poppy" w:eastAsia="휴먼명조"/>
            <w:spacing w:val="-1"/>
            <w:sz w:val="24"/>
          </w:rPr>
          <w:delText>본</w:delText>
        </w:r>
        <w:r w:rsidDel="00F14216">
          <w:rPr>
            <w:rFonts w:ascii="HCI Poppy" w:eastAsia="휴먼명조"/>
            <w:spacing w:val="-1"/>
            <w:sz w:val="24"/>
          </w:rPr>
          <w:delText xml:space="preserve"> </w:delText>
        </w:r>
        <w:r w:rsidDel="00F14216">
          <w:rPr>
            <w:rFonts w:ascii="HCI Poppy" w:eastAsia="휴먼명조"/>
            <w:spacing w:val="-1"/>
            <w:sz w:val="24"/>
          </w:rPr>
          <w:delText>계약과</w:delText>
        </w:r>
        <w:r w:rsidDel="00F14216">
          <w:rPr>
            <w:rFonts w:ascii="HCI Poppy" w:eastAsia="휴먼명조"/>
            <w:spacing w:val="-1"/>
            <w:sz w:val="24"/>
          </w:rPr>
          <w:delText xml:space="preserve"> </w:delText>
        </w:r>
        <w:r w:rsidDel="00F14216">
          <w:rPr>
            <w:rFonts w:ascii="HCI Poppy" w:eastAsia="휴먼명조"/>
            <w:spacing w:val="-1"/>
            <w:sz w:val="24"/>
          </w:rPr>
          <w:delText>관련하여</w:delText>
        </w:r>
        <w:r w:rsidDel="00F14216">
          <w:rPr>
            <w:rFonts w:ascii="HCI Poppy" w:eastAsia="휴먼명조"/>
            <w:spacing w:val="-1"/>
            <w:sz w:val="24"/>
          </w:rPr>
          <w:delText xml:space="preserve"> </w:delText>
        </w:r>
        <w:r w:rsidDel="00F14216">
          <w:rPr>
            <w:rFonts w:ascii="HCI Poppy" w:eastAsia="휴먼명조"/>
            <w:spacing w:val="-1"/>
            <w:sz w:val="24"/>
          </w:rPr>
          <w:delText>발생하는</w:delText>
        </w:r>
        <w:r w:rsidDel="00F14216">
          <w:rPr>
            <w:rFonts w:ascii="HCI Poppy" w:eastAsia="휴먼명조"/>
            <w:spacing w:val="-1"/>
            <w:sz w:val="24"/>
          </w:rPr>
          <w:delText xml:space="preserve"> </w:delText>
        </w:r>
        <w:r w:rsidDel="00F14216">
          <w:rPr>
            <w:rFonts w:ascii="HCI Poppy" w:eastAsia="휴먼명조"/>
            <w:spacing w:val="-1"/>
            <w:sz w:val="24"/>
          </w:rPr>
          <w:delText>모든</w:delText>
        </w:r>
        <w:r w:rsidDel="00F14216">
          <w:rPr>
            <w:rFonts w:ascii="HCI Poppy" w:eastAsia="휴먼명조"/>
            <w:spacing w:val="-1"/>
            <w:sz w:val="24"/>
          </w:rPr>
          <w:delText xml:space="preserve"> </w:delText>
        </w:r>
        <w:r w:rsidDel="00F14216">
          <w:rPr>
            <w:rFonts w:ascii="HCI Poppy" w:eastAsia="휴먼명조"/>
            <w:spacing w:val="-1"/>
            <w:sz w:val="24"/>
          </w:rPr>
          <w:delText>분쟁에</w:delText>
        </w:r>
        <w:r w:rsidDel="00F14216">
          <w:rPr>
            <w:rFonts w:ascii="HCI Poppy" w:eastAsia="휴먼명조"/>
            <w:spacing w:val="-1"/>
            <w:sz w:val="24"/>
          </w:rPr>
          <w:delText xml:space="preserve"> </w:delText>
        </w:r>
        <w:r w:rsidDel="00F14216">
          <w:rPr>
            <w:rFonts w:ascii="HCI Poppy" w:eastAsia="휴먼명조"/>
            <w:spacing w:val="-1"/>
            <w:sz w:val="24"/>
          </w:rPr>
          <w:delText>대해서는</w:delText>
        </w:r>
        <w:r w:rsidDel="00F14216">
          <w:rPr>
            <w:rFonts w:ascii="HCI Poppy" w:eastAsia="휴먼명조"/>
            <w:spacing w:val="-1"/>
            <w:sz w:val="24"/>
          </w:rPr>
          <w:delText xml:space="preserve"> </w:delText>
        </w:r>
        <w:r w:rsidDel="00F14216">
          <w:rPr>
            <w:rFonts w:ascii="HCI Poppy" w:eastAsia="휴먼명조"/>
            <w:spacing w:val="-1"/>
            <w:sz w:val="24"/>
          </w:rPr>
          <w:delText>우선적으로</w:delText>
        </w:r>
        <w:r w:rsidDel="00F14216">
          <w:rPr>
            <w:rFonts w:ascii="HCI Poppy" w:eastAsia="휴먼명조"/>
            <w:spacing w:val="-1"/>
            <w:sz w:val="24"/>
          </w:rPr>
          <w:delText xml:space="preserve"> </w:delText>
        </w:r>
        <w:r w:rsidDel="00F14216">
          <w:rPr>
            <w:rFonts w:ascii="HCI Poppy" w:eastAsia="휴먼명조"/>
            <w:spacing w:val="-1"/>
            <w:sz w:val="24"/>
          </w:rPr>
          <w:delText>상호간</w:delText>
        </w:r>
        <w:r w:rsidDel="00F14216">
          <w:rPr>
            <w:rFonts w:ascii="HCI Poppy" w:eastAsia="휴먼명조"/>
            <w:spacing w:val="-1"/>
            <w:sz w:val="24"/>
          </w:rPr>
          <w:delText xml:space="preserve"> </w:delText>
        </w:r>
        <w:r w:rsidDel="00F14216">
          <w:rPr>
            <w:rFonts w:ascii="HCI Poppy" w:eastAsia="휴먼명조"/>
            <w:spacing w:val="-1"/>
            <w:sz w:val="24"/>
          </w:rPr>
          <w:delText>협의를</w:delText>
        </w:r>
        <w:r w:rsidDel="00F14216">
          <w:rPr>
            <w:rFonts w:ascii="HCI Poppy" w:eastAsia="휴먼명조"/>
            <w:spacing w:val="-1"/>
            <w:sz w:val="24"/>
          </w:rPr>
          <w:delText xml:space="preserve"> </w:delText>
        </w:r>
        <w:r w:rsidDel="00F14216">
          <w:rPr>
            <w:rFonts w:ascii="HCI Poppy" w:eastAsia="휴먼명조"/>
            <w:spacing w:val="-1"/>
            <w:sz w:val="24"/>
          </w:rPr>
          <w:delText>하고</w:delText>
        </w:r>
        <w:r w:rsidDel="00F14216">
          <w:rPr>
            <w:rFonts w:ascii="HCI Poppy" w:eastAsia="휴먼명조"/>
            <w:spacing w:val="-1"/>
            <w:sz w:val="24"/>
          </w:rPr>
          <w:delText xml:space="preserve">, </w:delText>
        </w:r>
        <w:r w:rsidDel="00F14216">
          <w:rPr>
            <w:rFonts w:ascii="HCI Poppy" w:eastAsia="휴먼명조"/>
            <w:spacing w:val="-1"/>
            <w:sz w:val="24"/>
          </w:rPr>
          <w:delText>협의가</w:delText>
        </w:r>
        <w:r w:rsidDel="00F14216">
          <w:rPr>
            <w:rFonts w:ascii="HCI Poppy" w:eastAsia="휴먼명조"/>
            <w:spacing w:val="-1"/>
            <w:sz w:val="24"/>
          </w:rPr>
          <w:delText xml:space="preserve"> </w:delText>
        </w:r>
        <w:r w:rsidDel="00F14216">
          <w:rPr>
            <w:rFonts w:ascii="HCI Poppy" w:eastAsia="휴먼명조"/>
            <w:spacing w:val="-1"/>
            <w:sz w:val="24"/>
          </w:rPr>
          <w:delText>되지</w:delText>
        </w:r>
        <w:r w:rsidDel="00F14216">
          <w:rPr>
            <w:rFonts w:ascii="HCI Poppy" w:eastAsia="휴먼명조"/>
            <w:spacing w:val="-1"/>
            <w:sz w:val="24"/>
          </w:rPr>
          <w:delText xml:space="preserve"> </w:delText>
        </w:r>
        <w:r w:rsidDel="00F14216">
          <w:rPr>
            <w:rFonts w:ascii="HCI Poppy" w:eastAsia="휴먼명조"/>
            <w:spacing w:val="-1"/>
            <w:sz w:val="24"/>
          </w:rPr>
          <w:delText>않는</w:delText>
        </w:r>
        <w:r w:rsidDel="00F14216">
          <w:rPr>
            <w:rFonts w:ascii="HCI Poppy" w:eastAsia="휴먼명조"/>
            <w:spacing w:val="-1"/>
            <w:sz w:val="24"/>
          </w:rPr>
          <w:delText xml:space="preserve"> </w:delText>
        </w:r>
        <w:r w:rsidDel="00F14216">
          <w:rPr>
            <w:rFonts w:ascii="HCI Poppy" w:eastAsia="휴먼명조"/>
            <w:spacing w:val="-1"/>
            <w:sz w:val="24"/>
          </w:rPr>
          <w:delText>경우에는</w:delText>
        </w:r>
        <w:r w:rsidDel="00F14216">
          <w:rPr>
            <w:rFonts w:ascii="HCI Poppy" w:eastAsia="휴먼명조"/>
            <w:spacing w:val="-1"/>
            <w:sz w:val="24"/>
          </w:rPr>
          <w:delText xml:space="preserve"> </w:delText>
        </w:r>
        <w:r w:rsidDel="00F14216">
          <w:rPr>
            <w:rFonts w:ascii="HCI Poppy" w:eastAsia="휴먼명조"/>
            <w:spacing w:val="-1"/>
            <w:sz w:val="24"/>
          </w:rPr>
          <w:delText>서울중앙지방법원을</w:delText>
        </w:r>
        <w:r w:rsidDel="00F14216">
          <w:rPr>
            <w:rFonts w:ascii="HCI Poppy" w:eastAsia="휴먼명조"/>
            <w:spacing w:val="-1"/>
            <w:sz w:val="24"/>
          </w:rPr>
          <w:delText xml:space="preserve"> </w:delText>
        </w:r>
        <w:r w:rsidDel="00F14216">
          <w:rPr>
            <w:rFonts w:ascii="HCI Poppy" w:eastAsia="휴먼명조"/>
            <w:spacing w:val="-1"/>
            <w:sz w:val="24"/>
          </w:rPr>
          <w:delText>제</w:delText>
        </w:r>
        <w:r w:rsidDel="00F14216">
          <w:rPr>
            <w:rFonts w:ascii="HCI Poppy" w:eastAsia="휴먼명조"/>
            <w:spacing w:val="-1"/>
            <w:sz w:val="24"/>
          </w:rPr>
          <w:delText>1</w:delText>
        </w:r>
        <w:r w:rsidDel="00F14216">
          <w:rPr>
            <w:rFonts w:ascii="HCI Poppy" w:eastAsia="휴먼명조"/>
            <w:spacing w:val="-1"/>
            <w:sz w:val="24"/>
          </w:rPr>
          <w:delText>심</w:delText>
        </w:r>
        <w:r w:rsidDel="00F14216">
          <w:rPr>
            <w:rFonts w:ascii="HCI Poppy" w:eastAsia="휴먼명조"/>
            <w:spacing w:val="-1"/>
            <w:sz w:val="24"/>
          </w:rPr>
          <w:delText xml:space="preserve"> </w:delText>
        </w:r>
        <w:r w:rsidDel="00F14216">
          <w:rPr>
            <w:rFonts w:ascii="HCI Poppy" w:eastAsia="휴먼명조"/>
            <w:spacing w:val="-1"/>
            <w:sz w:val="24"/>
          </w:rPr>
          <w:delText>전속</w:delText>
        </w:r>
        <w:r w:rsidDel="00F14216">
          <w:rPr>
            <w:rFonts w:ascii="HCI Poppy" w:eastAsia="휴먼명조"/>
            <w:spacing w:val="-1"/>
            <w:sz w:val="24"/>
          </w:rPr>
          <w:delText xml:space="preserve"> </w:delText>
        </w:r>
        <w:r w:rsidDel="00F14216">
          <w:rPr>
            <w:rFonts w:ascii="HCI Poppy" w:eastAsia="휴먼명조"/>
            <w:spacing w:val="-1"/>
            <w:sz w:val="24"/>
          </w:rPr>
          <w:delText>관할법원으로</w:delText>
        </w:r>
        <w:r w:rsidDel="00F14216">
          <w:rPr>
            <w:rFonts w:ascii="HCI Poppy" w:eastAsia="휴먼명조"/>
            <w:spacing w:val="-1"/>
            <w:sz w:val="24"/>
          </w:rPr>
          <w:delText xml:space="preserve"> </w:delText>
        </w:r>
        <w:r w:rsidDel="00F14216">
          <w:rPr>
            <w:rFonts w:ascii="HCI Poppy" w:eastAsia="휴먼명조"/>
            <w:spacing w:val="-1"/>
            <w:sz w:val="24"/>
          </w:rPr>
          <w:delText>하여</w:delText>
        </w:r>
        <w:r w:rsidDel="00F14216">
          <w:rPr>
            <w:rFonts w:ascii="HCI Poppy" w:eastAsia="휴먼명조"/>
            <w:spacing w:val="-1"/>
            <w:sz w:val="24"/>
          </w:rPr>
          <w:delText xml:space="preserve"> </w:delText>
        </w:r>
        <w:r w:rsidDel="00F14216">
          <w:rPr>
            <w:rFonts w:ascii="HCI Poppy" w:eastAsia="휴먼명조"/>
            <w:spacing w:val="-1"/>
            <w:sz w:val="24"/>
          </w:rPr>
          <w:delText>분쟁을</w:delText>
        </w:r>
        <w:r w:rsidDel="00F14216">
          <w:rPr>
            <w:rFonts w:ascii="HCI Poppy" w:eastAsia="휴먼명조"/>
            <w:spacing w:val="-1"/>
            <w:sz w:val="24"/>
          </w:rPr>
          <w:delText xml:space="preserve"> </w:delText>
        </w:r>
        <w:r w:rsidDel="00F14216">
          <w:rPr>
            <w:rFonts w:ascii="HCI Poppy" w:eastAsia="휴먼명조"/>
            <w:spacing w:val="-1"/>
            <w:sz w:val="24"/>
          </w:rPr>
          <w:delText>해결한다</w:delText>
        </w:r>
        <w:r w:rsidDel="00F14216">
          <w:rPr>
            <w:rFonts w:ascii="HCI Poppy" w:eastAsia="휴먼명조"/>
            <w:spacing w:val="-1"/>
            <w:sz w:val="24"/>
          </w:rPr>
          <w:delText>.</w:delText>
        </w:r>
        <w:r w:rsidDel="00F14216">
          <w:rPr>
            <w:sz w:val="24"/>
          </w:rPr>
          <w:delText xml:space="preserve"> </w:delText>
        </w:r>
      </w:del>
    </w:p>
    <w:p w14:paraId="101D885E" w14:textId="03C0B983" w:rsidR="004C1F03" w:rsidDel="00F14216" w:rsidRDefault="004C1F03">
      <w:pPr>
        <w:pStyle w:val="12"/>
        <w:spacing w:line="384" w:lineRule="auto"/>
        <w:ind w:left="730" w:hanging="730"/>
        <w:rPr>
          <w:del w:id="343" w:author="이수용" w:date="2025-01-07T14:02:00Z"/>
          <w:rFonts w:ascii="HCI Poppy" w:eastAsia="휴먼명조"/>
        </w:rPr>
      </w:pPr>
    </w:p>
    <w:p w14:paraId="5805325F" w14:textId="1399813A" w:rsidR="004C1F03" w:rsidDel="00F14216" w:rsidRDefault="004C1F03">
      <w:pPr>
        <w:pStyle w:val="12"/>
        <w:spacing w:line="384" w:lineRule="auto"/>
        <w:ind w:left="730" w:hanging="730"/>
        <w:rPr>
          <w:del w:id="344" w:author="이수용" w:date="2025-01-07T14:02:00Z"/>
          <w:rFonts w:ascii="HCI Poppy" w:eastAsia="휴먼명조"/>
        </w:rPr>
      </w:pPr>
    </w:p>
    <w:p w14:paraId="5A6A5781" w14:textId="02FF4F1D" w:rsidR="004C1F03" w:rsidDel="00F14216" w:rsidRDefault="004C1F03">
      <w:pPr>
        <w:pStyle w:val="a3"/>
        <w:ind w:left="1292" w:hanging="1292"/>
        <w:rPr>
          <w:del w:id="345" w:author="이수용" w:date="2025-01-07T14:02:00Z"/>
          <w:rFonts w:ascii="HCI Poppy" w:eastAsia="휴먼명조"/>
          <w:sz w:val="24"/>
        </w:rPr>
      </w:pPr>
    </w:p>
    <w:p w14:paraId="3CABC668" w14:textId="178AB220" w:rsidR="004C1F03" w:rsidDel="00F14216" w:rsidRDefault="004C1F03">
      <w:pPr>
        <w:pStyle w:val="a3"/>
        <w:ind w:left="1292" w:hanging="1292"/>
        <w:rPr>
          <w:del w:id="346" w:author="이수용" w:date="2025-01-07T14:02:00Z"/>
          <w:rFonts w:ascii="HCI Poppy" w:eastAsia="휴먼명조"/>
          <w:sz w:val="24"/>
        </w:rPr>
      </w:pPr>
    </w:p>
    <w:p w14:paraId="24E755C1" w14:textId="3EE03E02" w:rsidR="004C1F03" w:rsidDel="00F14216" w:rsidRDefault="004C1F03">
      <w:pPr>
        <w:pStyle w:val="a3"/>
        <w:wordWrap/>
        <w:jc w:val="left"/>
        <w:rPr>
          <w:del w:id="347" w:author="이수용" w:date="2025-01-07T14:02:00Z"/>
          <w:rFonts w:ascii="HCI Poppy" w:eastAsia="휴먼명조"/>
          <w:sz w:val="24"/>
        </w:rPr>
      </w:pPr>
    </w:p>
    <w:p w14:paraId="59D19C03" w14:textId="3A9EF98B" w:rsidR="004C1F03" w:rsidDel="00F14216" w:rsidRDefault="005F7388">
      <w:pPr>
        <w:pStyle w:val="a3"/>
        <w:rPr>
          <w:del w:id="348" w:author="이수용" w:date="2025-01-07T14:02:00Z"/>
        </w:rPr>
      </w:pPr>
      <w:del w:id="349" w:author="이수용" w:date="2025-01-07T14:02:00Z">
        <w:r w:rsidDel="00F14216">
          <w:br w:type="page"/>
        </w:r>
      </w:del>
    </w:p>
    <w:p w14:paraId="595B0331" w14:textId="77777777" w:rsidR="004C1F03" w:rsidRDefault="005F7388">
      <w:pPr>
        <w:pStyle w:val="a3"/>
      </w:pPr>
      <w:r>
        <w:rPr>
          <w:rFonts w:ascii="HCI Poppy" w:eastAsia="휴먼명조"/>
          <w:b/>
          <w:sz w:val="28"/>
        </w:rPr>
        <w:t xml:space="preserve">[ </w:t>
      </w:r>
      <w:r>
        <w:rPr>
          <w:rFonts w:ascii="HCI Poppy" w:eastAsia="휴먼명조"/>
          <w:b/>
          <w:sz w:val="28"/>
        </w:rPr>
        <w:t>별첨</w:t>
      </w:r>
      <w:r>
        <w:rPr>
          <w:rFonts w:ascii="HCI Poppy" w:eastAsia="휴먼명조"/>
          <w:b/>
          <w:sz w:val="28"/>
        </w:rPr>
        <w:t xml:space="preserve"> 1 ]</w:t>
      </w:r>
    </w:p>
    <w:p w14:paraId="1396626B" w14:textId="77777777" w:rsidR="004C1F03" w:rsidRDefault="004C1F03">
      <w:pPr>
        <w:widowControl/>
        <w:wordWrap/>
        <w:autoSpaceDE/>
        <w:autoSpaceDN/>
        <w:jc w:val="left"/>
        <w:rPr>
          <w:rFonts w:ascii="바탕체" w:eastAsia="바탕체"/>
          <w:sz w:val="24"/>
        </w:rPr>
      </w:pPr>
    </w:p>
    <w:p w14:paraId="0B4A60C4" w14:textId="77777777" w:rsidR="004C1F03" w:rsidRDefault="005F7388">
      <w:pPr>
        <w:pStyle w:val="ProductList-SectionHeading"/>
        <w:widowControl w:val="0"/>
        <w:pBdr>
          <w:top w:val="none" w:sz="2" w:space="0" w:color="000000"/>
          <w:left w:val="none" w:sz="2" w:space="0" w:color="000000"/>
          <w:bottom w:val="none" w:sz="2" w:space="0" w:color="000000"/>
          <w:right w:val="none" w:sz="2" w:space="0" w:color="000000"/>
        </w:pBd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720" w:lineRule="auto"/>
        <w:jc w:val="center"/>
      </w:pPr>
      <w:r>
        <w:rPr>
          <w:rFonts w:ascii="HCI Poppy" w:eastAsia="휴먼명조"/>
          <w:sz w:val="32"/>
        </w:rPr>
        <w:t>서비스</w:t>
      </w:r>
      <w:r>
        <w:rPr>
          <w:rFonts w:ascii="HCI Poppy" w:eastAsia="휴먼명조"/>
          <w:sz w:val="32"/>
        </w:rPr>
        <w:t xml:space="preserve"> </w:t>
      </w:r>
      <w:r>
        <w:rPr>
          <w:rFonts w:ascii="HCI Poppy" w:eastAsia="휴먼명조"/>
          <w:sz w:val="32"/>
        </w:rPr>
        <w:t>세부내역</w:t>
      </w:r>
    </w:p>
    <w:p w14:paraId="3F6EF407" w14:textId="77777777" w:rsidR="004C1F03" w:rsidRDefault="005F7388">
      <w:pPr>
        <w:pStyle w:val="ProductList-SectionHeading"/>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82" w:hanging="882"/>
        <w:jc w:val="both"/>
      </w:pPr>
      <w:r>
        <w:rPr>
          <w:rFonts w:ascii="HCI Poppy" w:eastAsia="휴먼명조"/>
          <w:b w:val="0"/>
          <w:spacing w:val="-1"/>
          <w:sz w:val="24"/>
        </w:rPr>
        <w:t>본</w:t>
      </w:r>
      <w:r>
        <w:rPr>
          <w:rFonts w:ascii="HCI Poppy" w:eastAsia="휴먼명조"/>
          <w:b w:val="0"/>
          <w:spacing w:val="-1"/>
          <w:sz w:val="24"/>
        </w:rPr>
        <w:t xml:space="preserve"> </w:t>
      </w:r>
      <w:r>
        <w:rPr>
          <w:rFonts w:ascii="HCI Poppy" w:eastAsia="휴먼명조"/>
          <w:b w:val="0"/>
          <w:spacing w:val="-1"/>
          <w:sz w:val="24"/>
        </w:rPr>
        <w:t>계약에</w:t>
      </w:r>
      <w:r>
        <w:rPr>
          <w:rFonts w:ascii="HCI Poppy" w:eastAsia="휴먼명조"/>
          <w:b w:val="0"/>
          <w:spacing w:val="-1"/>
          <w:sz w:val="24"/>
        </w:rPr>
        <w:t xml:space="preserve"> </w:t>
      </w:r>
      <w:r>
        <w:rPr>
          <w:rFonts w:ascii="HCI Poppy" w:eastAsia="휴먼명조"/>
          <w:b w:val="0"/>
          <w:spacing w:val="-1"/>
          <w:sz w:val="24"/>
        </w:rPr>
        <w:t>따라</w:t>
      </w:r>
      <w:r>
        <w:rPr>
          <w:rFonts w:ascii="HCI Poppy" w:eastAsia="휴먼명조"/>
          <w:b w:val="0"/>
          <w:spacing w:val="-1"/>
          <w:sz w:val="24"/>
        </w:rPr>
        <w:t xml:space="preserve"> </w:t>
      </w:r>
      <w:r>
        <w:rPr>
          <w:rFonts w:ascii="HCI Poppy" w:eastAsia="휴먼명조"/>
          <w:b w:val="0"/>
          <w:spacing w:val="-1"/>
          <w:sz w:val="24"/>
        </w:rPr>
        <w:t>계약상대자가</w:t>
      </w:r>
      <w:r>
        <w:rPr>
          <w:rFonts w:ascii="HCI Poppy" w:eastAsia="휴먼명조"/>
          <w:b w:val="0"/>
          <w:spacing w:val="-1"/>
          <w:sz w:val="24"/>
        </w:rPr>
        <w:t xml:space="preserve"> </w:t>
      </w:r>
      <w:r>
        <w:rPr>
          <w:rFonts w:ascii="HCI Poppy" w:eastAsia="휴먼명조"/>
          <w:b w:val="0"/>
          <w:spacing w:val="-1"/>
          <w:sz w:val="24"/>
        </w:rPr>
        <w:t>제공하는</w:t>
      </w:r>
      <w:r>
        <w:rPr>
          <w:rFonts w:ascii="HCI Poppy" w:eastAsia="휴먼명조"/>
          <w:b w:val="0"/>
          <w:spacing w:val="-1"/>
          <w:sz w:val="24"/>
        </w:rPr>
        <w:t xml:space="preserve"> </w:t>
      </w:r>
      <w:r>
        <w:rPr>
          <w:rFonts w:ascii="HCI Poppy" w:eastAsia="휴먼명조"/>
          <w:b w:val="0"/>
          <w:spacing w:val="-1"/>
          <w:sz w:val="24"/>
        </w:rPr>
        <w:t>서비스</w:t>
      </w:r>
      <w:r>
        <w:rPr>
          <w:rFonts w:ascii="HCI Poppy" w:eastAsia="휴먼명조"/>
          <w:b w:val="0"/>
          <w:spacing w:val="-1"/>
          <w:sz w:val="24"/>
        </w:rPr>
        <w:t xml:space="preserve"> </w:t>
      </w:r>
      <w:r>
        <w:rPr>
          <w:rFonts w:ascii="HCI Poppy" w:eastAsia="휴먼명조"/>
          <w:b w:val="0"/>
          <w:spacing w:val="-1"/>
          <w:sz w:val="24"/>
        </w:rPr>
        <w:t>세부내역은</w:t>
      </w:r>
      <w:r>
        <w:rPr>
          <w:rFonts w:ascii="HCI Poppy" w:eastAsia="휴먼명조"/>
          <w:b w:val="0"/>
          <w:spacing w:val="-1"/>
          <w:sz w:val="24"/>
        </w:rPr>
        <w:t xml:space="preserve"> </w:t>
      </w:r>
      <w:r>
        <w:rPr>
          <w:rFonts w:ascii="HCI Poppy" w:eastAsia="휴먼명조"/>
          <w:b w:val="0"/>
          <w:spacing w:val="-1"/>
          <w:sz w:val="24"/>
        </w:rPr>
        <w:t>아래와</w:t>
      </w:r>
      <w:r>
        <w:rPr>
          <w:rFonts w:ascii="HCI Poppy" w:eastAsia="휴먼명조"/>
          <w:b w:val="0"/>
          <w:spacing w:val="-1"/>
          <w:sz w:val="24"/>
        </w:rPr>
        <w:t xml:space="preserve"> </w:t>
      </w:r>
      <w:r>
        <w:rPr>
          <w:rFonts w:ascii="HCI Poppy" w:eastAsia="휴먼명조"/>
          <w:b w:val="0"/>
          <w:spacing w:val="-1"/>
          <w:sz w:val="24"/>
        </w:rPr>
        <w:t>같다</w:t>
      </w:r>
      <w:r>
        <w:rPr>
          <w:rFonts w:ascii="HCI Poppy" w:eastAsia="휴먼명조"/>
          <w:b w:val="0"/>
          <w:spacing w:val="-1"/>
          <w:sz w:val="24"/>
        </w:rPr>
        <w:t xml:space="preserve">. </w:t>
      </w:r>
    </w:p>
    <w:p w14:paraId="1E948C8F" w14:textId="77777777" w:rsidR="004C1F03" w:rsidRDefault="004C1F03">
      <w:pPr>
        <w:pStyle w:val="ProductList-Body"/>
        <w:widowControl w:val="0"/>
      </w:pPr>
    </w:p>
    <w:p w14:paraId="43E0FF8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pPr>
      <w:r>
        <w:rPr>
          <w:rFonts w:ascii="HCI Poppy" w:eastAsia="휴먼명조"/>
          <w:b/>
          <w:sz w:val="24"/>
        </w:rPr>
        <w:t xml:space="preserve">A. </w:t>
      </w:r>
      <w:r>
        <w:rPr>
          <w:rFonts w:ascii="HCI Poppy" w:eastAsia="휴먼명조"/>
          <w:b/>
          <w:sz w:val="24"/>
        </w:rPr>
        <w:t>“</w:t>
      </w:r>
      <w:proofErr w:type="spellStart"/>
      <w:r>
        <w:rPr>
          <w:rFonts w:ascii="HCI Poppy" w:eastAsia="휴먼명조"/>
          <w:b/>
          <w:sz w:val="24"/>
        </w:rPr>
        <w:t>Neurocloud</w:t>
      </w:r>
      <w:proofErr w:type="spellEnd"/>
      <w:r>
        <w:rPr>
          <w:rFonts w:ascii="HCI Poppy" w:eastAsia="휴먼명조"/>
          <w:b/>
          <w:sz w:val="24"/>
        </w:rPr>
        <w:t xml:space="preserve"> for </w:t>
      </w:r>
      <w:proofErr w:type="spellStart"/>
      <w:r>
        <w:rPr>
          <w:rFonts w:ascii="HCI Poppy" w:eastAsia="휴먼명조"/>
          <w:b/>
          <w:sz w:val="24"/>
        </w:rPr>
        <w:t>HyperCLOVA</w:t>
      </w:r>
      <w:proofErr w:type="spellEnd"/>
      <w:r>
        <w:rPr>
          <w:rFonts w:ascii="HCI Poppy" w:eastAsia="휴먼명조"/>
          <w:b/>
          <w:sz w:val="24"/>
        </w:rPr>
        <w:t xml:space="preserve"> X </w:t>
      </w:r>
      <w:r>
        <w:rPr>
          <w:rFonts w:ascii="HCI Poppy" w:eastAsia="휴먼명조"/>
          <w:b/>
          <w:sz w:val="24"/>
        </w:rPr>
        <w:t>서비스</w:t>
      </w:r>
      <w:r>
        <w:rPr>
          <w:rFonts w:ascii="HCI Poppy" w:eastAsia="휴먼명조"/>
          <w:b/>
          <w:sz w:val="24"/>
        </w:rPr>
        <w:t>”</w:t>
      </w:r>
      <w:r>
        <w:rPr>
          <w:rFonts w:ascii="HCI Poppy" w:eastAsia="휴먼명조"/>
          <w:b/>
          <w:sz w:val="24"/>
        </w:rPr>
        <w:t xml:space="preserve"> </w:t>
      </w:r>
      <w:r>
        <w:rPr>
          <w:rFonts w:ascii="HCI Poppy" w:eastAsia="휴먼명조"/>
          <w:b/>
          <w:sz w:val="24"/>
        </w:rPr>
        <w:t>구성</w:t>
      </w:r>
      <w:r>
        <w:rPr>
          <w:rFonts w:ascii="HCI Poppy" w:eastAsia="휴먼명조"/>
          <w:b/>
          <w:sz w:val="24"/>
        </w:rPr>
        <w:t xml:space="preserve"> </w:t>
      </w:r>
      <w:r>
        <w:rPr>
          <w:rFonts w:ascii="HCI Poppy" w:eastAsia="휴먼명조"/>
          <w:b/>
          <w:sz w:val="24"/>
        </w:rPr>
        <w:t>요소</w:t>
      </w:r>
    </w:p>
    <w:p w14:paraId="29B78CA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eastAsia="휴먼명조"/>
          <w:spacing w:val="-1"/>
          <w:sz w:val="24"/>
        </w:rPr>
        <w:t xml:space="preserve">1. </w:t>
      </w:r>
      <w:r>
        <w:rPr>
          <w:rFonts w:ascii="HCI Poppy" w:eastAsia="휴먼명조"/>
          <w:spacing w:val="-1"/>
          <w:sz w:val="24"/>
        </w:rPr>
        <w:t>소프트웨어</w:t>
      </w:r>
      <w:r>
        <w:rPr>
          <w:rFonts w:ascii="HCI Poppy" w:eastAsia="휴먼명조"/>
          <w:spacing w:val="-1"/>
          <w:sz w:val="24"/>
        </w:rPr>
        <w:t xml:space="preserve"> : </w:t>
      </w:r>
    </w:p>
    <w:p w14:paraId="019B956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eastAsia="휴먼명조"/>
          <w:spacing w:val="-1"/>
          <w:sz w:val="24"/>
        </w:rPr>
        <w:t xml:space="preserve">   1) </w:t>
      </w:r>
      <w:proofErr w:type="spellStart"/>
      <w:r>
        <w:rPr>
          <w:rFonts w:ascii="HCI Poppy" w:eastAsia="휴먼명조"/>
          <w:spacing w:val="-1"/>
          <w:sz w:val="24"/>
        </w:rPr>
        <w:t>네이버클라우드</w:t>
      </w:r>
      <w:proofErr w:type="spellEnd"/>
      <w:r>
        <w:rPr>
          <w:rFonts w:ascii="HCI Poppy" w:eastAsia="휴먼명조"/>
          <w:spacing w:val="-1"/>
          <w:sz w:val="24"/>
        </w:rPr>
        <w:t xml:space="preserve"> </w:t>
      </w:r>
      <w:r>
        <w:rPr>
          <w:rFonts w:ascii="HCI Poppy" w:eastAsia="휴먼명조"/>
          <w:spacing w:val="-1"/>
          <w:sz w:val="24"/>
        </w:rPr>
        <w:t>주식회사</w:t>
      </w:r>
      <w:r>
        <w:rPr>
          <w:rFonts w:ascii="HCI Poppy" w:eastAsia="휴먼명조"/>
          <w:spacing w:val="-1"/>
          <w:sz w:val="24"/>
        </w:rPr>
        <w:t>(</w:t>
      </w:r>
      <w:r>
        <w:rPr>
          <w:rFonts w:ascii="HCI Poppy" w:eastAsia="휴먼명조"/>
          <w:spacing w:val="-1"/>
          <w:sz w:val="24"/>
        </w:rPr>
        <w:t>이하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NCC</w:t>
      </w:r>
      <w:r>
        <w:rPr>
          <w:rFonts w:ascii="HCI Poppy" w:eastAsia="휴먼명조"/>
          <w:spacing w:val="-1"/>
          <w:sz w:val="24"/>
        </w:rPr>
        <w:t>”</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proofErr w:type="spellStart"/>
      <w:r>
        <w:rPr>
          <w:rFonts w:ascii="HCI Poppy" w:eastAsia="휴먼명조"/>
          <w:spacing w:val="-1"/>
          <w:sz w:val="24"/>
        </w:rPr>
        <w:t>HyperCLOVA</w:t>
      </w:r>
      <w:proofErr w:type="spellEnd"/>
      <w:r>
        <w:rPr>
          <w:rFonts w:ascii="HCI Poppy" w:eastAsia="휴먼명조"/>
          <w:spacing w:val="-1"/>
          <w:sz w:val="24"/>
        </w:rPr>
        <w:t xml:space="preserve"> X </w:t>
      </w:r>
      <w:r>
        <w:rPr>
          <w:rFonts w:ascii="HCI Poppy" w:eastAsia="휴먼명조"/>
          <w:spacing w:val="-1"/>
          <w:sz w:val="24"/>
        </w:rPr>
        <w:t>생성형</w:t>
      </w:r>
      <w:r>
        <w:rPr>
          <w:rFonts w:ascii="HCI Poppy" w:eastAsia="휴먼명조"/>
          <w:spacing w:val="-1"/>
          <w:sz w:val="24"/>
        </w:rPr>
        <w:t xml:space="preserve"> AI </w:t>
      </w:r>
      <w:r>
        <w:rPr>
          <w:rFonts w:ascii="HCI Poppy" w:eastAsia="휴먼명조"/>
          <w:spacing w:val="-1"/>
          <w:sz w:val="24"/>
        </w:rPr>
        <w:t>언어모델</w:t>
      </w:r>
    </w:p>
    <w:p w14:paraId="48BF1C68"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spacing w:val="-1"/>
          <w:sz w:val="24"/>
        </w:rPr>
        <w:t xml:space="preserve">   2) CLOVA Studio</w:t>
      </w:r>
    </w:p>
    <w:p w14:paraId="66B19E04" w14:textId="4F1C6195"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eastAsia="휴먼명조"/>
          <w:spacing w:val="-1"/>
          <w:sz w:val="24"/>
        </w:rPr>
        <w:t xml:space="preserve">      - Tuning </w:t>
      </w:r>
      <w:r>
        <w:rPr>
          <w:rFonts w:ascii="HCI Poppy" w:eastAsia="휴먼명조"/>
          <w:spacing w:val="-1"/>
          <w:sz w:val="24"/>
        </w:rPr>
        <w:t>기능</w:t>
      </w:r>
      <w:r>
        <w:rPr>
          <w:rFonts w:ascii="HCI Poppy" w:eastAsia="휴먼명조"/>
          <w:spacing w:val="-1"/>
          <w:sz w:val="24"/>
        </w:rPr>
        <w:t xml:space="preserve"> </w:t>
      </w:r>
      <w:r>
        <w:rPr>
          <w:rFonts w:ascii="HCI Poppy" w:eastAsia="휴먼명조"/>
          <w:spacing w:val="-1"/>
          <w:sz w:val="24"/>
        </w:rPr>
        <w:t>지원</w:t>
      </w:r>
      <w:r>
        <w:rPr>
          <w:rFonts w:ascii="HCI Poppy" w:eastAsia="휴먼명조"/>
          <w:spacing w:val="-1"/>
          <w:sz w:val="24"/>
        </w:rPr>
        <w:t xml:space="preserve"> (Parameter Efficient Fine Tuning</w:t>
      </w:r>
      <w:del w:id="350" w:author="이수용" w:date="2024-12-13T13:17:00Z">
        <w:r w:rsidDel="00080029">
          <w:rPr>
            <w:rFonts w:ascii="HCI Poppy" w:eastAsia="휴먼명조"/>
            <w:spacing w:val="-1"/>
            <w:sz w:val="24"/>
          </w:rPr>
          <w:delText>,  Supervised Fine Tuning</w:delText>
        </w:r>
      </w:del>
      <w:del w:id="351" w:author="이수용" w:date="2024-12-16T10:23:00Z">
        <w:r w:rsidDel="00E8562E">
          <w:rPr>
            <w:rFonts w:ascii="HCI Poppy" w:eastAsia="휴먼명조"/>
            <w:spacing w:val="-1"/>
            <w:sz w:val="24"/>
          </w:rPr>
          <w:delText>, Reinforcement Learning from Human Feedback</w:delText>
        </w:r>
      </w:del>
      <w:r>
        <w:rPr>
          <w:rFonts w:ascii="HCI Poppy" w:eastAsia="휴먼명조"/>
          <w:spacing w:val="-1"/>
          <w:sz w:val="24"/>
        </w:rPr>
        <w:t>)</w:t>
      </w:r>
    </w:p>
    <w:p w14:paraId="4707FBC2"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spacing w:val="-1"/>
          <w:sz w:val="24"/>
        </w:rPr>
        <w:t xml:space="preserve">2. </w:t>
      </w:r>
      <w:proofErr w:type="spellStart"/>
      <w:proofErr w:type="gramStart"/>
      <w:r>
        <w:rPr>
          <w:rFonts w:ascii="HCI Poppy"/>
          <w:spacing w:val="-1"/>
          <w:sz w:val="24"/>
        </w:rPr>
        <w:t>Neurocloud</w:t>
      </w:r>
      <w:proofErr w:type="spellEnd"/>
      <w:r>
        <w:rPr>
          <w:rFonts w:ascii="HCI Poppy"/>
          <w:spacing w:val="-1"/>
          <w:sz w:val="24"/>
        </w:rPr>
        <w:t xml:space="preserve"> :</w:t>
      </w:r>
      <w:proofErr w:type="gramEnd"/>
    </w:p>
    <w:p w14:paraId="1852286E"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685" w:hanging="685"/>
      </w:pPr>
      <w:r>
        <w:rPr>
          <w:rFonts w:ascii="HCI Poppy" w:eastAsia="휴먼명조"/>
          <w:spacing w:val="-1"/>
          <w:sz w:val="24"/>
        </w:rPr>
        <w:t xml:space="preserve">   1) </w:t>
      </w:r>
      <w:proofErr w:type="spellStart"/>
      <w:r>
        <w:rPr>
          <w:rFonts w:ascii="HCI Poppy" w:eastAsia="휴먼명조"/>
          <w:spacing w:val="-1"/>
          <w:sz w:val="24"/>
        </w:rPr>
        <w:t>Neurocloud</w:t>
      </w:r>
      <w:proofErr w:type="spellEnd"/>
      <w:r>
        <w:rPr>
          <w:rFonts w:ascii="HCI Poppy" w:eastAsia="휴먼명조"/>
          <w:spacing w:val="-1"/>
          <w:sz w:val="24"/>
        </w:rPr>
        <w:t xml:space="preserve"> </w:t>
      </w:r>
      <w:r>
        <w:rPr>
          <w:rFonts w:ascii="HCI Poppy" w:eastAsia="휴먼명조"/>
          <w:spacing w:val="-1"/>
          <w:sz w:val="24"/>
        </w:rPr>
        <w:t>제공을</w:t>
      </w:r>
      <w:r>
        <w:rPr>
          <w:rFonts w:ascii="HCI Poppy" w:eastAsia="휴먼명조"/>
          <w:spacing w:val="-1"/>
          <w:sz w:val="24"/>
        </w:rPr>
        <w:t xml:space="preserve"> </w:t>
      </w:r>
      <w:r>
        <w:rPr>
          <w:rFonts w:ascii="HCI Poppy" w:eastAsia="휴먼명조"/>
          <w:spacing w:val="-1"/>
          <w:sz w:val="24"/>
        </w:rPr>
        <w:t>위하여</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NCC</w:t>
      </w:r>
      <w:r>
        <w:rPr>
          <w:rFonts w:ascii="HCI Poppy" w:eastAsia="휴먼명조"/>
          <w:spacing w:val="-1"/>
          <w:sz w:val="24"/>
        </w:rPr>
        <w:t>”</w:t>
      </w:r>
      <w:r>
        <w:rPr>
          <w:rFonts w:ascii="HCI Poppy" w:eastAsia="휴먼명조"/>
          <w:spacing w:val="-1"/>
          <w:sz w:val="24"/>
        </w:rPr>
        <w:t xml:space="preserve"> </w:t>
      </w:r>
      <w:r>
        <w:rPr>
          <w:rFonts w:ascii="HCI Poppy" w:eastAsia="휴먼명조"/>
          <w:spacing w:val="-1"/>
          <w:sz w:val="24"/>
        </w:rPr>
        <w:t>소유의</w:t>
      </w:r>
      <w:r>
        <w:rPr>
          <w:rFonts w:ascii="HCI Poppy" w:eastAsia="휴먼명조"/>
          <w:spacing w:val="-1"/>
          <w:sz w:val="24"/>
        </w:rPr>
        <w:t xml:space="preserve"> </w:t>
      </w:r>
      <w:r>
        <w:rPr>
          <w:rFonts w:ascii="HCI Poppy" w:eastAsia="휴먼명조"/>
          <w:spacing w:val="-1"/>
          <w:sz w:val="24"/>
        </w:rPr>
        <w:t>컴퓨터</w:t>
      </w:r>
      <w:r>
        <w:rPr>
          <w:rFonts w:ascii="HCI Poppy" w:eastAsia="휴먼명조"/>
          <w:spacing w:val="-1"/>
          <w:sz w:val="24"/>
        </w:rPr>
        <w:t xml:space="preserve"> </w:t>
      </w:r>
      <w:r>
        <w:rPr>
          <w:rFonts w:ascii="HCI Poppy" w:eastAsia="휴먼명조"/>
          <w:spacing w:val="-1"/>
          <w:sz w:val="24"/>
        </w:rPr>
        <w:t>장비</w:t>
      </w:r>
      <w:r>
        <w:rPr>
          <w:rFonts w:ascii="HCI Poppy" w:eastAsia="휴먼명조"/>
          <w:spacing w:val="-1"/>
          <w:sz w:val="24"/>
        </w:rPr>
        <w:t>(</w:t>
      </w:r>
      <w:proofErr w:type="spellStart"/>
      <w:r>
        <w:rPr>
          <w:rFonts w:ascii="HCI Poppy" w:eastAsia="휴먼명조"/>
          <w:spacing w:val="-1"/>
          <w:sz w:val="24"/>
        </w:rPr>
        <w:t>랙</w:t>
      </w:r>
      <w:proofErr w:type="spellEnd"/>
      <w:r>
        <w:rPr>
          <w:rFonts w:ascii="HCI Poppy" w:eastAsia="휴먼명조"/>
          <w:spacing w:val="-1"/>
          <w:sz w:val="24"/>
        </w:rPr>
        <w:t xml:space="preserve"> </w:t>
      </w:r>
      <w:r>
        <w:rPr>
          <w:rFonts w:ascii="HCI Poppy" w:eastAsia="휴먼명조"/>
          <w:spacing w:val="-1"/>
          <w:sz w:val="24"/>
        </w:rPr>
        <w:t>포함</w:t>
      </w:r>
      <w:r>
        <w:rPr>
          <w:rFonts w:ascii="HCI Poppy" w:eastAsia="휴먼명조"/>
          <w:spacing w:val="-1"/>
          <w:sz w:val="24"/>
        </w:rPr>
        <w:t xml:space="preserve">) </w:t>
      </w:r>
      <w:r>
        <w:rPr>
          <w:rFonts w:ascii="HCI Poppy" w:eastAsia="휴먼명조"/>
          <w:spacing w:val="-1"/>
          <w:sz w:val="24"/>
        </w:rPr>
        <w:t>등</w:t>
      </w:r>
      <w:r>
        <w:rPr>
          <w:rFonts w:ascii="HCI Poppy" w:eastAsia="휴먼명조"/>
          <w:spacing w:val="-1"/>
          <w:sz w:val="24"/>
        </w:rPr>
        <w:t xml:space="preserve"> </w:t>
      </w:r>
      <w:r>
        <w:rPr>
          <w:rFonts w:ascii="HCI Poppy" w:eastAsia="휴먼명조"/>
          <w:spacing w:val="-1"/>
          <w:sz w:val="24"/>
        </w:rPr>
        <w:t>서버</w:t>
      </w:r>
      <w:r>
        <w:rPr>
          <w:rFonts w:ascii="HCI Poppy" w:eastAsia="휴먼명조"/>
          <w:spacing w:val="-1"/>
          <w:sz w:val="24"/>
        </w:rPr>
        <w:t xml:space="preserve"> </w:t>
      </w:r>
      <w:r>
        <w:rPr>
          <w:rFonts w:ascii="HCI Poppy" w:eastAsia="휴먼명조"/>
          <w:spacing w:val="-1"/>
          <w:sz w:val="24"/>
        </w:rPr>
        <w:t>자원을</w:t>
      </w:r>
      <w:r>
        <w:rPr>
          <w:rFonts w:ascii="HCI Poppy" w:eastAsia="휴먼명조"/>
          <w:spacing w:val="-1"/>
          <w:sz w:val="24"/>
        </w:rPr>
        <w:t xml:space="preserve"> </w:t>
      </w:r>
      <w:r>
        <w:rPr>
          <w:rFonts w:ascii="HCI Poppy" w:eastAsia="휴먼명조"/>
          <w:spacing w:val="-1"/>
          <w:sz w:val="24"/>
        </w:rPr>
        <w:t>말하며</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하드웨어</w:t>
      </w:r>
      <w:r>
        <w:rPr>
          <w:rFonts w:ascii="HCI Poppy" w:eastAsia="휴먼명조"/>
          <w:spacing w:val="-1"/>
          <w:sz w:val="24"/>
        </w:rPr>
        <w:t xml:space="preserve"> </w:t>
      </w:r>
      <w:r>
        <w:rPr>
          <w:rFonts w:ascii="HCI Poppy" w:eastAsia="휴먼명조"/>
          <w:spacing w:val="-1"/>
          <w:sz w:val="24"/>
        </w:rPr>
        <w:t>임대</w:t>
      </w:r>
      <w:r>
        <w:rPr>
          <w:rFonts w:ascii="HCI Poppy" w:eastAsia="휴먼명조"/>
          <w:spacing w:val="-1"/>
          <w:sz w:val="24"/>
        </w:rPr>
        <w:t xml:space="preserve"> </w:t>
      </w:r>
      <w:r>
        <w:rPr>
          <w:rFonts w:ascii="HCI Poppy" w:eastAsia="휴먼명조"/>
          <w:spacing w:val="-1"/>
          <w:sz w:val="24"/>
        </w:rPr>
        <w:t>제공</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제반</w:t>
      </w:r>
      <w:r>
        <w:rPr>
          <w:rFonts w:ascii="HCI Poppy" w:eastAsia="휴먼명조"/>
          <w:spacing w:val="-1"/>
          <w:sz w:val="24"/>
        </w:rPr>
        <w:t xml:space="preserve"> </w:t>
      </w:r>
      <w:r>
        <w:rPr>
          <w:rFonts w:ascii="HCI Poppy" w:eastAsia="휴먼명조"/>
          <w:spacing w:val="-1"/>
          <w:sz w:val="24"/>
        </w:rPr>
        <w:t>유지보수</w:t>
      </w:r>
      <w:r>
        <w:rPr>
          <w:rFonts w:ascii="HCI Poppy" w:eastAsia="휴먼명조"/>
          <w:spacing w:val="-1"/>
          <w:sz w:val="24"/>
        </w:rPr>
        <w:t xml:space="preserve">, </w:t>
      </w:r>
      <w:r>
        <w:rPr>
          <w:rFonts w:ascii="HCI Poppy" w:eastAsia="휴먼명조"/>
          <w:spacing w:val="-1"/>
          <w:sz w:val="24"/>
        </w:rPr>
        <w:t>성능개선</w:t>
      </w:r>
      <w:r>
        <w:rPr>
          <w:rFonts w:ascii="HCI Poppy" w:eastAsia="휴먼명조"/>
          <w:spacing w:val="-1"/>
          <w:sz w:val="24"/>
        </w:rPr>
        <w:t xml:space="preserve"> </w:t>
      </w:r>
      <w:r>
        <w:rPr>
          <w:rFonts w:ascii="HCI Poppy" w:eastAsia="휴먼명조"/>
          <w:spacing w:val="-1"/>
          <w:sz w:val="24"/>
        </w:rPr>
        <w:t>서비스</w:t>
      </w:r>
    </w:p>
    <w:p w14:paraId="22E5CD78"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696" w:hanging="696"/>
      </w:pPr>
      <w:r>
        <w:rPr>
          <w:rFonts w:ascii="HCI Poppy" w:eastAsia="휴먼명조"/>
          <w:spacing w:val="-1"/>
          <w:sz w:val="24"/>
        </w:rPr>
        <w:t xml:space="preserve">   2) </w:t>
      </w:r>
      <w:r>
        <w:rPr>
          <w:rFonts w:ascii="HCI Poppy" w:eastAsia="휴먼명조"/>
          <w:spacing w:val="-1"/>
          <w:sz w:val="24"/>
        </w:rPr>
        <w:t>계약기간</w:t>
      </w:r>
      <w:r>
        <w:rPr>
          <w:rFonts w:ascii="HCI Poppy" w:eastAsia="휴먼명조"/>
          <w:spacing w:val="-1"/>
          <w:sz w:val="24"/>
        </w:rPr>
        <w:t xml:space="preserve"> </w:t>
      </w:r>
      <w:r>
        <w:rPr>
          <w:rFonts w:ascii="HCI Poppy" w:eastAsia="휴먼명조"/>
          <w:spacing w:val="-1"/>
          <w:sz w:val="24"/>
        </w:rPr>
        <w:t>중</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NCC</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단독</w:t>
      </w:r>
      <w:r>
        <w:rPr>
          <w:rFonts w:ascii="HCI Poppy" w:eastAsia="휴먼명조"/>
          <w:spacing w:val="-1"/>
          <w:sz w:val="24"/>
        </w:rPr>
        <w:t xml:space="preserve"> </w:t>
      </w:r>
      <w:r>
        <w:rPr>
          <w:rFonts w:ascii="HCI Poppy" w:eastAsia="휴먼명조"/>
          <w:spacing w:val="-1"/>
          <w:sz w:val="24"/>
        </w:rPr>
        <w:t>재량에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NCC</w:t>
      </w:r>
      <w:r>
        <w:rPr>
          <w:rFonts w:ascii="HCI Poppy" w:eastAsia="휴먼명조"/>
          <w:spacing w:val="-1"/>
          <w:sz w:val="24"/>
        </w:rPr>
        <w:t>”</w:t>
      </w:r>
      <w:r>
        <w:rPr>
          <w:rFonts w:ascii="HCI Poppy" w:eastAsia="휴먼명조"/>
          <w:spacing w:val="-1"/>
          <w:sz w:val="24"/>
        </w:rPr>
        <w:t>는</w:t>
      </w:r>
      <w:r>
        <w:rPr>
          <w:rFonts w:ascii="HCI Poppy" w:eastAsia="휴먼명조"/>
          <w:spacing w:val="-1"/>
          <w:sz w:val="24"/>
        </w:rPr>
        <w:t xml:space="preserve"> </w:t>
      </w:r>
      <w:r>
        <w:rPr>
          <w:rFonts w:ascii="HCI Poppy" w:eastAsia="휴먼명조"/>
          <w:spacing w:val="-1"/>
          <w:sz w:val="24"/>
        </w:rPr>
        <w:t>하드웨어</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하드웨어</w:t>
      </w:r>
      <w:r>
        <w:rPr>
          <w:rFonts w:ascii="HCI Poppy" w:eastAsia="휴먼명조"/>
          <w:spacing w:val="-1"/>
          <w:sz w:val="24"/>
        </w:rPr>
        <w:t xml:space="preserve"> </w:t>
      </w:r>
      <w:r>
        <w:rPr>
          <w:rFonts w:ascii="HCI Poppy" w:eastAsia="휴먼명조"/>
          <w:spacing w:val="-1"/>
          <w:sz w:val="24"/>
        </w:rPr>
        <w:t>내</w:t>
      </w:r>
      <w:r>
        <w:rPr>
          <w:rFonts w:ascii="HCI Poppy" w:eastAsia="휴먼명조"/>
          <w:spacing w:val="-1"/>
          <w:sz w:val="24"/>
        </w:rPr>
        <w:t xml:space="preserve"> </w:t>
      </w:r>
      <w:r>
        <w:rPr>
          <w:rFonts w:ascii="HCI Poppy" w:eastAsia="휴먼명조"/>
          <w:spacing w:val="-1"/>
          <w:sz w:val="24"/>
        </w:rPr>
        <w:t>구성</w:t>
      </w:r>
      <w:r>
        <w:rPr>
          <w:rFonts w:ascii="HCI Poppy" w:eastAsia="휴먼명조"/>
          <w:spacing w:val="-1"/>
          <w:sz w:val="24"/>
        </w:rPr>
        <w:t xml:space="preserve"> </w:t>
      </w:r>
      <w:r>
        <w:rPr>
          <w:rFonts w:ascii="HCI Poppy" w:eastAsia="휴먼명조"/>
          <w:spacing w:val="-1"/>
          <w:sz w:val="24"/>
        </w:rPr>
        <w:t>요소를</w:t>
      </w:r>
      <w:r>
        <w:rPr>
          <w:rFonts w:ascii="HCI Poppy" w:eastAsia="휴먼명조"/>
          <w:spacing w:val="-1"/>
          <w:sz w:val="24"/>
        </w:rPr>
        <w:t xml:space="preserve"> </w:t>
      </w:r>
      <w:r>
        <w:rPr>
          <w:rFonts w:ascii="HCI Poppy" w:eastAsia="휴먼명조"/>
          <w:spacing w:val="-1"/>
          <w:sz w:val="24"/>
        </w:rPr>
        <w:t>업데이트</w:t>
      </w:r>
      <w:r>
        <w:rPr>
          <w:rFonts w:ascii="HCI Poppy" w:eastAsia="휴먼명조"/>
          <w:spacing w:val="-1"/>
          <w:sz w:val="24"/>
        </w:rPr>
        <w:t xml:space="preserve">, </w:t>
      </w:r>
      <w:r>
        <w:rPr>
          <w:rFonts w:ascii="HCI Poppy" w:eastAsia="휴먼명조"/>
          <w:spacing w:val="-1"/>
          <w:sz w:val="24"/>
        </w:rPr>
        <w:t>복구</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교체</w:t>
      </w:r>
      <w:r>
        <w:rPr>
          <w:rFonts w:ascii="HCI Poppy" w:eastAsia="휴먼명조"/>
          <w:spacing w:val="-1"/>
          <w:sz w:val="24"/>
        </w:rPr>
        <w:t xml:space="preserve"> </w:t>
      </w:r>
      <w:r>
        <w:rPr>
          <w:rFonts w:ascii="HCI Poppy" w:eastAsia="휴먼명조"/>
          <w:spacing w:val="-1"/>
          <w:sz w:val="24"/>
        </w:rPr>
        <w:t>가능</w:t>
      </w:r>
      <w:r>
        <w:rPr>
          <w:rFonts w:ascii="HCI Poppy" w:eastAsia="휴먼명조"/>
          <w:spacing w:val="-1"/>
          <w:sz w:val="24"/>
        </w:rPr>
        <w:t xml:space="preserve">. </w:t>
      </w:r>
      <w:r>
        <w:rPr>
          <w:rFonts w:ascii="HCI Poppy" w:eastAsia="휴먼명조"/>
          <w:spacing w:val="-1"/>
          <w:sz w:val="24"/>
        </w:rPr>
        <w:t>단</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GPU</w:t>
      </w:r>
      <w:r>
        <w:rPr>
          <w:rFonts w:ascii="HCI Poppy" w:eastAsia="휴먼명조"/>
          <w:spacing w:val="-1"/>
          <w:sz w:val="24"/>
        </w:rPr>
        <w:t>”</w:t>
      </w:r>
      <w:r>
        <w:rPr>
          <w:rFonts w:ascii="HCI Poppy" w:eastAsia="휴먼명조"/>
          <w:spacing w:val="-1"/>
          <w:sz w:val="24"/>
        </w:rPr>
        <w:t xml:space="preserve"> </w:t>
      </w:r>
      <w:r>
        <w:rPr>
          <w:rFonts w:ascii="HCI Poppy" w:eastAsia="휴먼명조"/>
          <w:spacing w:val="-1"/>
          <w:sz w:val="24"/>
        </w:rPr>
        <w:t>모델</w:t>
      </w:r>
      <w:r>
        <w:rPr>
          <w:rFonts w:ascii="HCI Poppy" w:eastAsia="휴먼명조"/>
          <w:spacing w:val="-1"/>
          <w:sz w:val="24"/>
        </w:rPr>
        <w:t xml:space="preserve"> </w:t>
      </w:r>
      <w:r>
        <w:rPr>
          <w:rFonts w:ascii="HCI Poppy" w:eastAsia="휴먼명조"/>
          <w:spacing w:val="-1"/>
          <w:sz w:val="24"/>
        </w:rPr>
        <w:t>변경</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w:t>
      </w:r>
      <w:r>
        <w:rPr>
          <w:rFonts w:ascii="HCI Poppy" w:eastAsia="휴먼명조"/>
          <w:spacing w:val="-1"/>
          <w:sz w:val="24"/>
        </w:rPr>
        <w:t>발주자와</w:t>
      </w:r>
      <w:r>
        <w:rPr>
          <w:rFonts w:ascii="HCI Poppy" w:eastAsia="휴먼명조"/>
          <w:spacing w:val="-1"/>
          <w:sz w:val="24"/>
        </w:rPr>
        <w:t xml:space="preserve"> </w:t>
      </w:r>
      <w:r>
        <w:rPr>
          <w:rFonts w:ascii="HCI Poppy" w:eastAsia="휴먼명조"/>
          <w:spacing w:val="-1"/>
          <w:sz w:val="24"/>
        </w:rPr>
        <w:t>서면</w:t>
      </w:r>
      <w:r>
        <w:rPr>
          <w:rFonts w:ascii="HCI Poppy" w:eastAsia="휴먼명조"/>
          <w:spacing w:val="-1"/>
          <w:sz w:val="24"/>
        </w:rPr>
        <w:t xml:space="preserve"> </w:t>
      </w:r>
      <w:r>
        <w:rPr>
          <w:rFonts w:ascii="HCI Poppy" w:eastAsia="휴먼명조"/>
          <w:spacing w:val="-1"/>
          <w:sz w:val="24"/>
        </w:rPr>
        <w:t>협의</w:t>
      </w:r>
      <w:r>
        <w:rPr>
          <w:rFonts w:ascii="HCI Poppy" w:eastAsia="휴먼명조"/>
          <w:spacing w:val="-1"/>
          <w:sz w:val="24"/>
        </w:rPr>
        <w:t xml:space="preserve"> </w:t>
      </w:r>
      <w:r>
        <w:rPr>
          <w:rFonts w:ascii="HCI Poppy" w:eastAsia="휴먼명조"/>
          <w:spacing w:val="-1"/>
          <w:sz w:val="24"/>
        </w:rPr>
        <w:t>후</w:t>
      </w:r>
      <w:r>
        <w:rPr>
          <w:rFonts w:ascii="HCI Poppy" w:eastAsia="휴먼명조"/>
          <w:spacing w:val="-1"/>
          <w:sz w:val="24"/>
        </w:rPr>
        <w:t xml:space="preserve"> </w:t>
      </w:r>
      <w:r>
        <w:rPr>
          <w:rFonts w:ascii="HCI Poppy" w:eastAsia="휴먼명조"/>
          <w:spacing w:val="-1"/>
          <w:sz w:val="24"/>
        </w:rPr>
        <w:t>교체</w:t>
      </w:r>
      <w:r>
        <w:rPr>
          <w:rFonts w:ascii="HCI Poppy" w:eastAsia="휴먼명조"/>
          <w:spacing w:val="-1"/>
          <w:sz w:val="24"/>
        </w:rPr>
        <w:t xml:space="preserve"> </w:t>
      </w:r>
      <w:r>
        <w:rPr>
          <w:rFonts w:ascii="HCI Poppy" w:eastAsia="휴먼명조"/>
          <w:spacing w:val="-1"/>
          <w:sz w:val="24"/>
        </w:rPr>
        <w:t>가능</w:t>
      </w:r>
    </w:p>
    <w:p w14:paraId="65082F5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674" w:hanging="674"/>
      </w:pPr>
      <w:r>
        <w:rPr>
          <w:rFonts w:ascii="HCI Poppy" w:eastAsia="휴먼명조"/>
          <w:spacing w:val="-1"/>
          <w:sz w:val="24"/>
        </w:rPr>
        <w:t xml:space="preserve">   3) </w:t>
      </w:r>
      <w:r>
        <w:rPr>
          <w:rFonts w:ascii="HCI Poppy" w:eastAsia="휴먼명조"/>
          <w:spacing w:val="-1"/>
          <w:sz w:val="24"/>
        </w:rPr>
        <w:t>“</w:t>
      </w:r>
      <w:r>
        <w:rPr>
          <w:rFonts w:ascii="HCI Poppy" w:eastAsia="휴먼명조"/>
          <w:spacing w:val="-1"/>
          <w:sz w:val="24"/>
        </w:rPr>
        <w:t>NCC</w:t>
      </w:r>
      <w:r>
        <w:rPr>
          <w:rFonts w:ascii="HCI Poppy" w:eastAsia="휴먼명조"/>
          <w:spacing w:val="-1"/>
          <w:sz w:val="24"/>
        </w:rPr>
        <w:t>”</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계약에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설치한</w:t>
      </w:r>
      <w:r>
        <w:rPr>
          <w:rFonts w:ascii="HCI Poppy" w:eastAsia="휴먼명조"/>
          <w:spacing w:val="-1"/>
          <w:sz w:val="24"/>
        </w:rPr>
        <w:t xml:space="preserve"> </w:t>
      </w:r>
      <w:r>
        <w:rPr>
          <w:rFonts w:ascii="HCI Poppy" w:eastAsia="휴먼명조"/>
          <w:spacing w:val="-1"/>
          <w:sz w:val="24"/>
        </w:rPr>
        <w:t>하드웨어를</w:t>
      </w:r>
      <w:r>
        <w:rPr>
          <w:rFonts w:ascii="HCI Poppy" w:eastAsia="휴먼명조"/>
          <w:spacing w:val="-1"/>
          <w:sz w:val="24"/>
        </w:rPr>
        <w:t xml:space="preserve"> </w:t>
      </w:r>
      <w:r>
        <w:rPr>
          <w:rFonts w:ascii="HCI Poppy" w:eastAsia="휴먼명조"/>
          <w:spacing w:val="-1"/>
          <w:sz w:val="24"/>
        </w:rPr>
        <w:t>사용하여</w:t>
      </w:r>
      <w:r>
        <w:rPr>
          <w:rFonts w:ascii="HCI Poppy" w:eastAsia="휴먼명조"/>
          <w:spacing w:val="-1"/>
          <w:sz w:val="24"/>
        </w:rPr>
        <w:t xml:space="preserve"> </w:t>
      </w:r>
      <w:r>
        <w:rPr>
          <w:rFonts w:ascii="HCI Poppy" w:eastAsia="휴먼명조"/>
          <w:spacing w:val="-1"/>
          <w:sz w:val="24"/>
        </w:rPr>
        <w:t>제공되는</w:t>
      </w:r>
      <w:r>
        <w:rPr>
          <w:rFonts w:ascii="HCI Poppy" w:eastAsia="휴먼명조"/>
          <w:spacing w:val="-1"/>
          <w:sz w:val="24"/>
        </w:rPr>
        <w:t xml:space="preserve"> </w:t>
      </w:r>
      <w:r>
        <w:rPr>
          <w:rFonts w:ascii="HCI Poppy" w:eastAsia="휴먼명조"/>
          <w:spacing w:val="-1"/>
          <w:sz w:val="24"/>
        </w:rPr>
        <w:t>클라우드</w:t>
      </w:r>
      <w:r>
        <w:rPr>
          <w:rFonts w:ascii="HCI Poppy" w:eastAsia="휴먼명조"/>
          <w:spacing w:val="-1"/>
          <w:sz w:val="24"/>
        </w:rPr>
        <w:t xml:space="preserve"> </w:t>
      </w:r>
      <w:r>
        <w:rPr>
          <w:rFonts w:ascii="HCI Poppy" w:eastAsia="휴먼명조"/>
          <w:spacing w:val="-1"/>
          <w:sz w:val="24"/>
        </w:rPr>
        <w:t>서비스를</w:t>
      </w:r>
      <w:r>
        <w:rPr>
          <w:rFonts w:ascii="HCI Poppy" w:eastAsia="휴먼명조"/>
          <w:spacing w:val="-1"/>
          <w:sz w:val="24"/>
        </w:rPr>
        <w:t xml:space="preserve"> </w:t>
      </w:r>
      <w:r>
        <w:rPr>
          <w:rFonts w:ascii="HCI Poppy" w:eastAsia="휴먼명조"/>
          <w:spacing w:val="-1"/>
          <w:sz w:val="24"/>
        </w:rPr>
        <w:t>말하며</w:t>
      </w:r>
      <w:r>
        <w:rPr>
          <w:rFonts w:ascii="HCI Poppy" w:eastAsia="휴먼명조"/>
          <w:spacing w:val="-1"/>
          <w:sz w:val="24"/>
        </w:rPr>
        <w:t xml:space="preserve">, </w:t>
      </w:r>
      <w:r>
        <w:rPr>
          <w:rFonts w:ascii="HCI Poppy" w:eastAsia="휴먼명조"/>
          <w:spacing w:val="-1"/>
          <w:sz w:val="24"/>
        </w:rPr>
        <w:t>발주자가</w:t>
      </w:r>
      <w:r>
        <w:rPr>
          <w:rFonts w:ascii="HCI Poppy" w:eastAsia="휴먼명조"/>
          <w:spacing w:val="-1"/>
          <w:sz w:val="24"/>
        </w:rPr>
        <w:t xml:space="preserve"> </w:t>
      </w:r>
      <w:r>
        <w:rPr>
          <w:rFonts w:ascii="HCI Poppy" w:eastAsia="휴먼명조"/>
          <w:spacing w:val="-1"/>
          <w:sz w:val="24"/>
        </w:rPr>
        <w:t>계약기간</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w:t>
      </w:r>
      <w:r>
        <w:rPr>
          <w:rFonts w:ascii="HCI Poppy" w:eastAsia="휴먼명조"/>
          <w:spacing w:val="-1"/>
          <w:sz w:val="24"/>
        </w:rPr>
        <w:t>약정된</w:t>
      </w:r>
      <w:r>
        <w:rPr>
          <w:rFonts w:ascii="HCI Poppy" w:eastAsia="휴먼명조"/>
          <w:spacing w:val="-1"/>
          <w:sz w:val="24"/>
        </w:rPr>
        <w:t xml:space="preserve"> </w:t>
      </w:r>
      <w:r>
        <w:rPr>
          <w:rFonts w:ascii="HCI Poppy" w:eastAsia="휴먼명조"/>
          <w:spacing w:val="-1"/>
          <w:sz w:val="24"/>
        </w:rPr>
        <w:t>계약금액</w:t>
      </w:r>
      <w:r>
        <w:rPr>
          <w:rFonts w:ascii="HCI Poppy" w:eastAsia="휴먼명조"/>
          <w:spacing w:val="-1"/>
          <w:sz w:val="24"/>
        </w:rPr>
        <w:t>(</w:t>
      </w:r>
      <w:r>
        <w:rPr>
          <w:rFonts w:ascii="HCI Poppy" w:eastAsia="휴먼명조"/>
          <w:spacing w:val="-1"/>
          <w:sz w:val="24"/>
        </w:rPr>
        <w:t>별첨</w:t>
      </w:r>
      <w:r>
        <w:rPr>
          <w:rFonts w:ascii="HCI Poppy" w:eastAsia="휴먼명조"/>
          <w:spacing w:val="-1"/>
          <w:sz w:val="24"/>
        </w:rPr>
        <w:t xml:space="preserve">4.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이용료</w:t>
      </w:r>
      <w:r>
        <w:rPr>
          <w:rFonts w:ascii="HCI Poppy" w:eastAsia="휴먼명조"/>
          <w:spacing w:val="-1"/>
          <w:sz w:val="24"/>
        </w:rPr>
        <w:t xml:space="preserve"> </w:t>
      </w:r>
      <w:r>
        <w:rPr>
          <w:rFonts w:ascii="HCI Poppy" w:eastAsia="휴먼명조"/>
          <w:spacing w:val="-1"/>
          <w:sz w:val="24"/>
        </w:rPr>
        <w:t>내역에</w:t>
      </w:r>
      <w:r>
        <w:rPr>
          <w:rFonts w:ascii="HCI Poppy" w:eastAsia="휴먼명조"/>
          <w:spacing w:val="-1"/>
          <w:sz w:val="24"/>
        </w:rPr>
        <w:t xml:space="preserve"> </w:t>
      </w:r>
      <w:r>
        <w:rPr>
          <w:rFonts w:ascii="HCI Poppy" w:eastAsia="휴먼명조"/>
          <w:spacing w:val="-1"/>
          <w:sz w:val="24"/>
        </w:rPr>
        <w:t>포함됨</w:t>
      </w:r>
      <w:r>
        <w:rPr>
          <w:rFonts w:ascii="HCI Poppy" w:eastAsia="휴먼명조"/>
          <w:spacing w:val="-1"/>
          <w:sz w:val="24"/>
        </w:rPr>
        <w:t>)</w:t>
      </w:r>
      <w:r>
        <w:rPr>
          <w:rFonts w:ascii="HCI Poppy" w:eastAsia="휴먼명조"/>
          <w:spacing w:val="-1"/>
          <w:sz w:val="24"/>
        </w:rPr>
        <w:t>을</w:t>
      </w:r>
      <w:r>
        <w:rPr>
          <w:rFonts w:ascii="HCI Poppy" w:eastAsia="휴먼명조"/>
          <w:spacing w:val="-1"/>
          <w:sz w:val="24"/>
        </w:rPr>
        <w:t xml:space="preserve"> </w:t>
      </w:r>
      <w:proofErr w:type="spellStart"/>
      <w:r>
        <w:rPr>
          <w:rFonts w:ascii="HCI Poppy" w:eastAsia="휴먼명조"/>
          <w:spacing w:val="-1"/>
          <w:sz w:val="24"/>
        </w:rPr>
        <w:t>월납하여</w:t>
      </w:r>
      <w:proofErr w:type="spellEnd"/>
      <w:r>
        <w:rPr>
          <w:rFonts w:ascii="HCI Poppy" w:eastAsia="휴먼명조"/>
          <w:spacing w:val="-1"/>
          <w:sz w:val="24"/>
        </w:rPr>
        <w:t xml:space="preserve"> </w:t>
      </w:r>
      <w:r>
        <w:rPr>
          <w:rFonts w:ascii="HCI Poppy" w:eastAsia="휴먼명조"/>
          <w:spacing w:val="-1"/>
          <w:sz w:val="24"/>
        </w:rPr>
        <w:t>사용</w:t>
      </w:r>
    </w:p>
    <w:p w14:paraId="060CDFAC"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eastAsia="휴먼명조"/>
          <w:spacing w:val="-1"/>
          <w:sz w:val="24"/>
        </w:rPr>
        <w:t xml:space="preserve">3. </w:t>
      </w:r>
      <w:r>
        <w:rPr>
          <w:rFonts w:ascii="HCI Poppy" w:eastAsia="휴먼명조"/>
          <w:spacing w:val="-1"/>
          <w:sz w:val="24"/>
        </w:rPr>
        <w:t>운영</w:t>
      </w:r>
      <w:r>
        <w:rPr>
          <w:rFonts w:ascii="HCI Poppy" w:eastAsia="휴먼명조"/>
          <w:spacing w:val="-1"/>
          <w:sz w:val="24"/>
        </w:rPr>
        <w:t xml:space="preserve"> </w:t>
      </w:r>
      <w:r>
        <w:rPr>
          <w:rFonts w:ascii="HCI Poppy" w:eastAsia="휴먼명조"/>
          <w:spacing w:val="-1"/>
          <w:sz w:val="24"/>
        </w:rPr>
        <w:t>지원</w:t>
      </w:r>
      <w:r>
        <w:rPr>
          <w:rFonts w:ascii="HCI Poppy" w:eastAsia="휴먼명조"/>
          <w:spacing w:val="-1"/>
          <w:sz w:val="24"/>
        </w:rPr>
        <w:t xml:space="preserve"> </w:t>
      </w:r>
      <w:r>
        <w:rPr>
          <w:rFonts w:ascii="HCI Poppy" w:eastAsia="휴먼명조"/>
          <w:spacing w:val="-1"/>
          <w:sz w:val="24"/>
        </w:rPr>
        <w:t>서비스</w:t>
      </w:r>
    </w:p>
    <w:p w14:paraId="36ED6C67"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eastAsia="휴먼명조"/>
          <w:spacing w:val="-1"/>
          <w:sz w:val="24"/>
        </w:rPr>
        <w:t xml:space="preserve">   1) </w:t>
      </w:r>
      <w:r>
        <w:rPr>
          <w:rFonts w:ascii="HCI Poppy" w:eastAsia="휴먼명조"/>
          <w:spacing w:val="-1"/>
          <w:sz w:val="24"/>
        </w:rPr>
        <w:t>언어모델</w:t>
      </w:r>
      <w:r>
        <w:rPr>
          <w:rFonts w:ascii="HCI Poppy" w:eastAsia="휴먼명조"/>
          <w:spacing w:val="-1"/>
          <w:sz w:val="24"/>
        </w:rPr>
        <w:t xml:space="preserve"> </w:t>
      </w:r>
      <w:r>
        <w:rPr>
          <w:rFonts w:ascii="HCI Poppy" w:eastAsia="휴먼명조"/>
          <w:spacing w:val="-1"/>
          <w:sz w:val="24"/>
        </w:rPr>
        <w:t>활용</w:t>
      </w:r>
      <w:r>
        <w:rPr>
          <w:rFonts w:ascii="HCI Poppy" w:eastAsia="휴먼명조"/>
          <w:spacing w:val="-1"/>
          <w:sz w:val="24"/>
        </w:rPr>
        <w:t xml:space="preserve"> API </w:t>
      </w:r>
      <w:r>
        <w:rPr>
          <w:rFonts w:ascii="HCI Poppy" w:eastAsia="휴먼명조"/>
          <w:spacing w:val="-1"/>
          <w:sz w:val="24"/>
        </w:rPr>
        <w:t>제공</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제반</w:t>
      </w:r>
      <w:r>
        <w:rPr>
          <w:rFonts w:ascii="HCI Poppy" w:eastAsia="휴먼명조"/>
          <w:spacing w:val="-1"/>
          <w:sz w:val="24"/>
        </w:rPr>
        <w:t xml:space="preserve"> </w:t>
      </w:r>
      <w:r>
        <w:rPr>
          <w:rFonts w:ascii="HCI Poppy" w:eastAsia="휴먼명조"/>
          <w:spacing w:val="-1"/>
          <w:sz w:val="24"/>
        </w:rPr>
        <w:t>유지보수</w:t>
      </w:r>
    </w:p>
    <w:p w14:paraId="4D64779F"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eastAsia="휴먼명조"/>
          <w:spacing w:val="-1"/>
          <w:sz w:val="24"/>
        </w:rPr>
        <w:t xml:space="preserve">   2) </w:t>
      </w:r>
      <w:r>
        <w:rPr>
          <w:rFonts w:ascii="HCI Poppy" w:eastAsia="휴먼명조"/>
          <w:spacing w:val="-1"/>
          <w:sz w:val="24"/>
        </w:rPr>
        <w:t>소프트웨어</w:t>
      </w:r>
      <w:r>
        <w:rPr>
          <w:rFonts w:ascii="HCI Poppy" w:eastAsia="휴먼명조"/>
          <w:spacing w:val="-1"/>
          <w:sz w:val="24"/>
        </w:rPr>
        <w:t xml:space="preserve"> </w:t>
      </w:r>
      <w:r>
        <w:rPr>
          <w:rFonts w:ascii="HCI Poppy" w:eastAsia="휴먼명조"/>
          <w:spacing w:val="-1"/>
          <w:sz w:val="24"/>
        </w:rPr>
        <w:t>성능개선</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p>
    <w:p w14:paraId="224DDE30"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eastAsia="휴먼명조"/>
          <w:spacing w:val="-1"/>
          <w:sz w:val="24"/>
        </w:rPr>
        <w:t xml:space="preserve">   3) </w:t>
      </w:r>
      <w:r>
        <w:rPr>
          <w:rFonts w:ascii="HCI Poppy" w:eastAsia="휴먼명조"/>
          <w:spacing w:val="-1"/>
          <w:sz w:val="24"/>
        </w:rPr>
        <w:t>교육</w:t>
      </w:r>
      <w:r>
        <w:rPr>
          <w:rFonts w:ascii="HCI Poppy" w:eastAsia="휴먼명조"/>
          <w:spacing w:val="-1"/>
          <w:sz w:val="24"/>
        </w:rPr>
        <w:t xml:space="preserve"> </w:t>
      </w:r>
      <w:r>
        <w:rPr>
          <w:rFonts w:ascii="HCI Poppy" w:eastAsia="휴먼명조"/>
          <w:spacing w:val="-1"/>
          <w:sz w:val="24"/>
        </w:rPr>
        <w:t>지원</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기술</w:t>
      </w:r>
      <w:r>
        <w:rPr>
          <w:rFonts w:ascii="HCI Poppy" w:eastAsia="휴먼명조"/>
          <w:spacing w:val="-1"/>
          <w:sz w:val="24"/>
        </w:rPr>
        <w:t xml:space="preserve"> </w:t>
      </w:r>
      <w:r>
        <w:rPr>
          <w:rFonts w:ascii="HCI Poppy" w:eastAsia="휴먼명조"/>
          <w:spacing w:val="-1"/>
          <w:sz w:val="24"/>
        </w:rPr>
        <w:t>가이드</w:t>
      </w:r>
      <w:r>
        <w:rPr>
          <w:rFonts w:ascii="HCI Poppy" w:eastAsia="휴먼명조"/>
          <w:spacing w:val="-1"/>
          <w:sz w:val="24"/>
        </w:rPr>
        <w:t xml:space="preserve"> </w:t>
      </w:r>
      <w:r>
        <w:rPr>
          <w:rFonts w:ascii="HCI Poppy" w:eastAsia="휴먼명조"/>
          <w:spacing w:val="-1"/>
          <w:sz w:val="24"/>
        </w:rPr>
        <w:t>포함</w:t>
      </w:r>
    </w:p>
    <w:p w14:paraId="20519F99" w14:textId="77777777" w:rsidR="004C1F03" w:rsidRDefault="004C1F03">
      <w:pPr>
        <w:tabs>
          <w:tab w:val="left" w:pos="227"/>
        </w:tabs>
        <w:wordWrap/>
        <w:snapToGrid w:val="0"/>
        <w:spacing w:line="326" w:lineRule="auto"/>
        <w:textAlignment w:val="bottom"/>
        <w:rPr>
          <w:sz w:val="26"/>
        </w:rPr>
      </w:pPr>
    </w:p>
    <w:p w14:paraId="766460FC"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pPr>
      <w:r>
        <w:rPr>
          <w:rFonts w:ascii="HCI Poppy" w:eastAsia="휴먼명조"/>
          <w:b/>
          <w:sz w:val="24"/>
        </w:rPr>
        <w:t xml:space="preserve">B. </w:t>
      </w:r>
      <w:r>
        <w:rPr>
          <w:rFonts w:ascii="HCI Poppy" w:eastAsia="휴먼명조"/>
          <w:b/>
          <w:sz w:val="24"/>
        </w:rPr>
        <w:t>각</w:t>
      </w:r>
      <w:r>
        <w:rPr>
          <w:rFonts w:ascii="HCI Poppy" w:eastAsia="휴먼명조"/>
          <w:b/>
          <w:sz w:val="24"/>
        </w:rPr>
        <w:t xml:space="preserve"> </w:t>
      </w:r>
      <w:r>
        <w:rPr>
          <w:rFonts w:ascii="HCI Poppy" w:eastAsia="휴먼명조"/>
          <w:b/>
          <w:sz w:val="24"/>
        </w:rPr>
        <w:t>서비스</w:t>
      </w:r>
      <w:r>
        <w:rPr>
          <w:rFonts w:ascii="HCI Poppy" w:eastAsia="휴먼명조"/>
          <w:b/>
          <w:sz w:val="24"/>
        </w:rPr>
        <w:t xml:space="preserve"> </w:t>
      </w:r>
      <w:r>
        <w:rPr>
          <w:rFonts w:ascii="HCI Poppy" w:eastAsia="휴먼명조"/>
          <w:b/>
          <w:sz w:val="24"/>
        </w:rPr>
        <w:t>제공</w:t>
      </w:r>
      <w:r>
        <w:rPr>
          <w:rFonts w:ascii="HCI Poppy" w:eastAsia="휴먼명조"/>
          <w:b/>
          <w:sz w:val="24"/>
        </w:rPr>
        <w:t xml:space="preserve"> </w:t>
      </w:r>
      <w:r>
        <w:rPr>
          <w:rFonts w:ascii="HCI Poppy" w:eastAsia="휴먼명조"/>
          <w:b/>
          <w:sz w:val="24"/>
        </w:rPr>
        <w:t>개시일</w:t>
      </w:r>
    </w:p>
    <w:p w14:paraId="03E98A6D"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306" w:hanging="306"/>
      </w:pPr>
      <w:r>
        <w:rPr>
          <w:rFonts w:ascii="HCI Poppy" w:eastAsia="휴먼명조"/>
          <w:spacing w:val="-1"/>
          <w:sz w:val="24"/>
        </w:rPr>
        <w:t xml:space="preserve">1. </w:t>
      </w:r>
      <w:r>
        <w:rPr>
          <w:rFonts w:ascii="HCI Poppy" w:eastAsia="휴먼명조"/>
          <w:spacing w:val="-1"/>
          <w:sz w:val="24"/>
        </w:rPr>
        <w:t>“</w:t>
      </w:r>
      <w:proofErr w:type="spellStart"/>
      <w:r>
        <w:rPr>
          <w:rFonts w:ascii="HCI Poppy" w:eastAsia="휴먼명조"/>
          <w:spacing w:val="-1"/>
          <w:sz w:val="24"/>
        </w:rPr>
        <w:t>Neurocloud</w:t>
      </w:r>
      <w:proofErr w:type="spellEnd"/>
      <w:r>
        <w:rPr>
          <w:rFonts w:ascii="HCI Poppy" w:eastAsia="휴먼명조"/>
          <w:spacing w:val="-1"/>
          <w:sz w:val="24"/>
        </w:rPr>
        <w:t xml:space="preserve"> for </w:t>
      </w:r>
      <w:proofErr w:type="spellStart"/>
      <w:r>
        <w:rPr>
          <w:rFonts w:ascii="HCI Poppy" w:eastAsia="휴먼명조"/>
          <w:spacing w:val="-1"/>
          <w:sz w:val="24"/>
        </w:rPr>
        <w:t>HyperCLOVA</w:t>
      </w:r>
      <w:proofErr w:type="spellEnd"/>
      <w:r>
        <w:rPr>
          <w:rFonts w:ascii="HCI Poppy" w:eastAsia="휴먼명조"/>
          <w:spacing w:val="-1"/>
          <w:sz w:val="24"/>
        </w:rPr>
        <w:t xml:space="preserve"> X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 xml:space="preserve"> </w:t>
      </w:r>
      <w:r>
        <w:rPr>
          <w:rFonts w:ascii="HCI Poppy" w:eastAsia="휴먼명조"/>
          <w:spacing w:val="-1"/>
          <w:sz w:val="24"/>
        </w:rPr>
        <w:t>제공</w:t>
      </w:r>
      <w:r>
        <w:rPr>
          <w:rFonts w:ascii="HCI Poppy" w:eastAsia="휴먼명조"/>
          <w:spacing w:val="-1"/>
          <w:sz w:val="24"/>
        </w:rPr>
        <w:t xml:space="preserve"> </w:t>
      </w:r>
      <w:r>
        <w:rPr>
          <w:rFonts w:ascii="HCI Poppy" w:eastAsia="휴먼명조"/>
          <w:spacing w:val="-1"/>
          <w:sz w:val="24"/>
        </w:rPr>
        <w:t>개시일은</w:t>
      </w:r>
      <w:r>
        <w:rPr>
          <w:rFonts w:ascii="HCI Poppy" w:eastAsia="휴먼명조"/>
          <w:spacing w:val="-1"/>
          <w:sz w:val="24"/>
        </w:rPr>
        <w:t xml:space="preserve"> </w:t>
      </w:r>
      <w:r>
        <w:rPr>
          <w:rFonts w:ascii="HCI Poppy" w:eastAsia="휴먼명조"/>
          <w:spacing w:val="-1"/>
          <w:sz w:val="24"/>
        </w:rPr>
        <w:t>아래</w:t>
      </w:r>
      <w:r>
        <w:rPr>
          <w:rFonts w:ascii="HCI Poppy" w:eastAsia="휴먼명조"/>
          <w:spacing w:val="-1"/>
          <w:sz w:val="24"/>
        </w:rPr>
        <w:t xml:space="preserve"> </w:t>
      </w:r>
      <w:r>
        <w:rPr>
          <w:rFonts w:ascii="HCI Poppy" w:eastAsia="휴먼명조"/>
          <w:spacing w:val="-1"/>
          <w:sz w:val="24"/>
        </w:rPr>
        <w:t>일정에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NCC</w:t>
      </w:r>
      <w:r>
        <w:rPr>
          <w:rFonts w:ascii="HCI Poppy" w:eastAsia="휴먼명조"/>
          <w:spacing w:val="-1"/>
          <w:sz w:val="24"/>
        </w:rPr>
        <w:t>”</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발주자에게</w:t>
      </w:r>
      <w:r>
        <w:rPr>
          <w:rFonts w:ascii="HCI Poppy" w:eastAsia="휴먼명조"/>
          <w:spacing w:val="-1"/>
          <w:sz w:val="24"/>
        </w:rPr>
        <w:t xml:space="preserve"> </w:t>
      </w:r>
      <w:r>
        <w:rPr>
          <w:rFonts w:ascii="HCI Poppy" w:eastAsia="휴먼명조"/>
          <w:spacing w:val="-1"/>
          <w:sz w:val="24"/>
        </w:rPr>
        <w:t>각</w:t>
      </w:r>
      <w:r>
        <w:rPr>
          <w:rFonts w:ascii="HCI Poppy" w:eastAsia="휴먼명조"/>
          <w:spacing w:val="-1"/>
          <w:sz w:val="24"/>
        </w:rPr>
        <w:t xml:space="preserve"> </w:t>
      </w:r>
      <w:r>
        <w:rPr>
          <w:rFonts w:ascii="HCI Poppy" w:eastAsia="휴먼명조"/>
          <w:spacing w:val="-1"/>
          <w:sz w:val="24"/>
        </w:rPr>
        <w:t>서비스를</w:t>
      </w:r>
      <w:r>
        <w:rPr>
          <w:rFonts w:ascii="HCI Poppy" w:eastAsia="휴먼명조"/>
          <w:spacing w:val="-1"/>
          <w:sz w:val="24"/>
        </w:rPr>
        <w:t xml:space="preserve"> </w:t>
      </w:r>
      <w:r>
        <w:rPr>
          <w:rFonts w:ascii="HCI Poppy" w:eastAsia="휴먼명조"/>
          <w:spacing w:val="-1"/>
          <w:sz w:val="24"/>
        </w:rPr>
        <w:t>활성화할</w:t>
      </w:r>
      <w:r>
        <w:rPr>
          <w:rFonts w:ascii="HCI Poppy" w:eastAsia="휴먼명조"/>
          <w:spacing w:val="-1"/>
          <w:sz w:val="24"/>
        </w:rPr>
        <w:t xml:space="preserve"> </w:t>
      </w:r>
      <w:r>
        <w:rPr>
          <w:rFonts w:ascii="HCI Poppy" w:eastAsia="휴먼명조"/>
          <w:spacing w:val="-1"/>
          <w:sz w:val="24"/>
        </w:rPr>
        <w:t>수</w:t>
      </w:r>
      <w:r>
        <w:rPr>
          <w:rFonts w:ascii="HCI Poppy" w:eastAsia="휴먼명조"/>
          <w:spacing w:val="-1"/>
          <w:sz w:val="24"/>
        </w:rPr>
        <w:t xml:space="preserve"> </w:t>
      </w:r>
      <w:r>
        <w:rPr>
          <w:rFonts w:ascii="HCI Poppy" w:eastAsia="휴먼명조"/>
          <w:spacing w:val="-1"/>
          <w:sz w:val="24"/>
        </w:rPr>
        <w:t>있는</w:t>
      </w:r>
      <w:r>
        <w:rPr>
          <w:rFonts w:ascii="HCI Poppy" w:eastAsia="휴먼명조"/>
          <w:spacing w:val="-1"/>
          <w:sz w:val="24"/>
        </w:rPr>
        <w:t xml:space="preserve"> </w:t>
      </w:r>
      <w:r>
        <w:rPr>
          <w:rFonts w:ascii="HCI Poppy" w:eastAsia="휴먼명조"/>
          <w:spacing w:val="-1"/>
          <w:sz w:val="24"/>
        </w:rPr>
        <w:t>접근권한을</w:t>
      </w:r>
      <w:r>
        <w:rPr>
          <w:rFonts w:ascii="HCI Poppy" w:eastAsia="휴먼명조"/>
          <w:spacing w:val="-1"/>
          <w:sz w:val="24"/>
        </w:rPr>
        <w:t xml:space="preserve"> </w:t>
      </w:r>
      <w:r>
        <w:rPr>
          <w:rFonts w:ascii="HCI Poppy" w:eastAsia="휴먼명조"/>
          <w:spacing w:val="-1"/>
          <w:sz w:val="24"/>
        </w:rPr>
        <w:t>부여한</w:t>
      </w:r>
      <w:r>
        <w:rPr>
          <w:rFonts w:ascii="HCI Poppy" w:eastAsia="휴먼명조"/>
          <w:spacing w:val="-1"/>
          <w:sz w:val="24"/>
        </w:rPr>
        <w:t xml:space="preserve"> </w:t>
      </w:r>
      <w:r>
        <w:rPr>
          <w:rFonts w:ascii="HCI Poppy" w:eastAsia="휴먼명조"/>
          <w:spacing w:val="-1"/>
          <w:sz w:val="24"/>
        </w:rPr>
        <w:t>날이며</w:t>
      </w:r>
      <w:r>
        <w:rPr>
          <w:rFonts w:ascii="HCI Poppy" w:eastAsia="휴먼명조"/>
          <w:spacing w:val="-1"/>
          <w:sz w:val="24"/>
        </w:rPr>
        <w:t xml:space="preserve">, </w:t>
      </w:r>
      <w:r>
        <w:rPr>
          <w:rFonts w:ascii="HCI Poppy" w:eastAsia="휴먼명조"/>
          <w:spacing w:val="-1"/>
          <w:sz w:val="24"/>
        </w:rPr>
        <w:t>각</w:t>
      </w:r>
      <w:r>
        <w:rPr>
          <w:rFonts w:ascii="HCI Poppy" w:eastAsia="휴먼명조"/>
          <w:spacing w:val="-1"/>
          <w:sz w:val="24"/>
        </w:rPr>
        <w:t xml:space="preserve"> </w:t>
      </w:r>
      <w:r>
        <w:rPr>
          <w:rFonts w:ascii="HCI Poppy" w:eastAsia="휴먼명조"/>
          <w:spacing w:val="-1"/>
          <w:sz w:val="24"/>
        </w:rPr>
        <w:t>개시일별</w:t>
      </w:r>
      <w:r>
        <w:rPr>
          <w:rFonts w:ascii="HCI Poppy" w:eastAsia="휴먼명조"/>
          <w:spacing w:val="-1"/>
          <w:sz w:val="24"/>
        </w:rPr>
        <w:t xml:space="preserve"> </w:t>
      </w:r>
      <w:r>
        <w:rPr>
          <w:rFonts w:ascii="HCI Poppy" w:eastAsia="휴먼명조"/>
          <w:spacing w:val="-1"/>
          <w:sz w:val="24"/>
        </w:rPr>
        <w:t>제공되는</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세부</w:t>
      </w:r>
      <w:r>
        <w:rPr>
          <w:rFonts w:ascii="HCI Poppy" w:eastAsia="휴먼명조"/>
          <w:spacing w:val="-1"/>
          <w:sz w:val="24"/>
        </w:rPr>
        <w:t xml:space="preserve"> </w:t>
      </w:r>
      <w:r>
        <w:rPr>
          <w:rFonts w:ascii="HCI Poppy" w:eastAsia="휴먼명조"/>
          <w:spacing w:val="-1"/>
          <w:sz w:val="24"/>
        </w:rPr>
        <w:t>기능내역은</w:t>
      </w:r>
      <w:r>
        <w:rPr>
          <w:rFonts w:ascii="HCI Poppy" w:eastAsia="휴먼명조"/>
          <w:spacing w:val="-1"/>
          <w:sz w:val="24"/>
        </w:rPr>
        <w:t xml:space="preserve"> </w:t>
      </w:r>
      <w:r>
        <w:rPr>
          <w:rFonts w:ascii="HCI Poppy" w:eastAsia="휴먼명조"/>
          <w:spacing w:val="-1"/>
          <w:sz w:val="24"/>
        </w:rPr>
        <w:t>별첨</w:t>
      </w:r>
      <w:r>
        <w:rPr>
          <w:rFonts w:ascii="HCI Poppy" w:eastAsia="휴먼명조"/>
          <w:spacing w:val="-1"/>
          <w:sz w:val="24"/>
        </w:rPr>
        <w:t>2.</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w:t>
      </w:r>
      <w:proofErr w:type="spellStart"/>
      <w:r>
        <w:rPr>
          <w:rFonts w:ascii="HCI Poppy" w:eastAsia="휴먼명조"/>
          <w:spacing w:val="-1"/>
          <w:sz w:val="24"/>
        </w:rPr>
        <w:t>Neurocloud</w:t>
      </w:r>
      <w:proofErr w:type="spellEnd"/>
      <w:r>
        <w:rPr>
          <w:rFonts w:ascii="HCI Poppy" w:eastAsia="휴먼명조"/>
          <w:spacing w:val="-1"/>
          <w:sz w:val="24"/>
        </w:rPr>
        <w:t xml:space="preserve"> for </w:t>
      </w:r>
      <w:proofErr w:type="spellStart"/>
      <w:r>
        <w:rPr>
          <w:rFonts w:ascii="HCI Poppy" w:eastAsia="휴먼명조"/>
          <w:spacing w:val="-1"/>
          <w:sz w:val="24"/>
        </w:rPr>
        <w:t>HyperCLOVA</w:t>
      </w:r>
      <w:proofErr w:type="spellEnd"/>
      <w:r>
        <w:rPr>
          <w:rFonts w:ascii="HCI Poppy" w:eastAsia="휴먼명조"/>
          <w:spacing w:val="-1"/>
          <w:sz w:val="24"/>
        </w:rPr>
        <w:t xml:space="preserve"> X </w:t>
      </w:r>
      <w:r>
        <w:rPr>
          <w:rFonts w:ascii="HCI Poppy" w:eastAsia="휴먼명조"/>
          <w:spacing w:val="-1"/>
          <w:sz w:val="24"/>
        </w:rPr>
        <w:t>기능</w:t>
      </w:r>
      <w:r>
        <w:rPr>
          <w:rFonts w:ascii="HCI Poppy" w:eastAsia="휴먼명조"/>
          <w:spacing w:val="-1"/>
          <w:sz w:val="24"/>
        </w:rPr>
        <w:t xml:space="preserve"> </w:t>
      </w:r>
      <w:r>
        <w:rPr>
          <w:rFonts w:ascii="HCI Poppy" w:eastAsia="휴먼명조"/>
          <w:spacing w:val="-1"/>
          <w:sz w:val="24"/>
        </w:rPr>
        <w:t>리스트</w:t>
      </w:r>
      <w:r>
        <w:rPr>
          <w:rFonts w:ascii="HCI Poppy" w:eastAsia="휴먼명조"/>
          <w:spacing w:val="-1"/>
          <w:sz w:val="24"/>
        </w:rPr>
        <w:t>”</w:t>
      </w:r>
      <w:proofErr w:type="spellStart"/>
      <w:r>
        <w:rPr>
          <w:rFonts w:ascii="HCI Poppy" w:eastAsia="휴먼명조"/>
          <w:spacing w:val="-1"/>
          <w:sz w:val="24"/>
        </w:rPr>
        <w:t>를</w:t>
      </w:r>
      <w:proofErr w:type="spellEnd"/>
      <w:r>
        <w:rPr>
          <w:rFonts w:ascii="HCI Poppy" w:eastAsia="휴먼명조"/>
          <w:spacing w:val="-1"/>
          <w:sz w:val="24"/>
        </w:rPr>
        <w:t xml:space="preserve"> </w:t>
      </w:r>
      <w:r>
        <w:rPr>
          <w:rFonts w:ascii="HCI Poppy" w:eastAsia="휴먼명조"/>
          <w:spacing w:val="-1"/>
          <w:sz w:val="24"/>
        </w:rPr>
        <w:t>기준으로</w:t>
      </w:r>
      <w:r>
        <w:rPr>
          <w:rFonts w:ascii="HCI Poppy" w:eastAsia="휴먼명조"/>
          <w:spacing w:val="-1"/>
          <w:sz w:val="24"/>
        </w:rPr>
        <w:t xml:space="preserve"> </w:t>
      </w:r>
      <w:r>
        <w:rPr>
          <w:rFonts w:ascii="HCI Poppy" w:eastAsia="휴먼명조"/>
          <w:spacing w:val="-1"/>
          <w:sz w:val="24"/>
        </w:rPr>
        <w:t>한다</w:t>
      </w:r>
      <w:r>
        <w:rPr>
          <w:rFonts w:ascii="HCI Poppy" w:eastAsia="휴먼명조"/>
          <w:spacing w:val="-1"/>
          <w:sz w:val="24"/>
        </w:rPr>
        <w:t>.</w:t>
      </w:r>
    </w:p>
    <w:p w14:paraId="31703A36" w14:textId="4F8F2C55"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674" w:hanging="674"/>
      </w:pPr>
      <w:r>
        <w:rPr>
          <w:rFonts w:ascii="HCI Poppy"/>
          <w:spacing w:val="-1"/>
          <w:sz w:val="24"/>
        </w:rPr>
        <w:t xml:space="preserve">   (</w:t>
      </w:r>
      <w:proofErr w:type="spellStart"/>
      <w:r>
        <w:rPr>
          <w:rFonts w:ascii="HCI Poppy"/>
          <w:spacing w:val="-1"/>
          <w:sz w:val="24"/>
        </w:rPr>
        <w:t>i</w:t>
      </w:r>
      <w:proofErr w:type="spellEnd"/>
      <w:r>
        <w:rPr>
          <w:rFonts w:ascii="HCI Poppy"/>
          <w:spacing w:val="-1"/>
          <w:sz w:val="24"/>
        </w:rPr>
        <w:t xml:space="preserve">) </w:t>
      </w:r>
      <w:proofErr w:type="spellStart"/>
      <w:r>
        <w:rPr>
          <w:rFonts w:ascii="HCI Poppy" w:eastAsia="휴먼명조"/>
          <w:spacing w:val="-4"/>
          <w:sz w:val="24"/>
        </w:rPr>
        <w:t>HyperCLOVA</w:t>
      </w:r>
      <w:proofErr w:type="spellEnd"/>
      <w:r>
        <w:rPr>
          <w:rFonts w:ascii="HCI Poppy" w:eastAsia="휴먼명조"/>
          <w:spacing w:val="-4"/>
          <w:sz w:val="24"/>
        </w:rPr>
        <w:t xml:space="preserve"> X </w:t>
      </w:r>
      <w:r>
        <w:rPr>
          <w:rFonts w:ascii="HCI Poppy" w:eastAsia="휴먼명조"/>
          <w:spacing w:val="-4"/>
          <w:sz w:val="24"/>
        </w:rPr>
        <w:t>모델</w:t>
      </w:r>
      <w:r>
        <w:rPr>
          <w:rFonts w:ascii="HCI Poppy" w:eastAsia="휴먼명조"/>
          <w:spacing w:val="-4"/>
          <w:sz w:val="24"/>
        </w:rPr>
        <w:t>, CLOVA Studio 1</w:t>
      </w:r>
      <w:r>
        <w:rPr>
          <w:rFonts w:ascii="HCI Poppy" w:eastAsia="휴먼명조"/>
          <w:spacing w:val="-4"/>
          <w:sz w:val="24"/>
        </w:rPr>
        <w:t>차</w:t>
      </w:r>
      <w:r>
        <w:rPr>
          <w:rFonts w:ascii="HCI Poppy" w:eastAsia="휴먼명조"/>
          <w:spacing w:val="-4"/>
          <w:sz w:val="24"/>
        </w:rPr>
        <w:t xml:space="preserve"> </w:t>
      </w:r>
      <w:r>
        <w:rPr>
          <w:rFonts w:ascii="HCI Poppy" w:eastAsia="휴먼명조"/>
          <w:spacing w:val="-4"/>
          <w:sz w:val="24"/>
        </w:rPr>
        <w:t>기능</w:t>
      </w:r>
      <w:r>
        <w:rPr>
          <w:rFonts w:ascii="HCI Poppy" w:eastAsia="휴먼명조"/>
          <w:spacing w:val="-4"/>
          <w:sz w:val="24"/>
        </w:rPr>
        <w:t xml:space="preserve"> </w:t>
      </w:r>
      <w:r>
        <w:rPr>
          <w:rFonts w:ascii="HCI Poppy" w:eastAsia="휴먼명조"/>
          <w:spacing w:val="-4"/>
          <w:sz w:val="24"/>
        </w:rPr>
        <w:t>리스트</w:t>
      </w:r>
      <w:r>
        <w:rPr>
          <w:rFonts w:ascii="HCI Poppy" w:eastAsia="휴먼명조"/>
          <w:spacing w:val="-4"/>
          <w:sz w:val="24"/>
        </w:rPr>
        <w:t xml:space="preserve"> : </w:t>
      </w:r>
      <w:ins w:id="352" w:author="이수용" w:date="2024-12-13T14:02:00Z">
        <w:r w:rsidR="00DB5EFC">
          <w:rPr>
            <w:rFonts w:ascii="HCI Poppy" w:eastAsia="휴먼명조" w:hint="eastAsia"/>
            <w:spacing w:val="-4"/>
            <w:sz w:val="24"/>
          </w:rPr>
          <w:t>서비스</w:t>
        </w:r>
        <w:r w:rsidR="00DB5EFC">
          <w:rPr>
            <w:rFonts w:ascii="HCI Poppy" w:eastAsia="휴먼명조" w:hint="eastAsia"/>
            <w:spacing w:val="-4"/>
            <w:sz w:val="24"/>
          </w:rPr>
          <w:t xml:space="preserve"> </w:t>
        </w:r>
      </w:ins>
      <w:ins w:id="353" w:author="이수용" w:date="2024-12-13T13:23:00Z">
        <w:r w:rsidR="00080029">
          <w:rPr>
            <w:rFonts w:ascii="HCI Poppy" w:eastAsia="휴먼명조" w:hint="eastAsia"/>
            <w:spacing w:val="-4"/>
            <w:sz w:val="24"/>
          </w:rPr>
          <w:t>제공</w:t>
        </w:r>
        <w:r w:rsidR="00080029">
          <w:rPr>
            <w:rFonts w:ascii="HCI Poppy" w:eastAsia="휴먼명조" w:hint="eastAsia"/>
            <w:spacing w:val="-4"/>
            <w:sz w:val="24"/>
          </w:rPr>
          <w:t xml:space="preserve"> </w:t>
        </w:r>
        <w:r w:rsidR="00080029">
          <w:rPr>
            <w:rFonts w:ascii="HCI Poppy" w:eastAsia="휴먼명조" w:hint="eastAsia"/>
            <w:spacing w:val="-4"/>
            <w:sz w:val="24"/>
          </w:rPr>
          <w:t>개시일</w:t>
        </w:r>
      </w:ins>
      <w:del w:id="354" w:author="이수용" w:date="2024-12-13T13:23:00Z">
        <w:r w:rsidDel="00080029">
          <w:rPr>
            <w:rFonts w:ascii="HCI Poppy" w:eastAsia="휴먼명조"/>
            <w:spacing w:val="-4"/>
            <w:sz w:val="24"/>
          </w:rPr>
          <w:delText>준공일</w:delText>
        </w:r>
      </w:del>
    </w:p>
    <w:p w14:paraId="3975EF73" w14:textId="0139C4C3"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674" w:hanging="674"/>
      </w:pPr>
      <w:r>
        <w:rPr>
          <w:rFonts w:ascii="HCI Poppy" w:eastAsia="휴먼명조"/>
          <w:spacing w:val="-1"/>
          <w:sz w:val="24"/>
        </w:rPr>
        <w:t xml:space="preserve">   (ii) CLOVA Studio 2</w:t>
      </w:r>
      <w:r>
        <w:rPr>
          <w:rFonts w:ascii="HCI Poppy" w:eastAsia="휴먼명조"/>
          <w:spacing w:val="-1"/>
          <w:sz w:val="24"/>
        </w:rPr>
        <w:t>차</w:t>
      </w:r>
      <w:r>
        <w:rPr>
          <w:rFonts w:ascii="HCI Poppy" w:eastAsia="휴먼명조"/>
          <w:spacing w:val="-1"/>
          <w:sz w:val="24"/>
        </w:rPr>
        <w:t xml:space="preserve"> </w:t>
      </w:r>
      <w:r>
        <w:rPr>
          <w:rFonts w:ascii="HCI Poppy" w:eastAsia="휴먼명조"/>
          <w:spacing w:val="-1"/>
          <w:sz w:val="24"/>
        </w:rPr>
        <w:t>기능</w:t>
      </w:r>
      <w:r>
        <w:rPr>
          <w:rFonts w:ascii="HCI Poppy" w:eastAsia="휴먼명조"/>
          <w:spacing w:val="-1"/>
          <w:sz w:val="24"/>
        </w:rPr>
        <w:t xml:space="preserve"> </w:t>
      </w:r>
      <w:r>
        <w:rPr>
          <w:rFonts w:ascii="HCI Poppy" w:eastAsia="휴먼명조"/>
          <w:spacing w:val="-1"/>
          <w:sz w:val="24"/>
        </w:rPr>
        <w:t>리스트</w:t>
      </w:r>
      <w:r>
        <w:rPr>
          <w:rFonts w:ascii="HCI Poppy" w:eastAsia="휴먼명조"/>
          <w:spacing w:val="-1"/>
          <w:sz w:val="24"/>
        </w:rPr>
        <w:t xml:space="preserve"> : </w:t>
      </w:r>
      <w:r w:rsidRPr="00DB5EFC">
        <w:rPr>
          <w:rFonts w:ascii="HCI Poppy" w:eastAsia="휴먼명조"/>
          <w:spacing w:val="-1"/>
          <w:sz w:val="24"/>
          <w:highlight w:val="yellow"/>
          <w:rPrChange w:id="355" w:author="이수용" w:date="2024-12-13T14:02:00Z">
            <w:rPr>
              <w:rFonts w:ascii="HCI Poppy" w:eastAsia="휴먼명조"/>
              <w:spacing w:val="-1"/>
              <w:sz w:val="24"/>
            </w:rPr>
          </w:rPrChange>
        </w:rPr>
        <w:t>2025</w:t>
      </w:r>
      <w:r w:rsidRPr="00DB5EFC">
        <w:rPr>
          <w:rFonts w:ascii="HCI Poppy" w:eastAsia="휴먼명조"/>
          <w:spacing w:val="-1"/>
          <w:sz w:val="24"/>
          <w:highlight w:val="yellow"/>
          <w:rPrChange w:id="356" w:author="이수용" w:date="2024-12-13T14:02:00Z">
            <w:rPr>
              <w:rFonts w:ascii="HCI Poppy" w:eastAsia="휴먼명조"/>
              <w:spacing w:val="-1"/>
              <w:sz w:val="24"/>
            </w:rPr>
          </w:rPrChange>
        </w:rPr>
        <w:t>년</w:t>
      </w:r>
      <w:r w:rsidRPr="00DB5EFC">
        <w:rPr>
          <w:rFonts w:ascii="HCI Poppy" w:eastAsia="휴먼명조"/>
          <w:spacing w:val="-1"/>
          <w:sz w:val="24"/>
          <w:highlight w:val="yellow"/>
          <w:rPrChange w:id="357" w:author="이수용" w:date="2024-12-13T14:02:00Z">
            <w:rPr>
              <w:rFonts w:ascii="HCI Poppy" w:eastAsia="휴먼명조"/>
              <w:spacing w:val="-1"/>
              <w:sz w:val="24"/>
            </w:rPr>
          </w:rPrChange>
        </w:rPr>
        <w:t xml:space="preserve"> </w:t>
      </w:r>
      <w:del w:id="358" w:author="이수용" w:date="2024-12-13T14:02:00Z">
        <w:r w:rsidRPr="00DB5EFC" w:rsidDel="00DB5EFC">
          <w:rPr>
            <w:rFonts w:ascii="HCI Poppy" w:eastAsia="휴먼명조"/>
            <w:spacing w:val="-1"/>
            <w:sz w:val="24"/>
            <w:highlight w:val="yellow"/>
            <w:rPrChange w:id="359" w:author="이수용" w:date="2024-12-13T14:02:00Z">
              <w:rPr>
                <w:rFonts w:ascii="HCI Poppy" w:eastAsia="휴먼명조"/>
                <w:spacing w:val="-1"/>
                <w:sz w:val="24"/>
              </w:rPr>
            </w:rPrChange>
          </w:rPr>
          <w:delText>6</w:delText>
        </w:r>
      </w:del>
      <w:ins w:id="360" w:author="이수용" w:date="2024-12-13T14:02:00Z">
        <w:r w:rsidR="00DB5EFC" w:rsidRPr="00DB5EFC">
          <w:rPr>
            <w:rFonts w:ascii="HCI Poppy" w:eastAsia="휴먼명조"/>
            <w:spacing w:val="-1"/>
            <w:sz w:val="24"/>
            <w:highlight w:val="yellow"/>
            <w:rPrChange w:id="361" w:author="이수용" w:date="2024-12-13T14:02:00Z">
              <w:rPr>
                <w:rFonts w:ascii="HCI Poppy" w:eastAsia="휴먼명조"/>
                <w:spacing w:val="-1"/>
                <w:sz w:val="24"/>
              </w:rPr>
            </w:rPrChange>
          </w:rPr>
          <w:t>( )</w:t>
        </w:r>
      </w:ins>
      <w:r w:rsidRPr="00DB5EFC">
        <w:rPr>
          <w:rFonts w:ascii="HCI Poppy" w:eastAsia="휴먼명조"/>
          <w:spacing w:val="-1"/>
          <w:sz w:val="24"/>
          <w:highlight w:val="yellow"/>
          <w:rPrChange w:id="362" w:author="이수용" w:date="2024-12-13T14:02:00Z">
            <w:rPr>
              <w:rFonts w:ascii="HCI Poppy" w:eastAsia="휴먼명조"/>
              <w:spacing w:val="-1"/>
              <w:sz w:val="24"/>
            </w:rPr>
          </w:rPrChange>
        </w:rPr>
        <w:t>월</w:t>
      </w:r>
      <w:r w:rsidRPr="00DB5EFC">
        <w:rPr>
          <w:rFonts w:ascii="HCI Poppy" w:eastAsia="휴먼명조"/>
          <w:spacing w:val="-1"/>
          <w:sz w:val="24"/>
          <w:highlight w:val="yellow"/>
          <w:rPrChange w:id="363" w:author="이수용" w:date="2024-12-13T14:02:00Z">
            <w:rPr>
              <w:rFonts w:ascii="HCI Poppy" w:eastAsia="휴먼명조"/>
              <w:spacing w:val="-1"/>
              <w:sz w:val="24"/>
            </w:rPr>
          </w:rPrChange>
        </w:rPr>
        <w:t xml:space="preserve"> </w:t>
      </w:r>
      <w:del w:id="364" w:author="이수용" w:date="2024-12-13T14:02:00Z">
        <w:r w:rsidRPr="00DB5EFC" w:rsidDel="00DB5EFC">
          <w:rPr>
            <w:rFonts w:ascii="HCI Poppy" w:eastAsia="휴먼명조"/>
            <w:spacing w:val="-1"/>
            <w:sz w:val="24"/>
            <w:highlight w:val="yellow"/>
            <w:rPrChange w:id="365" w:author="이수용" w:date="2024-12-13T14:02:00Z">
              <w:rPr>
                <w:rFonts w:ascii="HCI Poppy" w:eastAsia="휴먼명조"/>
                <w:spacing w:val="-1"/>
                <w:sz w:val="24"/>
              </w:rPr>
            </w:rPrChange>
          </w:rPr>
          <w:delText>30</w:delText>
        </w:r>
      </w:del>
      <w:ins w:id="366" w:author="이수용" w:date="2024-12-13T14:02:00Z">
        <w:r w:rsidR="00DB5EFC" w:rsidRPr="00DB5EFC">
          <w:rPr>
            <w:rFonts w:ascii="HCI Poppy" w:eastAsia="휴먼명조"/>
            <w:spacing w:val="-1"/>
            <w:sz w:val="24"/>
            <w:highlight w:val="yellow"/>
            <w:rPrChange w:id="367" w:author="이수용" w:date="2024-12-13T14:02:00Z">
              <w:rPr>
                <w:rFonts w:ascii="HCI Poppy" w:eastAsia="휴먼명조"/>
                <w:spacing w:val="-1"/>
                <w:sz w:val="24"/>
              </w:rPr>
            </w:rPrChange>
          </w:rPr>
          <w:t>( )</w:t>
        </w:r>
      </w:ins>
      <w:r w:rsidRPr="00DB5EFC">
        <w:rPr>
          <w:rFonts w:ascii="HCI Poppy" w:eastAsia="휴먼명조"/>
          <w:spacing w:val="-1"/>
          <w:sz w:val="24"/>
          <w:highlight w:val="yellow"/>
          <w:rPrChange w:id="368" w:author="이수용" w:date="2024-12-13T14:02:00Z">
            <w:rPr>
              <w:rFonts w:ascii="HCI Poppy" w:eastAsia="휴먼명조"/>
              <w:spacing w:val="-1"/>
              <w:sz w:val="24"/>
            </w:rPr>
          </w:rPrChange>
        </w:rPr>
        <w:t>일</w:t>
      </w:r>
    </w:p>
    <w:p w14:paraId="7C6FF3B4" w14:textId="77777777" w:rsidR="004C1F03" w:rsidRDefault="005F7388">
      <w:pPr>
        <w:pStyle w:val="a3"/>
      </w:pPr>
      <w:r>
        <w:br w:type="page"/>
      </w:r>
    </w:p>
    <w:p w14:paraId="6DE533ED" w14:textId="77777777" w:rsidR="004C1F03" w:rsidRDefault="005F7388">
      <w:pPr>
        <w:pStyle w:val="a3"/>
      </w:pPr>
      <w:r>
        <w:rPr>
          <w:rFonts w:ascii="HCI Poppy" w:eastAsia="휴먼명조"/>
          <w:b/>
          <w:sz w:val="28"/>
        </w:rPr>
        <w:lastRenderedPageBreak/>
        <w:t xml:space="preserve">[ </w:t>
      </w:r>
      <w:r>
        <w:rPr>
          <w:rFonts w:ascii="HCI Poppy" w:eastAsia="휴먼명조"/>
          <w:b/>
          <w:sz w:val="28"/>
        </w:rPr>
        <w:t>별첨</w:t>
      </w:r>
      <w:r>
        <w:rPr>
          <w:rFonts w:ascii="HCI Poppy" w:eastAsia="휴먼명조"/>
          <w:b/>
          <w:sz w:val="28"/>
        </w:rPr>
        <w:t xml:space="preserve"> 2 ]</w:t>
      </w:r>
    </w:p>
    <w:p w14:paraId="0D060EE6" w14:textId="77777777" w:rsidR="004C1F03" w:rsidRDefault="004C1F03">
      <w:pPr>
        <w:pStyle w:val="a3"/>
        <w:rPr>
          <w:rFonts w:ascii="HCI Poppy" w:eastAsia="휴먼명조"/>
          <w:b/>
          <w:sz w:val="28"/>
        </w:rPr>
      </w:pPr>
    </w:p>
    <w:p w14:paraId="3C765483" w14:textId="77777777" w:rsidR="004C1F03" w:rsidRDefault="005F7388">
      <w:pPr>
        <w:pStyle w:val="ProductList-SectionHeading"/>
        <w:widowControl w:val="0"/>
        <w:pBdr>
          <w:top w:val="none" w:sz="2" w:space="0" w:color="000000"/>
          <w:left w:val="none" w:sz="2" w:space="0" w:color="000000"/>
          <w:bottom w:val="none" w:sz="2" w:space="0" w:color="000000"/>
          <w:right w:val="none" w:sz="2" w:space="0" w:color="000000"/>
        </w:pBd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720" w:lineRule="auto"/>
        <w:jc w:val="center"/>
      </w:pPr>
      <w:proofErr w:type="spellStart"/>
      <w:r>
        <w:rPr>
          <w:rFonts w:ascii="HCI Poppy" w:eastAsia="휴먼명조"/>
          <w:sz w:val="32"/>
        </w:rPr>
        <w:t>Neurocloud</w:t>
      </w:r>
      <w:proofErr w:type="spellEnd"/>
      <w:r>
        <w:rPr>
          <w:rFonts w:ascii="HCI Poppy" w:eastAsia="휴먼명조"/>
          <w:sz w:val="32"/>
        </w:rPr>
        <w:t xml:space="preserve"> for </w:t>
      </w:r>
      <w:proofErr w:type="spellStart"/>
      <w:r>
        <w:rPr>
          <w:rFonts w:ascii="HCI Poppy" w:eastAsia="휴먼명조"/>
          <w:sz w:val="32"/>
        </w:rPr>
        <w:t>HyperCLOVA</w:t>
      </w:r>
      <w:proofErr w:type="spellEnd"/>
      <w:r>
        <w:rPr>
          <w:rFonts w:ascii="HCI Poppy" w:eastAsia="휴먼명조"/>
          <w:sz w:val="32"/>
        </w:rPr>
        <w:t xml:space="preserve"> X </w:t>
      </w:r>
      <w:r>
        <w:rPr>
          <w:rFonts w:ascii="HCI Poppy" w:eastAsia="휴먼명조"/>
          <w:sz w:val="32"/>
        </w:rPr>
        <w:t>기능</w:t>
      </w:r>
      <w:r>
        <w:rPr>
          <w:rFonts w:ascii="HCI Poppy" w:eastAsia="휴먼명조"/>
          <w:sz w:val="32"/>
        </w:rPr>
        <w:t xml:space="preserve"> </w:t>
      </w:r>
      <w:r>
        <w:rPr>
          <w:rFonts w:ascii="HCI Poppy" w:eastAsia="휴먼명조"/>
          <w:sz w:val="32"/>
        </w:rPr>
        <w:t>리스트</w:t>
      </w:r>
    </w:p>
    <w:p w14:paraId="2294FFF5" w14:textId="76BF80E0" w:rsidR="004C1F03" w:rsidRDefault="005F7388">
      <w:pPr>
        <w:pStyle w:val="ProductList-Body"/>
        <w:widowControl w:val="0"/>
      </w:pPr>
      <w:del w:id="369" w:author="이수용" w:date="2024-12-13T14:05:00Z">
        <w:r w:rsidDel="00DB5EFC">
          <w:rPr>
            <w:noProof/>
          </w:rPr>
          <w:drawing>
            <wp:anchor distT="0" distB="0" distL="0" distR="0" simplePos="0" relativeHeight="34" behindDoc="0" locked="0" layoutInCell="1" allowOverlap="1" wp14:anchorId="3B41A480" wp14:editId="79823697">
              <wp:simplePos x="0" y="0"/>
              <wp:positionH relativeFrom="column">
                <wp:posOffset>0</wp:posOffset>
              </wp:positionH>
              <wp:positionV relativeFrom="paragraph">
                <wp:posOffset>0</wp:posOffset>
              </wp:positionV>
              <wp:extent cx="6480175" cy="3825875"/>
              <wp:effectExtent l="0" t="0" r="0" b="0"/>
              <wp:wrapTopAndBottom/>
              <wp:docPr id="1" name="그림 %d 1"/>
              <wp:cNvGraphicFramePr/>
              <a:graphic xmlns:a="http://schemas.openxmlformats.org/drawingml/2006/main">
                <a:graphicData uri="http://schemas.openxmlformats.org/drawingml/2006/picture">
                  <pic:pic xmlns:pic="http://schemas.openxmlformats.org/drawingml/2006/picture">
                    <pic:nvPicPr>
                      <pic:cNvPr id="0" name="C:\Users\USER\AppData\Local\Temp\Hnc\BinData\EMB000003cc21c8.bmp"/>
                      <pic:cNvPicPr/>
                    </pic:nvPicPr>
                    <pic:blipFill>
                      <a:blip r:embed="rId8"/>
                      <a:stretch>
                        <a:fillRect/>
                      </a:stretch>
                    </pic:blipFill>
                    <pic:spPr>
                      <a:xfrm>
                        <a:off x="0" y="0"/>
                        <a:ext cx="6480175" cy="3825875"/>
                      </a:xfrm>
                      <a:prstGeom prst="rect">
                        <a:avLst/>
                      </a:prstGeom>
                      <a:effectLst/>
                    </pic:spPr>
                  </pic:pic>
                </a:graphicData>
              </a:graphic>
            </wp:anchor>
          </w:drawing>
        </w:r>
      </w:del>
      <w:ins w:id="370" w:author="이수용" w:date="2024-12-13T15:20:00Z">
        <w:r w:rsidR="00554B86">
          <w:rPr>
            <w:noProof/>
          </w:rPr>
          <w:drawing>
            <wp:inline distT="0" distB="0" distL="0" distR="0" wp14:anchorId="2BC01926" wp14:editId="33F40F5C">
              <wp:extent cx="6480175" cy="3023870"/>
              <wp:effectExtent l="0" t="0" r="0" b="0"/>
              <wp:docPr id="4" name="그림 4" descr="텍스트, 번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번호, 스크린샷, 폰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6480175" cy="3023870"/>
                      </a:xfrm>
                      <a:prstGeom prst="rect">
                        <a:avLst/>
                      </a:prstGeom>
                    </pic:spPr>
                  </pic:pic>
                </a:graphicData>
              </a:graphic>
            </wp:inline>
          </w:drawing>
        </w:r>
      </w:ins>
    </w:p>
    <w:p w14:paraId="492C0FBA" w14:textId="77777777" w:rsidR="004C1F03" w:rsidRDefault="005F7388">
      <w:pPr>
        <w:pStyle w:val="a3"/>
      </w:pPr>
      <w:r>
        <w:br w:type="page"/>
      </w:r>
    </w:p>
    <w:p w14:paraId="3A64357A" w14:textId="77777777" w:rsidR="004C1F03" w:rsidRDefault="005F7388">
      <w:pPr>
        <w:pStyle w:val="a3"/>
      </w:pPr>
      <w:r>
        <w:rPr>
          <w:rFonts w:ascii="HCI Poppy" w:eastAsia="휴먼명조"/>
          <w:b/>
          <w:sz w:val="28"/>
        </w:rPr>
        <w:lastRenderedPageBreak/>
        <w:t xml:space="preserve">[ </w:t>
      </w:r>
      <w:r>
        <w:rPr>
          <w:rFonts w:ascii="HCI Poppy" w:eastAsia="휴먼명조"/>
          <w:b/>
          <w:sz w:val="28"/>
        </w:rPr>
        <w:t>별첨</w:t>
      </w:r>
      <w:r>
        <w:rPr>
          <w:rFonts w:ascii="HCI Poppy" w:eastAsia="휴먼명조"/>
          <w:b/>
          <w:sz w:val="28"/>
        </w:rPr>
        <w:t xml:space="preserve"> 3 ]</w:t>
      </w:r>
    </w:p>
    <w:tbl>
      <w:tblPr>
        <w:tblOverlap w:val="never"/>
        <w:tblW w:w="9469"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469"/>
      </w:tblGrid>
      <w:tr w:rsidR="004C1F03" w14:paraId="71E3FD15" w14:textId="77777777">
        <w:trPr>
          <w:trHeight w:val="310"/>
        </w:trPr>
        <w:tc>
          <w:tcPr>
            <w:tcW w:w="9469" w:type="dxa"/>
            <w:tcBorders>
              <w:top w:val="none" w:sz="3" w:space="0" w:color="000000"/>
              <w:left w:val="none" w:sz="3" w:space="0" w:color="000000"/>
              <w:bottom w:val="none" w:sz="3" w:space="0" w:color="000000"/>
              <w:right w:val="none" w:sz="3" w:space="0" w:color="000000"/>
            </w:tcBorders>
            <w:shd w:val="clear" w:color="auto" w:fill="C0C0C0"/>
            <w:vAlign w:val="center"/>
          </w:tcPr>
          <w:p w14:paraId="31645A2B" w14:textId="77777777" w:rsidR="004C1F03" w:rsidRDefault="004C1F03">
            <w:pPr>
              <w:pStyle w:val="a3"/>
              <w:ind w:left="66"/>
              <w:rPr>
                <w:rFonts w:ascii="바탕" w:eastAsia="바탕"/>
                <w:sz w:val="14"/>
              </w:rPr>
            </w:pPr>
          </w:p>
        </w:tc>
      </w:tr>
    </w:tbl>
    <w:p w14:paraId="52710A2F" w14:textId="77777777" w:rsidR="004C1F03" w:rsidRDefault="004C1F03">
      <w:pPr>
        <w:pStyle w:val="a3"/>
        <w:wordWrap/>
        <w:spacing w:line="288" w:lineRule="auto"/>
        <w:jc w:val="center"/>
      </w:pPr>
    </w:p>
    <w:p w14:paraId="55A09B25" w14:textId="354B6529" w:rsidR="004C1F03" w:rsidRDefault="00DB5EFC">
      <w:pPr>
        <w:pStyle w:val="a3"/>
        <w:wordWrap/>
        <w:spacing w:line="432" w:lineRule="auto"/>
        <w:jc w:val="center"/>
      </w:pPr>
      <w:ins w:id="371" w:author="이수용" w:date="2024-12-13T14:05:00Z">
        <w:r>
          <w:rPr>
            <w:rFonts w:eastAsia="HY헤드라인M" w:hint="eastAsia"/>
            <w:spacing w:val="-32"/>
            <w:sz w:val="40"/>
          </w:rPr>
          <w:t>한국은행</w:t>
        </w:r>
      </w:ins>
      <w:del w:id="372" w:author="이수용" w:date="2024-12-13T14:05:00Z">
        <w:r w:rsidDel="00DB5EFC">
          <w:rPr>
            <w:rFonts w:eastAsia="HY헤드라인M"/>
            <w:spacing w:val="-32"/>
            <w:sz w:val="40"/>
          </w:rPr>
          <w:delText>한수원</w:delText>
        </w:r>
      </w:del>
      <w:r>
        <w:rPr>
          <w:rFonts w:ascii="HY헤드라인M" w:eastAsia="HY헤드라인M"/>
          <w:spacing w:val="-32"/>
          <w:sz w:val="40"/>
        </w:rPr>
        <w:t>形 생성형 AI 구축 사업</w:t>
      </w:r>
    </w:p>
    <w:p w14:paraId="0D6CADC4" w14:textId="77777777" w:rsidR="004C1F03" w:rsidRDefault="005F7388">
      <w:pPr>
        <w:pStyle w:val="a3"/>
        <w:wordWrap/>
        <w:spacing w:line="240" w:lineRule="auto"/>
        <w:jc w:val="center"/>
      </w:pPr>
      <w:r>
        <w:rPr>
          <w:rFonts w:ascii="HY헤드라인M" w:eastAsia="HY헤드라인M"/>
          <w:b/>
          <w:sz w:val="60"/>
        </w:rPr>
        <w:t>서비스 수준 협약서</w:t>
      </w:r>
      <w:r>
        <w:rPr>
          <w:rFonts w:ascii="HY헤드라인M"/>
          <w:b/>
          <w:spacing w:val="30"/>
          <w:sz w:val="60"/>
        </w:rPr>
        <w:t>(SLA)</w:t>
      </w:r>
    </w:p>
    <w:tbl>
      <w:tblPr>
        <w:tblOverlap w:val="never"/>
        <w:tblW w:w="9526"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526"/>
      </w:tblGrid>
      <w:tr w:rsidR="004C1F03" w14:paraId="111144EC" w14:textId="77777777">
        <w:trPr>
          <w:trHeight w:val="310"/>
        </w:trPr>
        <w:tc>
          <w:tcPr>
            <w:tcW w:w="9526" w:type="dxa"/>
            <w:tcBorders>
              <w:top w:val="none" w:sz="3" w:space="0" w:color="000000"/>
              <w:left w:val="none" w:sz="3" w:space="0" w:color="000000"/>
              <w:bottom w:val="none" w:sz="3" w:space="0" w:color="000000"/>
              <w:right w:val="none" w:sz="3" w:space="0" w:color="000000"/>
            </w:tcBorders>
            <w:shd w:val="clear" w:color="auto" w:fill="C0C0C0"/>
            <w:vAlign w:val="center"/>
          </w:tcPr>
          <w:p w14:paraId="1D52EB15" w14:textId="77777777" w:rsidR="004C1F03" w:rsidRDefault="004C1F03">
            <w:pPr>
              <w:pStyle w:val="a3"/>
              <w:rPr>
                <w:rFonts w:ascii="바탕" w:eastAsia="바탕"/>
                <w:sz w:val="14"/>
              </w:rPr>
            </w:pPr>
          </w:p>
        </w:tc>
      </w:tr>
    </w:tbl>
    <w:p w14:paraId="5E8DBF5D" w14:textId="77777777" w:rsidR="004C1F03" w:rsidRDefault="004C1F03">
      <w:pPr>
        <w:pStyle w:val="a3"/>
        <w:spacing w:line="240" w:lineRule="auto"/>
        <w:jc w:val="center"/>
      </w:pPr>
    </w:p>
    <w:p w14:paraId="7EF3445F" w14:textId="77777777" w:rsidR="004C1F03" w:rsidRDefault="004C1F03">
      <w:pPr>
        <w:pStyle w:val="a3"/>
        <w:spacing w:line="480" w:lineRule="auto"/>
      </w:pPr>
    </w:p>
    <w:p w14:paraId="5592FECD" w14:textId="77777777" w:rsidR="004C1F03" w:rsidRDefault="004C1F03">
      <w:pPr>
        <w:pStyle w:val="a3"/>
        <w:jc w:val="center"/>
      </w:pPr>
    </w:p>
    <w:p w14:paraId="0345D5EB" w14:textId="77777777" w:rsidR="004C1F03" w:rsidRDefault="004C1F03">
      <w:pPr>
        <w:pStyle w:val="a3"/>
        <w:jc w:val="center"/>
        <w:rPr>
          <w:b/>
          <w:sz w:val="48"/>
        </w:rPr>
      </w:pPr>
    </w:p>
    <w:p w14:paraId="292C4AE0" w14:textId="77777777" w:rsidR="004C1F03" w:rsidRDefault="004C1F03">
      <w:pPr>
        <w:pStyle w:val="a3"/>
        <w:spacing w:line="312" w:lineRule="auto"/>
        <w:jc w:val="center"/>
        <w:rPr>
          <w:b/>
          <w:sz w:val="48"/>
        </w:rPr>
      </w:pPr>
    </w:p>
    <w:p w14:paraId="23413731" w14:textId="77777777" w:rsidR="004C1F03" w:rsidRDefault="004C1F03">
      <w:pPr>
        <w:pStyle w:val="a3"/>
        <w:spacing w:line="312" w:lineRule="auto"/>
        <w:jc w:val="center"/>
        <w:rPr>
          <w:b/>
          <w:sz w:val="48"/>
        </w:rPr>
      </w:pPr>
    </w:p>
    <w:p w14:paraId="17EF05AE" w14:textId="77777777" w:rsidR="004C1F03" w:rsidRDefault="004C1F03">
      <w:pPr>
        <w:pStyle w:val="a3"/>
        <w:spacing w:line="312" w:lineRule="auto"/>
        <w:jc w:val="center"/>
        <w:rPr>
          <w:b/>
          <w:sz w:val="48"/>
        </w:rPr>
      </w:pPr>
    </w:p>
    <w:p w14:paraId="47B9A480" w14:textId="77777777" w:rsidR="004C1F03" w:rsidRDefault="004C1F03">
      <w:pPr>
        <w:pStyle w:val="a3"/>
        <w:wordWrap/>
        <w:jc w:val="center"/>
        <w:rPr>
          <w:rFonts w:ascii="HY견고딕" w:eastAsia="HY견고딕"/>
          <w:spacing w:val="-24"/>
          <w:w w:val="90"/>
          <w:sz w:val="48"/>
        </w:rPr>
      </w:pPr>
    </w:p>
    <w:p w14:paraId="37E8967F" w14:textId="77777777" w:rsidR="004C1F03" w:rsidRDefault="004C1F03">
      <w:pPr>
        <w:pStyle w:val="a3"/>
        <w:wordWrap/>
        <w:jc w:val="center"/>
        <w:rPr>
          <w:rFonts w:ascii="HY견고딕" w:eastAsia="HY견고딕"/>
          <w:spacing w:val="-24"/>
          <w:sz w:val="48"/>
        </w:rPr>
      </w:pPr>
    </w:p>
    <w:p w14:paraId="70E2515D" w14:textId="77777777" w:rsidR="004C1F03" w:rsidRDefault="004C1F03">
      <w:pPr>
        <w:pStyle w:val="a3"/>
        <w:wordWrap/>
        <w:jc w:val="center"/>
        <w:rPr>
          <w:rFonts w:ascii="HY견고딕" w:eastAsia="HY견고딕"/>
          <w:spacing w:val="-24"/>
          <w:sz w:val="48"/>
        </w:rPr>
      </w:pPr>
    </w:p>
    <w:p w14:paraId="355844B6" w14:textId="77777777" w:rsidR="004C1F03" w:rsidRDefault="004C1F03">
      <w:pPr>
        <w:pStyle w:val="a3"/>
        <w:wordWrap/>
        <w:jc w:val="center"/>
        <w:rPr>
          <w:rFonts w:ascii="HY견고딕" w:eastAsia="HY견고딕"/>
          <w:spacing w:val="-24"/>
          <w:sz w:val="48"/>
        </w:rPr>
      </w:pPr>
    </w:p>
    <w:p w14:paraId="1650D190" w14:textId="31D0C3AC" w:rsidR="004C1F03" w:rsidRDefault="005F7388">
      <w:pPr>
        <w:pStyle w:val="a3"/>
        <w:wordWrap/>
        <w:jc w:val="center"/>
      </w:pPr>
      <w:del w:id="373" w:author="이수용" w:date="2024-12-13T14:06:00Z">
        <w:r w:rsidDel="00DB5EFC">
          <w:rPr>
            <w:noProof/>
          </w:rPr>
          <w:drawing>
            <wp:inline distT="0" distB="0" distL="0" distR="0" wp14:anchorId="0C37AD90" wp14:editId="6785EF02">
              <wp:extent cx="2199640" cy="313182"/>
              <wp:effectExtent l="0" t="0" r="0" b="0"/>
              <wp:docPr id="2" name="그림 %d 2"/>
              <wp:cNvGraphicFramePr/>
              <a:graphic xmlns:a="http://schemas.openxmlformats.org/drawingml/2006/main">
                <a:graphicData uri="http://schemas.openxmlformats.org/drawingml/2006/picture">
                  <pic:pic xmlns:pic="http://schemas.openxmlformats.org/drawingml/2006/picture">
                    <pic:nvPicPr>
                      <pic:cNvPr id="0" name="C:\Users\USER\AppData\Local\Temp\Hnc\BinData\EMB000003cc21c9.png"/>
                      <pic:cNvPicPr/>
                    </pic:nvPicPr>
                    <pic:blipFill>
                      <a:blip r:embed="rId10"/>
                      <a:stretch>
                        <a:fillRect/>
                      </a:stretch>
                    </pic:blipFill>
                    <pic:spPr>
                      <a:xfrm>
                        <a:off x="0" y="0"/>
                        <a:ext cx="2199640" cy="313182"/>
                      </a:xfrm>
                      <a:prstGeom prst="rect">
                        <a:avLst/>
                      </a:prstGeom>
                      <a:effectLst/>
                    </pic:spPr>
                  </pic:pic>
                </a:graphicData>
              </a:graphic>
            </wp:inline>
          </w:drawing>
        </w:r>
      </w:del>
    </w:p>
    <w:p w14:paraId="358433D1" w14:textId="77777777" w:rsidR="004C1F03" w:rsidRDefault="004C1F03">
      <w:pPr>
        <w:pStyle w:val="a3"/>
        <w:wordWrap/>
        <w:jc w:val="center"/>
      </w:pPr>
    </w:p>
    <w:p w14:paraId="2BC49CBD" w14:textId="77777777" w:rsidR="004C1F03" w:rsidRDefault="004C1F03">
      <w:pPr>
        <w:pStyle w:val="a3"/>
        <w:wordWrap/>
        <w:jc w:val="center"/>
        <w:rPr>
          <w:rFonts w:ascii="HY견고딕" w:eastAsia="HY견고딕"/>
          <w:spacing w:val="-24"/>
          <w:sz w:val="48"/>
        </w:rPr>
      </w:pPr>
    </w:p>
    <w:p w14:paraId="30BDC0E6" w14:textId="6E00C8FA" w:rsidR="004C1F03" w:rsidDel="00F14216" w:rsidRDefault="004C1F03">
      <w:pPr>
        <w:pStyle w:val="a3"/>
        <w:wordWrap/>
        <w:jc w:val="center"/>
        <w:rPr>
          <w:del w:id="374" w:author="이수용" w:date="2025-01-07T14:03:00Z"/>
          <w:rFonts w:ascii="HY견고딕" w:eastAsia="HY견고딕"/>
          <w:spacing w:val="-24"/>
          <w:sz w:val="48"/>
        </w:rPr>
      </w:pPr>
    </w:p>
    <w:p w14:paraId="7A9E00E8" w14:textId="31A323CD" w:rsidR="004C1F03" w:rsidDel="00F14216" w:rsidRDefault="004C1F03">
      <w:pPr>
        <w:pStyle w:val="a3"/>
        <w:wordWrap/>
        <w:jc w:val="center"/>
        <w:rPr>
          <w:del w:id="375" w:author="이수용" w:date="2025-01-07T14:03:00Z"/>
        </w:rPr>
      </w:pPr>
    </w:p>
    <w:p w14:paraId="1A95BDD1" w14:textId="3D6F240A" w:rsidR="004C1F03" w:rsidDel="00F14216" w:rsidRDefault="005F7388">
      <w:pPr>
        <w:pStyle w:val="a3"/>
        <w:rPr>
          <w:del w:id="376" w:author="이수용" w:date="2025-01-07T14:03:00Z"/>
        </w:rPr>
      </w:pPr>
      <w:del w:id="377" w:author="이수용" w:date="2025-01-07T14:03:00Z">
        <w:r w:rsidDel="00F14216">
          <w:br w:type="page"/>
        </w:r>
      </w:del>
    </w:p>
    <w:p w14:paraId="7D9FC660" w14:textId="77777777" w:rsidR="004C1F03" w:rsidRDefault="005F7388">
      <w:pPr>
        <w:pStyle w:val="a3"/>
        <w:pPrChange w:id="378" w:author="이수용" w:date="2025-01-07T14:03:00Z">
          <w:pPr>
            <w:pStyle w:val="a3"/>
            <w:wordWrap/>
            <w:jc w:val="center"/>
          </w:pPr>
        </w:pPrChange>
      </w:pPr>
      <w:r>
        <w:rPr>
          <w:rFonts w:ascii="굴림" w:eastAsia="굴림"/>
          <w:b/>
          <w:sz w:val="24"/>
        </w:rPr>
        <w:t>&lt; 개정 이력 &gt;</w:t>
      </w:r>
    </w:p>
    <w:tbl>
      <w:tblPr>
        <w:tblOverlap w:val="never"/>
        <w:tblW w:w="895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112"/>
        <w:gridCol w:w="1282"/>
        <w:gridCol w:w="4112"/>
        <w:gridCol w:w="1226"/>
        <w:gridCol w:w="1226"/>
      </w:tblGrid>
      <w:tr w:rsidR="004C1F03" w14:paraId="481FF0AC" w14:textId="77777777">
        <w:trPr>
          <w:trHeight w:val="641"/>
        </w:trPr>
        <w:tc>
          <w:tcPr>
            <w:tcW w:w="1112" w:type="dxa"/>
            <w:tcBorders>
              <w:top w:val="single" w:sz="3" w:space="0" w:color="000000"/>
              <w:left w:val="single" w:sz="3" w:space="0" w:color="000000"/>
              <w:bottom w:val="single" w:sz="3" w:space="0" w:color="000000"/>
              <w:right w:val="single" w:sz="3" w:space="0" w:color="000000"/>
            </w:tcBorders>
            <w:vAlign w:val="center"/>
          </w:tcPr>
          <w:p w14:paraId="758A4DB4" w14:textId="77777777" w:rsidR="004C1F03" w:rsidRDefault="005F7388">
            <w:pPr>
              <w:pStyle w:val="a3"/>
              <w:wordWrap/>
              <w:jc w:val="center"/>
            </w:pPr>
            <w:r>
              <w:rPr>
                <w:rFonts w:eastAsia="굴림"/>
                <w:b/>
                <w:sz w:val="22"/>
              </w:rPr>
              <w:t>개정번호</w:t>
            </w:r>
          </w:p>
        </w:tc>
        <w:tc>
          <w:tcPr>
            <w:tcW w:w="1282" w:type="dxa"/>
            <w:tcBorders>
              <w:top w:val="single" w:sz="3" w:space="0" w:color="000000"/>
              <w:left w:val="single" w:sz="3" w:space="0" w:color="000000"/>
              <w:bottom w:val="single" w:sz="3" w:space="0" w:color="000000"/>
              <w:right w:val="single" w:sz="3" w:space="0" w:color="000000"/>
            </w:tcBorders>
            <w:vAlign w:val="center"/>
          </w:tcPr>
          <w:p w14:paraId="55D3E3E8" w14:textId="77777777" w:rsidR="004C1F03" w:rsidRDefault="005F7388">
            <w:pPr>
              <w:pStyle w:val="a3"/>
              <w:wordWrap/>
              <w:jc w:val="center"/>
            </w:pPr>
            <w:r>
              <w:rPr>
                <w:rFonts w:eastAsia="굴림"/>
                <w:b/>
                <w:sz w:val="22"/>
              </w:rPr>
              <w:t>조항번호</w:t>
            </w:r>
          </w:p>
        </w:tc>
        <w:tc>
          <w:tcPr>
            <w:tcW w:w="4112" w:type="dxa"/>
            <w:tcBorders>
              <w:top w:val="single" w:sz="3" w:space="0" w:color="000000"/>
              <w:left w:val="single" w:sz="3" w:space="0" w:color="000000"/>
              <w:bottom w:val="single" w:sz="3" w:space="0" w:color="000000"/>
              <w:right w:val="single" w:sz="3" w:space="0" w:color="000000"/>
            </w:tcBorders>
            <w:vAlign w:val="center"/>
          </w:tcPr>
          <w:p w14:paraId="3CDB1C50" w14:textId="77777777" w:rsidR="004C1F03" w:rsidRDefault="005F7388">
            <w:pPr>
              <w:pStyle w:val="a3"/>
              <w:wordWrap/>
              <w:jc w:val="center"/>
            </w:pPr>
            <w:r>
              <w:rPr>
                <w:rFonts w:eastAsia="굴림"/>
                <w:b/>
                <w:sz w:val="22"/>
              </w:rPr>
              <w:t>개정내용요약</w:t>
            </w:r>
          </w:p>
        </w:tc>
        <w:tc>
          <w:tcPr>
            <w:tcW w:w="1226" w:type="dxa"/>
            <w:tcBorders>
              <w:top w:val="single" w:sz="3" w:space="0" w:color="000000"/>
              <w:left w:val="single" w:sz="3" w:space="0" w:color="000000"/>
              <w:bottom w:val="single" w:sz="3" w:space="0" w:color="000000"/>
              <w:right w:val="single" w:sz="3" w:space="0" w:color="000000"/>
            </w:tcBorders>
            <w:vAlign w:val="center"/>
          </w:tcPr>
          <w:p w14:paraId="3CDA0B85" w14:textId="77777777" w:rsidR="004C1F03" w:rsidRDefault="005F7388">
            <w:pPr>
              <w:pStyle w:val="a3"/>
              <w:wordWrap/>
              <w:jc w:val="center"/>
            </w:pPr>
            <w:r>
              <w:rPr>
                <w:rFonts w:eastAsia="굴림"/>
                <w:b/>
                <w:sz w:val="22"/>
              </w:rPr>
              <w:t>개정일자</w:t>
            </w:r>
          </w:p>
        </w:tc>
        <w:tc>
          <w:tcPr>
            <w:tcW w:w="1226" w:type="dxa"/>
            <w:tcBorders>
              <w:top w:val="single" w:sz="3" w:space="0" w:color="000000"/>
              <w:left w:val="single" w:sz="3" w:space="0" w:color="000000"/>
              <w:bottom w:val="single" w:sz="3" w:space="0" w:color="000000"/>
              <w:right w:val="single" w:sz="3" w:space="0" w:color="000000"/>
            </w:tcBorders>
            <w:vAlign w:val="center"/>
          </w:tcPr>
          <w:p w14:paraId="13F8BAB8" w14:textId="77777777" w:rsidR="004C1F03" w:rsidRDefault="005F7388">
            <w:pPr>
              <w:pStyle w:val="a3"/>
              <w:wordWrap/>
              <w:jc w:val="center"/>
            </w:pPr>
            <w:r>
              <w:rPr>
                <w:rFonts w:eastAsia="굴림"/>
                <w:b/>
                <w:sz w:val="22"/>
              </w:rPr>
              <w:t>담당부서</w:t>
            </w:r>
          </w:p>
        </w:tc>
      </w:tr>
      <w:tr w:rsidR="004C1F03" w14:paraId="00ED0438"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0C60C96F" w14:textId="77777777" w:rsidR="004C1F03" w:rsidRDefault="005F7388">
            <w:pPr>
              <w:pStyle w:val="a3"/>
              <w:wordWrap/>
              <w:jc w:val="center"/>
            </w:pPr>
            <w:r>
              <w:rPr>
                <w:rFonts w:ascii="굴림"/>
                <w:sz w:val="22"/>
              </w:rPr>
              <w:t>1.0</w:t>
            </w:r>
          </w:p>
        </w:tc>
        <w:tc>
          <w:tcPr>
            <w:tcW w:w="1282" w:type="dxa"/>
            <w:tcBorders>
              <w:top w:val="single" w:sz="3" w:space="0" w:color="000000"/>
              <w:left w:val="single" w:sz="3" w:space="0" w:color="000000"/>
              <w:bottom w:val="single" w:sz="3" w:space="0" w:color="000000"/>
              <w:right w:val="single" w:sz="3" w:space="0" w:color="000000"/>
            </w:tcBorders>
            <w:vAlign w:val="center"/>
          </w:tcPr>
          <w:p w14:paraId="781C5DB8"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73445719" w14:textId="77777777" w:rsidR="004C1F03" w:rsidRDefault="005F7388">
            <w:pPr>
              <w:pStyle w:val="a3"/>
              <w:wordWrap/>
              <w:jc w:val="center"/>
            </w:pPr>
            <w:r>
              <w:rPr>
                <w:rFonts w:eastAsia="굴림"/>
                <w:sz w:val="22"/>
              </w:rPr>
              <w:t>제정</w:t>
            </w:r>
          </w:p>
        </w:tc>
        <w:tc>
          <w:tcPr>
            <w:tcW w:w="1226" w:type="dxa"/>
            <w:tcBorders>
              <w:top w:val="single" w:sz="3" w:space="0" w:color="000000"/>
              <w:left w:val="single" w:sz="3" w:space="0" w:color="000000"/>
              <w:bottom w:val="single" w:sz="3" w:space="0" w:color="000000"/>
              <w:right w:val="single" w:sz="3" w:space="0" w:color="000000"/>
            </w:tcBorders>
            <w:vAlign w:val="center"/>
          </w:tcPr>
          <w:p w14:paraId="1FCE52A5" w14:textId="7723EAE6" w:rsidR="004C1F03" w:rsidRDefault="005F7388">
            <w:pPr>
              <w:pStyle w:val="a3"/>
              <w:wordWrap/>
              <w:jc w:val="center"/>
            </w:pPr>
            <w:r>
              <w:rPr>
                <w:rFonts w:ascii="굴림"/>
                <w:sz w:val="22"/>
              </w:rPr>
              <w:t>2</w:t>
            </w:r>
            <w:ins w:id="379" w:author="이수용" w:date="2024-12-13T14:07:00Z">
              <w:r w:rsidR="00DB5EFC">
                <w:rPr>
                  <w:rFonts w:ascii="굴림"/>
                  <w:sz w:val="22"/>
                </w:rPr>
                <w:t>5</w:t>
              </w:r>
            </w:ins>
            <w:del w:id="380" w:author="이수용" w:date="2024-12-13T14:07:00Z">
              <w:r w:rsidDel="00DB5EFC">
                <w:rPr>
                  <w:rFonts w:ascii="굴림"/>
                  <w:sz w:val="22"/>
                </w:rPr>
                <w:delText>4</w:delText>
              </w:r>
            </w:del>
            <w:r>
              <w:rPr>
                <w:rFonts w:ascii="굴림"/>
                <w:sz w:val="22"/>
              </w:rPr>
              <w:t xml:space="preserve">. </w:t>
            </w:r>
            <w:ins w:id="381" w:author="이수용" w:date="2024-12-13T14:07:00Z">
              <w:r w:rsidR="00DB5EFC">
                <w:rPr>
                  <w:rFonts w:ascii="굴림"/>
                  <w:sz w:val="22"/>
                </w:rPr>
                <w:t>01</w:t>
              </w:r>
            </w:ins>
            <w:del w:id="382" w:author="이수용" w:date="2024-12-13T14:07:00Z">
              <w:r w:rsidDel="00DB5EFC">
                <w:rPr>
                  <w:rFonts w:ascii="굴림"/>
                  <w:sz w:val="22"/>
                </w:rPr>
                <w:delText>10</w:delText>
              </w:r>
            </w:del>
          </w:p>
        </w:tc>
        <w:tc>
          <w:tcPr>
            <w:tcW w:w="1226" w:type="dxa"/>
            <w:tcBorders>
              <w:top w:val="single" w:sz="3" w:space="0" w:color="000000"/>
              <w:left w:val="single" w:sz="3" w:space="0" w:color="000000"/>
              <w:bottom w:val="single" w:sz="3" w:space="0" w:color="000000"/>
              <w:right w:val="single" w:sz="3" w:space="0" w:color="000000"/>
            </w:tcBorders>
            <w:vAlign w:val="center"/>
          </w:tcPr>
          <w:p w14:paraId="4793335F" w14:textId="77777777" w:rsidR="00DB5EFC" w:rsidRDefault="005F7388">
            <w:pPr>
              <w:pStyle w:val="a3"/>
              <w:wordWrap/>
              <w:jc w:val="center"/>
              <w:rPr>
                <w:ins w:id="383" w:author="이수용" w:date="2024-12-13T14:07:00Z"/>
                <w:rFonts w:ascii="굴림" w:eastAsia="굴림"/>
                <w:sz w:val="22"/>
              </w:rPr>
            </w:pPr>
            <w:del w:id="384" w:author="이수용" w:date="2024-12-13T14:07:00Z">
              <w:r w:rsidDel="00DB5EFC">
                <w:rPr>
                  <w:rFonts w:ascii="굴림" w:eastAsia="굴림" w:hint="eastAsia"/>
                  <w:sz w:val="22"/>
                </w:rPr>
                <w:delText>IT기획부</w:delText>
              </w:r>
            </w:del>
            <w:ins w:id="385" w:author="이수용" w:date="2024-12-13T14:07:00Z">
              <w:r w:rsidR="00DB5EFC">
                <w:rPr>
                  <w:rFonts w:ascii="굴림" w:eastAsia="굴림" w:hint="eastAsia"/>
                  <w:sz w:val="22"/>
                </w:rPr>
                <w:t>디지털</w:t>
              </w:r>
            </w:ins>
          </w:p>
          <w:p w14:paraId="49454175" w14:textId="15A3CA43" w:rsidR="004C1F03" w:rsidRDefault="00DB5EFC">
            <w:pPr>
              <w:pStyle w:val="a3"/>
              <w:wordWrap/>
              <w:jc w:val="center"/>
            </w:pPr>
            <w:proofErr w:type="spellStart"/>
            <w:ins w:id="386" w:author="이수용" w:date="2024-12-13T14:07:00Z">
              <w:r>
                <w:rPr>
                  <w:rFonts w:ascii="굴림" w:eastAsia="굴림" w:hint="eastAsia"/>
                  <w:sz w:val="22"/>
                </w:rPr>
                <w:t>혁신실</w:t>
              </w:r>
            </w:ins>
            <w:proofErr w:type="spellEnd"/>
          </w:p>
        </w:tc>
      </w:tr>
      <w:tr w:rsidR="004C1F03" w14:paraId="4CD18DF3"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1FC77C3D"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42F5E3DD"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6E3360FF"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441D18B6"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B49E48C" w14:textId="77777777" w:rsidR="004C1F03" w:rsidRDefault="004C1F03">
            <w:pPr>
              <w:pStyle w:val="a3"/>
              <w:wordWrap/>
              <w:jc w:val="center"/>
              <w:rPr>
                <w:rFonts w:ascii="굴림" w:eastAsia="굴림"/>
                <w:sz w:val="22"/>
              </w:rPr>
            </w:pPr>
          </w:p>
        </w:tc>
      </w:tr>
      <w:tr w:rsidR="004C1F03" w14:paraId="2A72BA54"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1E3F7ADF"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04597D74"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782E86B5"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BF2B71B"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19674946" w14:textId="77777777" w:rsidR="004C1F03" w:rsidRDefault="004C1F03">
            <w:pPr>
              <w:pStyle w:val="a3"/>
              <w:wordWrap/>
              <w:jc w:val="center"/>
              <w:rPr>
                <w:rFonts w:ascii="굴림" w:eastAsia="굴림"/>
                <w:sz w:val="22"/>
              </w:rPr>
            </w:pPr>
          </w:p>
        </w:tc>
      </w:tr>
      <w:tr w:rsidR="004C1F03" w14:paraId="44239504"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0E62EF54"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04840F95"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59568518"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673CCBDF"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2662845" w14:textId="77777777" w:rsidR="004C1F03" w:rsidRDefault="004C1F03">
            <w:pPr>
              <w:pStyle w:val="a3"/>
              <w:wordWrap/>
              <w:jc w:val="center"/>
              <w:rPr>
                <w:rFonts w:ascii="굴림" w:eastAsia="굴림"/>
                <w:sz w:val="22"/>
              </w:rPr>
            </w:pPr>
          </w:p>
        </w:tc>
      </w:tr>
      <w:tr w:rsidR="004C1F03" w14:paraId="7E410CEA"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24188BE7"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5CBBE167"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2EC30702"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0AF0A25C"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4C91539A" w14:textId="77777777" w:rsidR="004C1F03" w:rsidRDefault="004C1F03">
            <w:pPr>
              <w:pStyle w:val="a3"/>
              <w:wordWrap/>
              <w:jc w:val="center"/>
              <w:rPr>
                <w:rFonts w:ascii="굴림" w:eastAsia="굴림"/>
                <w:sz w:val="22"/>
              </w:rPr>
            </w:pPr>
          </w:p>
        </w:tc>
      </w:tr>
      <w:tr w:rsidR="004C1F03" w14:paraId="649C672C"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20996246"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375BD53F"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5910A61B"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6EC139F0"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05D8AE1E" w14:textId="77777777" w:rsidR="004C1F03" w:rsidRDefault="004C1F03">
            <w:pPr>
              <w:pStyle w:val="a3"/>
              <w:wordWrap/>
              <w:jc w:val="center"/>
              <w:rPr>
                <w:rFonts w:ascii="굴림" w:eastAsia="굴림"/>
                <w:sz w:val="22"/>
              </w:rPr>
            </w:pPr>
          </w:p>
        </w:tc>
      </w:tr>
      <w:tr w:rsidR="004C1F03" w14:paraId="1C7B3727"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5F2EFE9D"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28EAC200"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5121423B"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03F6AF2C"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9AAE761" w14:textId="77777777" w:rsidR="004C1F03" w:rsidRDefault="004C1F03">
            <w:pPr>
              <w:pStyle w:val="a3"/>
              <w:wordWrap/>
              <w:jc w:val="center"/>
              <w:rPr>
                <w:rFonts w:ascii="굴림" w:eastAsia="굴림"/>
                <w:sz w:val="22"/>
              </w:rPr>
            </w:pPr>
          </w:p>
        </w:tc>
      </w:tr>
      <w:tr w:rsidR="004C1F03" w14:paraId="04E438F0"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3DFF8E83"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100B0C0A"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12D983F3"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3DA7AA1D"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6435F426" w14:textId="77777777" w:rsidR="004C1F03" w:rsidRDefault="004C1F03">
            <w:pPr>
              <w:pStyle w:val="a3"/>
              <w:wordWrap/>
              <w:jc w:val="center"/>
              <w:rPr>
                <w:rFonts w:ascii="굴림" w:eastAsia="굴림"/>
                <w:sz w:val="22"/>
              </w:rPr>
            </w:pPr>
          </w:p>
        </w:tc>
      </w:tr>
      <w:tr w:rsidR="004C1F03" w14:paraId="6797D282"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42690E94"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536110DE"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4DD0EAF7"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62D2E929"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5047A528" w14:textId="77777777" w:rsidR="004C1F03" w:rsidRDefault="004C1F03">
            <w:pPr>
              <w:pStyle w:val="a3"/>
              <w:wordWrap/>
              <w:jc w:val="center"/>
              <w:rPr>
                <w:rFonts w:ascii="굴림" w:eastAsia="굴림"/>
                <w:sz w:val="22"/>
              </w:rPr>
            </w:pPr>
          </w:p>
        </w:tc>
      </w:tr>
      <w:tr w:rsidR="004C1F03" w14:paraId="1784553D"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4673C368"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621C421F"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71219B31"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314B9146"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3B11089D" w14:textId="77777777" w:rsidR="004C1F03" w:rsidRDefault="004C1F03">
            <w:pPr>
              <w:pStyle w:val="a3"/>
              <w:wordWrap/>
              <w:jc w:val="center"/>
              <w:rPr>
                <w:rFonts w:ascii="굴림" w:eastAsia="굴림"/>
                <w:sz w:val="22"/>
              </w:rPr>
            </w:pPr>
          </w:p>
        </w:tc>
      </w:tr>
      <w:tr w:rsidR="004C1F03" w14:paraId="23B3FF9C"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4AC6D5B5"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490164B5"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5581596E"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5E50BD75"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5A810BF1" w14:textId="77777777" w:rsidR="004C1F03" w:rsidRDefault="004C1F03">
            <w:pPr>
              <w:pStyle w:val="a3"/>
              <w:wordWrap/>
              <w:jc w:val="center"/>
              <w:rPr>
                <w:rFonts w:ascii="굴림" w:eastAsia="굴림"/>
                <w:sz w:val="22"/>
              </w:rPr>
            </w:pPr>
          </w:p>
        </w:tc>
      </w:tr>
      <w:tr w:rsidR="004C1F03" w14:paraId="23CCF4C6"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4B61BC18"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7F79B5F0"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7B45B47E"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3C2A2CCD"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39058505" w14:textId="77777777" w:rsidR="004C1F03" w:rsidRDefault="004C1F03">
            <w:pPr>
              <w:pStyle w:val="a3"/>
              <w:wordWrap/>
              <w:jc w:val="center"/>
              <w:rPr>
                <w:rFonts w:ascii="굴림" w:eastAsia="굴림"/>
                <w:sz w:val="22"/>
              </w:rPr>
            </w:pPr>
          </w:p>
        </w:tc>
      </w:tr>
      <w:tr w:rsidR="004C1F03" w14:paraId="5AB7C781"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08D70F3F"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3D70AA05"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26375C42"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34DB0CAB"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5281DAE8" w14:textId="77777777" w:rsidR="004C1F03" w:rsidRDefault="004C1F03">
            <w:pPr>
              <w:pStyle w:val="a3"/>
              <w:wordWrap/>
              <w:jc w:val="center"/>
              <w:rPr>
                <w:rFonts w:ascii="굴림" w:eastAsia="굴림"/>
                <w:sz w:val="22"/>
              </w:rPr>
            </w:pPr>
          </w:p>
        </w:tc>
      </w:tr>
      <w:tr w:rsidR="004C1F03" w14:paraId="6AA83982"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576D75CE"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1D4D46CA"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38A17CE3"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640F193"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4805777" w14:textId="77777777" w:rsidR="004C1F03" w:rsidRDefault="004C1F03">
            <w:pPr>
              <w:pStyle w:val="a3"/>
              <w:wordWrap/>
              <w:jc w:val="center"/>
              <w:rPr>
                <w:rFonts w:ascii="굴림" w:eastAsia="굴림"/>
                <w:sz w:val="22"/>
              </w:rPr>
            </w:pPr>
          </w:p>
        </w:tc>
      </w:tr>
      <w:tr w:rsidR="004C1F03" w14:paraId="64E6C19C"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52B322CB"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3D4A952C"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71498123"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BEC18D9"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1B81FD7F" w14:textId="77777777" w:rsidR="004C1F03" w:rsidRDefault="004C1F03">
            <w:pPr>
              <w:pStyle w:val="a3"/>
              <w:wordWrap/>
              <w:jc w:val="center"/>
              <w:rPr>
                <w:rFonts w:ascii="굴림" w:eastAsia="굴림"/>
                <w:sz w:val="22"/>
              </w:rPr>
            </w:pPr>
          </w:p>
        </w:tc>
      </w:tr>
      <w:tr w:rsidR="004C1F03" w14:paraId="0C4E9166"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039E5AA9"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6D08C8D4"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050D5924"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6C2171BF"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5A15AB04" w14:textId="77777777" w:rsidR="004C1F03" w:rsidRDefault="004C1F03">
            <w:pPr>
              <w:pStyle w:val="a3"/>
              <w:wordWrap/>
              <w:jc w:val="center"/>
              <w:rPr>
                <w:rFonts w:ascii="굴림" w:eastAsia="굴림"/>
                <w:sz w:val="22"/>
              </w:rPr>
            </w:pPr>
          </w:p>
        </w:tc>
      </w:tr>
      <w:tr w:rsidR="004C1F03" w14:paraId="365A3FDE"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3D2C9A78"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732ED212"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663DECA1"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70ABD27F"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0AB75591" w14:textId="77777777" w:rsidR="004C1F03" w:rsidRDefault="004C1F03">
            <w:pPr>
              <w:pStyle w:val="a3"/>
              <w:wordWrap/>
              <w:jc w:val="center"/>
              <w:rPr>
                <w:rFonts w:ascii="굴림" w:eastAsia="굴림"/>
                <w:sz w:val="22"/>
              </w:rPr>
            </w:pPr>
          </w:p>
        </w:tc>
      </w:tr>
      <w:tr w:rsidR="004C1F03" w14:paraId="79AE538B"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3F50F739"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20291BCD"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641C55FF"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E1BFF44"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031C8F33" w14:textId="77777777" w:rsidR="004C1F03" w:rsidRDefault="004C1F03">
            <w:pPr>
              <w:pStyle w:val="a3"/>
              <w:wordWrap/>
              <w:jc w:val="center"/>
              <w:rPr>
                <w:rFonts w:ascii="굴림" w:eastAsia="굴림"/>
                <w:sz w:val="22"/>
              </w:rPr>
            </w:pPr>
          </w:p>
        </w:tc>
      </w:tr>
      <w:tr w:rsidR="004C1F03" w:rsidDel="00DB5EFC" w14:paraId="370EDA9A" w14:textId="644DFD75">
        <w:trPr>
          <w:trHeight w:val="586"/>
          <w:del w:id="387" w:author="이수용" w:date="2024-12-13T14:07:00Z"/>
        </w:trPr>
        <w:tc>
          <w:tcPr>
            <w:tcW w:w="1112" w:type="dxa"/>
            <w:tcBorders>
              <w:top w:val="single" w:sz="3" w:space="0" w:color="000000"/>
              <w:left w:val="single" w:sz="3" w:space="0" w:color="000000"/>
              <w:bottom w:val="single" w:sz="3" w:space="0" w:color="000000"/>
              <w:right w:val="single" w:sz="3" w:space="0" w:color="000000"/>
            </w:tcBorders>
            <w:vAlign w:val="center"/>
          </w:tcPr>
          <w:p w14:paraId="2FC7E84C" w14:textId="238F44A9" w:rsidR="004C1F03" w:rsidDel="00DB5EFC" w:rsidRDefault="004C1F03">
            <w:pPr>
              <w:pStyle w:val="a3"/>
              <w:wordWrap/>
              <w:jc w:val="center"/>
              <w:rPr>
                <w:del w:id="388" w:author="이수용" w:date="2024-12-13T14:07:00Z"/>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23276C46" w14:textId="4A49BD0B" w:rsidR="004C1F03" w:rsidDel="00DB5EFC" w:rsidRDefault="004C1F03">
            <w:pPr>
              <w:pStyle w:val="a3"/>
              <w:wordWrap/>
              <w:jc w:val="center"/>
              <w:rPr>
                <w:del w:id="389" w:author="이수용" w:date="2024-12-13T14:07:00Z"/>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3A7189E7" w14:textId="09E62AF0" w:rsidR="004C1F03" w:rsidDel="00DB5EFC" w:rsidRDefault="004C1F03">
            <w:pPr>
              <w:pStyle w:val="a3"/>
              <w:wordWrap/>
              <w:jc w:val="center"/>
              <w:rPr>
                <w:del w:id="390" w:author="이수용" w:date="2024-12-13T14:07:00Z"/>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30C43FE8" w14:textId="5E09E7CB" w:rsidR="004C1F03" w:rsidDel="00DB5EFC" w:rsidRDefault="004C1F03">
            <w:pPr>
              <w:pStyle w:val="a3"/>
              <w:wordWrap/>
              <w:jc w:val="center"/>
              <w:rPr>
                <w:del w:id="391" w:author="이수용" w:date="2024-12-13T14:07:00Z"/>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73D46AB7" w14:textId="3D0E2FD6" w:rsidR="004C1F03" w:rsidDel="00DB5EFC" w:rsidRDefault="004C1F03">
            <w:pPr>
              <w:pStyle w:val="a3"/>
              <w:wordWrap/>
              <w:jc w:val="center"/>
              <w:rPr>
                <w:del w:id="392" w:author="이수용" w:date="2024-12-13T14:07:00Z"/>
                <w:rFonts w:ascii="굴림" w:eastAsia="굴림"/>
                <w:sz w:val="22"/>
              </w:rPr>
            </w:pPr>
          </w:p>
        </w:tc>
      </w:tr>
    </w:tbl>
    <w:p w14:paraId="4FE523FB" w14:textId="77777777" w:rsidR="004C1F03" w:rsidDel="00DB5EFC" w:rsidRDefault="004C1F03">
      <w:pPr>
        <w:pStyle w:val="a3"/>
        <w:wordWrap/>
        <w:jc w:val="center"/>
        <w:rPr>
          <w:del w:id="393" w:author="이수용" w:date="2024-12-13T14:07:00Z"/>
        </w:rPr>
      </w:pPr>
    </w:p>
    <w:p w14:paraId="24A22C73" w14:textId="77777777" w:rsidR="004C1F03" w:rsidDel="00DB5EFC" w:rsidRDefault="004C1F03">
      <w:pPr>
        <w:pStyle w:val="a3"/>
        <w:wordWrap/>
        <w:rPr>
          <w:del w:id="394" w:author="이수용" w:date="2024-12-13T14:07:00Z"/>
          <w:rFonts w:ascii="HY헤드라인M" w:eastAsia="HY헤드라인M"/>
          <w:sz w:val="34"/>
        </w:rPr>
        <w:pPrChange w:id="395" w:author="이수용" w:date="2024-12-13T14:07:00Z">
          <w:pPr>
            <w:pStyle w:val="a3"/>
            <w:wordWrap/>
            <w:jc w:val="center"/>
          </w:pPr>
        </w:pPrChange>
      </w:pPr>
    </w:p>
    <w:p w14:paraId="7C901090" w14:textId="77777777" w:rsidR="004C1F03" w:rsidRDefault="004C1F03">
      <w:pPr>
        <w:pStyle w:val="a3"/>
        <w:wordWrap/>
        <w:rPr>
          <w:rFonts w:ascii="HY헤드라인M" w:eastAsia="HY헤드라인M"/>
          <w:sz w:val="34"/>
        </w:rPr>
        <w:pPrChange w:id="396" w:author="이수용" w:date="2024-12-13T14:07:00Z">
          <w:pPr>
            <w:pStyle w:val="a3"/>
            <w:wordWrap/>
            <w:jc w:val="center"/>
          </w:pPr>
        </w:pPrChange>
      </w:pPr>
    </w:p>
    <w:p w14:paraId="3DD86DE2" w14:textId="070E54E5" w:rsidR="004C1F03" w:rsidRDefault="005F7388">
      <w:pPr>
        <w:pStyle w:val="a3"/>
        <w:wordWrap/>
        <w:jc w:val="center"/>
      </w:pPr>
      <w:r>
        <w:rPr>
          <w:rFonts w:ascii="HY헤드라인M" w:eastAsia="HY헤드라인M"/>
          <w:sz w:val="34"/>
        </w:rPr>
        <w:t>「</w:t>
      </w:r>
      <w:ins w:id="397" w:author="이수용" w:date="2024-12-13T14:07:00Z">
        <w:r w:rsidR="00DB5EFC">
          <w:rPr>
            <w:rFonts w:ascii="HY헤드라인M" w:eastAsia="HY헤드라인M" w:hint="eastAsia"/>
            <w:sz w:val="34"/>
          </w:rPr>
          <w:t>한국은행</w:t>
        </w:r>
      </w:ins>
      <w:del w:id="398" w:author="이수용" w:date="2024-12-13T14:07:00Z">
        <w:r w:rsidDel="00DB5EFC">
          <w:rPr>
            <w:rFonts w:ascii="HY헤드라인M" w:eastAsia="HY헤드라인M"/>
            <w:sz w:val="34"/>
          </w:rPr>
          <w:delText>한수원</w:delText>
        </w:r>
      </w:del>
      <w:r>
        <w:rPr>
          <w:rFonts w:ascii="HY헤드라인M" w:eastAsia="HY헤드라인M"/>
          <w:sz w:val="34"/>
        </w:rPr>
        <w:t xml:space="preserve">型 생성형 AI 구축 </w:t>
      </w:r>
      <w:proofErr w:type="spellStart"/>
      <w:r>
        <w:rPr>
          <w:rFonts w:ascii="HY헤드라인M" w:eastAsia="HY헤드라인M"/>
          <w:sz w:val="34"/>
        </w:rPr>
        <w:t>사업」에</w:t>
      </w:r>
      <w:proofErr w:type="spellEnd"/>
      <w:r>
        <w:rPr>
          <w:rFonts w:ascii="HY헤드라인M" w:eastAsia="HY헤드라인M"/>
          <w:sz w:val="34"/>
        </w:rPr>
        <w:t xml:space="preserve"> 관한</w:t>
      </w:r>
    </w:p>
    <w:p w14:paraId="32FC3D76" w14:textId="77777777" w:rsidR="004C1F03" w:rsidRDefault="005F7388">
      <w:pPr>
        <w:pStyle w:val="a3"/>
        <w:wordWrap/>
        <w:jc w:val="center"/>
      </w:pPr>
      <w:r>
        <w:rPr>
          <w:rFonts w:ascii="HY헤드라인M" w:eastAsia="HY헤드라인M"/>
          <w:sz w:val="34"/>
        </w:rPr>
        <w:t>서비스 수준 협약서</w:t>
      </w:r>
    </w:p>
    <w:p w14:paraId="11CEA0DA" w14:textId="77777777" w:rsidR="004C1F03" w:rsidRDefault="005F7388">
      <w:pPr>
        <w:pStyle w:val="a3"/>
        <w:wordWrap/>
        <w:jc w:val="center"/>
      </w:pPr>
      <w:r>
        <w:rPr>
          <w:rFonts w:ascii="HY헤드라인M"/>
          <w:sz w:val="34"/>
        </w:rPr>
        <w:t>(Service Level Agreement)</w:t>
      </w:r>
    </w:p>
    <w:p w14:paraId="3EFD7B86" w14:textId="77777777" w:rsidR="004C1F03" w:rsidRDefault="004C1F03">
      <w:pPr>
        <w:pStyle w:val="a3"/>
        <w:wordWrap/>
        <w:jc w:val="center"/>
        <w:rPr>
          <w:rFonts w:ascii="굴림" w:eastAsia="굴림"/>
          <w:sz w:val="24"/>
        </w:rPr>
      </w:pPr>
    </w:p>
    <w:p w14:paraId="1D78A397" w14:textId="685BAF09" w:rsidR="004C1F03" w:rsidRDefault="005F7388">
      <w:pPr>
        <w:pStyle w:val="a3"/>
        <w:wordWrap/>
        <w:spacing w:line="432" w:lineRule="auto"/>
        <w:jc w:val="left"/>
      </w:pPr>
      <w:r>
        <w:rPr>
          <w:rFonts w:ascii="굴림" w:eastAsia="굴림"/>
          <w:sz w:val="24"/>
        </w:rPr>
        <w:t>한국</w:t>
      </w:r>
      <w:del w:id="399" w:author="이수용" w:date="2024-12-13T14:08:00Z">
        <w:r w:rsidDel="00DB5EFC">
          <w:rPr>
            <w:rFonts w:ascii="굴림" w:eastAsia="굴림" w:hint="eastAsia"/>
            <w:sz w:val="24"/>
          </w:rPr>
          <w:delText>수력원자력</w:delText>
        </w:r>
      </w:del>
      <w:ins w:id="400" w:author="이수용" w:date="2024-12-13T14:08:00Z">
        <w:r w:rsidR="00DB5EFC">
          <w:rPr>
            <w:rFonts w:ascii="굴림" w:eastAsia="굴림" w:hint="eastAsia"/>
            <w:sz w:val="24"/>
          </w:rPr>
          <w:t>은행</w:t>
        </w:r>
      </w:ins>
      <w:r>
        <w:rPr>
          <w:rFonts w:ascii="굴림" w:eastAsia="굴림"/>
          <w:sz w:val="24"/>
        </w:rPr>
        <w:t xml:space="preserve">(이하 </w:t>
      </w:r>
      <w:r>
        <w:rPr>
          <w:rFonts w:ascii="굴림" w:eastAsia="굴림"/>
          <w:sz w:val="24"/>
        </w:rPr>
        <w:t>“</w:t>
      </w:r>
      <w:r>
        <w:rPr>
          <w:rFonts w:ascii="굴림" w:eastAsia="굴림"/>
          <w:sz w:val="24"/>
        </w:rPr>
        <w:t>발주자</w:t>
      </w:r>
      <w:r>
        <w:rPr>
          <w:rFonts w:ascii="굴림" w:eastAsia="굴림"/>
          <w:sz w:val="24"/>
        </w:rPr>
        <w:t>”</w:t>
      </w:r>
      <w:r>
        <w:rPr>
          <w:rFonts w:ascii="굴림" w:eastAsia="굴림"/>
          <w:sz w:val="24"/>
        </w:rPr>
        <w:t xml:space="preserve">)와 </w:t>
      </w:r>
      <w:proofErr w:type="spellStart"/>
      <w:r>
        <w:rPr>
          <w:rFonts w:ascii="굴림" w:eastAsia="굴림"/>
          <w:sz w:val="24"/>
        </w:rPr>
        <w:t>네이버클라우드</w:t>
      </w:r>
      <w:proofErr w:type="spellEnd"/>
      <w:r>
        <w:rPr>
          <w:rFonts w:ascii="굴림" w:eastAsia="굴림"/>
          <w:sz w:val="24"/>
        </w:rPr>
        <w:t xml:space="preserve">(이하 </w:t>
      </w:r>
      <w:r>
        <w:rPr>
          <w:rFonts w:ascii="굴림" w:eastAsia="굴림"/>
          <w:sz w:val="24"/>
        </w:rPr>
        <w:t>“</w:t>
      </w:r>
      <w:r>
        <w:rPr>
          <w:rFonts w:ascii="굴림" w:eastAsia="굴림"/>
          <w:sz w:val="24"/>
        </w:rPr>
        <w:t>계약상대자</w:t>
      </w:r>
      <w:r>
        <w:rPr>
          <w:rFonts w:ascii="굴림" w:eastAsia="굴림"/>
          <w:sz w:val="24"/>
        </w:rPr>
        <w:t>”</w:t>
      </w:r>
      <w:r>
        <w:rPr>
          <w:rFonts w:ascii="굴림" w:eastAsia="굴림"/>
          <w:sz w:val="24"/>
        </w:rPr>
        <w:t>)는 「한</w:t>
      </w:r>
      <w:ins w:id="401" w:author="이수용" w:date="2024-12-13T14:08:00Z">
        <w:r w:rsidR="00DB5EFC">
          <w:rPr>
            <w:rFonts w:ascii="굴림" w:eastAsia="굴림" w:hint="eastAsia"/>
            <w:sz w:val="24"/>
          </w:rPr>
          <w:t>국은행</w:t>
        </w:r>
      </w:ins>
      <w:del w:id="402" w:author="이수용" w:date="2024-12-13T14:08:00Z">
        <w:r w:rsidDel="00DB5EFC">
          <w:rPr>
            <w:rFonts w:ascii="굴림" w:eastAsia="굴림"/>
            <w:sz w:val="24"/>
          </w:rPr>
          <w:delText>수원</w:delText>
        </w:r>
      </w:del>
      <w:r>
        <w:rPr>
          <w:rFonts w:ascii="굴림" w:eastAsia="굴림"/>
          <w:sz w:val="24"/>
        </w:rPr>
        <w:t xml:space="preserve">型 생성형 AI 구축 </w:t>
      </w:r>
      <w:proofErr w:type="spellStart"/>
      <w:r>
        <w:rPr>
          <w:rFonts w:ascii="굴림" w:eastAsia="굴림"/>
          <w:sz w:val="24"/>
        </w:rPr>
        <w:t>사업」의</w:t>
      </w:r>
      <w:proofErr w:type="spellEnd"/>
      <w:r>
        <w:rPr>
          <w:rFonts w:ascii="굴림" w:eastAsia="굴림"/>
          <w:sz w:val="24"/>
        </w:rPr>
        <w:t xml:space="preserve"> 서비스 수준 관리기준을 상호 협의하여 확정하고 이를 시행하기로 협약한다.</w:t>
      </w:r>
    </w:p>
    <w:p w14:paraId="38289E83" w14:textId="77777777" w:rsidR="004C1F03" w:rsidRDefault="004C1F03">
      <w:pPr>
        <w:pStyle w:val="a3"/>
        <w:wordWrap/>
        <w:spacing w:line="432" w:lineRule="auto"/>
        <w:jc w:val="left"/>
        <w:rPr>
          <w:rFonts w:ascii="굴림" w:eastAsia="굴림"/>
          <w:sz w:val="24"/>
        </w:rPr>
      </w:pPr>
    </w:p>
    <w:p w14:paraId="0955EC72" w14:textId="77777777" w:rsidR="004C1F03" w:rsidRDefault="005F7388">
      <w:pPr>
        <w:pStyle w:val="a3"/>
        <w:wordWrap/>
        <w:spacing w:line="432" w:lineRule="auto"/>
        <w:jc w:val="left"/>
      </w:pPr>
      <w:r>
        <w:rPr>
          <w:rFonts w:ascii="굴림" w:eastAsia="굴림"/>
          <w:sz w:val="24"/>
        </w:rPr>
        <w:t>본 협약에 의거 계약상대자가 발주자에게 제공할 서비스 수준은 상호합의에 의해 변경할 수 있으며, 특별한 사유가 없는 한 계약기간동안 유효하다.</w:t>
      </w:r>
    </w:p>
    <w:p w14:paraId="405C979F" w14:textId="77777777" w:rsidR="004C1F03" w:rsidRDefault="004C1F03">
      <w:pPr>
        <w:pStyle w:val="a3"/>
        <w:wordWrap/>
        <w:spacing w:line="432" w:lineRule="auto"/>
        <w:jc w:val="left"/>
        <w:rPr>
          <w:rFonts w:ascii="굴림" w:eastAsia="굴림"/>
          <w:sz w:val="24"/>
        </w:rPr>
      </w:pPr>
    </w:p>
    <w:p w14:paraId="3B31902B" w14:textId="6194BBA7" w:rsidR="004C1F03" w:rsidRDefault="005F7388">
      <w:pPr>
        <w:pStyle w:val="a3"/>
        <w:wordWrap/>
        <w:spacing w:line="432" w:lineRule="auto"/>
        <w:jc w:val="left"/>
      </w:pPr>
      <w:r>
        <w:rPr>
          <w:rFonts w:ascii="굴림" w:eastAsia="굴림"/>
          <w:sz w:val="24"/>
        </w:rPr>
        <w:t>본 서비스 수준 협약서는 「한</w:t>
      </w:r>
      <w:ins w:id="403" w:author="이수용" w:date="2024-12-13T14:08:00Z">
        <w:r w:rsidR="00DB5EFC">
          <w:rPr>
            <w:rFonts w:ascii="굴림" w:eastAsia="굴림" w:hint="eastAsia"/>
            <w:sz w:val="24"/>
          </w:rPr>
          <w:t>국은행</w:t>
        </w:r>
      </w:ins>
      <w:del w:id="404" w:author="이수용" w:date="2024-12-13T14:08:00Z">
        <w:r w:rsidDel="00DB5EFC">
          <w:rPr>
            <w:rFonts w:ascii="굴림" w:eastAsia="굴림"/>
            <w:sz w:val="24"/>
          </w:rPr>
          <w:delText>수원</w:delText>
        </w:r>
      </w:del>
      <w:r>
        <w:rPr>
          <w:rFonts w:ascii="굴림" w:eastAsia="굴림"/>
          <w:sz w:val="24"/>
        </w:rPr>
        <w:t>型 생성형 AI 구축 사업</w:t>
      </w:r>
      <w:r>
        <w:rPr>
          <w:rFonts w:ascii="굴림"/>
          <w:sz w:val="24"/>
        </w:rPr>
        <w:t>」</w:t>
      </w:r>
      <w:r>
        <w:rPr>
          <w:rFonts w:ascii="굴림" w:eastAsia="굴림"/>
          <w:sz w:val="24"/>
        </w:rPr>
        <w:t xml:space="preserve"> 계약서의 부속서로 첨부하고, 협약내용의 성실한 이행과 ICT 서비스 수준의 지속적인 개선을 위해 상호 협력한다.</w:t>
      </w:r>
    </w:p>
    <w:p w14:paraId="7774A08D" w14:textId="77777777" w:rsidR="004C1F03" w:rsidRDefault="004C1F03">
      <w:pPr>
        <w:pStyle w:val="a3"/>
        <w:rPr>
          <w:rFonts w:ascii="굴림" w:eastAsia="굴림"/>
          <w:sz w:val="24"/>
        </w:rPr>
      </w:pPr>
    </w:p>
    <w:p w14:paraId="504046BF" w14:textId="77777777" w:rsidR="004C1F03" w:rsidRDefault="004C1F03">
      <w:pPr>
        <w:pStyle w:val="a3"/>
        <w:rPr>
          <w:rFonts w:ascii="굴림" w:eastAsia="굴림"/>
          <w:sz w:val="24"/>
        </w:rPr>
      </w:pPr>
    </w:p>
    <w:p w14:paraId="4CE6DB3D" w14:textId="3EC5DF4F" w:rsidR="004C1F03" w:rsidRDefault="005F7388">
      <w:pPr>
        <w:pStyle w:val="a3"/>
        <w:wordWrap/>
        <w:jc w:val="center"/>
      </w:pPr>
      <w:r>
        <w:rPr>
          <w:rFonts w:ascii="굴림" w:eastAsia="굴림"/>
          <w:sz w:val="24"/>
        </w:rPr>
        <w:t>승인일자 : 202</w:t>
      </w:r>
      <w:ins w:id="405" w:author="이수용" w:date="2024-12-13T14:08:00Z">
        <w:r w:rsidR="00DB5EFC">
          <w:rPr>
            <w:rFonts w:ascii="굴림" w:eastAsia="굴림"/>
            <w:sz w:val="24"/>
          </w:rPr>
          <w:t>5</w:t>
        </w:r>
      </w:ins>
      <w:del w:id="406" w:author="이수용" w:date="2024-12-13T14:08:00Z">
        <w:r w:rsidDel="00DB5EFC">
          <w:rPr>
            <w:rFonts w:ascii="굴림" w:eastAsia="굴림"/>
            <w:sz w:val="24"/>
          </w:rPr>
          <w:delText>4</w:delText>
        </w:r>
      </w:del>
      <w:r>
        <w:rPr>
          <w:rFonts w:ascii="굴림" w:eastAsia="굴림"/>
          <w:sz w:val="24"/>
        </w:rPr>
        <w:t>년   월   일</w:t>
      </w:r>
    </w:p>
    <w:p w14:paraId="4F75826F" w14:textId="77777777" w:rsidR="004C1F03" w:rsidRDefault="004C1F03">
      <w:pPr>
        <w:pStyle w:val="a3"/>
        <w:wordWrap/>
        <w:jc w:val="center"/>
        <w:rPr>
          <w:rFonts w:ascii="HCI Poppy" w:eastAsia="휴먼명조"/>
          <w:b/>
          <w:sz w:val="30"/>
        </w:rPr>
      </w:pPr>
    </w:p>
    <w:p w14:paraId="6A19BCE8" w14:textId="77777777" w:rsidR="004C1F03" w:rsidRDefault="004C1F03">
      <w:pPr>
        <w:pStyle w:val="a3"/>
        <w:rPr>
          <w:rFonts w:ascii="굴림" w:eastAsia="굴림"/>
          <w:sz w:val="24"/>
        </w:rPr>
      </w:pPr>
    </w:p>
    <w:p w14:paraId="7870EF4A" w14:textId="77777777" w:rsidR="004C1F03" w:rsidRDefault="004C1F03">
      <w:pPr>
        <w:pStyle w:val="a3"/>
        <w:rPr>
          <w:rFonts w:ascii="굴림" w:eastAsia="굴림"/>
          <w:sz w:val="24"/>
        </w:rPr>
      </w:pPr>
    </w:p>
    <w:p w14:paraId="1F98D003" w14:textId="77777777" w:rsidR="004C1F03" w:rsidRDefault="005F7388">
      <w:pPr>
        <w:pStyle w:val="a3"/>
        <w:ind w:firstLine="4466"/>
      </w:pPr>
      <w:r>
        <w:rPr>
          <w:rFonts w:ascii="굴림" w:eastAsia="굴림"/>
          <w:sz w:val="24"/>
        </w:rPr>
        <w:t xml:space="preserve"> (발  주  자) 주 소 : </w:t>
      </w:r>
    </w:p>
    <w:p w14:paraId="4470CCBF" w14:textId="2455D4C7" w:rsidR="004C1F03" w:rsidRDefault="005F7388">
      <w:pPr>
        <w:pStyle w:val="a3"/>
        <w:ind w:firstLine="4466"/>
      </w:pPr>
      <w:r>
        <w:rPr>
          <w:rFonts w:ascii="굴림" w:eastAsia="굴림"/>
          <w:sz w:val="24"/>
        </w:rPr>
        <w:lastRenderedPageBreak/>
        <w:t xml:space="preserve"> 상 호 : </w:t>
      </w:r>
      <w:del w:id="407" w:author="이수용" w:date="2024-12-13T14:08:00Z">
        <w:r w:rsidDel="00DB5EFC">
          <w:rPr>
            <w:rFonts w:ascii="굴림" w:eastAsia="굴림" w:hint="eastAsia"/>
            <w:sz w:val="24"/>
          </w:rPr>
          <w:delText>한국수력원자력(주</w:delText>
        </w:r>
      </w:del>
      <w:ins w:id="408" w:author="이수용" w:date="2024-12-13T14:08:00Z">
        <w:r w:rsidR="00DB5EFC">
          <w:rPr>
            <w:rFonts w:ascii="굴림" w:eastAsia="굴림" w:hint="eastAsia"/>
            <w:sz w:val="24"/>
          </w:rPr>
          <w:t>한국은행</w:t>
        </w:r>
      </w:ins>
      <w:del w:id="409" w:author="이수용" w:date="2024-12-13T14:08:00Z">
        <w:r w:rsidDel="00DB5EFC">
          <w:rPr>
            <w:rFonts w:ascii="굴림" w:eastAsia="굴림"/>
            <w:sz w:val="24"/>
          </w:rPr>
          <w:delText>)</w:delText>
        </w:r>
      </w:del>
    </w:p>
    <w:p w14:paraId="366B8411" w14:textId="77777777" w:rsidR="004C1F03" w:rsidRDefault="005F7388">
      <w:pPr>
        <w:pStyle w:val="a3"/>
        <w:ind w:firstLine="4466"/>
      </w:pPr>
      <w:r>
        <w:rPr>
          <w:rFonts w:ascii="굴림" w:eastAsia="굴림"/>
          <w:sz w:val="24"/>
        </w:rPr>
        <w:t xml:space="preserve"> 계약자: </w:t>
      </w:r>
      <w:r>
        <w:tab/>
      </w:r>
      <w:r>
        <w:tab/>
      </w:r>
      <w:r>
        <w:tab/>
      </w:r>
      <w:r>
        <w:rPr>
          <w:rFonts w:ascii="굴림" w:eastAsia="굴림"/>
          <w:sz w:val="24"/>
        </w:rPr>
        <w:t>(인)</w:t>
      </w:r>
    </w:p>
    <w:p w14:paraId="55B6615B" w14:textId="77777777" w:rsidR="004C1F03" w:rsidRDefault="004C1F03">
      <w:pPr>
        <w:pStyle w:val="a3"/>
        <w:ind w:firstLine="4466"/>
        <w:rPr>
          <w:rFonts w:ascii="굴림" w:eastAsia="굴림"/>
          <w:sz w:val="24"/>
        </w:rPr>
      </w:pPr>
    </w:p>
    <w:p w14:paraId="50C1D073" w14:textId="77777777" w:rsidR="004C1F03" w:rsidRDefault="005F7388">
      <w:pPr>
        <w:pStyle w:val="a3"/>
        <w:ind w:firstLine="4466"/>
      </w:pPr>
      <w:r>
        <w:rPr>
          <w:rFonts w:ascii="굴림" w:eastAsia="굴림"/>
          <w:sz w:val="24"/>
        </w:rPr>
        <w:t xml:space="preserve"> (계약상대자) 주 소 : </w:t>
      </w:r>
    </w:p>
    <w:p w14:paraId="3666B74D" w14:textId="65FC47EF" w:rsidR="004C1F03" w:rsidRDefault="005F7388">
      <w:pPr>
        <w:pStyle w:val="a3"/>
        <w:ind w:firstLine="4466"/>
      </w:pPr>
      <w:r>
        <w:rPr>
          <w:rFonts w:ascii="굴림" w:eastAsia="굴림"/>
          <w:sz w:val="24"/>
        </w:rPr>
        <w:t xml:space="preserve"> 상 호 : </w:t>
      </w:r>
      <w:del w:id="410" w:author="이수용" w:date="2024-12-13T14:19:00Z">
        <w:r w:rsidDel="003053D3">
          <w:rPr>
            <w:rFonts w:ascii="굴림" w:hint="eastAsia"/>
            <w:spacing w:val="-1"/>
            <w:sz w:val="24"/>
          </w:rPr>
          <w:delText>○○○</w:delText>
        </w:r>
      </w:del>
      <w:proofErr w:type="spellStart"/>
      <w:ins w:id="411" w:author="이수용" w:date="2024-12-13T14:19:00Z">
        <w:r w:rsidR="003053D3">
          <w:rPr>
            <w:rFonts w:ascii="굴림" w:hint="eastAsia"/>
            <w:spacing w:val="-1"/>
            <w:sz w:val="24"/>
          </w:rPr>
          <w:t>네이버클라우드</w:t>
        </w:r>
        <w:proofErr w:type="spellEnd"/>
        <w:r w:rsidR="003053D3">
          <w:rPr>
            <w:rFonts w:ascii="굴림" w:hint="eastAsia"/>
            <w:spacing w:val="-1"/>
            <w:sz w:val="24"/>
          </w:rPr>
          <w:t>(</w:t>
        </w:r>
        <w:r w:rsidR="003053D3">
          <w:rPr>
            <w:rFonts w:ascii="굴림" w:hint="eastAsia"/>
            <w:spacing w:val="-1"/>
            <w:sz w:val="24"/>
          </w:rPr>
          <w:t>주</w:t>
        </w:r>
        <w:r w:rsidR="003053D3">
          <w:rPr>
            <w:rFonts w:ascii="굴림" w:hint="eastAsia"/>
            <w:spacing w:val="-1"/>
            <w:sz w:val="24"/>
          </w:rPr>
          <w:t>)</w:t>
        </w:r>
      </w:ins>
    </w:p>
    <w:p w14:paraId="1D92D18D" w14:textId="77777777" w:rsidR="004C1F03" w:rsidRDefault="005F7388">
      <w:pPr>
        <w:pStyle w:val="a3"/>
        <w:ind w:firstLine="4466"/>
      </w:pPr>
      <w:r>
        <w:rPr>
          <w:rFonts w:ascii="굴림" w:eastAsia="굴림"/>
          <w:sz w:val="24"/>
        </w:rPr>
        <w:t xml:space="preserve"> 계약자: </w:t>
      </w:r>
      <w:r>
        <w:tab/>
      </w:r>
      <w:r>
        <w:tab/>
      </w:r>
      <w:r>
        <w:tab/>
      </w:r>
      <w:r>
        <w:rPr>
          <w:rFonts w:ascii="굴림" w:eastAsia="굴림"/>
          <w:sz w:val="24"/>
        </w:rPr>
        <w:t>(인)</w:t>
      </w:r>
    </w:p>
    <w:p w14:paraId="247DDA21" w14:textId="77777777" w:rsidR="004C1F03" w:rsidRDefault="004C1F03">
      <w:pPr>
        <w:pStyle w:val="a3"/>
        <w:wordWrap/>
        <w:jc w:val="right"/>
        <w:rPr>
          <w:rFonts w:ascii="굴림" w:eastAsia="굴림"/>
          <w:sz w:val="24"/>
        </w:rPr>
      </w:pPr>
    </w:p>
    <w:p w14:paraId="0B25D78B" w14:textId="77777777" w:rsidR="004C1F03" w:rsidRDefault="004C1F03">
      <w:pPr>
        <w:pStyle w:val="a3"/>
        <w:wordWrap/>
        <w:ind w:right="68"/>
        <w:jc w:val="center"/>
        <w:rPr>
          <w:b/>
          <w:sz w:val="40"/>
        </w:rPr>
      </w:pPr>
    </w:p>
    <w:p w14:paraId="45CAA1C6" w14:textId="77777777" w:rsidR="004C1F03" w:rsidRDefault="005F7388">
      <w:pPr>
        <w:pStyle w:val="a3"/>
      </w:pPr>
      <w:r>
        <w:br w:type="page"/>
      </w:r>
    </w:p>
    <w:tbl>
      <w:tblPr>
        <w:tblOverlap w:val="never"/>
        <w:tblW w:w="2052"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2052"/>
      </w:tblGrid>
      <w:tr w:rsidR="004C1F03" w14:paraId="4CA0B920" w14:textId="77777777">
        <w:trPr>
          <w:trHeight w:val="653"/>
        </w:trPr>
        <w:tc>
          <w:tcPr>
            <w:tcW w:w="2052" w:type="dxa"/>
            <w:tcBorders>
              <w:top w:val="single" w:sz="3" w:space="0" w:color="000000"/>
              <w:left w:val="single" w:sz="3" w:space="0" w:color="000000"/>
              <w:bottom w:val="single" w:sz="3" w:space="0" w:color="000000"/>
              <w:right w:val="single" w:sz="3" w:space="0" w:color="000000"/>
            </w:tcBorders>
            <w:shd w:val="clear" w:color="auto" w:fill="EBEBEB"/>
            <w:vAlign w:val="center"/>
          </w:tcPr>
          <w:p w14:paraId="09ACFE34" w14:textId="77777777" w:rsidR="004C1F03" w:rsidRDefault="005F7388">
            <w:pPr>
              <w:pStyle w:val="a3"/>
              <w:jc w:val="center"/>
            </w:pPr>
            <w:r>
              <w:rPr>
                <w:b/>
                <w:sz w:val="40"/>
              </w:rPr>
              <w:lastRenderedPageBreak/>
              <w:t>목  차</w:t>
            </w:r>
          </w:p>
        </w:tc>
      </w:tr>
    </w:tbl>
    <w:p w14:paraId="4CEAEF38" w14:textId="77777777" w:rsidR="004C1F03" w:rsidRDefault="004C1F03">
      <w:pPr>
        <w:pStyle w:val="a3"/>
        <w:wordWrap/>
        <w:ind w:right="68"/>
        <w:jc w:val="center"/>
      </w:pPr>
    </w:p>
    <w:p w14:paraId="6BE81514" w14:textId="77777777" w:rsidR="004C1F03" w:rsidRDefault="004C1F03">
      <w:pPr>
        <w:pStyle w:val="a3"/>
        <w:wordWrap/>
        <w:ind w:right="68"/>
        <w:jc w:val="center"/>
        <w:rPr>
          <w:b/>
        </w:rPr>
      </w:pPr>
    </w:p>
    <w:p w14:paraId="417D8305" w14:textId="77777777" w:rsidR="004C1F03" w:rsidRDefault="004C1F03">
      <w:pPr>
        <w:pStyle w:val="a3"/>
        <w:spacing w:line="240" w:lineRule="auto"/>
        <w:jc w:val="center"/>
        <w:rPr>
          <w:b/>
        </w:rPr>
      </w:pPr>
    </w:p>
    <w:p w14:paraId="0718403F" w14:textId="77777777" w:rsidR="004C1F03" w:rsidRDefault="005F7388">
      <w:pPr>
        <w:pStyle w:val="a3"/>
        <w:spacing w:line="648" w:lineRule="auto"/>
        <w:ind w:left="-20" w:right="555" w:firstLine="250"/>
      </w:pPr>
      <w:r>
        <w:rPr>
          <w:sz w:val="28"/>
        </w:rPr>
        <w:t>제 1 조  서비스 대상</w:t>
      </w:r>
      <w:r>
        <w:tab/>
      </w:r>
      <w:r>
        <w:rPr>
          <w:sz w:val="28"/>
        </w:rPr>
        <w:t xml:space="preserve">  5</w:t>
      </w:r>
    </w:p>
    <w:p w14:paraId="486553CE" w14:textId="77777777" w:rsidR="004C1F03" w:rsidRDefault="005F7388">
      <w:pPr>
        <w:pStyle w:val="a3"/>
        <w:spacing w:line="648" w:lineRule="auto"/>
        <w:ind w:left="-20" w:right="555" w:firstLine="250"/>
      </w:pPr>
      <w:r>
        <w:rPr>
          <w:sz w:val="28"/>
        </w:rPr>
        <w:t>제 2 조  서비스 책임</w:t>
      </w:r>
      <w:r>
        <w:tab/>
      </w:r>
      <w:r>
        <w:rPr>
          <w:sz w:val="28"/>
        </w:rPr>
        <w:t xml:space="preserve">  5</w:t>
      </w:r>
    </w:p>
    <w:p w14:paraId="724CD209" w14:textId="77777777" w:rsidR="004C1F03" w:rsidRDefault="005F7388">
      <w:pPr>
        <w:pStyle w:val="a3"/>
        <w:spacing w:line="648" w:lineRule="auto"/>
        <w:ind w:left="-20" w:right="555" w:firstLine="250"/>
      </w:pPr>
      <w:r>
        <w:rPr>
          <w:sz w:val="28"/>
        </w:rPr>
        <w:t>제 3 조  정의</w:t>
      </w:r>
      <w:r>
        <w:tab/>
      </w:r>
      <w:r>
        <w:rPr>
          <w:sz w:val="28"/>
        </w:rPr>
        <w:t xml:space="preserve">  6</w:t>
      </w:r>
    </w:p>
    <w:p w14:paraId="0822990F" w14:textId="77777777" w:rsidR="004C1F03" w:rsidRDefault="005F7388">
      <w:pPr>
        <w:pStyle w:val="a3"/>
        <w:spacing w:line="648" w:lineRule="auto"/>
        <w:ind w:left="-20" w:right="555" w:firstLine="250"/>
      </w:pPr>
      <w:r>
        <w:rPr>
          <w:sz w:val="28"/>
        </w:rPr>
        <w:t>제 4 조  서비스 크레딧</w:t>
      </w:r>
      <w:r>
        <w:tab/>
      </w:r>
      <w:r>
        <w:rPr>
          <w:sz w:val="28"/>
        </w:rPr>
        <w:t xml:space="preserve">  7</w:t>
      </w:r>
    </w:p>
    <w:p w14:paraId="32569C9B" w14:textId="77777777" w:rsidR="004C1F03" w:rsidRDefault="005F7388">
      <w:pPr>
        <w:pStyle w:val="a3"/>
        <w:spacing w:line="648" w:lineRule="auto"/>
        <w:ind w:left="-20" w:right="555" w:firstLine="250"/>
      </w:pPr>
      <w:r>
        <w:rPr>
          <w:sz w:val="28"/>
        </w:rPr>
        <w:t xml:space="preserve">제 5 조  서비스 크레딧 청구 및 지급 절차 </w:t>
      </w:r>
      <w:r>
        <w:tab/>
      </w:r>
      <w:r>
        <w:rPr>
          <w:sz w:val="28"/>
        </w:rPr>
        <w:t xml:space="preserve">  8</w:t>
      </w:r>
    </w:p>
    <w:p w14:paraId="3FC2BD13" w14:textId="77777777" w:rsidR="004C1F03" w:rsidRDefault="005F7388">
      <w:pPr>
        <w:pStyle w:val="a3"/>
        <w:spacing w:line="648" w:lineRule="auto"/>
        <w:ind w:left="-20" w:right="555" w:firstLine="250"/>
      </w:pPr>
      <w:r>
        <w:rPr>
          <w:sz w:val="28"/>
        </w:rPr>
        <w:t>제 6 조  서비스 이용 지원</w:t>
      </w:r>
      <w:r>
        <w:tab/>
      </w:r>
      <w:r>
        <w:rPr>
          <w:sz w:val="28"/>
        </w:rPr>
        <w:t xml:space="preserve">  9</w:t>
      </w:r>
    </w:p>
    <w:p w14:paraId="2CDC68C8" w14:textId="77777777" w:rsidR="004C1F03" w:rsidRDefault="004C1F03">
      <w:pPr>
        <w:pStyle w:val="a3"/>
        <w:spacing w:line="600" w:lineRule="auto"/>
        <w:ind w:left="-20" w:firstLine="250"/>
        <w:rPr>
          <w:sz w:val="28"/>
        </w:rPr>
      </w:pPr>
    </w:p>
    <w:p w14:paraId="1EAC8332" w14:textId="77777777" w:rsidR="004C1F03" w:rsidRDefault="005F7388">
      <w:pPr>
        <w:pStyle w:val="a3"/>
        <w:spacing w:line="600" w:lineRule="auto"/>
        <w:ind w:left="-20" w:firstLine="250"/>
      </w:pPr>
      <w:r>
        <w:rPr>
          <w:sz w:val="28"/>
        </w:rPr>
        <w:t>※</w:t>
      </w:r>
      <w:r>
        <w:rPr>
          <w:sz w:val="28"/>
        </w:rPr>
        <w:t xml:space="preserve"> </w:t>
      </w:r>
      <w:proofErr w:type="spellStart"/>
      <w:r>
        <w:rPr>
          <w:sz w:val="28"/>
        </w:rPr>
        <w:t>붙임자료</w:t>
      </w:r>
      <w:proofErr w:type="spellEnd"/>
    </w:p>
    <w:p w14:paraId="5B31D407" w14:textId="77777777" w:rsidR="004C1F03" w:rsidRDefault="005F7388">
      <w:pPr>
        <w:pStyle w:val="a3"/>
        <w:spacing w:line="600" w:lineRule="auto"/>
        <w:ind w:left="280" w:firstLine="150"/>
      </w:pPr>
      <w:r>
        <w:rPr>
          <w:spacing w:val="-7"/>
          <w:sz w:val="28"/>
        </w:rPr>
        <w:t>[붙임] SLA 서비스 평가 지표 정의서</w:t>
      </w:r>
    </w:p>
    <w:p w14:paraId="219FF998" w14:textId="77777777" w:rsidR="004C1F03" w:rsidRDefault="005F7388">
      <w:pPr>
        <w:pStyle w:val="a3"/>
      </w:pPr>
      <w:r>
        <w:br w:type="page"/>
      </w:r>
    </w:p>
    <w:p w14:paraId="1137090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spacing w:val="-1"/>
          <w:sz w:val="24"/>
        </w:rPr>
        <w:lastRenderedPageBreak/>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에</w:t>
      </w:r>
      <w:r>
        <w:rPr>
          <w:rFonts w:ascii="HCI Poppy" w:eastAsia="휴먼명조"/>
          <w:spacing w:val="-1"/>
          <w:sz w:val="24"/>
        </w:rPr>
        <w:t xml:space="preserve"> </w:t>
      </w:r>
      <w:r>
        <w:rPr>
          <w:rFonts w:ascii="HCI Poppy" w:eastAsia="휴먼명조"/>
          <w:spacing w:val="-1"/>
          <w:sz w:val="24"/>
        </w:rPr>
        <w:t>규정되지</w:t>
      </w:r>
      <w:r>
        <w:rPr>
          <w:rFonts w:ascii="HCI Poppy" w:eastAsia="휴먼명조"/>
          <w:spacing w:val="-1"/>
          <w:sz w:val="24"/>
        </w:rPr>
        <w:t xml:space="preserve"> </w:t>
      </w:r>
      <w:r>
        <w:rPr>
          <w:rFonts w:ascii="HCI Poppy" w:eastAsia="휴먼명조"/>
          <w:spacing w:val="-1"/>
          <w:sz w:val="24"/>
        </w:rPr>
        <w:t>않은</w:t>
      </w:r>
      <w:r>
        <w:rPr>
          <w:rFonts w:ascii="HCI Poppy" w:eastAsia="휴먼명조"/>
          <w:spacing w:val="-1"/>
          <w:sz w:val="24"/>
        </w:rPr>
        <w:t xml:space="preserve"> </w:t>
      </w:r>
      <w:r>
        <w:rPr>
          <w:rFonts w:ascii="HCI Poppy" w:eastAsia="휴먼명조"/>
          <w:spacing w:val="-1"/>
          <w:sz w:val="24"/>
        </w:rPr>
        <w:t>내용은</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계약</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조건에</w:t>
      </w:r>
      <w:r>
        <w:rPr>
          <w:rFonts w:ascii="HCI Poppy" w:eastAsia="휴먼명조"/>
          <w:spacing w:val="-1"/>
          <w:sz w:val="24"/>
        </w:rPr>
        <w:t xml:space="preserve"> </w:t>
      </w:r>
      <w:r>
        <w:rPr>
          <w:rFonts w:ascii="HCI Poppy" w:eastAsia="휴먼명조"/>
          <w:spacing w:val="-1"/>
          <w:sz w:val="24"/>
        </w:rPr>
        <w:t>따르며</w:t>
      </w:r>
      <w:r>
        <w:rPr>
          <w:rFonts w:ascii="HCI Poppy" w:eastAsia="휴먼명조"/>
          <w:spacing w:val="-1"/>
          <w:sz w:val="24"/>
        </w:rPr>
        <w:t xml:space="preserve">, </w:t>
      </w:r>
      <w:r>
        <w:rPr>
          <w:rFonts w:ascii="HCI Poppy" w:eastAsia="휴먼명조"/>
          <w:spacing w:val="-1"/>
          <w:sz w:val="24"/>
        </w:rPr>
        <w:t>상충되는</w:t>
      </w:r>
      <w:r>
        <w:rPr>
          <w:rFonts w:ascii="HCI Poppy" w:eastAsia="휴먼명조"/>
          <w:spacing w:val="-1"/>
          <w:sz w:val="24"/>
        </w:rPr>
        <w:t xml:space="preserve"> </w:t>
      </w:r>
      <w:r>
        <w:rPr>
          <w:rFonts w:ascii="HCI Poppy" w:eastAsia="휴먼명조"/>
          <w:spacing w:val="-1"/>
          <w:sz w:val="24"/>
        </w:rPr>
        <w:t>내용이</w:t>
      </w:r>
      <w:r>
        <w:rPr>
          <w:rFonts w:ascii="HCI Poppy" w:eastAsia="휴먼명조"/>
          <w:spacing w:val="-1"/>
          <w:sz w:val="24"/>
        </w:rPr>
        <w:t xml:space="preserve"> </w:t>
      </w:r>
      <w:r>
        <w:rPr>
          <w:rFonts w:ascii="HCI Poppy" w:eastAsia="휴먼명조"/>
          <w:spacing w:val="-1"/>
          <w:sz w:val="24"/>
        </w:rPr>
        <w:t>있을</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우선한다</w:t>
      </w:r>
      <w:r>
        <w:rPr>
          <w:rFonts w:ascii="HCI Poppy" w:eastAsia="휴먼명조"/>
          <w:spacing w:val="-1"/>
          <w:sz w:val="24"/>
        </w:rPr>
        <w:t xml:space="preserve">. </w:t>
      </w:r>
      <w:r>
        <w:rPr>
          <w:rFonts w:ascii="HCI Poppy" w:eastAsia="휴먼명조"/>
          <w:spacing w:val="-1"/>
          <w:sz w:val="24"/>
        </w:rPr>
        <w:t>다만</w:t>
      </w:r>
      <w:r>
        <w:rPr>
          <w:rFonts w:ascii="HCI Poppy" w:eastAsia="휴먼명조"/>
          <w:spacing w:val="-1"/>
          <w:sz w:val="24"/>
        </w:rPr>
        <w:t xml:space="preserve">, </w:t>
      </w:r>
      <w:r>
        <w:rPr>
          <w:rFonts w:ascii="HCI Poppy" w:eastAsia="휴먼명조"/>
          <w:spacing w:val="-1"/>
          <w:sz w:val="24"/>
        </w:rPr>
        <w:t>명확히</w:t>
      </w:r>
      <w:r>
        <w:rPr>
          <w:rFonts w:ascii="HCI Poppy" w:eastAsia="휴먼명조"/>
          <w:spacing w:val="-1"/>
          <w:sz w:val="24"/>
        </w:rPr>
        <w:t xml:space="preserve"> </w:t>
      </w:r>
      <w:r>
        <w:rPr>
          <w:rFonts w:ascii="HCI Poppy" w:eastAsia="휴먼명조"/>
          <w:spacing w:val="-1"/>
          <w:sz w:val="24"/>
        </w:rPr>
        <w:t>하기</w:t>
      </w:r>
      <w:r>
        <w:rPr>
          <w:rFonts w:ascii="HCI Poppy" w:eastAsia="휴먼명조"/>
          <w:spacing w:val="-1"/>
          <w:sz w:val="24"/>
        </w:rPr>
        <w:t xml:space="preserve"> </w:t>
      </w:r>
      <w:r>
        <w:rPr>
          <w:rFonts w:ascii="HCI Poppy" w:eastAsia="휴먼명조"/>
          <w:spacing w:val="-1"/>
          <w:sz w:val="24"/>
        </w:rPr>
        <w:t>위하여</w:t>
      </w:r>
      <w:r>
        <w:rPr>
          <w:rFonts w:ascii="HCI Poppy" w:eastAsia="휴먼명조"/>
          <w:spacing w:val="-1"/>
          <w:sz w:val="24"/>
        </w:rPr>
        <w:t xml:space="preserve"> '</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계약</w:t>
      </w:r>
      <w:r>
        <w:rPr>
          <w:rFonts w:ascii="HCI Poppy" w:eastAsia="휴먼명조"/>
          <w:spacing w:val="-1"/>
          <w:sz w:val="24"/>
        </w:rPr>
        <w:t xml:space="preserve">' </w:t>
      </w:r>
      <w:r>
        <w:rPr>
          <w:rFonts w:ascii="HCI Poppy" w:eastAsia="휴먼명조"/>
          <w:spacing w:val="-1"/>
          <w:sz w:val="24"/>
        </w:rPr>
        <w:t>제</w:t>
      </w:r>
      <w:r>
        <w:rPr>
          <w:rFonts w:ascii="HCI Poppy" w:eastAsia="휴먼명조"/>
          <w:spacing w:val="-1"/>
          <w:sz w:val="24"/>
        </w:rPr>
        <w:t>18</w:t>
      </w:r>
      <w:r>
        <w:rPr>
          <w:rFonts w:ascii="HCI Poppy" w:eastAsia="휴먼명조"/>
          <w:spacing w:val="-1"/>
          <w:sz w:val="24"/>
        </w:rPr>
        <w:t>조</w:t>
      </w:r>
      <w:r>
        <w:rPr>
          <w:rFonts w:ascii="HCI Poppy" w:eastAsia="휴먼명조"/>
          <w:spacing w:val="-1"/>
          <w:sz w:val="24"/>
        </w:rPr>
        <w:t xml:space="preserve"> </w:t>
      </w:r>
      <w:r>
        <w:rPr>
          <w:rFonts w:ascii="HCI Poppy" w:eastAsia="휴먼명조"/>
          <w:spacing w:val="-1"/>
          <w:sz w:val="24"/>
        </w:rPr>
        <w:t>제</w:t>
      </w:r>
      <w:r>
        <w:rPr>
          <w:rFonts w:ascii="HCI Poppy" w:eastAsia="휴먼명조"/>
          <w:spacing w:val="-1"/>
          <w:sz w:val="24"/>
        </w:rPr>
        <w:t>3</w:t>
      </w:r>
      <w:r>
        <w:rPr>
          <w:rFonts w:ascii="HCI Poppy" w:eastAsia="휴먼명조"/>
          <w:spacing w:val="-1"/>
          <w:sz w:val="24"/>
        </w:rPr>
        <w:t>항</w:t>
      </w:r>
      <w:r>
        <w:rPr>
          <w:rFonts w:ascii="HCI Poppy" w:eastAsia="휴먼명조"/>
          <w:spacing w:val="-1"/>
          <w:sz w:val="24"/>
        </w:rPr>
        <w:t xml:space="preserve"> </w:t>
      </w:r>
      <w:proofErr w:type="spellStart"/>
      <w:r>
        <w:rPr>
          <w:rFonts w:ascii="HCI Poppy" w:eastAsia="휴먼명조"/>
          <w:spacing w:val="-1"/>
          <w:sz w:val="24"/>
        </w:rPr>
        <w:t>나호는</w:t>
      </w:r>
      <w:proofErr w:type="spellEnd"/>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조항을</w:t>
      </w:r>
      <w:r>
        <w:rPr>
          <w:rFonts w:ascii="HCI Poppy" w:eastAsia="휴먼명조"/>
          <w:spacing w:val="-1"/>
          <w:sz w:val="24"/>
        </w:rPr>
        <w:t xml:space="preserve"> </w:t>
      </w:r>
      <w:r>
        <w:rPr>
          <w:rFonts w:ascii="HCI Poppy" w:eastAsia="휴먼명조"/>
          <w:spacing w:val="-1"/>
          <w:sz w:val="24"/>
        </w:rPr>
        <w:t>적용한다</w:t>
      </w:r>
      <w:r>
        <w:rPr>
          <w:rFonts w:ascii="HCI Poppy" w:eastAsia="휴먼명조"/>
          <w:spacing w:val="-1"/>
          <w:sz w:val="24"/>
        </w:rPr>
        <w:t xml:space="preserve">. </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는</w:t>
      </w:r>
      <w:r>
        <w:rPr>
          <w:rFonts w:ascii="HCI Poppy" w:eastAsia="휴먼명조"/>
          <w:spacing w:val="-1"/>
          <w:sz w:val="24"/>
        </w:rPr>
        <w:t xml:space="preserve"> </w:t>
      </w:r>
      <w:r>
        <w:rPr>
          <w:rFonts w:ascii="HCI Poppy" w:eastAsia="휴먼명조"/>
          <w:spacing w:val="-1"/>
          <w:sz w:val="24"/>
        </w:rPr>
        <w:t>양</w:t>
      </w:r>
      <w:r>
        <w:rPr>
          <w:rFonts w:ascii="HCI Poppy" w:eastAsia="휴먼명조"/>
          <w:spacing w:val="-1"/>
          <w:sz w:val="24"/>
        </w:rPr>
        <w:t xml:space="preserve"> </w:t>
      </w:r>
      <w:r>
        <w:rPr>
          <w:rFonts w:ascii="HCI Poppy" w:eastAsia="휴먼명조"/>
          <w:spacing w:val="-1"/>
          <w:sz w:val="24"/>
        </w:rPr>
        <w:t>당사자간</w:t>
      </w:r>
      <w:r>
        <w:rPr>
          <w:rFonts w:ascii="HCI Poppy" w:eastAsia="휴먼명조"/>
          <w:spacing w:val="-1"/>
          <w:sz w:val="24"/>
        </w:rPr>
        <w:t xml:space="preserve"> </w:t>
      </w:r>
      <w:r>
        <w:rPr>
          <w:rFonts w:ascii="HCI Poppy" w:eastAsia="휴먼명조"/>
          <w:spacing w:val="-1"/>
          <w:sz w:val="24"/>
        </w:rPr>
        <w:t>별도</w:t>
      </w:r>
      <w:r>
        <w:rPr>
          <w:rFonts w:ascii="HCI Poppy" w:eastAsia="휴먼명조"/>
          <w:spacing w:val="-1"/>
          <w:sz w:val="24"/>
        </w:rPr>
        <w:t xml:space="preserve"> </w:t>
      </w:r>
      <w:r>
        <w:rPr>
          <w:rFonts w:ascii="HCI Poppy" w:eastAsia="휴먼명조"/>
          <w:spacing w:val="-1"/>
          <w:sz w:val="24"/>
        </w:rPr>
        <w:t>서면</w:t>
      </w:r>
      <w:r>
        <w:rPr>
          <w:rFonts w:ascii="HCI Poppy" w:eastAsia="휴먼명조"/>
          <w:spacing w:val="-1"/>
          <w:sz w:val="24"/>
        </w:rPr>
        <w:t xml:space="preserve"> </w:t>
      </w:r>
      <w:r>
        <w:rPr>
          <w:rFonts w:ascii="HCI Poppy" w:eastAsia="휴먼명조"/>
          <w:spacing w:val="-1"/>
          <w:sz w:val="24"/>
        </w:rPr>
        <w:t>합의로</w:t>
      </w:r>
      <w:r>
        <w:rPr>
          <w:rFonts w:ascii="HCI Poppy" w:eastAsia="휴먼명조"/>
          <w:spacing w:val="-1"/>
          <w:sz w:val="24"/>
        </w:rPr>
        <w:t xml:space="preserve"> </w:t>
      </w:r>
      <w:r>
        <w:rPr>
          <w:rFonts w:ascii="HCI Poppy" w:eastAsia="휴먼명조"/>
          <w:spacing w:val="-1"/>
          <w:sz w:val="24"/>
        </w:rPr>
        <w:t>변경될</w:t>
      </w:r>
      <w:r>
        <w:rPr>
          <w:rFonts w:ascii="HCI Poppy" w:eastAsia="휴먼명조"/>
          <w:spacing w:val="-1"/>
          <w:sz w:val="24"/>
        </w:rPr>
        <w:t xml:space="preserve"> </w:t>
      </w:r>
      <w:r>
        <w:rPr>
          <w:rFonts w:ascii="HCI Poppy" w:eastAsia="휴먼명조"/>
          <w:spacing w:val="-1"/>
          <w:sz w:val="24"/>
        </w:rPr>
        <w:t>수</w:t>
      </w:r>
      <w:r>
        <w:rPr>
          <w:rFonts w:ascii="HCI Poppy" w:eastAsia="휴먼명조"/>
          <w:spacing w:val="-1"/>
          <w:sz w:val="24"/>
        </w:rPr>
        <w:t xml:space="preserve"> </w:t>
      </w:r>
      <w:r>
        <w:rPr>
          <w:rFonts w:ascii="HCI Poppy" w:eastAsia="휴먼명조"/>
          <w:spacing w:val="-1"/>
          <w:sz w:val="24"/>
        </w:rPr>
        <w:t>있으며</w:t>
      </w:r>
      <w:r>
        <w:rPr>
          <w:rFonts w:ascii="HCI Poppy" w:eastAsia="휴먼명조"/>
          <w:spacing w:val="-1"/>
          <w:sz w:val="24"/>
        </w:rPr>
        <w:t xml:space="preserv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시점의</w:t>
      </w:r>
      <w:r>
        <w:rPr>
          <w:rFonts w:ascii="HCI Poppy" w:eastAsia="휴먼명조"/>
          <w:spacing w:val="-1"/>
          <w:sz w:val="24"/>
        </w:rPr>
        <w:t xml:space="preserve"> SLA</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적용된다</w:t>
      </w:r>
      <w:r>
        <w:rPr>
          <w:rFonts w:ascii="HCI Poppy" w:eastAsia="휴먼명조"/>
          <w:spacing w:val="-1"/>
          <w:sz w:val="24"/>
        </w:rPr>
        <w:t>.</w:t>
      </w:r>
    </w:p>
    <w:p w14:paraId="0761E5A1" w14:textId="77777777" w:rsidR="004C1F03" w:rsidRDefault="004C1F03">
      <w:pPr>
        <w:spacing w:after="120"/>
        <w:rPr>
          <w:rFonts w:ascii="나눔고딕" w:eastAsia="나눔고딕"/>
        </w:rPr>
      </w:pPr>
    </w:p>
    <w:p w14:paraId="51B2F8AD"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1</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대상</w:t>
      </w:r>
      <w:r>
        <w:rPr>
          <w:rFonts w:ascii="HCI Poppy" w:eastAsia="휴먼명조"/>
          <w:b/>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 xml:space="preserve"> </w:t>
      </w:r>
      <w:r>
        <w:rPr>
          <w:rFonts w:ascii="HCI Poppy" w:eastAsia="휴먼명조"/>
          <w:spacing w:val="-1"/>
          <w:sz w:val="24"/>
        </w:rPr>
        <w:t>대상이</w:t>
      </w:r>
      <w:r>
        <w:rPr>
          <w:rFonts w:ascii="HCI Poppy" w:eastAsia="휴먼명조"/>
          <w:spacing w:val="-1"/>
          <w:sz w:val="24"/>
        </w:rPr>
        <w:t xml:space="preserve"> </w:t>
      </w:r>
      <w:r>
        <w:rPr>
          <w:rFonts w:ascii="HCI Poppy" w:eastAsia="휴먼명조"/>
          <w:spacing w:val="-1"/>
          <w:sz w:val="24"/>
        </w:rPr>
        <w:t>되는</w:t>
      </w:r>
      <w:r>
        <w:rPr>
          <w:rFonts w:ascii="HCI Poppy" w:eastAsia="휴먼명조"/>
          <w:spacing w:val="-1"/>
          <w:sz w:val="24"/>
        </w:rPr>
        <w:t xml:space="preserve"> </w:t>
      </w:r>
      <w:proofErr w:type="spellStart"/>
      <w:r>
        <w:rPr>
          <w:rFonts w:ascii="HCI Poppy" w:eastAsia="휴먼명조"/>
          <w:spacing w:val="-1"/>
          <w:sz w:val="24"/>
        </w:rPr>
        <w:t>Neurocloud</w:t>
      </w:r>
      <w:proofErr w:type="spellEnd"/>
      <w:r>
        <w:rPr>
          <w:rFonts w:ascii="HCI Poppy" w:eastAsia="휴먼명조"/>
          <w:spacing w:val="-1"/>
          <w:sz w:val="24"/>
        </w:rPr>
        <w:t xml:space="preserve"> for </w:t>
      </w:r>
      <w:proofErr w:type="spellStart"/>
      <w:r>
        <w:rPr>
          <w:rFonts w:ascii="HCI Poppy" w:eastAsia="휴먼명조"/>
          <w:spacing w:val="-1"/>
          <w:sz w:val="24"/>
        </w:rPr>
        <w:t>HyperCLOVA</w:t>
      </w:r>
      <w:proofErr w:type="spellEnd"/>
      <w:r>
        <w:rPr>
          <w:rFonts w:ascii="HCI Poppy" w:eastAsia="휴먼명조"/>
          <w:spacing w:val="-1"/>
          <w:sz w:val="24"/>
        </w:rPr>
        <w:t xml:space="preserve"> X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이하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w:t>
      </w:r>
      <w:r>
        <w:rPr>
          <w:rFonts w:ascii="HCI Poppy" w:eastAsia="휴먼명조"/>
          <w:spacing w:val="-1"/>
          <w:sz w:val="24"/>
        </w:rPr>
        <w:t>는</w:t>
      </w:r>
      <w:r>
        <w:rPr>
          <w:rFonts w:ascii="HCI Poppy" w:eastAsia="휴먼명조"/>
          <w:spacing w:val="-1"/>
          <w:sz w:val="24"/>
        </w:rPr>
        <w:t xml:space="preserve"> </w:t>
      </w:r>
      <w:r>
        <w:rPr>
          <w:rFonts w:ascii="HCI Poppy" w:eastAsia="휴먼명조"/>
          <w:spacing w:val="-1"/>
          <w:sz w:val="24"/>
        </w:rPr>
        <w:t>아래의</w:t>
      </w:r>
      <w:r>
        <w:rPr>
          <w:rFonts w:ascii="HCI Poppy" w:eastAsia="휴먼명조"/>
          <w:spacing w:val="-1"/>
          <w:sz w:val="24"/>
        </w:rPr>
        <w:t xml:space="preserve"> </w:t>
      </w:r>
      <w:r>
        <w:rPr>
          <w:rFonts w:ascii="HCI Poppy" w:eastAsia="휴먼명조"/>
          <w:spacing w:val="-1"/>
          <w:sz w:val="24"/>
        </w:rPr>
        <w:t>항목을</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대상으로</w:t>
      </w:r>
      <w:r>
        <w:rPr>
          <w:rFonts w:ascii="HCI Poppy" w:eastAsia="휴먼명조"/>
          <w:spacing w:val="-1"/>
          <w:sz w:val="24"/>
        </w:rPr>
        <w:t xml:space="preserve"> </w:t>
      </w:r>
      <w:r>
        <w:rPr>
          <w:rFonts w:ascii="HCI Poppy" w:eastAsia="휴먼명조"/>
          <w:spacing w:val="-1"/>
          <w:sz w:val="24"/>
        </w:rPr>
        <w:t>한다</w:t>
      </w:r>
      <w:r>
        <w:rPr>
          <w:rFonts w:ascii="HCI Poppy" w:eastAsia="휴먼명조"/>
          <w:spacing w:val="-1"/>
          <w:sz w:val="24"/>
        </w:rPr>
        <w:t>.</w:t>
      </w:r>
    </w:p>
    <w:p w14:paraId="59FADE9C"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①</w:t>
      </w:r>
      <w:r>
        <w:rPr>
          <w:rFonts w:ascii="HCI Poppy" w:eastAsia="휴먼명조"/>
          <w:spacing w:val="-1"/>
          <w:sz w:val="24"/>
        </w:rPr>
        <w:t xml:space="preserve"> </w:t>
      </w:r>
      <w:proofErr w:type="spellStart"/>
      <w:r>
        <w:rPr>
          <w:rFonts w:ascii="HCI Poppy" w:eastAsia="휴먼명조"/>
          <w:spacing w:val="-1"/>
          <w:sz w:val="24"/>
        </w:rPr>
        <w:t>HyperCLOVA</w:t>
      </w:r>
      <w:proofErr w:type="spellEnd"/>
      <w:r>
        <w:rPr>
          <w:rFonts w:ascii="HCI Poppy" w:eastAsia="휴먼명조"/>
          <w:spacing w:val="-1"/>
          <w:sz w:val="24"/>
        </w:rPr>
        <w:t xml:space="preserve"> X </w:t>
      </w:r>
      <w:r>
        <w:rPr>
          <w:rFonts w:ascii="HCI Poppy" w:eastAsia="휴먼명조"/>
          <w:spacing w:val="-1"/>
          <w:sz w:val="24"/>
        </w:rPr>
        <w:t>초대규모</w:t>
      </w:r>
      <w:r>
        <w:rPr>
          <w:rFonts w:ascii="HCI Poppy" w:eastAsia="휴먼명조"/>
          <w:spacing w:val="-1"/>
          <w:sz w:val="24"/>
        </w:rPr>
        <w:t xml:space="preserve"> </w:t>
      </w:r>
      <w:r>
        <w:rPr>
          <w:rFonts w:ascii="HCI Poppy" w:eastAsia="휴먼명조"/>
          <w:spacing w:val="-1"/>
          <w:sz w:val="24"/>
        </w:rPr>
        <w:t>언어</w:t>
      </w:r>
      <w:r>
        <w:rPr>
          <w:rFonts w:ascii="HCI Poppy" w:eastAsia="휴먼명조"/>
          <w:spacing w:val="-1"/>
          <w:sz w:val="24"/>
        </w:rPr>
        <w:t xml:space="preserve"> </w:t>
      </w:r>
      <w:r>
        <w:rPr>
          <w:rFonts w:ascii="HCI Poppy" w:eastAsia="휴먼명조"/>
          <w:spacing w:val="-1"/>
          <w:sz w:val="24"/>
        </w:rPr>
        <w:t>모델</w:t>
      </w:r>
      <w:r>
        <w:rPr>
          <w:rFonts w:ascii="HCI Poppy" w:eastAsia="휴먼명조"/>
          <w:spacing w:val="-1"/>
          <w:sz w:val="24"/>
        </w:rPr>
        <w:t>(</w:t>
      </w:r>
      <w:r>
        <w:rPr>
          <w:rFonts w:ascii="HCI Poppy" w:eastAsia="휴먼명조"/>
          <w:spacing w:val="-1"/>
          <w:sz w:val="24"/>
        </w:rPr>
        <w:t>이하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LLM</w:t>
      </w:r>
      <w:r>
        <w:rPr>
          <w:rFonts w:ascii="HCI Poppy" w:eastAsia="휴먼명조"/>
          <w:spacing w:val="-1"/>
          <w:sz w:val="24"/>
        </w:rPr>
        <w:t>’</w:t>
      </w:r>
      <w:r>
        <w:rPr>
          <w:rFonts w:ascii="HCI Poppy" w:eastAsia="휴먼명조"/>
          <w:spacing w:val="-1"/>
          <w:sz w:val="24"/>
        </w:rPr>
        <w:t>)</w:t>
      </w:r>
      <w:r>
        <w:rPr>
          <w:rFonts w:ascii="HCI Poppy" w:eastAsia="휴먼명조"/>
          <w:spacing w:val="-1"/>
          <w:sz w:val="24"/>
        </w:rPr>
        <w:t>을</w:t>
      </w:r>
      <w:r>
        <w:rPr>
          <w:rFonts w:ascii="HCI Poppy" w:eastAsia="휴먼명조"/>
          <w:spacing w:val="-1"/>
          <w:sz w:val="24"/>
        </w:rPr>
        <w:t xml:space="preserve"> </w:t>
      </w:r>
      <w:r>
        <w:rPr>
          <w:rFonts w:ascii="HCI Poppy" w:eastAsia="휴먼명조"/>
          <w:spacing w:val="-1"/>
          <w:sz w:val="24"/>
        </w:rPr>
        <w:t>활용하는</w:t>
      </w:r>
      <w:r>
        <w:rPr>
          <w:rFonts w:ascii="HCI Poppy" w:eastAsia="휴먼명조"/>
          <w:spacing w:val="-1"/>
          <w:sz w:val="24"/>
        </w:rPr>
        <w:t xml:space="preserve"> AI </w:t>
      </w:r>
      <w:r>
        <w:rPr>
          <w:rFonts w:ascii="HCI Poppy" w:eastAsia="휴먼명조"/>
          <w:spacing w:val="-1"/>
          <w:sz w:val="24"/>
        </w:rPr>
        <w:t>개발</w:t>
      </w:r>
      <w:r>
        <w:rPr>
          <w:rFonts w:ascii="HCI Poppy" w:eastAsia="휴먼명조"/>
          <w:spacing w:val="-1"/>
          <w:sz w:val="24"/>
        </w:rPr>
        <w:t xml:space="preserve"> </w:t>
      </w:r>
      <w:r>
        <w:rPr>
          <w:rFonts w:ascii="HCI Poppy" w:eastAsia="휴먼명조"/>
          <w:spacing w:val="-1"/>
          <w:sz w:val="24"/>
        </w:rPr>
        <w:t>도구</w:t>
      </w:r>
      <w:r>
        <w:rPr>
          <w:rFonts w:ascii="HCI Poppy" w:eastAsia="휴먼명조"/>
          <w:spacing w:val="-1"/>
          <w:sz w:val="24"/>
        </w:rPr>
        <w:t>(</w:t>
      </w:r>
      <w:r>
        <w:rPr>
          <w:rFonts w:ascii="HCI Poppy" w:eastAsia="휴먼명조"/>
          <w:spacing w:val="-1"/>
          <w:sz w:val="24"/>
        </w:rPr>
        <w:t>이하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CLOVA Studio</w:t>
      </w:r>
      <w:r>
        <w:rPr>
          <w:rFonts w:ascii="HCI Poppy" w:eastAsia="휴먼명조"/>
          <w:spacing w:val="-1"/>
          <w:sz w:val="24"/>
        </w:rPr>
        <w:t>’</w:t>
      </w:r>
      <w:r>
        <w:rPr>
          <w:rFonts w:ascii="HCI Poppy" w:eastAsia="휴먼명조"/>
          <w:spacing w:val="-1"/>
          <w:sz w:val="24"/>
        </w:rPr>
        <w:t>)</w:t>
      </w:r>
    </w:p>
    <w:p w14:paraId="083AF7BE"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②</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LLM</w:t>
      </w:r>
      <w:r>
        <w:rPr>
          <w:rFonts w:ascii="HCI Poppy" w:eastAsia="휴먼명조"/>
          <w:spacing w:val="-1"/>
          <w:sz w:val="24"/>
        </w:rPr>
        <w:t>’</w:t>
      </w:r>
      <w:r>
        <w:rPr>
          <w:rFonts w:ascii="HCI Poppy" w:eastAsia="휴먼명조"/>
          <w:spacing w:val="-1"/>
          <w:sz w:val="24"/>
        </w:rPr>
        <w:t>을</w:t>
      </w:r>
      <w:r>
        <w:rPr>
          <w:rFonts w:ascii="HCI Poppy" w:eastAsia="휴먼명조"/>
          <w:spacing w:val="-1"/>
          <w:sz w:val="24"/>
        </w:rPr>
        <w:t xml:space="preserve"> </w:t>
      </w:r>
      <w:r>
        <w:rPr>
          <w:rFonts w:ascii="HCI Poppy" w:eastAsia="휴먼명조"/>
          <w:spacing w:val="-1"/>
          <w:sz w:val="24"/>
        </w:rPr>
        <w:t>호출하는</w:t>
      </w:r>
      <w:r>
        <w:rPr>
          <w:rFonts w:ascii="HCI Poppy" w:eastAsia="휴먼명조"/>
          <w:spacing w:val="-1"/>
          <w:sz w:val="24"/>
        </w:rPr>
        <w:t xml:space="preserve"> API</w:t>
      </w:r>
    </w:p>
    <w:p w14:paraId="593EEB2B" w14:textId="575846F3"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한양신명조"/>
          <w:spacing w:val="-1"/>
          <w:sz w:val="24"/>
        </w:rPr>
        <w:t>③</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LLM</w:t>
      </w:r>
      <w:r>
        <w:rPr>
          <w:rFonts w:ascii="HCI Poppy" w:eastAsia="휴먼명조"/>
          <w:spacing w:val="-1"/>
          <w:sz w:val="24"/>
        </w:rPr>
        <w:t>’</w:t>
      </w:r>
      <w:r>
        <w:rPr>
          <w:rFonts w:ascii="HCI Poppy" w:eastAsia="휴먼명조"/>
          <w:spacing w:val="-1"/>
          <w:sz w:val="24"/>
        </w:rPr>
        <w:t xml:space="preserve"> </w:t>
      </w:r>
      <w:r>
        <w:rPr>
          <w:rFonts w:ascii="HCI Poppy" w:eastAsia="휴먼명조"/>
          <w:spacing w:val="-1"/>
          <w:sz w:val="24"/>
        </w:rPr>
        <w:t>모델을</w:t>
      </w:r>
      <w:r>
        <w:rPr>
          <w:rFonts w:ascii="HCI Poppy" w:eastAsia="휴먼명조"/>
          <w:spacing w:val="-1"/>
          <w:sz w:val="24"/>
        </w:rPr>
        <w:t xml:space="preserve"> </w:t>
      </w:r>
      <w:r>
        <w:rPr>
          <w:rFonts w:ascii="HCI Poppy" w:eastAsia="휴먼명조"/>
          <w:spacing w:val="-1"/>
          <w:sz w:val="24"/>
        </w:rPr>
        <w:t>튜닝</w:t>
      </w:r>
      <w:r>
        <w:rPr>
          <w:rFonts w:ascii="HCI Poppy" w:eastAsia="휴먼명조"/>
          <w:spacing w:val="-1"/>
          <w:sz w:val="24"/>
        </w:rPr>
        <w:t xml:space="preserve"> </w:t>
      </w:r>
      <w:r>
        <w:rPr>
          <w:rFonts w:ascii="HCI Poppy" w:eastAsia="휴먼명조"/>
          <w:spacing w:val="-1"/>
          <w:sz w:val="24"/>
        </w:rPr>
        <w:t>하기</w:t>
      </w:r>
      <w:r>
        <w:rPr>
          <w:rFonts w:ascii="HCI Poppy" w:eastAsia="휴먼명조"/>
          <w:spacing w:val="-1"/>
          <w:sz w:val="24"/>
        </w:rPr>
        <w:t xml:space="preserve"> </w:t>
      </w:r>
      <w:r>
        <w:rPr>
          <w:rFonts w:ascii="HCI Poppy" w:eastAsia="휴먼명조"/>
          <w:spacing w:val="-1"/>
          <w:sz w:val="24"/>
        </w:rPr>
        <w:t>위한</w:t>
      </w:r>
      <w:r>
        <w:rPr>
          <w:rFonts w:ascii="HCI Poppy" w:eastAsia="휴먼명조"/>
          <w:spacing w:val="-1"/>
          <w:sz w:val="24"/>
        </w:rPr>
        <w:t xml:space="preserve"> PEFT</w:t>
      </w:r>
      <w:ins w:id="412" w:author="이수용" w:date="2024-12-13T14:09:00Z">
        <w:r w:rsidR="00DB5EFC">
          <w:rPr>
            <w:rFonts w:ascii="HCI Poppy" w:eastAsia="휴먼명조" w:hint="eastAsia"/>
            <w:spacing w:val="-1"/>
            <w:sz w:val="24"/>
          </w:rPr>
          <w:t xml:space="preserve"> </w:t>
        </w:r>
      </w:ins>
      <w:del w:id="413" w:author="이수용" w:date="2024-12-13T14:09:00Z">
        <w:r w:rsidDel="00DB5EFC">
          <w:rPr>
            <w:rFonts w:ascii="HCI Poppy" w:eastAsia="휴먼명조"/>
            <w:spacing w:val="-1"/>
            <w:sz w:val="24"/>
          </w:rPr>
          <w:delText xml:space="preserve">, SFT, RLHF </w:delText>
        </w:r>
      </w:del>
      <w:r>
        <w:rPr>
          <w:rFonts w:ascii="HCI Poppy" w:eastAsia="휴먼명조"/>
          <w:spacing w:val="-1"/>
          <w:sz w:val="24"/>
        </w:rPr>
        <w:t xml:space="preserve">API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도구</w:t>
      </w:r>
    </w:p>
    <w:p w14:paraId="5DD0C4D5"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61" w:hanging="361"/>
      </w:pPr>
      <w:r>
        <w:rPr>
          <w:rFonts w:ascii="한양신명조"/>
          <w:spacing w:val="-1"/>
          <w:sz w:val="24"/>
        </w:rPr>
        <w:t>④</w:t>
      </w:r>
      <w:r>
        <w:rPr>
          <w:rFonts w:ascii="HCI Poppy" w:eastAsia="휴먼명조"/>
          <w:spacing w:val="-1"/>
          <w:sz w:val="24"/>
        </w:rPr>
        <w:t xml:space="preserve"> Embedding, </w:t>
      </w:r>
      <w:r>
        <w:rPr>
          <w:rFonts w:ascii="HCI Poppy" w:eastAsia="휴먼명조"/>
          <w:spacing w:val="-1"/>
          <w:sz w:val="24"/>
        </w:rPr>
        <w:t>요약</w:t>
      </w:r>
      <w:r>
        <w:rPr>
          <w:rFonts w:ascii="HCI Poppy" w:eastAsia="휴먼명조"/>
          <w:spacing w:val="-1"/>
          <w:sz w:val="24"/>
        </w:rPr>
        <w:t xml:space="preserve">, </w:t>
      </w:r>
      <w:r>
        <w:rPr>
          <w:rFonts w:ascii="HCI Poppy" w:eastAsia="휴먼명조"/>
          <w:spacing w:val="-1"/>
          <w:sz w:val="24"/>
        </w:rPr>
        <w:t>문단</w:t>
      </w:r>
      <w:r>
        <w:rPr>
          <w:rFonts w:ascii="HCI Poppy" w:eastAsia="휴먼명조"/>
          <w:spacing w:val="-1"/>
          <w:sz w:val="24"/>
        </w:rPr>
        <w:t xml:space="preserve"> </w:t>
      </w:r>
      <w:r>
        <w:rPr>
          <w:rFonts w:ascii="HCI Poppy" w:eastAsia="휴먼명조"/>
          <w:spacing w:val="-1"/>
          <w:sz w:val="24"/>
        </w:rPr>
        <w:t>나누기</w:t>
      </w:r>
      <w:r>
        <w:rPr>
          <w:rFonts w:ascii="HCI Poppy" w:eastAsia="휴먼명조"/>
          <w:spacing w:val="-1"/>
          <w:sz w:val="24"/>
        </w:rPr>
        <w:t xml:space="preserve">, </w:t>
      </w:r>
      <w:r>
        <w:rPr>
          <w:rFonts w:ascii="HCI Poppy" w:eastAsia="휴먼명조"/>
          <w:spacing w:val="-1"/>
          <w:sz w:val="24"/>
        </w:rPr>
        <w:t>스킬</w:t>
      </w:r>
      <w:r>
        <w:rPr>
          <w:rFonts w:ascii="HCI Poppy" w:eastAsia="휴먼명조"/>
          <w:spacing w:val="-1"/>
          <w:sz w:val="24"/>
        </w:rPr>
        <w:t xml:space="preserve"> </w:t>
      </w:r>
      <w:r>
        <w:rPr>
          <w:rFonts w:ascii="HCI Poppy" w:eastAsia="휴먼명조"/>
          <w:spacing w:val="-1"/>
          <w:sz w:val="24"/>
        </w:rPr>
        <w:t>트레이너</w:t>
      </w:r>
      <w:r>
        <w:rPr>
          <w:rFonts w:ascii="HCI Poppy" w:eastAsia="휴먼명조"/>
          <w:spacing w:val="-1"/>
          <w:sz w:val="24"/>
        </w:rPr>
        <w:t xml:space="preserve"> </w:t>
      </w:r>
      <w:r>
        <w:rPr>
          <w:rFonts w:ascii="HCI Poppy" w:eastAsia="휴먼명조"/>
          <w:spacing w:val="-1"/>
          <w:sz w:val="24"/>
        </w:rPr>
        <w:t>등</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CLOVA Studio</w:t>
      </w:r>
      <w:r>
        <w:rPr>
          <w:rFonts w:ascii="HCI Poppy" w:eastAsia="휴먼명조"/>
          <w:spacing w:val="-1"/>
          <w:sz w:val="24"/>
        </w:rPr>
        <w:t>’</w:t>
      </w:r>
      <w:r>
        <w:rPr>
          <w:rFonts w:ascii="HCI Poppy" w:eastAsia="휴먼명조"/>
          <w:spacing w:val="-1"/>
          <w:sz w:val="24"/>
        </w:rPr>
        <w:t>를</w:t>
      </w:r>
      <w:r>
        <w:rPr>
          <w:rFonts w:ascii="HCI Poppy" w:eastAsia="휴먼명조"/>
          <w:spacing w:val="-1"/>
          <w:sz w:val="24"/>
        </w:rPr>
        <w:t xml:space="preserve"> </w:t>
      </w:r>
      <w:r>
        <w:rPr>
          <w:rFonts w:ascii="HCI Poppy" w:eastAsia="휴먼명조"/>
          <w:spacing w:val="-1"/>
          <w:sz w:val="24"/>
        </w:rPr>
        <w:t>통해</w:t>
      </w:r>
      <w:r>
        <w:rPr>
          <w:rFonts w:ascii="HCI Poppy" w:eastAsia="휴먼명조"/>
          <w:spacing w:val="-1"/>
          <w:sz w:val="24"/>
        </w:rPr>
        <w:t xml:space="preserve"> </w:t>
      </w:r>
      <w:r>
        <w:rPr>
          <w:rFonts w:ascii="HCI Poppy" w:eastAsia="휴먼명조"/>
          <w:spacing w:val="-1"/>
          <w:sz w:val="24"/>
        </w:rPr>
        <w:t>제공되는</w:t>
      </w:r>
      <w:r>
        <w:rPr>
          <w:rFonts w:ascii="HCI Poppy" w:eastAsia="휴먼명조"/>
          <w:spacing w:val="-1"/>
          <w:sz w:val="24"/>
        </w:rPr>
        <w:t xml:space="preserve"> API</w:t>
      </w:r>
      <w:r>
        <w:rPr>
          <w:rFonts w:ascii="HCI Poppy" w:eastAsia="휴먼명조"/>
          <w:spacing w:val="-1"/>
          <w:sz w:val="24"/>
        </w:rPr>
        <w:t>와</w:t>
      </w:r>
      <w:r>
        <w:rPr>
          <w:rFonts w:ascii="HCI Poppy" w:eastAsia="휴먼명조"/>
          <w:spacing w:val="-1"/>
          <w:sz w:val="24"/>
        </w:rPr>
        <w:t xml:space="preserve"> GUI </w:t>
      </w:r>
      <w:r>
        <w:rPr>
          <w:rFonts w:ascii="HCI Poppy" w:eastAsia="휴먼명조"/>
          <w:spacing w:val="-1"/>
          <w:sz w:val="24"/>
        </w:rPr>
        <w:t>도구</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관리도구</w:t>
      </w:r>
    </w:p>
    <w:p w14:paraId="2D1C1505" w14:textId="77777777" w:rsidR="004C1F03" w:rsidRDefault="004C1F03">
      <w:pPr>
        <w:spacing w:after="120"/>
        <w:rPr>
          <w:rFonts w:ascii="나눔고딕" w:eastAsia="나눔고딕"/>
        </w:rPr>
      </w:pPr>
    </w:p>
    <w:p w14:paraId="295F1B0A"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2</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책임</w:t>
      </w:r>
      <w:r>
        <w:rPr>
          <w:rFonts w:ascii="HCI Poppy" w:eastAsia="휴먼명조"/>
          <w:b/>
          <w:spacing w:val="-1"/>
          <w:sz w:val="24"/>
        </w:rPr>
        <w:t>)</w:t>
      </w:r>
    </w:p>
    <w:p w14:paraId="409D0747"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①</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가용성</w:t>
      </w:r>
    </w:p>
    <w:p w14:paraId="632D14EB" w14:textId="5C3ACDDB"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66" w:hanging="566"/>
      </w:pPr>
      <w:r>
        <w:rPr>
          <w:rFonts w:ascii="HCI Poppy" w:eastAsia="휴먼명조"/>
          <w:spacing w:val="-1"/>
          <w:sz w:val="24"/>
        </w:rPr>
        <w:t xml:space="preserve"> </w:t>
      </w:r>
      <w:del w:id="414" w:author="이수용" w:date="2025-01-07T18:08:00Z">
        <w:r w:rsidDel="007B0E37">
          <w:rPr>
            <w:rFonts w:ascii="HCI Poppy" w:eastAsia="휴먼명조"/>
            <w:spacing w:val="-1"/>
            <w:sz w:val="24"/>
          </w:rPr>
          <w:delText xml:space="preserve">  </w:delText>
        </w:r>
        <w:r w:rsidRPr="007B0E37" w:rsidDel="007B0E37">
          <w:rPr>
            <w:rFonts w:ascii="HCI Poppy" w:eastAsia="휴먼명조"/>
            <w:spacing w:val="-1"/>
            <w:sz w:val="24"/>
          </w:rPr>
          <w:delText xml:space="preserve">- </w:delText>
        </w:r>
      </w:del>
      <w:ins w:id="415" w:author="이수용" w:date="2025-01-07T14:04:00Z">
        <w:r w:rsidR="00DE765D" w:rsidRPr="007B0E37">
          <w:rPr>
            <w:rFonts w:ascii="HCI Poppy" w:eastAsia="휴먼명조"/>
            <w:spacing w:val="-1"/>
            <w:sz w:val="24"/>
          </w:rPr>
          <w:t xml:space="preserve">- </w:t>
        </w:r>
      </w:ins>
      <w:r w:rsidR="00DE765D" w:rsidRPr="007B0E37">
        <w:rPr>
          <w:rFonts w:ascii="HCI Poppy" w:eastAsia="휴먼명조"/>
          <w:spacing w:val="-1"/>
          <w:sz w:val="24"/>
        </w:rPr>
        <w:t>‘</w:t>
      </w:r>
      <w:r w:rsidR="00DE765D" w:rsidRPr="007B0E37">
        <w:rPr>
          <w:rFonts w:ascii="HCI Poppy" w:eastAsia="휴먼명조"/>
          <w:spacing w:val="-1"/>
          <w:sz w:val="24"/>
        </w:rPr>
        <w:t>계약상대자</w:t>
      </w:r>
      <w:r w:rsidR="00DE765D" w:rsidRPr="007B0E37">
        <w:rPr>
          <w:rFonts w:ascii="HCI Poppy" w:eastAsia="휴먼명조"/>
          <w:spacing w:val="-1"/>
          <w:sz w:val="24"/>
        </w:rPr>
        <w:t>’</w:t>
      </w:r>
      <w:r w:rsidR="00DE765D" w:rsidRPr="007B0E37">
        <w:rPr>
          <w:rFonts w:ascii="HCI Poppy" w:eastAsia="휴먼명조"/>
          <w:spacing w:val="-1"/>
          <w:sz w:val="24"/>
        </w:rPr>
        <w:t>는</w:t>
      </w:r>
      <w:r w:rsidR="00DE765D" w:rsidRPr="007B0E37">
        <w:rPr>
          <w:rFonts w:ascii="HCI Poppy" w:eastAsia="휴먼명조"/>
          <w:spacing w:val="-1"/>
          <w:sz w:val="24"/>
        </w:rPr>
        <w:t xml:space="preserve"> </w:t>
      </w:r>
      <w:r w:rsidR="00DE765D" w:rsidRPr="007B0E37">
        <w:rPr>
          <w:rFonts w:ascii="HCI Poppy" w:eastAsia="휴먼명조"/>
          <w:spacing w:val="-1"/>
          <w:sz w:val="24"/>
        </w:rPr>
        <w:t>‘</w:t>
      </w:r>
      <w:r w:rsidR="00DE765D" w:rsidRPr="007B0E37">
        <w:rPr>
          <w:rFonts w:ascii="HCI Poppy" w:eastAsia="휴먼명조"/>
          <w:spacing w:val="-1"/>
          <w:sz w:val="24"/>
        </w:rPr>
        <w:t>본</w:t>
      </w:r>
      <w:r w:rsidR="00DE765D" w:rsidRPr="007B0E37">
        <w:rPr>
          <w:rFonts w:ascii="HCI Poppy" w:eastAsia="휴먼명조"/>
          <w:spacing w:val="-1"/>
          <w:sz w:val="24"/>
        </w:rPr>
        <w:t xml:space="preserve"> </w:t>
      </w:r>
      <w:r w:rsidR="00DE765D" w:rsidRPr="007B0E37">
        <w:rPr>
          <w:rFonts w:ascii="HCI Poppy" w:eastAsia="휴먼명조"/>
          <w:spacing w:val="-1"/>
          <w:sz w:val="24"/>
        </w:rPr>
        <w:t>서비스</w:t>
      </w:r>
      <w:r w:rsidR="00DE765D" w:rsidRPr="007B0E37">
        <w:rPr>
          <w:rFonts w:ascii="HCI Poppy" w:eastAsia="휴먼명조"/>
          <w:spacing w:val="-1"/>
          <w:sz w:val="24"/>
        </w:rPr>
        <w:t>’</w:t>
      </w:r>
      <w:r w:rsidR="00DE765D" w:rsidRPr="007B0E37">
        <w:rPr>
          <w:rFonts w:ascii="HCI Poppy" w:eastAsia="휴먼명조"/>
          <w:spacing w:val="-1"/>
          <w:sz w:val="24"/>
        </w:rPr>
        <w:t>에</w:t>
      </w:r>
      <w:r w:rsidR="00DE765D" w:rsidRPr="007B0E37">
        <w:rPr>
          <w:rFonts w:ascii="HCI Poppy" w:eastAsia="휴먼명조"/>
          <w:spacing w:val="-1"/>
          <w:sz w:val="24"/>
        </w:rPr>
        <w:t xml:space="preserve"> </w:t>
      </w:r>
      <w:r w:rsidR="00DE765D" w:rsidRPr="007B0E37">
        <w:rPr>
          <w:rFonts w:ascii="HCI Poppy" w:eastAsia="휴먼명조"/>
          <w:spacing w:val="-1"/>
          <w:sz w:val="24"/>
        </w:rPr>
        <w:t>대하여</w:t>
      </w:r>
      <w:r w:rsidR="00DE765D" w:rsidRPr="007B0E37">
        <w:rPr>
          <w:rFonts w:ascii="HCI Poppy" w:eastAsia="휴먼명조"/>
          <w:spacing w:val="-1"/>
          <w:sz w:val="24"/>
        </w:rPr>
        <w:t xml:space="preserve"> </w:t>
      </w:r>
      <w:r w:rsidR="00DE765D" w:rsidRPr="007B0E37">
        <w:rPr>
          <w:rFonts w:ascii="HCI Poppy" w:eastAsia="휴먼명조"/>
          <w:spacing w:val="-1"/>
          <w:sz w:val="24"/>
        </w:rPr>
        <w:t>서비스</w:t>
      </w:r>
      <w:r w:rsidR="00DE765D" w:rsidRPr="007B0E37">
        <w:rPr>
          <w:rFonts w:ascii="HCI Poppy" w:eastAsia="휴먼명조"/>
          <w:spacing w:val="-1"/>
          <w:sz w:val="24"/>
        </w:rPr>
        <w:t xml:space="preserve"> </w:t>
      </w:r>
      <w:r w:rsidR="00DE765D" w:rsidRPr="007B0E37">
        <w:rPr>
          <w:rFonts w:ascii="HCI Poppy" w:eastAsia="휴먼명조"/>
          <w:spacing w:val="-1"/>
          <w:sz w:val="24"/>
        </w:rPr>
        <w:t>제공</w:t>
      </w:r>
      <w:r w:rsidR="00DE765D" w:rsidRPr="007B0E37">
        <w:rPr>
          <w:rFonts w:ascii="HCI Poppy" w:eastAsia="휴먼명조"/>
          <w:spacing w:val="-1"/>
          <w:sz w:val="24"/>
        </w:rPr>
        <w:t xml:space="preserve"> </w:t>
      </w:r>
      <w:r w:rsidR="00DE765D" w:rsidRPr="007B0E37">
        <w:rPr>
          <w:rFonts w:ascii="HCI Poppy" w:eastAsia="휴먼명조"/>
          <w:spacing w:val="-1"/>
          <w:sz w:val="24"/>
        </w:rPr>
        <w:t>기간에</w:t>
      </w:r>
      <w:r w:rsidR="00DE765D">
        <w:rPr>
          <w:rFonts w:ascii="HCI Poppy" w:eastAsia="휴먼명조"/>
          <w:spacing w:val="-1"/>
          <w:sz w:val="24"/>
        </w:rPr>
        <w:t xml:space="preserve"> </w:t>
      </w:r>
      <w:r w:rsidR="00DE765D">
        <w:rPr>
          <w:rFonts w:ascii="HCI Poppy" w:eastAsia="휴먼명조"/>
          <w:spacing w:val="-1"/>
          <w:sz w:val="24"/>
        </w:rPr>
        <w:t>해당</w:t>
      </w:r>
      <w:r w:rsidR="00DE765D">
        <w:rPr>
          <w:rFonts w:ascii="HCI Poppy" w:eastAsia="휴먼명조"/>
          <w:spacing w:val="-1"/>
          <w:sz w:val="24"/>
        </w:rPr>
        <w:t xml:space="preserve"> </w:t>
      </w:r>
      <w:r w:rsidR="00DE765D">
        <w:rPr>
          <w:rFonts w:ascii="HCI Poppy" w:eastAsia="휴먼명조"/>
          <w:spacing w:val="-1"/>
          <w:sz w:val="24"/>
        </w:rPr>
        <w:t>월</w:t>
      </w:r>
      <w:r w:rsidR="00DE765D">
        <w:rPr>
          <w:rFonts w:ascii="HCI Poppy" w:eastAsia="휴먼명조"/>
          <w:spacing w:val="-1"/>
          <w:sz w:val="24"/>
        </w:rPr>
        <w:t xml:space="preserve"> </w:t>
      </w:r>
      <w:r w:rsidR="00DE765D">
        <w:rPr>
          <w:rFonts w:ascii="HCI Poppy" w:eastAsia="휴먼명조"/>
          <w:spacing w:val="-1"/>
          <w:sz w:val="24"/>
        </w:rPr>
        <w:t>기간</w:t>
      </w:r>
      <w:r w:rsidR="00DE765D">
        <w:rPr>
          <w:rFonts w:ascii="HCI Poppy" w:eastAsia="휴먼명조"/>
          <w:spacing w:val="-1"/>
          <w:sz w:val="24"/>
        </w:rPr>
        <w:t xml:space="preserve"> </w:t>
      </w:r>
      <w:r w:rsidR="00DE765D">
        <w:rPr>
          <w:rFonts w:ascii="HCI Poppy" w:eastAsia="휴먼명조"/>
          <w:spacing w:val="-1"/>
          <w:sz w:val="24"/>
        </w:rPr>
        <w:t>동안</w:t>
      </w:r>
      <w:r w:rsidR="00DE765D">
        <w:rPr>
          <w:rFonts w:ascii="HCI Poppy" w:eastAsia="휴먼명조"/>
          <w:spacing w:val="-1"/>
          <w:sz w:val="24"/>
        </w:rPr>
        <w:t xml:space="preserve"> </w:t>
      </w:r>
      <w:r w:rsidR="00DE765D">
        <w:rPr>
          <w:rFonts w:ascii="HCI Poppy" w:eastAsia="휴먼명조"/>
          <w:spacing w:val="-1"/>
          <w:sz w:val="24"/>
        </w:rPr>
        <w:t>최소</w:t>
      </w:r>
      <w:r w:rsidR="00DE765D">
        <w:rPr>
          <w:rFonts w:ascii="HCI Poppy" w:eastAsia="휴먼명조"/>
          <w:spacing w:val="-1"/>
          <w:sz w:val="24"/>
        </w:rPr>
        <w:t xml:space="preserve"> 99.9%</w:t>
      </w:r>
      <w:r w:rsidR="00DE765D">
        <w:rPr>
          <w:rFonts w:ascii="HCI Poppy" w:eastAsia="휴먼명조"/>
          <w:spacing w:val="-1"/>
          <w:sz w:val="24"/>
        </w:rPr>
        <w:t>의</w:t>
      </w:r>
      <w:r w:rsidR="00DE765D">
        <w:rPr>
          <w:rFonts w:ascii="HCI Poppy" w:eastAsia="휴먼명조"/>
          <w:spacing w:val="-1"/>
          <w:sz w:val="24"/>
        </w:rPr>
        <w:t xml:space="preserve"> </w:t>
      </w:r>
      <w:r w:rsidR="00DE765D">
        <w:rPr>
          <w:rFonts w:ascii="HCI Poppy" w:eastAsia="휴먼명조"/>
          <w:spacing w:val="-1"/>
          <w:sz w:val="24"/>
        </w:rPr>
        <w:t>월</w:t>
      </w:r>
      <w:r w:rsidR="00DE765D">
        <w:rPr>
          <w:rFonts w:ascii="HCI Poppy" w:eastAsia="휴먼명조"/>
          <w:spacing w:val="-1"/>
          <w:sz w:val="24"/>
        </w:rPr>
        <w:t xml:space="preserve"> </w:t>
      </w:r>
      <w:proofErr w:type="spellStart"/>
      <w:r w:rsidR="00DE765D">
        <w:rPr>
          <w:rFonts w:ascii="HCI Poppy" w:eastAsia="휴먼명조"/>
          <w:spacing w:val="-1"/>
          <w:sz w:val="24"/>
        </w:rPr>
        <w:t>가용률을</w:t>
      </w:r>
      <w:proofErr w:type="spellEnd"/>
      <w:r w:rsidR="00DE765D">
        <w:rPr>
          <w:rFonts w:ascii="HCI Poppy" w:eastAsia="휴먼명조"/>
          <w:spacing w:val="-1"/>
          <w:sz w:val="24"/>
        </w:rPr>
        <w:t xml:space="preserve"> </w:t>
      </w:r>
      <w:r w:rsidR="00DE765D">
        <w:rPr>
          <w:rFonts w:ascii="HCI Poppy" w:eastAsia="휴먼명조"/>
          <w:spacing w:val="-1"/>
          <w:sz w:val="24"/>
        </w:rPr>
        <w:t>보장하며</w:t>
      </w:r>
      <w:r w:rsidR="00DE765D">
        <w:rPr>
          <w:rFonts w:ascii="HCI Poppy" w:eastAsia="휴먼명조"/>
          <w:spacing w:val="-1"/>
          <w:sz w:val="24"/>
        </w:rPr>
        <w:t>(</w:t>
      </w:r>
      <w:r w:rsidR="00DE765D">
        <w:rPr>
          <w:rFonts w:ascii="HCI Poppy" w:eastAsia="휴먼명조"/>
          <w:spacing w:val="-1"/>
          <w:sz w:val="24"/>
        </w:rPr>
        <w:t>이하</w:t>
      </w:r>
      <w:r w:rsidR="00DE765D">
        <w:rPr>
          <w:rFonts w:ascii="HCI Poppy" w:eastAsia="휴먼명조"/>
          <w:spacing w:val="-1"/>
          <w:sz w:val="24"/>
        </w:rPr>
        <w:t xml:space="preserve"> </w:t>
      </w:r>
      <w:r w:rsidR="00DE765D">
        <w:rPr>
          <w:rFonts w:ascii="HCI Poppy" w:eastAsia="휴먼명조"/>
          <w:spacing w:val="-1"/>
          <w:sz w:val="24"/>
        </w:rPr>
        <w:t>‘</w:t>
      </w:r>
      <w:r w:rsidR="00DE765D">
        <w:rPr>
          <w:rFonts w:ascii="HCI Poppy" w:eastAsia="휴먼명조"/>
          <w:spacing w:val="-1"/>
          <w:sz w:val="24"/>
        </w:rPr>
        <w:t>목표수준</w:t>
      </w:r>
      <w:r w:rsidR="00DE765D">
        <w:rPr>
          <w:rFonts w:ascii="HCI Poppy" w:eastAsia="휴먼명조"/>
          <w:spacing w:val="-1"/>
          <w:sz w:val="24"/>
        </w:rPr>
        <w:t>’</w:t>
      </w:r>
      <w:r w:rsidR="00DE765D">
        <w:rPr>
          <w:rFonts w:ascii="HCI Poppy" w:eastAsia="휴먼명조"/>
          <w:spacing w:val="-1"/>
          <w:sz w:val="24"/>
        </w:rPr>
        <w:t xml:space="preserve">), </w:t>
      </w:r>
      <w:r w:rsidR="00DE765D">
        <w:rPr>
          <w:rFonts w:ascii="HCI Poppy" w:eastAsia="휴먼명조"/>
          <w:spacing w:val="-1"/>
          <w:sz w:val="24"/>
        </w:rPr>
        <w:t>월</w:t>
      </w:r>
      <w:r w:rsidR="00DE765D">
        <w:rPr>
          <w:rFonts w:ascii="HCI Poppy" w:eastAsia="휴먼명조"/>
          <w:spacing w:val="-1"/>
          <w:sz w:val="24"/>
        </w:rPr>
        <w:t xml:space="preserve"> </w:t>
      </w:r>
      <w:proofErr w:type="spellStart"/>
      <w:r w:rsidR="00DE765D">
        <w:rPr>
          <w:rFonts w:ascii="HCI Poppy" w:eastAsia="휴먼명조"/>
          <w:spacing w:val="-1"/>
          <w:sz w:val="24"/>
        </w:rPr>
        <w:t>가용률이</w:t>
      </w:r>
      <w:proofErr w:type="spellEnd"/>
      <w:r w:rsidR="00DE765D">
        <w:rPr>
          <w:rFonts w:ascii="HCI Poppy" w:eastAsia="휴먼명조"/>
          <w:spacing w:val="-1"/>
          <w:sz w:val="24"/>
        </w:rPr>
        <w:t xml:space="preserve"> </w:t>
      </w:r>
      <w:r w:rsidR="00DE765D">
        <w:rPr>
          <w:rFonts w:ascii="HCI Poppy" w:eastAsia="휴먼명조"/>
          <w:spacing w:val="-1"/>
          <w:sz w:val="24"/>
        </w:rPr>
        <w:t>‘</w:t>
      </w:r>
      <w:r w:rsidR="00DE765D">
        <w:rPr>
          <w:rFonts w:ascii="HCI Poppy" w:eastAsia="휴먼명조"/>
          <w:spacing w:val="-1"/>
          <w:sz w:val="24"/>
        </w:rPr>
        <w:t>목표수준</w:t>
      </w:r>
      <w:r w:rsidR="00DE765D">
        <w:rPr>
          <w:rFonts w:ascii="HCI Poppy" w:eastAsia="휴먼명조"/>
          <w:spacing w:val="-1"/>
          <w:sz w:val="24"/>
        </w:rPr>
        <w:t>’</w:t>
      </w:r>
      <w:r w:rsidR="00DE765D">
        <w:rPr>
          <w:rFonts w:ascii="HCI Poppy" w:eastAsia="휴먼명조"/>
          <w:spacing w:val="-1"/>
          <w:sz w:val="24"/>
        </w:rPr>
        <w:t>을</w:t>
      </w:r>
      <w:r w:rsidR="00DE765D">
        <w:rPr>
          <w:rFonts w:ascii="HCI Poppy" w:eastAsia="휴먼명조"/>
          <w:spacing w:val="-1"/>
          <w:sz w:val="24"/>
        </w:rPr>
        <w:t xml:space="preserve"> </w:t>
      </w:r>
      <w:r w:rsidR="00DE765D">
        <w:rPr>
          <w:rFonts w:ascii="HCI Poppy" w:eastAsia="휴먼명조"/>
          <w:spacing w:val="-1"/>
          <w:sz w:val="24"/>
        </w:rPr>
        <w:t>충족하지</w:t>
      </w:r>
      <w:r w:rsidR="00DE765D">
        <w:rPr>
          <w:rFonts w:ascii="HCI Poppy" w:eastAsia="휴먼명조"/>
          <w:spacing w:val="-1"/>
          <w:sz w:val="24"/>
        </w:rPr>
        <w:t xml:space="preserve"> </w:t>
      </w:r>
      <w:r w:rsidR="00DE765D">
        <w:rPr>
          <w:rFonts w:ascii="HCI Poppy" w:eastAsia="휴먼명조"/>
          <w:spacing w:val="-1"/>
          <w:sz w:val="24"/>
        </w:rPr>
        <w:t>못하는</w:t>
      </w:r>
      <w:r w:rsidR="00DE765D">
        <w:rPr>
          <w:rFonts w:ascii="HCI Poppy" w:eastAsia="휴먼명조"/>
          <w:spacing w:val="-1"/>
          <w:sz w:val="24"/>
        </w:rPr>
        <w:t xml:space="preserve"> </w:t>
      </w:r>
      <w:r w:rsidR="00DE765D">
        <w:rPr>
          <w:rFonts w:ascii="HCI Poppy" w:eastAsia="휴먼명조"/>
          <w:spacing w:val="-1"/>
          <w:sz w:val="24"/>
        </w:rPr>
        <w:t>경우</w:t>
      </w:r>
      <w:r w:rsidR="00DE765D">
        <w:rPr>
          <w:rFonts w:ascii="HCI Poppy" w:eastAsia="휴먼명조"/>
          <w:spacing w:val="-1"/>
          <w:sz w:val="24"/>
        </w:rPr>
        <w:t xml:space="preserve"> </w:t>
      </w:r>
      <w:r w:rsidR="00DE765D">
        <w:rPr>
          <w:rFonts w:ascii="HCI Poppy" w:eastAsia="휴먼명조"/>
          <w:spacing w:val="-1"/>
          <w:sz w:val="24"/>
        </w:rPr>
        <w:t>계약상대자는</w:t>
      </w:r>
      <w:r w:rsidR="00DE765D">
        <w:rPr>
          <w:rFonts w:ascii="HCI Poppy" w:eastAsia="휴먼명조"/>
          <w:spacing w:val="-1"/>
          <w:sz w:val="24"/>
        </w:rPr>
        <w:t xml:space="preserve"> </w:t>
      </w:r>
      <w:r w:rsidR="00DE765D">
        <w:rPr>
          <w:rFonts w:ascii="HCI Poppy" w:eastAsia="휴먼명조"/>
          <w:spacing w:val="-1"/>
          <w:sz w:val="24"/>
        </w:rPr>
        <w:t>발주자에게</w:t>
      </w:r>
      <w:r w:rsidR="00DE765D">
        <w:rPr>
          <w:rFonts w:ascii="HCI Poppy" w:eastAsia="휴먼명조"/>
          <w:spacing w:val="-1"/>
          <w:sz w:val="24"/>
        </w:rPr>
        <w:t xml:space="preserve"> </w:t>
      </w:r>
      <w:r w:rsidR="00DE765D">
        <w:rPr>
          <w:rFonts w:ascii="HCI Poppy" w:eastAsia="휴먼명조"/>
          <w:spacing w:val="-1"/>
          <w:sz w:val="24"/>
        </w:rPr>
        <w:t>‘</w:t>
      </w:r>
      <w:r w:rsidR="00DE765D">
        <w:rPr>
          <w:rFonts w:ascii="HCI Poppy" w:eastAsia="휴먼명조"/>
          <w:spacing w:val="-1"/>
          <w:sz w:val="24"/>
        </w:rPr>
        <w:t>본</w:t>
      </w:r>
      <w:r w:rsidR="00DE765D">
        <w:rPr>
          <w:rFonts w:ascii="HCI Poppy" w:eastAsia="휴먼명조"/>
          <w:spacing w:val="-1"/>
          <w:sz w:val="24"/>
        </w:rPr>
        <w:t xml:space="preserve"> SLA</w:t>
      </w:r>
      <w:r w:rsidR="00DE765D">
        <w:rPr>
          <w:rFonts w:ascii="HCI Poppy" w:eastAsia="휴먼명조"/>
          <w:spacing w:val="-1"/>
          <w:sz w:val="24"/>
        </w:rPr>
        <w:t>’</w:t>
      </w:r>
      <w:r w:rsidR="00DE765D">
        <w:rPr>
          <w:rFonts w:ascii="HCI Poppy" w:eastAsia="휴먼명조"/>
          <w:spacing w:val="-1"/>
          <w:sz w:val="24"/>
        </w:rPr>
        <w:t>에</w:t>
      </w:r>
      <w:r w:rsidR="00DE765D">
        <w:rPr>
          <w:rFonts w:ascii="HCI Poppy" w:eastAsia="휴먼명조"/>
          <w:spacing w:val="-1"/>
          <w:sz w:val="24"/>
        </w:rPr>
        <w:t xml:space="preserve"> </w:t>
      </w:r>
      <w:r w:rsidR="00DE765D">
        <w:rPr>
          <w:rFonts w:ascii="HCI Poppy" w:eastAsia="휴먼명조"/>
          <w:spacing w:val="-1"/>
          <w:sz w:val="24"/>
        </w:rPr>
        <w:t>따라</w:t>
      </w:r>
      <w:r w:rsidR="00DE765D">
        <w:rPr>
          <w:rFonts w:ascii="HCI Poppy" w:eastAsia="휴먼명조"/>
          <w:spacing w:val="-1"/>
          <w:sz w:val="24"/>
        </w:rPr>
        <w:t xml:space="preserve"> </w:t>
      </w:r>
      <w:r w:rsidR="00DE765D">
        <w:rPr>
          <w:rFonts w:ascii="HCI Poppy" w:eastAsia="휴먼명조"/>
          <w:spacing w:val="-1"/>
          <w:sz w:val="24"/>
        </w:rPr>
        <w:t>서비스</w:t>
      </w:r>
      <w:r w:rsidR="00DE765D">
        <w:rPr>
          <w:rFonts w:ascii="HCI Poppy" w:eastAsia="휴먼명조"/>
          <w:spacing w:val="-1"/>
          <w:sz w:val="24"/>
        </w:rPr>
        <w:t xml:space="preserve"> </w:t>
      </w:r>
      <w:proofErr w:type="spellStart"/>
      <w:r w:rsidR="00DE765D">
        <w:rPr>
          <w:rFonts w:ascii="HCI Poppy" w:eastAsia="휴먼명조"/>
          <w:spacing w:val="-1"/>
          <w:sz w:val="24"/>
        </w:rPr>
        <w:t>크레딧을</w:t>
      </w:r>
      <w:proofErr w:type="spellEnd"/>
      <w:r w:rsidR="00DE765D">
        <w:rPr>
          <w:rFonts w:ascii="HCI Poppy" w:eastAsia="휴먼명조"/>
          <w:spacing w:val="-1"/>
          <w:sz w:val="24"/>
        </w:rPr>
        <w:t xml:space="preserve"> </w:t>
      </w:r>
      <w:r w:rsidR="00DE765D">
        <w:rPr>
          <w:rFonts w:ascii="HCI Poppy" w:eastAsia="휴먼명조"/>
          <w:spacing w:val="-1"/>
          <w:sz w:val="24"/>
        </w:rPr>
        <w:t>발급한다</w:t>
      </w:r>
      <w:r w:rsidR="00DE765D">
        <w:rPr>
          <w:rFonts w:ascii="HCI Poppy" w:eastAsia="휴먼명조"/>
          <w:spacing w:val="-1"/>
          <w:sz w:val="24"/>
        </w:rPr>
        <w:t>.</w:t>
      </w:r>
    </w:p>
    <w:p w14:paraId="53886B50"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②</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TPM(Token Per Minute) </w:t>
      </w:r>
      <w:r>
        <w:rPr>
          <w:rFonts w:ascii="HCI Poppy" w:eastAsia="휴먼명조"/>
          <w:spacing w:val="-1"/>
          <w:sz w:val="24"/>
        </w:rPr>
        <w:t>성능</w:t>
      </w:r>
    </w:p>
    <w:p w14:paraId="3389C424"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61" w:hanging="561"/>
      </w:pPr>
      <w:r>
        <w:rPr>
          <w:rFonts w:ascii="HCI Poppy" w:eastAsia="휴먼명조"/>
          <w:spacing w:val="-1"/>
          <w:sz w:val="24"/>
        </w:rPr>
        <w:t xml:space="preserve">   - </w:t>
      </w:r>
      <w:r>
        <w:rPr>
          <w:rFonts w:ascii="HCI Poppy" w:eastAsia="휴먼명조"/>
          <w:spacing w:val="-1"/>
          <w:sz w:val="24"/>
        </w:rPr>
        <w:t>‘</w:t>
      </w:r>
      <w:r>
        <w:rPr>
          <w:rFonts w:ascii="HCI Poppy" w:eastAsia="휴먼명조"/>
          <w:spacing w:val="-1"/>
          <w:sz w:val="24"/>
        </w:rPr>
        <w:t>계약상대자</w:t>
      </w:r>
      <w:r>
        <w:rPr>
          <w:rFonts w:ascii="HCI Poppy" w:eastAsia="휴먼명조"/>
          <w:spacing w:val="-1"/>
          <w:sz w:val="24"/>
        </w:rPr>
        <w:t>’</w:t>
      </w:r>
      <w:r>
        <w:rPr>
          <w:rFonts w:ascii="HCI Poppy" w:eastAsia="휴먼명조"/>
          <w:spacing w:val="-1"/>
          <w:sz w:val="24"/>
        </w:rPr>
        <w:t>는</w:t>
      </w:r>
      <w:r>
        <w:rPr>
          <w:rFonts w:ascii="HCI Poppy" w:eastAsia="휴먼명조"/>
          <w:spacing w:val="-1"/>
          <w:sz w:val="24"/>
        </w:rPr>
        <w:t xml:space="preserve"> </w:t>
      </w:r>
      <w:r>
        <w:rPr>
          <w:rFonts w:ascii="HCI Poppy" w:eastAsia="휴먼명조"/>
          <w:spacing w:val="-1"/>
          <w:sz w:val="24"/>
        </w:rPr>
        <w:t>최초</w:t>
      </w:r>
      <w:r>
        <w:rPr>
          <w:rFonts w:ascii="HCI Poppy" w:eastAsia="휴먼명조"/>
          <w:spacing w:val="-1"/>
          <w:sz w:val="24"/>
        </w:rPr>
        <w:t xml:space="preserve"> </w:t>
      </w:r>
      <w:r>
        <w:rPr>
          <w:rFonts w:ascii="HCI Poppy" w:eastAsia="휴먼명조"/>
          <w:spacing w:val="-1"/>
          <w:sz w:val="24"/>
        </w:rPr>
        <w:t>설치</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w:t>
      </w:r>
      <w:r>
        <w:rPr>
          <w:rFonts w:ascii="HCI Poppy" w:eastAsia="휴먼명조"/>
          <w:spacing w:val="-1"/>
          <w:sz w:val="24"/>
        </w:rPr>
        <w:t>제공되는</w:t>
      </w:r>
      <w:r>
        <w:rPr>
          <w:rFonts w:ascii="HCI Poppy" w:eastAsia="휴먼명조"/>
          <w:spacing w:val="-1"/>
          <w:sz w:val="24"/>
        </w:rPr>
        <w:t xml:space="preserve"> </w:t>
      </w:r>
      <w:proofErr w:type="spellStart"/>
      <w:r>
        <w:rPr>
          <w:rFonts w:ascii="HCI Poppy" w:eastAsia="휴먼명조"/>
          <w:spacing w:val="-1"/>
          <w:sz w:val="24"/>
        </w:rPr>
        <w:t>Neurocloud</w:t>
      </w:r>
      <w:proofErr w:type="spellEnd"/>
      <w:r>
        <w:rPr>
          <w:rFonts w:ascii="HCI Poppy" w:eastAsia="휴먼명조"/>
          <w:spacing w:val="-1"/>
          <w:sz w:val="24"/>
        </w:rPr>
        <w:t>의</w:t>
      </w:r>
      <w:r>
        <w:rPr>
          <w:rFonts w:ascii="HCI Poppy" w:eastAsia="휴먼명조"/>
          <w:spacing w:val="-1"/>
          <w:sz w:val="24"/>
        </w:rPr>
        <w:t xml:space="preserve"> GPU </w:t>
      </w:r>
      <w:r>
        <w:rPr>
          <w:rFonts w:ascii="HCI Poppy" w:eastAsia="휴먼명조"/>
          <w:spacing w:val="-1"/>
          <w:sz w:val="24"/>
        </w:rPr>
        <w:t>특정</w:t>
      </w:r>
      <w:r>
        <w:rPr>
          <w:rFonts w:ascii="HCI Poppy" w:eastAsia="휴먼명조"/>
          <w:spacing w:val="-1"/>
          <w:sz w:val="24"/>
        </w:rPr>
        <w:t xml:space="preserve"> node</w:t>
      </w:r>
      <w:r>
        <w:rPr>
          <w:rFonts w:ascii="HCI Poppy" w:eastAsia="휴먼명조"/>
          <w:spacing w:val="-1"/>
          <w:sz w:val="24"/>
        </w:rPr>
        <w:t>를</w:t>
      </w:r>
      <w:r>
        <w:rPr>
          <w:rFonts w:ascii="HCI Poppy" w:eastAsia="휴먼명조"/>
          <w:spacing w:val="-1"/>
          <w:sz w:val="24"/>
        </w:rPr>
        <w:t xml:space="preserve"> </w:t>
      </w:r>
      <w:r>
        <w:rPr>
          <w:rFonts w:ascii="HCI Poppy" w:eastAsia="휴먼명조"/>
          <w:spacing w:val="-1"/>
          <w:sz w:val="24"/>
        </w:rPr>
        <w:t>대상으로</w:t>
      </w:r>
      <w:r>
        <w:rPr>
          <w:rFonts w:ascii="HCI Poppy" w:eastAsia="휴먼명조"/>
          <w:spacing w:val="-1"/>
          <w:sz w:val="24"/>
        </w:rPr>
        <w:t xml:space="preserve">, </w:t>
      </w:r>
      <w:r>
        <w:rPr>
          <w:rFonts w:ascii="HCI Poppy" w:eastAsia="휴먼명조"/>
          <w:spacing w:val="-1"/>
          <w:sz w:val="24"/>
        </w:rPr>
        <w:t>단일</w:t>
      </w:r>
      <w:r>
        <w:rPr>
          <w:rFonts w:ascii="HCI Poppy" w:eastAsia="휴먼명조"/>
          <w:spacing w:val="-1"/>
          <w:sz w:val="24"/>
        </w:rPr>
        <w:t xml:space="preserve"> </w:t>
      </w:r>
      <w:r>
        <w:rPr>
          <w:rFonts w:ascii="HCI Poppy" w:eastAsia="휴먼명조"/>
          <w:spacing w:val="-1"/>
          <w:sz w:val="24"/>
        </w:rPr>
        <w:lastRenderedPageBreak/>
        <w:t>요청</w:t>
      </w:r>
      <w:r>
        <w:rPr>
          <w:rFonts w:ascii="HCI Poppy" w:eastAsia="휴먼명조"/>
          <w:spacing w:val="-1"/>
          <w:sz w:val="24"/>
        </w:rPr>
        <w:t xml:space="preserve"> </w:t>
      </w:r>
      <w:r>
        <w:rPr>
          <w:rFonts w:ascii="HCI Poppy" w:eastAsia="휴먼명조"/>
          <w:spacing w:val="-1"/>
          <w:sz w:val="24"/>
        </w:rPr>
        <w:t>기준으로</w:t>
      </w:r>
      <w:r>
        <w:rPr>
          <w:rFonts w:ascii="HCI Poppy" w:eastAsia="휴먼명조"/>
          <w:spacing w:val="-1"/>
          <w:sz w:val="24"/>
        </w:rPr>
        <w:t xml:space="preserve"> </w:t>
      </w:r>
      <w:r>
        <w:rPr>
          <w:rFonts w:ascii="HCI Poppy" w:eastAsia="휴먼명조"/>
          <w:spacing w:val="-1"/>
          <w:sz w:val="24"/>
        </w:rPr>
        <w:t>텍스트</w:t>
      </w:r>
      <w:r>
        <w:rPr>
          <w:rFonts w:ascii="HCI Poppy" w:eastAsia="휴먼명조"/>
          <w:spacing w:val="-1"/>
          <w:sz w:val="24"/>
        </w:rPr>
        <w:t xml:space="preserve"> </w:t>
      </w:r>
      <w:r>
        <w:rPr>
          <w:rFonts w:ascii="HCI Poppy" w:eastAsia="휴먼명조"/>
          <w:spacing w:val="-1"/>
          <w:sz w:val="24"/>
        </w:rPr>
        <w:t>토큰</w:t>
      </w:r>
      <w:r>
        <w:rPr>
          <w:rFonts w:ascii="HCI Poppy" w:eastAsia="휴먼명조"/>
          <w:spacing w:val="-1"/>
          <w:sz w:val="24"/>
        </w:rPr>
        <w:t xml:space="preserve">(Token) </w:t>
      </w:r>
      <w:r>
        <w:rPr>
          <w:rFonts w:ascii="HCI Poppy" w:eastAsia="휴먼명조"/>
          <w:spacing w:val="-1"/>
          <w:sz w:val="24"/>
        </w:rPr>
        <w:t>생성의</w:t>
      </w:r>
      <w:r>
        <w:rPr>
          <w:rFonts w:ascii="HCI Poppy" w:eastAsia="휴먼명조"/>
          <w:spacing w:val="-1"/>
          <w:sz w:val="24"/>
        </w:rPr>
        <w:t xml:space="preserve"> latency</w:t>
      </w:r>
      <w:r>
        <w:rPr>
          <w:rFonts w:ascii="HCI Poppy" w:eastAsia="휴먼명조"/>
          <w:spacing w:val="-1"/>
          <w:sz w:val="24"/>
        </w:rPr>
        <w:t>가</w:t>
      </w:r>
      <w:r>
        <w:rPr>
          <w:rFonts w:ascii="HCI Poppy" w:eastAsia="휴먼명조"/>
          <w:spacing w:val="-1"/>
          <w:sz w:val="24"/>
        </w:rPr>
        <w:t xml:space="preserve"> [40]</w:t>
      </w:r>
      <w:proofErr w:type="spellStart"/>
      <w:r>
        <w:rPr>
          <w:rFonts w:ascii="HCI Poppy" w:eastAsia="휴먼명조"/>
          <w:spacing w:val="-1"/>
          <w:sz w:val="24"/>
        </w:rPr>
        <w:t>밀리초</w:t>
      </w:r>
      <w:proofErr w:type="spellEnd"/>
      <w:r>
        <w:rPr>
          <w:rFonts w:ascii="HCI Poppy" w:eastAsia="휴먼명조"/>
          <w:spacing w:val="-1"/>
          <w:sz w:val="24"/>
        </w:rPr>
        <w:t xml:space="preserve">(msec) </w:t>
      </w:r>
      <w:r>
        <w:rPr>
          <w:rFonts w:ascii="HCI Poppy" w:eastAsia="휴먼명조"/>
          <w:spacing w:val="-1"/>
          <w:sz w:val="24"/>
        </w:rPr>
        <w:t>이하가</w:t>
      </w:r>
      <w:r>
        <w:rPr>
          <w:rFonts w:ascii="HCI Poppy" w:eastAsia="휴먼명조"/>
          <w:spacing w:val="-1"/>
          <w:sz w:val="24"/>
        </w:rPr>
        <w:t xml:space="preserve"> </w:t>
      </w:r>
      <w:r>
        <w:rPr>
          <w:rFonts w:ascii="HCI Poppy" w:eastAsia="휴먼명조"/>
          <w:spacing w:val="-1"/>
          <w:sz w:val="24"/>
        </w:rPr>
        <w:t>되고</w:t>
      </w:r>
      <w:r>
        <w:rPr>
          <w:rFonts w:ascii="HCI Poppy" w:eastAsia="휴먼명조"/>
          <w:spacing w:val="-1"/>
          <w:sz w:val="24"/>
        </w:rPr>
        <w:t xml:space="preserve"> </w:t>
      </w:r>
      <w:r>
        <w:rPr>
          <w:rFonts w:ascii="HCI Poppy" w:eastAsia="휴먼명조"/>
          <w:spacing w:val="-1"/>
          <w:sz w:val="24"/>
        </w:rPr>
        <w:t>검증대상</w:t>
      </w:r>
      <w:r>
        <w:rPr>
          <w:rFonts w:ascii="HCI Poppy" w:eastAsia="휴먼명조"/>
          <w:spacing w:val="-1"/>
          <w:sz w:val="24"/>
        </w:rPr>
        <w:t xml:space="preserve"> </w:t>
      </w:r>
      <w:r>
        <w:rPr>
          <w:rFonts w:ascii="HCI Poppy" w:eastAsia="휴먼명조"/>
          <w:spacing w:val="-1"/>
          <w:sz w:val="24"/>
        </w:rPr>
        <w:t>각</w:t>
      </w:r>
      <w:r>
        <w:rPr>
          <w:rFonts w:ascii="HCI Poppy" w:eastAsia="휴먼명조"/>
          <w:spacing w:val="-1"/>
          <w:sz w:val="24"/>
        </w:rPr>
        <w:t xml:space="preserve"> GPU</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최대</w:t>
      </w:r>
      <w:r>
        <w:rPr>
          <w:rFonts w:ascii="HCI Poppy" w:eastAsia="휴먼명조"/>
          <w:spacing w:val="-1"/>
          <w:sz w:val="24"/>
        </w:rPr>
        <w:t xml:space="preserve"> [1300] TPM</w:t>
      </w:r>
      <w:r>
        <w:rPr>
          <w:rFonts w:ascii="HCI Poppy" w:eastAsia="휴먼명조"/>
          <w:spacing w:val="-1"/>
          <w:sz w:val="24"/>
        </w:rPr>
        <w:t>을</w:t>
      </w:r>
      <w:r>
        <w:rPr>
          <w:rFonts w:ascii="HCI Poppy" w:eastAsia="휴먼명조"/>
          <w:spacing w:val="-1"/>
          <w:sz w:val="24"/>
        </w:rPr>
        <w:t xml:space="preserve"> </w:t>
      </w:r>
      <w:r>
        <w:rPr>
          <w:rFonts w:ascii="HCI Poppy" w:eastAsia="휴먼명조"/>
          <w:spacing w:val="-1"/>
          <w:sz w:val="24"/>
        </w:rPr>
        <w:t>달성</w:t>
      </w:r>
      <w:r>
        <w:rPr>
          <w:rFonts w:ascii="HCI Poppy" w:eastAsia="휴먼명조"/>
          <w:spacing w:val="-1"/>
          <w:sz w:val="24"/>
        </w:rPr>
        <w:t>(</w:t>
      </w:r>
      <w:r>
        <w:rPr>
          <w:rFonts w:ascii="HCI Poppy" w:eastAsia="휴먼명조"/>
          <w:spacing w:val="-1"/>
          <w:sz w:val="24"/>
        </w:rPr>
        <w:t>이하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목표성능</w:t>
      </w:r>
      <w:r>
        <w:rPr>
          <w:rFonts w:ascii="HCI Poppy" w:eastAsia="휴먼명조"/>
          <w:spacing w:val="-1"/>
          <w:sz w:val="24"/>
        </w:rPr>
        <w:t>’</w:t>
      </w:r>
      <w:r>
        <w:rPr>
          <w:rFonts w:ascii="HCI Poppy" w:eastAsia="휴먼명조"/>
          <w:spacing w:val="-1"/>
          <w:sz w:val="24"/>
        </w:rPr>
        <w:t>)</w:t>
      </w:r>
      <w:r>
        <w:rPr>
          <w:rFonts w:ascii="HCI Poppy" w:eastAsia="휴먼명조"/>
          <w:spacing w:val="-1"/>
          <w:sz w:val="24"/>
        </w:rPr>
        <w:t>하는지</w:t>
      </w:r>
      <w:r>
        <w:rPr>
          <w:rFonts w:ascii="HCI Poppy" w:eastAsia="휴먼명조"/>
          <w:spacing w:val="-1"/>
          <w:sz w:val="24"/>
        </w:rPr>
        <w:t xml:space="preserve"> </w:t>
      </w:r>
      <w:r>
        <w:rPr>
          <w:rFonts w:ascii="HCI Poppy" w:eastAsia="휴먼명조"/>
          <w:spacing w:val="-1"/>
          <w:sz w:val="24"/>
        </w:rPr>
        <w:t>판단하는</w:t>
      </w:r>
      <w:r>
        <w:rPr>
          <w:rFonts w:ascii="HCI Poppy" w:eastAsia="휴먼명조"/>
          <w:spacing w:val="-1"/>
          <w:sz w:val="24"/>
        </w:rPr>
        <w:t xml:space="preserve"> </w:t>
      </w:r>
      <w:r>
        <w:rPr>
          <w:rFonts w:ascii="HCI Poppy" w:eastAsia="휴먼명조"/>
          <w:spacing w:val="-1"/>
          <w:sz w:val="24"/>
        </w:rPr>
        <w:t>부하</w:t>
      </w:r>
      <w:r>
        <w:rPr>
          <w:rFonts w:ascii="HCI Poppy" w:eastAsia="휴먼명조"/>
          <w:spacing w:val="-1"/>
          <w:sz w:val="24"/>
        </w:rPr>
        <w:t xml:space="preserve"> </w:t>
      </w:r>
      <w:r>
        <w:rPr>
          <w:rFonts w:ascii="HCI Poppy" w:eastAsia="휴먼명조"/>
          <w:spacing w:val="-1"/>
          <w:sz w:val="24"/>
        </w:rPr>
        <w:t>테스트를</w:t>
      </w:r>
      <w:r>
        <w:rPr>
          <w:rFonts w:ascii="HCI Poppy" w:eastAsia="휴먼명조"/>
          <w:spacing w:val="-1"/>
          <w:sz w:val="24"/>
        </w:rPr>
        <w:t xml:space="preserve"> </w:t>
      </w:r>
      <w:r>
        <w:rPr>
          <w:rFonts w:ascii="HCI Poppy" w:eastAsia="휴먼명조"/>
          <w:spacing w:val="-1"/>
          <w:sz w:val="24"/>
        </w:rPr>
        <w:t>통해</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TPM </w:t>
      </w:r>
      <w:r>
        <w:rPr>
          <w:rFonts w:ascii="HCI Poppy" w:eastAsia="휴먼명조"/>
          <w:spacing w:val="-1"/>
          <w:sz w:val="24"/>
        </w:rPr>
        <w:t>성능을</w:t>
      </w:r>
      <w:r>
        <w:rPr>
          <w:rFonts w:ascii="HCI Poppy" w:eastAsia="휴먼명조"/>
          <w:spacing w:val="-1"/>
          <w:sz w:val="24"/>
        </w:rPr>
        <w:t xml:space="preserve"> </w:t>
      </w:r>
      <w:r>
        <w:rPr>
          <w:rFonts w:ascii="HCI Poppy" w:eastAsia="휴먼명조"/>
          <w:spacing w:val="-1"/>
          <w:sz w:val="24"/>
        </w:rPr>
        <w:t>검증한다</w:t>
      </w:r>
      <w:r>
        <w:rPr>
          <w:rFonts w:ascii="HCI Poppy" w:eastAsia="휴먼명조"/>
          <w:spacing w:val="-1"/>
          <w:sz w:val="24"/>
        </w:rPr>
        <w:t>.</w:t>
      </w:r>
    </w:p>
    <w:p w14:paraId="47365805" w14:textId="35B882EA"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0" w:hanging="570"/>
      </w:pPr>
      <w:r>
        <w:rPr>
          <w:rFonts w:ascii="HCI Poppy" w:eastAsia="휴먼명조"/>
          <w:spacing w:val="-1"/>
          <w:sz w:val="24"/>
        </w:rPr>
        <w:t xml:space="preserve">   - </w:t>
      </w:r>
      <w:r>
        <w:rPr>
          <w:rFonts w:ascii="HCI Poppy" w:eastAsia="휴먼명조"/>
          <w:spacing w:val="-1"/>
          <w:sz w:val="24"/>
        </w:rPr>
        <w:t>성능</w:t>
      </w:r>
      <w:r>
        <w:rPr>
          <w:rFonts w:ascii="HCI Poppy" w:eastAsia="휴먼명조"/>
          <w:spacing w:val="-1"/>
          <w:sz w:val="24"/>
        </w:rPr>
        <w:t xml:space="preserve"> </w:t>
      </w:r>
      <w:r>
        <w:rPr>
          <w:rFonts w:ascii="HCI Poppy" w:eastAsia="휴먼명조"/>
          <w:spacing w:val="-1"/>
          <w:sz w:val="24"/>
        </w:rPr>
        <w:t>측정</w:t>
      </w:r>
      <w:r>
        <w:rPr>
          <w:rFonts w:ascii="HCI Poppy" w:eastAsia="휴먼명조"/>
          <w:spacing w:val="-1"/>
          <w:sz w:val="24"/>
        </w:rPr>
        <w:t xml:space="preserve"> </w:t>
      </w:r>
      <w:r>
        <w:rPr>
          <w:rFonts w:ascii="HCI Poppy" w:eastAsia="휴먼명조"/>
          <w:spacing w:val="-1"/>
          <w:sz w:val="24"/>
        </w:rPr>
        <w:t>방법과</w:t>
      </w:r>
      <w:r>
        <w:rPr>
          <w:rFonts w:ascii="HCI Poppy" w:eastAsia="휴먼명조"/>
          <w:spacing w:val="-1"/>
          <w:sz w:val="24"/>
        </w:rPr>
        <w:t xml:space="preserve"> </w:t>
      </w:r>
      <w:r>
        <w:rPr>
          <w:rFonts w:ascii="HCI Poppy" w:eastAsia="휴먼명조"/>
          <w:spacing w:val="-1"/>
          <w:sz w:val="24"/>
        </w:rPr>
        <w:t>테스트</w:t>
      </w:r>
      <w:r>
        <w:rPr>
          <w:rFonts w:ascii="HCI Poppy" w:eastAsia="휴먼명조"/>
          <w:spacing w:val="-1"/>
          <w:sz w:val="24"/>
        </w:rPr>
        <w:t xml:space="preserve"> </w:t>
      </w:r>
      <w:r>
        <w:rPr>
          <w:rFonts w:ascii="HCI Poppy" w:eastAsia="휴먼명조"/>
          <w:spacing w:val="-1"/>
          <w:sz w:val="24"/>
        </w:rPr>
        <w:t>결과의</w:t>
      </w:r>
      <w:r>
        <w:rPr>
          <w:rFonts w:ascii="HCI Poppy" w:eastAsia="휴먼명조"/>
          <w:spacing w:val="-1"/>
          <w:sz w:val="24"/>
        </w:rPr>
        <w:t xml:space="preserve"> </w:t>
      </w:r>
      <w:r>
        <w:rPr>
          <w:rFonts w:ascii="HCI Poppy" w:eastAsia="휴먼명조"/>
          <w:spacing w:val="-1"/>
          <w:sz w:val="24"/>
        </w:rPr>
        <w:t>확인</w:t>
      </w:r>
      <w:r>
        <w:rPr>
          <w:rFonts w:ascii="HCI Poppy" w:eastAsia="휴먼명조"/>
          <w:spacing w:val="-1"/>
          <w:sz w:val="24"/>
        </w:rPr>
        <w:t xml:space="preserve"> </w:t>
      </w:r>
      <w:r>
        <w:rPr>
          <w:rFonts w:ascii="HCI Poppy" w:eastAsia="휴먼명조"/>
          <w:spacing w:val="-1"/>
          <w:sz w:val="24"/>
        </w:rPr>
        <w:t>방법은</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제공한다</w:t>
      </w:r>
      <w:r>
        <w:rPr>
          <w:rFonts w:ascii="HCI Poppy" w:eastAsia="휴먼명조"/>
          <w:spacing w:val="-1"/>
          <w:sz w:val="24"/>
        </w:rPr>
        <w:t xml:space="preserve">. </w:t>
      </w:r>
      <w:del w:id="416" w:author="이수용" w:date="2024-12-16T10:24:00Z">
        <w:r w:rsidDel="00E8562E">
          <w:rPr>
            <w:rFonts w:ascii="HCI Poppy" w:eastAsia="휴먼명조"/>
            <w:spacing w:val="-1"/>
            <w:sz w:val="24"/>
          </w:rPr>
          <w:delText>단</w:delText>
        </w:r>
        <w:r w:rsidDel="00E8562E">
          <w:rPr>
            <w:rFonts w:ascii="HCI Poppy" w:eastAsia="휴먼명조"/>
            <w:spacing w:val="-1"/>
            <w:sz w:val="24"/>
          </w:rPr>
          <w:delText xml:space="preserve">, </w:delText>
        </w:r>
        <w:r w:rsidDel="00E8562E">
          <w:rPr>
            <w:rFonts w:ascii="HCI Poppy" w:eastAsia="휴먼명조"/>
            <w:spacing w:val="-1"/>
            <w:sz w:val="24"/>
          </w:rPr>
          <w:delText>‘</w:delText>
        </w:r>
        <w:r w:rsidDel="00E8562E">
          <w:rPr>
            <w:rFonts w:ascii="HCI Poppy" w:eastAsia="휴먼명조"/>
            <w:spacing w:val="-1"/>
            <w:sz w:val="24"/>
          </w:rPr>
          <w:delText>목표성능</w:delText>
        </w:r>
        <w:r w:rsidDel="00E8562E">
          <w:rPr>
            <w:rFonts w:ascii="HCI Poppy" w:eastAsia="휴먼명조"/>
            <w:spacing w:val="-1"/>
            <w:sz w:val="24"/>
          </w:rPr>
          <w:delText>’</w:delText>
        </w:r>
        <w:r w:rsidDel="00E8562E">
          <w:rPr>
            <w:rFonts w:ascii="HCI Poppy" w:eastAsia="휴먼명조"/>
            <w:spacing w:val="-1"/>
            <w:sz w:val="24"/>
          </w:rPr>
          <w:delText>은</w:delText>
        </w:r>
        <w:r w:rsidDel="00E8562E">
          <w:rPr>
            <w:rFonts w:ascii="HCI Poppy" w:eastAsia="휴먼명조"/>
            <w:spacing w:val="-1"/>
            <w:sz w:val="24"/>
          </w:rPr>
          <w:delText xml:space="preserve"> </w:delText>
        </w:r>
        <w:r w:rsidDel="00E8562E">
          <w:rPr>
            <w:rFonts w:ascii="HCI Poppy" w:eastAsia="휴먼명조"/>
            <w:spacing w:val="-1"/>
            <w:sz w:val="24"/>
          </w:rPr>
          <w:delText>발주자가</w:delText>
        </w:r>
        <w:r w:rsidDel="00E8562E">
          <w:rPr>
            <w:rFonts w:ascii="HCI Poppy" w:eastAsia="휴먼명조"/>
            <w:spacing w:val="-1"/>
            <w:sz w:val="24"/>
          </w:rPr>
          <w:delText xml:space="preserve"> </w:delText>
        </w:r>
        <w:r w:rsidDel="00E8562E">
          <w:rPr>
            <w:rFonts w:ascii="HCI Poppy" w:eastAsia="휴먼명조"/>
            <w:spacing w:val="-1"/>
            <w:sz w:val="24"/>
          </w:rPr>
          <w:delText>‘</w:delText>
        </w:r>
        <w:r w:rsidDel="00E8562E">
          <w:rPr>
            <w:rFonts w:ascii="HCI Poppy" w:eastAsia="휴먼명조"/>
            <w:spacing w:val="-1"/>
            <w:sz w:val="24"/>
          </w:rPr>
          <w:delText>본</w:delText>
        </w:r>
        <w:r w:rsidDel="00E8562E">
          <w:rPr>
            <w:rFonts w:ascii="HCI Poppy" w:eastAsia="휴먼명조"/>
            <w:spacing w:val="-1"/>
            <w:sz w:val="24"/>
          </w:rPr>
          <w:delText xml:space="preserve"> </w:delText>
        </w:r>
        <w:r w:rsidDel="00E8562E">
          <w:rPr>
            <w:rFonts w:ascii="HCI Poppy" w:eastAsia="휴먼명조"/>
            <w:spacing w:val="-1"/>
            <w:sz w:val="24"/>
          </w:rPr>
          <w:delText>서비스</w:delText>
        </w:r>
        <w:r w:rsidDel="00E8562E">
          <w:rPr>
            <w:rFonts w:ascii="HCI Poppy" w:eastAsia="휴먼명조"/>
            <w:spacing w:val="-1"/>
            <w:sz w:val="24"/>
          </w:rPr>
          <w:delText>’</w:delText>
        </w:r>
        <w:r w:rsidDel="00E8562E">
          <w:rPr>
            <w:rFonts w:ascii="HCI Poppy" w:eastAsia="휴먼명조"/>
            <w:spacing w:val="-1"/>
            <w:sz w:val="24"/>
          </w:rPr>
          <w:delText>를</w:delText>
        </w:r>
        <w:r w:rsidDel="00E8562E">
          <w:rPr>
            <w:rFonts w:ascii="HCI Poppy" w:eastAsia="휴먼명조"/>
            <w:spacing w:val="-1"/>
            <w:sz w:val="24"/>
          </w:rPr>
          <w:delText xml:space="preserve"> </w:delText>
        </w:r>
        <w:r w:rsidDel="00E8562E">
          <w:rPr>
            <w:rFonts w:ascii="HCI Poppy" w:eastAsia="휴먼명조"/>
            <w:spacing w:val="-1"/>
            <w:sz w:val="24"/>
          </w:rPr>
          <w:delText>이용하여</w:delText>
        </w:r>
        <w:r w:rsidDel="00E8562E">
          <w:rPr>
            <w:rFonts w:ascii="HCI Poppy" w:eastAsia="휴먼명조"/>
            <w:spacing w:val="-1"/>
            <w:sz w:val="24"/>
          </w:rPr>
          <w:delText xml:space="preserve"> </w:delText>
        </w:r>
        <w:r w:rsidDel="00E8562E">
          <w:rPr>
            <w:rFonts w:ascii="HCI Poppy" w:eastAsia="휴먼명조"/>
            <w:spacing w:val="-1"/>
            <w:sz w:val="24"/>
          </w:rPr>
          <w:delText>변경된</w:delText>
        </w:r>
        <w:r w:rsidDel="00E8562E">
          <w:rPr>
            <w:rFonts w:ascii="HCI Poppy" w:eastAsia="휴먼명조"/>
            <w:spacing w:val="-1"/>
            <w:sz w:val="24"/>
          </w:rPr>
          <w:delText xml:space="preserve"> </w:delText>
        </w:r>
        <w:r w:rsidDel="00E8562E">
          <w:rPr>
            <w:rFonts w:ascii="HCI Poppy" w:eastAsia="휴먼명조"/>
            <w:spacing w:val="-1"/>
            <w:sz w:val="24"/>
          </w:rPr>
          <w:delText>모델에서는</w:delText>
        </w:r>
        <w:r w:rsidDel="00E8562E">
          <w:rPr>
            <w:rFonts w:ascii="HCI Poppy" w:eastAsia="휴먼명조"/>
            <w:spacing w:val="-1"/>
            <w:sz w:val="24"/>
          </w:rPr>
          <w:delText xml:space="preserve"> </w:delText>
        </w:r>
        <w:r w:rsidDel="00E8562E">
          <w:rPr>
            <w:rFonts w:ascii="HCI Poppy" w:eastAsia="휴먼명조"/>
            <w:spacing w:val="-1"/>
            <w:sz w:val="24"/>
          </w:rPr>
          <w:delText>달성되지</w:delText>
        </w:r>
        <w:r w:rsidDel="00E8562E">
          <w:rPr>
            <w:rFonts w:ascii="HCI Poppy" w:eastAsia="휴먼명조"/>
            <w:spacing w:val="-1"/>
            <w:sz w:val="24"/>
          </w:rPr>
          <w:delText xml:space="preserve"> </w:delText>
        </w:r>
        <w:r w:rsidDel="00E8562E">
          <w:rPr>
            <w:rFonts w:ascii="HCI Poppy" w:eastAsia="휴먼명조"/>
            <w:spacing w:val="-1"/>
            <w:sz w:val="24"/>
          </w:rPr>
          <w:delText>않을</w:delText>
        </w:r>
        <w:r w:rsidDel="00E8562E">
          <w:rPr>
            <w:rFonts w:ascii="HCI Poppy" w:eastAsia="휴먼명조"/>
            <w:spacing w:val="-1"/>
            <w:sz w:val="24"/>
          </w:rPr>
          <w:delText xml:space="preserve"> </w:delText>
        </w:r>
        <w:r w:rsidDel="00E8562E">
          <w:rPr>
            <w:rFonts w:ascii="HCI Poppy" w:eastAsia="휴먼명조"/>
            <w:spacing w:val="-1"/>
            <w:sz w:val="24"/>
          </w:rPr>
          <w:delText>수</w:delText>
        </w:r>
        <w:r w:rsidDel="00E8562E">
          <w:rPr>
            <w:rFonts w:ascii="HCI Poppy" w:eastAsia="휴먼명조"/>
            <w:spacing w:val="-1"/>
            <w:sz w:val="24"/>
          </w:rPr>
          <w:delText xml:space="preserve"> </w:delText>
        </w:r>
        <w:r w:rsidDel="00E8562E">
          <w:rPr>
            <w:rFonts w:ascii="HCI Poppy" w:eastAsia="휴먼명조"/>
            <w:spacing w:val="-1"/>
            <w:sz w:val="24"/>
          </w:rPr>
          <w:delText>있다</w:delText>
        </w:r>
        <w:r w:rsidDel="00E8562E">
          <w:rPr>
            <w:rFonts w:ascii="HCI Poppy" w:eastAsia="휴먼명조"/>
            <w:spacing w:val="-1"/>
            <w:sz w:val="24"/>
          </w:rPr>
          <w:delText>.</w:delText>
        </w:r>
      </w:del>
    </w:p>
    <w:p w14:paraId="0ADB8179"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68" w:hanging="568"/>
      </w:pPr>
      <w:r>
        <w:rPr>
          <w:rFonts w:ascii="HCI Poppy" w:eastAsia="휴먼명조"/>
          <w:spacing w:val="-1"/>
          <w:sz w:val="24"/>
        </w:rPr>
        <w:t xml:space="preserve">   - </w:t>
      </w:r>
      <w:r>
        <w:rPr>
          <w:rFonts w:ascii="HCI Poppy" w:eastAsia="휴먼명조"/>
          <w:spacing w:val="-1"/>
          <w:sz w:val="24"/>
        </w:rPr>
        <w:t>새로운</w:t>
      </w:r>
      <w:r>
        <w:rPr>
          <w:rFonts w:ascii="HCI Poppy" w:eastAsia="휴먼명조"/>
          <w:spacing w:val="-1"/>
          <w:sz w:val="24"/>
        </w:rPr>
        <w:t xml:space="preserve"> </w:t>
      </w:r>
      <w:r>
        <w:rPr>
          <w:rFonts w:ascii="HCI Poppy" w:eastAsia="휴먼명조"/>
          <w:spacing w:val="-1"/>
          <w:sz w:val="24"/>
        </w:rPr>
        <w:t>모델이</w:t>
      </w:r>
      <w:r>
        <w:rPr>
          <w:rFonts w:ascii="HCI Poppy" w:eastAsia="휴먼명조"/>
          <w:spacing w:val="-1"/>
          <w:sz w:val="24"/>
        </w:rPr>
        <w:t xml:space="preserve"> </w:t>
      </w:r>
      <w:r>
        <w:rPr>
          <w:rFonts w:ascii="HCI Poppy" w:eastAsia="휴먼명조"/>
          <w:spacing w:val="-1"/>
          <w:sz w:val="24"/>
        </w:rPr>
        <w:t>업데이트</w:t>
      </w:r>
      <w:r>
        <w:rPr>
          <w:rFonts w:ascii="HCI Poppy" w:eastAsia="휴먼명조"/>
          <w:spacing w:val="-1"/>
          <w:sz w:val="24"/>
        </w:rPr>
        <w:t xml:space="preserve"> </w:t>
      </w:r>
      <w:r>
        <w:rPr>
          <w:rFonts w:ascii="HCI Poppy" w:eastAsia="휴먼명조"/>
          <w:spacing w:val="-1"/>
          <w:sz w:val="24"/>
        </w:rPr>
        <w:t>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계약상대자와</w:t>
      </w:r>
      <w:r>
        <w:rPr>
          <w:rFonts w:ascii="HCI Poppy" w:eastAsia="휴먼명조"/>
          <w:spacing w:val="-1"/>
          <w:sz w:val="24"/>
        </w:rPr>
        <w:t xml:space="preserve"> </w:t>
      </w:r>
      <w:r>
        <w:rPr>
          <w:rFonts w:ascii="HCI Poppy" w:eastAsia="휴먼명조"/>
          <w:spacing w:val="-1"/>
          <w:sz w:val="24"/>
        </w:rPr>
        <w:t>발주자는</w:t>
      </w:r>
      <w:r>
        <w:rPr>
          <w:rFonts w:ascii="HCI Poppy" w:eastAsia="휴먼명조"/>
          <w:spacing w:val="-1"/>
          <w:sz w:val="24"/>
        </w:rPr>
        <w:t xml:space="preserve"> </w:t>
      </w:r>
      <w:r>
        <w:rPr>
          <w:rFonts w:ascii="HCI Poppy" w:eastAsia="휴먼명조"/>
          <w:spacing w:val="-1"/>
          <w:sz w:val="24"/>
        </w:rPr>
        <w:t>업데이트</w:t>
      </w:r>
      <w:r>
        <w:rPr>
          <w:rFonts w:ascii="HCI Poppy" w:eastAsia="휴먼명조"/>
          <w:spacing w:val="-1"/>
          <w:sz w:val="24"/>
        </w:rPr>
        <w:t xml:space="preserve"> </w:t>
      </w:r>
      <w:r>
        <w:rPr>
          <w:rFonts w:ascii="HCI Poppy" w:eastAsia="휴먼명조"/>
          <w:spacing w:val="-1"/>
          <w:sz w:val="24"/>
        </w:rPr>
        <w:t>시점에</w:t>
      </w:r>
      <w:r>
        <w:rPr>
          <w:rFonts w:ascii="HCI Poppy" w:eastAsia="휴먼명조"/>
          <w:spacing w:val="-1"/>
          <w:sz w:val="24"/>
        </w:rPr>
        <w:t xml:space="preserve"> </w:t>
      </w:r>
      <w:r>
        <w:rPr>
          <w:rFonts w:ascii="HCI Poppy" w:eastAsia="휴먼명조"/>
          <w:spacing w:val="-1"/>
          <w:sz w:val="24"/>
        </w:rPr>
        <w:t>목표</w:t>
      </w:r>
      <w:r>
        <w:rPr>
          <w:rFonts w:ascii="HCI Poppy" w:eastAsia="휴먼명조"/>
          <w:spacing w:val="-1"/>
          <w:sz w:val="24"/>
        </w:rPr>
        <w:t xml:space="preserve"> </w:t>
      </w:r>
      <w:r>
        <w:rPr>
          <w:rFonts w:ascii="HCI Poppy" w:eastAsia="휴먼명조"/>
          <w:spacing w:val="-1"/>
          <w:sz w:val="24"/>
        </w:rPr>
        <w:t>성능을</w:t>
      </w:r>
      <w:r>
        <w:rPr>
          <w:rFonts w:ascii="HCI Poppy" w:eastAsia="휴먼명조"/>
          <w:spacing w:val="-1"/>
          <w:sz w:val="24"/>
        </w:rPr>
        <w:t xml:space="preserve"> </w:t>
      </w:r>
      <w:r>
        <w:rPr>
          <w:rFonts w:ascii="HCI Poppy" w:eastAsia="휴먼명조"/>
          <w:spacing w:val="-1"/>
          <w:sz w:val="24"/>
        </w:rPr>
        <w:t>다시</w:t>
      </w:r>
      <w:r>
        <w:rPr>
          <w:rFonts w:ascii="HCI Poppy" w:eastAsia="휴먼명조"/>
          <w:spacing w:val="-1"/>
          <w:sz w:val="24"/>
        </w:rPr>
        <w:t xml:space="preserve"> </w:t>
      </w:r>
      <w:r>
        <w:rPr>
          <w:rFonts w:ascii="HCI Poppy" w:eastAsia="휴먼명조"/>
          <w:spacing w:val="-1"/>
          <w:sz w:val="24"/>
        </w:rPr>
        <w:t>협의한</w:t>
      </w:r>
      <w:r>
        <w:rPr>
          <w:rFonts w:ascii="HCI Poppy" w:eastAsia="휴먼명조"/>
          <w:spacing w:val="-1"/>
          <w:sz w:val="24"/>
        </w:rPr>
        <w:t xml:space="preserve"> </w:t>
      </w:r>
      <w:r>
        <w:rPr>
          <w:rFonts w:ascii="HCI Poppy" w:eastAsia="휴먼명조"/>
          <w:spacing w:val="-1"/>
          <w:sz w:val="24"/>
        </w:rPr>
        <w:t>후</w:t>
      </w:r>
      <w:r>
        <w:rPr>
          <w:rFonts w:ascii="HCI Poppy" w:eastAsia="휴먼명조"/>
          <w:spacing w:val="-1"/>
          <w:sz w:val="24"/>
        </w:rPr>
        <w:t xml:space="preserve"> </w:t>
      </w:r>
      <w:r>
        <w:rPr>
          <w:rFonts w:ascii="HCI Poppy" w:eastAsia="휴먼명조"/>
          <w:spacing w:val="-1"/>
          <w:sz w:val="24"/>
        </w:rPr>
        <w:t>부하</w:t>
      </w:r>
      <w:r>
        <w:rPr>
          <w:rFonts w:ascii="HCI Poppy" w:eastAsia="휴먼명조"/>
          <w:spacing w:val="-1"/>
          <w:sz w:val="24"/>
        </w:rPr>
        <w:t xml:space="preserve"> </w:t>
      </w:r>
      <w:r>
        <w:rPr>
          <w:rFonts w:ascii="HCI Poppy" w:eastAsia="휴먼명조"/>
          <w:spacing w:val="-1"/>
          <w:sz w:val="24"/>
        </w:rPr>
        <w:t>테스트를</w:t>
      </w:r>
      <w:r>
        <w:rPr>
          <w:rFonts w:ascii="HCI Poppy" w:eastAsia="휴먼명조"/>
          <w:spacing w:val="-1"/>
          <w:sz w:val="24"/>
        </w:rPr>
        <w:t xml:space="preserve"> </w:t>
      </w:r>
      <w:r>
        <w:rPr>
          <w:rFonts w:ascii="HCI Poppy" w:eastAsia="휴먼명조"/>
          <w:spacing w:val="-1"/>
          <w:sz w:val="24"/>
        </w:rPr>
        <w:t>진행하여</w:t>
      </w:r>
      <w:r>
        <w:rPr>
          <w:rFonts w:ascii="HCI Poppy" w:eastAsia="휴먼명조"/>
          <w:spacing w:val="-1"/>
          <w:sz w:val="24"/>
        </w:rPr>
        <w:t xml:space="preserve"> </w:t>
      </w:r>
      <w:r>
        <w:rPr>
          <w:rFonts w:ascii="HCI Poppy" w:eastAsia="휴먼명조"/>
          <w:spacing w:val="-1"/>
          <w:sz w:val="24"/>
        </w:rPr>
        <w:t>새로</w:t>
      </w:r>
      <w:r>
        <w:rPr>
          <w:rFonts w:ascii="HCI Poppy" w:eastAsia="휴먼명조"/>
          <w:spacing w:val="-1"/>
          <w:sz w:val="24"/>
        </w:rPr>
        <w:t xml:space="preserve"> </w:t>
      </w:r>
      <w:r>
        <w:rPr>
          <w:rFonts w:ascii="HCI Poppy" w:eastAsia="휴먼명조"/>
          <w:spacing w:val="-1"/>
          <w:sz w:val="24"/>
        </w:rPr>
        <w:t>협의한</w:t>
      </w:r>
      <w:r>
        <w:rPr>
          <w:rFonts w:ascii="HCI Poppy" w:eastAsia="휴먼명조"/>
          <w:spacing w:val="-1"/>
          <w:sz w:val="24"/>
        </w:rPr>
        <w:t xml:space="preserve"> </w:t>
      </w:r>
      <w:r>
        <w:rPr>
          <w:rFonts w:ascii="HCI Poppy" w:eastAsia="휴먼명조"/>
          <w:spacing w:val="-1"/>
          <w:sz w:val="24"/>
        </w:rPr>
        <w:t>목표성능을</w:t>
      </w:r>
      <w:r>
        <w:rPr>
          <w:rFonts w:ascii="HCI Poppy" w:eastAsia="휴먼명조"/>
          <w:spacing w:val="-1"/>
          <w:sz w:val="24"/>
        </w:rPr>
        <w:t xml:space="preserve"> </w:t>
      </w:r>
      <w:r>
        <w:rPr>
          <w:rFonts w:ascii="HCI Poppy" w:eastAsia="휴먼명조"/>
          <w:spacing w:val="-1"/>
          <w:sz w:val="24"/>
        </w:rPr>
        <w:t>만족하는지</w:t>
      </w:r>
      <w:r>
        <w:rPr>
          <w:rFonts w:ascii="HCI Poppy" w:eastAsia="휴먼명조"/>
          <w:spacing w:val="-1"/>
          <w:sz w:val="24"/>
        </w:rPr>
        <w:t xml:space="preserve"> </w:t>
      </w:r>
      <w:r>
        <w:rPr>
          <w:rFonts w:ascii="HCI Poppy" w:eastAsia="휴먼명조"/>
          <w:spacing w:val="-1"/>
          <w:sz w:val="24"/>
        </w:rPr>
        <w:t>확인한다</w:t>
      </w:r>
      <w:r>
        <w:rPr>
          <w:rFonts w:ascii="HCI Poppy" w:eastAsia="휴먼명조"/>
          <w:spacing w:val="-1"/>
          <w:sz w:val="24"/>
        </w:rPr>
        <w:t>.</w:t>
      </w:r>
    </w:p>
    <w:p w14:paraId="2202C7A4"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w:t>
      </w:r>
      <w:r>
        <w:rPr>
          <w:rFonts w:ascii="HCI Poppy" w:eastAsia="휴먼명조"/>
          <w:spacing w:val="-1"/>
          <w:sz w:val="24"/>
        </w:rPr>
        <w:t>새로운</w:t>
      </w:r>
      <w:r>
        <w:rPr>
          <w:rFonts w:ascii="HCI Poppy" w:eastAsia="휴먼명조"/>
          <w:spacing w:val="-1"/>
          <w:sz w:val="24"/>
        </w:rPr>
        <w:t xml:space="preserve"> </w:t>
      </w:r>
      <w:r>
        <w:rPr>
          <w:rFonts w:ascii="HCI Poppy" w:eastAsia="휴먼명조"/>
          <w:spacing w:val="-1"/>
          <w:sz w:val="24"/>
        </w:rPr>
        <w:t>모델이</w:t>
      </w:r>
      <w:r>
        <w:rPr>
          <w:rFonts w:ascii="HCI Poppy" w:eastAsia="휴먼명조"/>
          <w:spacing w:val="-1"/>
          <w:sz w:val="24"/>
        </w:rPr>
        <w:t xml:space="preserve"> </w:t>
      </w:r>
      <w:r>
        <w:rPr>
          <w:rFonts w:ascii="HCI Poppy" w:eastAsia="휴먼명조"/>
          <w:spacing w:val="-1"/>
          <w:sz w:val="24"/>
        </w:rPr>
        <w:t>추가되는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한정된</w:t>
      </w:r>
      <w:r>
        <w:rPr>
          <w:rFonts w:ascii="HCI Poppy" w:eastAsia="휴먼명조"/>
          <w:spacing w:val="-1"/>
          <w:sz w:val="24"/>
        </w:rPr>
        <w:t xml:space="preserve"> GPU </w:t>
      </w:r>
      <w:r>
        <w:rPr>
          <w:rFonts w:ascii="HCI Poppy" w:eastAsia="휴먼명조"/>
          <w:spacing w:val="-1"/>
          <w:sz w:val="24"/>
        </w:rPr>
        <w:t>자원을</w:t>
      </w:r>
      <w:r>
        <w:rPr>
          <w:rFonts w:ascii="HCI Poppy" w:eastAsia="휴먼명조"/>
          <w:spacing w:val="-1"/>
          <w:sz w:val="24"/>
        </w:rPr>
        <w:t xml:space="preserve"> </w:t>
      </w:r>
      <w:r>
        <w:rPr>
          <w:rFonts w:ascii="HCI Poppy" w:eastAsia="휴먼명조"/>
          <w:spacing w:val="-1"/>
          <w:sz w:val="24"/>
        </w:rPr>
        <w:t>분배되어</w:t>
      </w:r>
      <w:r>
        <w:rPr>
          <w:rFonts w:ascii="HCI Poppy" w:eastAsia="휴먼명조"/>
          <w:spacing w:val="-1"/>
          <w:sz w:val="24"/>
        </w:rPr>
        <w:t xml:space="preserve"> </w:t>
      </w:r>
      <w:r>
        <w:rPr>
          <w:rFonts w:ascii="HCI Poppy" w:eastAsia="휴먼명조"/>
          <w:spacing w:val="-1"/>
          <w:sz w:val="24"/>
        </w:rPr>
        <w:t>사용됨에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성능</w:t>
      </w:r>
      <w:r>
        <w:rPr>
          <w:rFonts w:ascii="HCI Poppy" w:eastAsia="휴먼명조"/>
          <w:spacing w:val="-1"/>
          <w:sz w:val="24"/>
        </w:rPr>
        <w:t xml:space="preserve"> </w:t>
      </w:r>
      <w:r>
        <w:rPr>
          <w:rFonts w:ascii="HCI Poppy" w:eastAsia="휴먼명조"/>
          <w:spacing w:val="-1"/>
          <w:sz w:val="24"/>
        </w:rPr>
        <w:t>변화가</w:t>
      </w:r>
      <w:r>
        <w:rPr>
          <w:rFonts w:ascii="HCI Poppy" w:eastAsia="휴먼명조"/>
          <w:spacing w:val="-1"/>
          <w:sz w:val="24"/>
        </w:rPr>
        <w:t xml:space="preserve"> </w:t>
      </w:r>
      <w:r>
        <w:rPr>
          <w:rFonts w:ascii="HCI Poppy" w:eastAsia="휴먼명조"/>
          <w:spacing w:val="-1"/>
          <w:sz w:val="24"/>
        </w:rPr>
        <w:t>발생할</w:t>
      </w:r>
      <w:r>
        <w:rPr>
          <w:rFonts w:ascii="HCI Poppy" w:eastAsia="휴먼명조"/>
          <w:spacing w:val="-1"/>
          <w:sz w:val="24"/>
        </w:rPr>
        <w:t xml:space="preserve"> </w:t>
      </w:r>
      <w:r>
        <w:rPr>
          <w:rFonts w:ascii="HCI Poppy" w:eastAsia="휴먼명조"/>
          <w:spacing w:val="-1"/>
          <w:sz w:val="24"/>
        </w:rPr>
        <w:t>수</w:t>
      </w:r>
      <w:r>
        <w:rPr>
          <w:rFonts w:ascii="HCI Poppy" w:eastAsia="휴먼명조"/>
          <w:spacing w:val="-1"/>
          <w:sz w:val="24"/>
        </w:rPr>
        <w:t xml:space="preserve"> </w:t>
      </w:r>
      <w:r>
        <w:rPr>
          <w:rFonts w:ascii="HCI Poppy" w:eastAsia="휴먼명조"/>
          <w:spacing w:val="-1"/>
          <w:sz w:val="24"/>
        </w:rPr>
        <w:t>있다</w:t>
      </w:r>
      <w:r>
        <w:rPr>
          <w:rFonts w:ascii="HCI Poppy" w:eastAsia="휴먼명조"/>
          <w:spacing w:val="-1"/>
          <w:sz w:val="24"/>
        </w:rPr>
        <w:t xml:space="preserve">. </w:t>
      </w:r>
      <w:r>
        <w:rPr>
          <w:rFonts w:ascii="HCI Poppy" w:eastAsia="휴먼명조"/>
          <w:spacing w:val="-1"/>
          <w:sz w:val="24"/>
        </w:rPr>
        <w:t>이로</w:t>
      </w:r>
      <w:r>
        <w:rPr>
          <w:rFonts w:ascii="HCI Poppy" w:eastAsia="휴먼명조"/>
          <w:spacing w:val="-1"/>
          <w:sz w:val="24"/>
        </w:rPr>
        <w:t xml:space="preserve"> </w:t>
      </w:r>
      <w:r>
        <w:rPr>
          <w:rFonts w:ascii="HCI Poppy" w:eastAsia="휴먼명조"/>
          <w:spacing w:val="-1"/>
          <w:sz w:val="24"/>
        </w:rPr>
        <w:t>인해</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성능</w:t>
      </w:r>
      <w:r>
        <w:rPr>
          <w:rFonts w:ascii="HCI Poppy" w:eastAsia="휴먼명조"/>
          <w:spacing w:val="-1"/>
          <w:sz w:val="24"/>
        </w:rPr>
        <w:t xml:space="preserve"> </w:t>
      </w:r>
      <w:r>
        <w:rPr>
          <w:rFonts w:ascii="HCI Poppy" w:eastAsia="휴먼명조"/>
          <w:spacing w:val="-1"/>
          <w:sz w:val="24"/>
        </w:rPr>
        <w:t>저하에</w:t>
      </w:r>
      <w:r>
        <w:rPr>
          <w:rFonts w:ascii="HCI Poppy" w:eastAsia="휴먼명조"/>
          <w:spacing w:val="-1"/>
          <w:sz w:val="24"/>
        </w:rPr>
        <w:t xml:space="preserve"> </w:t>
      </w:r>
      <w:r>
        <w:rPr>
          <w:rFonts w:ascii="HCI Poppy" w:eastAsia="휴먼명조"/>
          <w:spacing w:val="-1"/>
          <w:sz w:val="24"/>
        </w:rPr>
        <w:t>대해서는</w:t>
      </w:r>
      <w:r>
        <w:rPr>
          <w:rFonts w:ascii="HCI Poppy" w:eastAsia="휴먼명조"/>
          <w:spacing w:val="-1"/>
          <w:sz w:val="24"/>
        </w:rPr>
        <w:t xml:space="preserve"> </w:t>
      </w:r>
      <w:r>
        <w:rPr>
          <w:rFonts w:ascii="HCI Poppy" w:eastAsia="휴먼명조"/>
          <w:spacing w:val="-1"/>
          <w:sz w:val="24"/>
        </w:rPr>
        <w:t>발주자와</w:t>
      </w:r>
      <w:r>
        <w:rPr>
          <w:rFonts w:ascii="HCI Poppy" w:eastAsia="휴먼명조"/>
          <w:spacing w:val="-1"/>
          <w:sz w:val="24"/>
        </w:rPr>
        <w:t xml:space="preserve"> </w:t>
      </w:r>
      <w:r>
        <w:rPr>
          <w:rFonts w:ascii="HCI Poppy" w:eastAsia="휴먼명조"/>
          <w:spacing w:val="-1"/>
          <w:sz w:val="24"/>
        </w:rPr>
        <w:t>협의하여</w:t>
      </w:r>
      <w:r>
        <w:rPr>
          <w:rFonts w:ascii="HCI Poppy" w:eastAsia="휴먼명조"/>
          <w:spacing w:val="-1"/>
          <w:sz w:val="24"/>
        </w:rPr>
        <w:t xml:space="preserve"> </w:t>
      </w:r>
      <w:r>
        <w:rPr>
          <w:rFonts w:ascii="HCI Poppy" w:eastAsia="휴먼명조"/>
          <w:spacing w:val="-1"/>
          <w:sz w:val="24"/>
        </w:rPr>
        <w:t>목표를</w:t>
      </w:r>
      <w:r>
        <w:rPr>
          <w:rFonts w:ascii="HCI Poppy" w:eastAsia="휴먼명조"/>
          <w:spacing w:val="-1"/>
          <w:sz w:val="24"/>
        </w:rPr>
        <w:t xml:space="preserve"> </w:t>
      </w:r>
      <w:r>
        <w:rPr>
          <w:rFonts w:ascii="HCI Poppy" w:eastAsia="휴먼명조"/>
          <w:spacing w:val="-1"/>
          <w:sz w:val="24"/>
        </w:rPr>
        <w:t>조정한다</w:t>
      </w:r>
      <w:r>
        <w:rPr>
          <w:rFonts w:ascii="HCI Poppy" w:eastAsia="휴먼명조"/>
          <w:spacing w:val="-1"/>
          <w:sz w:val="24"/>
        </w:rPr>
        <w:t>.</w:t>
      </w:r>
    </w:p>
    <w:p w14:paraId="5FB19965" w14:textId="77777777" w:rsidR="004C1F03" w:rsidRDefault="005F7388">
      <w:pPr>
        <w:pStyle w:val="a3"/>
      </w:pPr>
      <w:r>
        <w:br w:type="page"/>
      </w:r>
    </w:p>
    <w:p w14:paraId="3B56A81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lastRenderedPageBreak/>
        <w:t>제</w:t>
      </w:r>
      <w:r>
        <w:rPr>
          <w:rFonts w:ascii="HCI Poppy" w:eastAsia="휴먼명조"/>
          <w:b/>
          <w:spacing w:val="-1"/>
          <w:sz w:val="24"/>
        </w:rPr>
        <w:t>3</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정의</w:t>
      </w:r>
      <w:r>
        <w:rPr>
          <w:rFonts w:ascii="HCI Poppy" w:eastAsia="휴먼명조"/>
          <w:b/>
          <w:spacing w:val="-1"/>
          <w:sz w:val="24"/>
        </w:rPr>
        <w:t>)</w:t>
      </w:r>
    </w:p>
    <w:p w14:paraId="067B1928"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①</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가용성</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오류가</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경우를</w:t>
      </w:r>
      <w:r>
        <w:rPr>
          <w:rFonts w:ascii="HCI Poppy" w:eastAsia="휴먼명조"/>
          <w:spacing w:val="-1"/>
          <w:sz w:val="24"/>
        </w:rPr>
        <w:t xml:space="preserve"> </w:t>
      </w:r>
      <w:r>
        <w:rPr>
          <w:rFonts w:ascii="HCI Poppy" w:eastAsia="휴먼명조"/>
          <w:spacing w:val="-1"/>
          <w:sz w:val="24"/>
        </w:rPr>
        <w:t>의미하며</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장애의</w:t>
      </w:r>
      <w:r>
        <w:rPr>
          <w:rFonts w:ascii="HCI Poppy" w:eastAsia="휴먼명조"/>
          <w:spacing w:val="-1"/>
          <w:sz w:val="24"/>
        </w:rPr>
        <w:t xml:space="preserve"> </w:t>
      </w:r>
      <w:r>
        <w:rPr>
          <w:rFonts w:ascii="HCI Poppy" w:eastAsia="휴먼명조"/>
          <w:spacing w:val="-1"/>
          <w:sz w:val="24"/>
        </w:rPr>
        <w:t>세부</w:t>
      </w:r>
      <w:r>
        <w:rPr>
          <w:rFonts w:ascii="HCI Poppy" w:eastAsia="휴먼명조"/>
          <w:spacing w:val="-1"/>
          <w:sz w:val="24"/>
        </w:rPr>
        <w:t xml:space="preserve"> </w:t>
      </w:r>
      <w:r>
        <w:rPr>
          <w:rFonts w:ascii="HCI Poppy" w:eastAsia="휴먼명조"/>
          <w:spacing w:val="-1"/>
          <w:sz w:val="24"/>
        </w:rPr>
        <w:t>유형은</w:t>
      </w:r>
      <w:r>
        <w:rPr>
          <w:rFonts w:ascii="HCI Poppy" w:eastAsia="휴먼명조"/>
          <w:spacing w:val="-1"/>
          <w:sz w:val="24"/>
        </w:rPr>
        <w:t xml:space="preserve"> </w:t>
      </w:r>
      <w:r>
        <w:rPr>
          <w:rFonts w:ascii="HCI Poppy" w:eastAsia="휴먼명조"/>
          <w:spacing w:val="-1"/>
          <w:sz w:val="24"/>
        </w:rPr>
        <w:t>아래와</w:t>
      </w:r>
      <w:r>
        <w:rPr>
          <w:rFonts w:ascii="HCI Poppy" w:eastAsia="휴먼명조"/>
          <w:spacing w:val="-1"/>
          <w:sz w:val="24"/>
        </w:rPr>
        <w:t xml:space="preserve"> </w:t>
      </w:r>
      <w:r>
        <w:rPr>
          <w:rFonts w:ascii="HCI Poppy" w:eastAsia="휴먼명조"/>
          <w:spacing w:val="-1"/>
          <w:sz w:val="24"/>
        </w:rPr>
        <w:t>같다</w:t>
      </w:r>
      <w:r>
        <w:rPr>
          <w:rFonts w:ascii="HCI Poppy" w:eastAsia="휴먼명조"/>
          <w:spacing w:val="-1"/>
          <w:sz w:val="24"/>
        </w:rPr>
        <w:t>.</w:t>
      </w:r>
    </w:p>
    <w:p w14:paraId="3B80B9BF"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CLOVA Studio </w:t>
      </w:r>
      <w:r>
        <w:rPr>
          <w:rFonts w:ascii="HCI Poppy" w:eastAsia="휴먼명조"/>
          <w:spacing w:val="-1"/>
          <w:sz w:val="24"/>
        </w:rPr>
        <w:t>장애</w:t>
      </w:r>
      <w:r>
        <w:rPr>
          <w:rFonts w:ascii="HCI Poppy" w:eastAsia="휴먼명조"/>
          <w:spacing w:val="-1"/>
          <w:sz w:val="24"/>
        </w:rPr>
        <w:t xml:space="preserve"> :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CLOVA Studio</w:t>
      </w:r>
      <w:r>
        <w:rPr>
          <w:rFonts w:ascii="HCI Poppy" w:eastAsia="휴먼명조"/>
          <w:spacing w:val="-1"/>
          <w:sz w:val="24"/>
        </w:rPr>
        <w:t>’</w:t>
      </w:r>
      <w:r>
        <w:rPr>
          <w:rFonts w:ascii="HCI Poppy" w:eastAsia="휴먼명조"/>
          <w:spacing w:val="-1"/>
          <w:sz w:val="24"/>
        </w:rPr>
        <w:t>에</w:t>
      </w:r>
      <w:r>
        <w:rPr>
          <w:rFonts w:ascii="HCI Poppy" w:eastAsia="휴먼명조"/>
          <w:spacing w:val="-1"/>
          <w:sz w:val="24"/>
        </w:rPr>
        <w:t xml:space="preserve"> </w:t>
      </w:r>
      <w:r>
        <w:rPr>
          <w:rFonts w:ascii="HCI Poppy" w:eastAsia="휴먼명조"/>
          <w:spacing w:val="-1"/>
          <w:sz w:val="24"/>
        </w:rPr>
        <w:t>접속이</w:t>
      </w:r>
      <w:r>
        <w:rPr>
          <w:rFonts w:ascii="HCI Poppy" w:eastAsia="휴먼명조"/>
          <w:spacing w:val="-1"/>
          <w:sz w:val="24"/>
        </w:rPr>
        <w:t xml:space="preserve"> </w:t>
      </w:r>
      <w:r>
        <w:rPr>
          <w:rFonts w:ascii="HCI Poppy" w:eastAsia="휴먼명조"/>
          <w:spacing w:val="-1"/>
          <w:sz w:val="24"/>
        </w:rPr>
        <w:t>불가능한</w:t>
      </w:r>
      <w:r>
        <w:rPr>
          <w:rFonts w:ascii="HCI Poppy" w:eastAsia="휴먼명조"/>
          <w:spacing w:val="-1"/>
          <w:sz w:val="24"/>
        </w:rPr>
        <w:t xml:space="preserve"> </w:t>
      </w:r>
      <w:r>
        <w:rPr>
          <w:rFonts w:ascii="HCI Poppy" w:eastAsia="휴먼명조"/>
          <w:spacing w:val="-1"/>
          <w:sz w:val="24"/>
        </w:rPr>
        <w:t>경우</w:t>
      </w:r>
    </w:p>
    <w:p w14:paraId="5462A04A"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GPU node </w:t>
      </w:r>
      <w:r>
        <w:rPr>
          <w:rFonts w:ascii="HCI Poppy" w:eastAsia="휴먼명조"/>
          <w:spacing w:val="-1"/>
          <w:sz w:val="24"/>
        </w:rPr>
        <w:t>장애</w:t>
      </w:r>
      <w:r>
        <w:rPr>
          <w:rFonts w:ascii="HCI Poppy" w:eastAsia="휴먼명조"/>
          <w:spacing w:val="-1"/>
          <w:sz w:val="24"/>
        </w:rPr>
        <w:t xml:space="preserve"> : GPU </w:t>
      </w:r>
      <w:proofErr w:type="spellStart"/>
      <w:r>
        <w:rPr>
          <w:rFonts w:ascii="HCI Poppy" w:eastAsia="휴먼명조"/>
          <w:spacing w:val="-1"/>
          <w:sz w:val="24"/>
        </w:rPr>
        <w:t>Healthcheck</w:t>
      </w:r>
      <w:proofErr w:type="spellEnd"/>
      <w:r>
        <w:rPr>
          <w:rFonts w:ascii="HCI Poppy" w:eastAsia="휴먼명조"/>
          <w:spacing w:val="-1"/>
          <w:sz w:val="24"/>
        </w:rPr>
        <w:t xml:space="preserve"> status</w:t>
      </w:r>
      <w:r>
        <w:rPr>
          <w:rFonts w:ascii="HCI Poppy" w:eastAsia="휴먼명조"/>
          <w:spacing w:val="-1"/>
          <w:sz w:val="24"/>
        </w:rPr>
        <w:t>에서</w:t>
      </w:r>
      <w:r>
        <w:rPr>
          <w:rFonts w:ascii="HCI Poppy" w:eastAsia="휴먼명조"/>
          <w:spacing w:val="-1"/>
          <w:sz w:val="24"/>
        </w:rPr>
        <w:t xml:space="preserve"> </w:t>
      </w:r>
      <w:r>
        <w:rPr>
          <w:rFonts w:ascii="HCI Poppy" w:eastAsia="휴먼명조"/>
          <w:spacing w:val="-1"/>
          <w:sz w:val="24"/>
        </w:rPr>
        <w:t>적색</w:t>
      </w:r>
      <w:r>
        <w:rPr>
          <w:rFonts w:ascii="HCI Poppy" w:eastAsia="휴먼명조"/>
          <w:spacing w:val="-1"/>
          <w:sz w:val="24"/>
        </w:rPr>
        <w:t xml:space="preserve"> </w:t>
      </w:r>
      <w:r>
        <w:rPr>
          <w:rFonts w:ascii="HCI Poppy" w:eastAsia="휴먼명조"/>
          <w:spacing w:val="-1"/>
          <w:sz w:val="24"/>
        </w:rPr>
        <w:t>알람이</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w:t>
      </w:r>
      <w:r>
        <w:rPr>
          <w:rFonts w:ascii="HCI Poppy" w:eastAsia="휴먼명조"/>
          <w:spacing w:val="-1"/>
          <w:sz w:val="24"/>
        </w:rPr>
        <w:t>예</w:t>
      </w:r>
      <w:r>
        <w:rPr>
          <w:rFonts w:ascii="HCI Poppy" w:eastAsia="휴먼명조"/>
          <w:spacing w:val="-1"/>
          <w:sz w:val="24"/>
        </w:rPr>
        <w:t>: GPU node</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라이선스</w:t>
      </w:r>
      <w:r>
        <w:rPr>
          <w:rFonts w:ascii="HCI Poppy" w:eastAsia="휴먼명조"/>
          <w:spacing w:val="-1"/>
          <w:sz w:val="24"/>
        </w:rPr>
        <w:t xml:space="preserve"> </w:t>
      </w:r>
      <w:r>
        <w:rPr>
          <w:rFonts w:ascii="HCI Poppy" w:eastAsia="휴먼명조"/>
          <w:spacing w:val="-1"/>
          <w:sz w:val="24"/>
        </w:rPr>
        <w:t>수량</w:t>
      </w:r>
      <w:r>
        <w:rPr>
          <w:rFonts w:ascii="HCI Poppy" w:eastAsia="휴먼명조"/>
          <w:spacing w:val="-1"/>
          <w:sz w:val="24"/>
        </w:rPr>
        <w:t xml:space="preserve"> </w:t>
      </w:r>
      <w:r>
        <w:rPr>
          <w:rFonts w:ascii="HCI Poppy" w:eastAsia="휴먼명조"/>
          <w:spacing w:val="-1"/>
          <w:sz w:val="24"/>
        </w:rPr>
        <w:t>미만으로</w:t>
      </w:r>
      <w:r>
        <w:rPr>
          <w:rFonts w:ascii="HCI Poppy" w:eastAsia="휴먼명조"/>
          <w:spacing w:val="-1"/>
          <w:sz w:val="24"/>
        </w:rPr>
        <w:t xml:space="preserve"> </w:t>
      </w:r>
      <w:r>
        <w:rPr>
          <w:rFonts w:ascii="HCI Poppy" w:eastAsia="휴먼명조"/>
          <w:spacing w:val="-1"/>
          <w:sz w:val="24"/>
        </w:rPr>
        <w:t>운영되는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w:t>
      </w:r>
    </w:p>
    <w:p w14:paraId="66AC10CB" w14:textId="0D9CCA3B"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rPr>
          <w:ins w:id="417" w:author="이수용" w:date="2025-01-07T14:19:00Z"/>
          <w:rFonts w:ascii="HCI Poppy" w:eastAsia="휴먼명조"/>
          <w:spacing w:val="-1"/>
          <w:sz w:val="24"/>
        </w:rPr>
      </w:pPr>
      <w:r>
        <w:rPr>
          <w:rFonts w:ascii="HCI Poppy" w:eastAsia="휴먼명조"/>
          <w:spacing w:val="-1"/>
          <w:sz w:val="24"/>
        </w:rPr>
        <w:t xml:space="preserve">   - </w:t>
      </w:r>
      <w:r>
        <w:rPr>
          <w:rFonts w:ascii="HCI Poppy" w:eastAsia="휴먼명조"/>
          <w:spacing w:val="-1"/>
          <w:sz w:val="24"/>
        </w:rPr>
        <w:t>오류</w:t>
      </w:r>
      <w:r>
        <w:rPr>
          <w:rFonts w:ascii="HCI Poppy" w:eastAsia="휴먼명조"/>
          <w:spacing w:val="-1"/>
          <w:sz w:val="24"/>
        </w:rPr>
        <w:t xml:space="preserve"> :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에</w:t>
      </w:r>
      <w:r>
        <w:rPr>
          <w:rFonts w:ascii="HCI Poppy" w:eastAsia="휴먼명조"/>
          <w:spacing w:val="-1"/>
          <w:sz w:val="24"/>
        </w:rPr>
        <w:t xml:space="preserve"> </w:t>
      </w:r>
      <w:r>
        <w:rPr>
          <w:rFonts w:ascii="HCI Poppy" w:eastAsia="휴먼명조"/>
          <w:spacing w:val="-1"/>
          <w:sz w:val="24"/>
        </w:rPr>
        <w:t>포함되는</w:t>
      </w:r>
      <w:r>
        <w:rPr>
          <w:rFonts w:ascii="HCI Poppy" w:eastAsia="휴먼명조"/>
          <w:spacing w:val="-1"/>
          <w:sz w:val="24"/>
        </w:rPr>
        <w:t xml:space="preserve"> API </w:t>
      </w:r>
      <w:r>
        <w:rPr>
          <w:rFonts w:ascii="HCI Poppy" w:eastAsia="휴먼명조"/>
          <w:spacing w:val="-1"/>
          <w:sz w:val="24"/>
        </w:rPr>
        <w:t>이용</w:t>
      </w:r>
      <w:r>
        <w:rPr>
          <w:rFonts w:ascii="HCI Poppy" w:eastAsia="휴먼명조"/>
          <w:spacing w:val="-1"/>
          <w:sz w:val="24"/>
        </w:rPr>
        <w:t xml:space="preserve"> </w:t>
      </w:r>
      <w:r>
        <w:rPr>
          <w:rFonts w:ascii="HCI Poppy" w:eastAsia="휴먼명조"/>
          <w:spacing w:val="-1"/>
          <w:sz w:val="24"/>
        </w:rPr>
        <w:t>요청에</w:t>
      </w:r>
      <w:r>
        <w:rPr>
          <w:rFonts w:ascii="HCI Poppy" w:eastAsia="휴먼명조"/>
          <w:spacing w:val="-1"/>
          <w:sz w:val="24"/>
        </w:rPr>
        <w:t xml:space="preserve"> </w:t>
      </w:r>
      <w:r>
        <w:rPr>
          <w:rFonts w:ascii="HCI Poppy" w:eastAsia="휴먼명조"/>
          <w:spacing w:val="-1"/>
          <w:sz w:val="24"/>
        </w:rPr>
        <w:t>대하여</w:t>
      </w:r>
      <w:r>
        <w:rPr>
          <w:rFonts w:ascii="HCI Poppy" w:eastAsia="휴먼명조"/>
          <w:spacing w:val="-1"/>
          <w:sz w:val="24"/>
        </w:rPr>
        <w:t xml:space="preserve"> 500 </w:t>
      </w:r>
      <w:r>
        <w:rPr>
          <w:rFonts w:ascii="HCI Poppy" w:eastAsia="휴먼명조"/>
          <w:spacing w:val="-1"/>
          <w:sz w:val="24"/>
        </w:rPr>
        <w:t>또는</w:t>
      </w:r>
      <w:r>
        <w:rPr>
          <w:rFonts w:ascii="HCI Poppy" w:eastAsia="휴먼명조"/>
          <w:spacing w:val="-1"/>
          <w:sz w:val="24"/>
        </w:rPr>
        <w:t xml:space="preserve"> 503 </w:t>
      </w:r>
      <w:r>
        <w:rPr>
          <w:rFonts w:ascii="HCI Poppy" w:eastAsia="휴먼명조"/>
          <w:spacing w:val="-1"/>
          <w:sz w:val="24"/>
        </w:rPr>
        <w:t>오류</w:t>
      </w:r>
      <w:r>
        <w:rPr>
          <w:rFonts w:ascii="HCI Poppy" w:eastAsia="휴먼명조"/>
          <w:spacing w:val="-1"/>
          <w:sz w:val="24"/>
        </w:rPr>
        <w:t xml:space="preserve"> </w:t>
      </w:r>
      <w:r>
        <w:rPr>
          <w:rFonts w:ascii="HCI Poppy" w:eastAsia="휴먼명조"/>
          <w:spacing w:val="-1"/>
          <w:sz w:val="24"/>
        </w:rPr>
        <w:t>코드를</w:t>
      </w:r>
      <w:r>
        <w:rPr>
          <w:rFonts w:ascii="HCI Poppy" w:eastAsia="휴먼명조"/>
          <w:spacing w:val="-1"/>
          <w:sz w:val="24"/>
        </w:rPr>
        <w:t xml:space="preserve"> </w:t>
      </w:r>
      <w:r>
        <w:rPr>
          <w:rFonts w:ascii="HCI Poppy" w:eastAsia="휴먼명조"/>
          <w:spacing w:val="-1"/>
          <w:sz w:val="24"/>
        </w:rPr>
        <w:t>반환하는</w:t>
      </w:r>
      <w:r>
        <w:rPr>
          <w:rFonts w:ascii="HCI Poppy" w:eastAsia="휴먼명조"/>
          <w:spacing w:val="-1"/>
          <w:sz w:val="24"/>
        </w:rPr>
        <w:t xml:space="preserve"> </w:t>
      </w:r>
      <w:r>
        <w:rPr>
          <w:rFonts w:ascii="HCI Poppy" w:eastAsia="휴먼명조"/>
          <w:spacing w:val="-1"/>
          <w:sz w:val="24"/>
        </w:rPr>
        <w:t>경우</w:t>
      </w:r>
    </w:p>
    <w:p w14:paraId="5306EBA2" w14:textId="34B53F20" w:rsidR="0001695B" w:rsidRDefault="0001695B">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ins w:id="418" w:author="이수용" w:date="2025-01-07T14:19:00Z">
        <w:r>
          <w:rPr>
            <w:rFonts w:ascii="HCI Poppy" w:eastAsia="휴먼명조" w:hint="eastAsia"/>
            <w:spacing w:val="-1"/>
            <w:sz w:val="24"/>
          </w:rPr>
          <w:t xml:space="preserve"> </w:t>
        </w:r>
        <w:r>
          <w:rPr>
            <w:rFonts w:ascii="HCI Poppy" w:eastAsia="휴먼명조"/>
            <w:spacing w:val="-1"/>
            <w:sz w:val="24"/>
          </w:rPr>
          <w:t xml:space="preserve">  </w:t>
        </w:r>
        <w:commentRangeStart w:id="419"/>
        <w:r>
          <w:rPr>
            <w:rFonts w:ascii="HCI Poppy" w:eastAsia="휴먼명조"/>
            <w:spacing w:val="-1"/>
            <w:sz w:val="24"/>
          </w:rPr>
          <w:t xml:space="preserve">- </w:t>
        </w:r>
        <w:r>
          <w:rPr>
            <w:rFonts w:ascii="HCI Poppy" w:eastAsia="휴먼명조" w:hint="eastAsia"/>
            <w:spacing w:val="-1"/>
            <w:sz w:val="24"/>
          </w:rPr>
          <w:t>예외</w:t>
        </w:r>
        <w:r>
          <w:rPr>
            <w:rFonts w:ascii="HCI Poppy" w:eastAsia="휴먼명조" w:hint="eastAsia"/>
            <w:spacing w:val="-1"/>
            <w:sz w:val="24"/>
          </w:rPr>
          <w:t xml:space="preserve"> </w:t>
        </w:r>
        <w:r>
          <w:rPr>
            <w:rFonts w:ascii="HCI Poppy" w:eastAsia="휴먼명조" w:hint="eastAsia"/>
            <w:spacing w:val="-1"/>
            <w:sz w:val="24"/>
          </w:rPr>
          <w:t>사항</w:t>
        </w:r>
        <w:r>
          <w:rPr>
            <w:rFonts w:ascii="HCI Poppy" w:eastAsia="휴먼명조" w:hint="eastAsia"/>
            <w:spacing w:val="-1"/>
            <w:sz w:val="24"/>
          </w:rPr>
          <w:t xml:space="preserve"> </w:t>
        </w:r>
        <w:r>
          <w:rPr>
            <w:rFonts w:ascii="HCI Poppy" w:eastAsia="휴먼명조"/>
            <w:spacing w:val="-1"/>
            <w:sz w:val="24"/>
          </w:rPr>
          <w:t xml:space="preserve">: </w:t>
        </w:r>
        <w:r>
          <w:rPr>
            <w:rFonts w:ascii="HCI Poppy" w:eastAsia="휴먼명조" w:hint="eastAsia"/>
            <w:spacing w:val="-1"/>
            <w:sz w:val="24"/>
          </w:rPr>
          <w:t>뉴로</w:t>
        </w:r>
        <w:r>
          <w:rPr>
            <w:rFonts w:ascii="HCI Poppy" w:eastAsia="휴먼명조" w:hint="eastAsia"/>
            <w:spacing w:val="-1"/>
            <w:sz w:val="24"/>
          </w:rPr>
          <w:t xml:space="preserve"> </w:t>
        </w:r>
        <w:proofErr w:type="spellStart"/>
        <w:r>
          <w:rPr>
            <w:rFonts w:ascii="HCI Poppy" w:eastAsia="휴먼명조" w:hint="eastAsia"/>
            <w:spacing w:val="-1"/>
            <w:sz w:val="24"/>
          </w:rPr>
          <w:t>관리망</w:t>
        </w:r>
        <w:proofErr w:type="spellEnd"/>
        <w:r>
          <w:rPr>
            <w:rFonts w:ascii="HCI Poppy" w:eastAsia="휴먼명조" w:hint="eastAsia"/>
            <w:spacing w:val="-1"/>
            <w:sz w:val="24"/>
          </w:rPr>
          <w:t xml:space="preserve"> </w:t>
        </w:r>
        <w:r>
          <w:rPr>
            <w:rFonts w:ascii="HCI Poppy" w:eastAsia="휴먼명조" w:hint="eastAsia"/>
            <w:spacing w:val="-1"/>
            <w:sz w:val="24"/>
          </w:rPr>
          <w:t>전용선</w:t>
        </w:r>
        <w:r>
          <w:rPr>
            <w:rFonts w:ascii="HCI Poppy" w:eastAsia="휴먼명조" w:hint="eastAsia"/>
            <w:spacing w:val="-1"/>
            <w:sz w:val="24"/>
          </w:rPr>
          <w:t xml:space="preserve"> </w:t>
        </w:r>
        <w:r>
          <w:rPr>
            <w:rFonts w:ascii="HCI Poppy" w:eastAsia="휴먼명조" w:hint="eastAsia"/>
            <w:spacing w:val="-1"/>
            <w:sz w:val="24"/>
          </w:rPr>
          <w:t>구간의</w:t>
        </w:r>
        <w:r>
          <w:rPr>
            <w:rFonts w:ascii="HCI Poppy" w:eastAsia="휴먼명조" w:hint="eastAsia"/>
            <w:spacing w:val="-1"/>
            <w:sz w:val="24"/>
          </w:rPr>
          <w:t xml:space="preserve"> </w:t>
        </w:r>
      </w:ins>
      <w:ins w:id="420" w:author="이수용" w:date="2025-01-07T14:20:00Z">
        <w:r>
          <w:rPr>
            <w:rFonts w:ascii="HCI Poppy" w:eastAsia="휴먼명조" w:hint="eastAsia"/>
            <w:spacing w:val="-1"/>
            <w:sz w:val="24"/>
          </w:rPr>
          <w:t>발주자의</w:t>
        </w:r>
        <w:r>
          <w:rPr>
            <w:rFonts w:ascii="HCI Poppy" w:eastAsia="휴먼명조" w:hint="eastAsia"/>
            <w:spacing w:val="-1"/>
            <w:sz w:val="24"/>
          </w:rPr>
          <w:t xml:space="preserve"> </w:t>
        </w:r>
        <w:r>
          <w:rPr>
            <w:rFonts w:ascii="HCI Poppy" w:eastAsia="휴먼명조" w:hint="eastAsia"/>
            <w:spacing w:val="-1"/>
            <w:sz w:val="24"/>
          </w:rPr>
          <w:t>방화벽</w:t>
        </w:r>
        <w:r>
          <w:rPr>
            <w:rFonts w:ascii="HCI Poppy" w:eastAsia="휴먼명조" w:hint="eastAsia"/>
            <w:spacing w:val="-1"/>
            <w:sz w:val="24"/>
          </w:rPr>
          <w:t xml:space="preserve"> </w:t>
        </w:r>
        <w:r>
          <w:rPr>
            <w:rFonts w:ascii="HCI Poppy" w:eastAsia="휴먼명조" w:hint="eastAsia"/>
            <w:spacing w:val="-1"/>
            <w:sz w:val="24"/>
          </w:rPr>
          <w:t>외</w:t>
        </w:r>
        <w:r>
          <w:rPr>
            <w:rFonts w:ascii="HCI Poppy" w:eastAsia="휴먼명조" w:hint="eastAsia"/>
            <w:spacing w:val="-1"/>
            <w:sz w:val="24"/>
          </w:rPr>
          <w:t xml:space="preserve"> </w:t>
        </w:r>
        <w:r>
          <w:rPr>
            <w:rFonts w:ascii="HCI Poppy" w:eastAsia="휴먼명조" w:hint="eastAsia"/>
            <w:spacing w:val="-1"/>
            <w:sz w:val="24"/>
          </w:rPr>
          <w:t>구간의</w:t>
        </w:r>
        <w:r>
          <w:rPr>
            <w:rFonts w:ascii="HCI Poppy" w:eastAsia="휴먼명조" w:hint="eastAsia"/>
            <w:spacing w:val="-1"/>
            <w:sz w:val="24"/>
          </w:rPr>
          <w:t xml:space="preserve"> </w:t>
        </w:r>
        <w:r>
          <w:rPr>
            <w:rFonts w:ascii="HCI Poppy" w:eastAsia="휴먼명조" w:hint="eastAsia"/>
            <w:spacing w:val="-1"/>
            <w:sz w:val="24"/>
          </w:rPr>
          <w:t>장애로</w:t>
        </w:r>
        <w:r>
          <w:rPr>
            <w:rFonts w:ascii="HCI Poppy" w:eastAsia="휴먼명조" w:hint="eastAsia"/>
            <w:spacing w:val="-1"/>
            <w:sz w:val="24"/>
          </w:rPr>
          <w:t xml:space="preserve"> </w:t>
        </w:r>
        <w:r>
          <w:rPr>
            <w:rFonts w:ascii="HCI Poppy" w:eastAsia="휴먼명조" w:hint="eastAsia"/>
            <w:spacing w:val="-1"/>
            <w:sz w:val="24"/>
          </w:rPr>
          <w:t>인한</w:t>
        </w:r>
        <w:r>
          <w:rPr>
            <w:rFonts w:ascii="HCI Poppy" w:eastAsia="휴먼명조" w:hint="eastAsia"/>
            <w:spacing w:val="-1"/>
            <w:sz w:val="24"/>
          </w:rPr>
          <w:t xml:space="preserve"> </w:t>
        </w:r>
        <w:r>
          <w:rPr>
            <w:rFonts w:ascii="HCI Poppy" w:eastAsia="휴먼명조" w:hint="eastAsia"/>
            <w:spacing w:val="-1"/>
            <w:sz w:val="24"/>
          </w:rPr>
          <w:t>서비스</w:t>
        </w:r>
        <w:r>
          <w:rPr>
            <w:rFonts w:ascii="HCI Poppy" w:eastAsia="휴먼명조" w:hint="eastAsia"/>
            <w:spacing w:val="-1"/>
            <w:sz w:val="24"/>
          </w:rPr>
          <w:t xml:space="preserve"> </w:t>
        </w:r>
        <w:r>
          <w:rPr>
            <w:rFonts w:ascii="HCI Poppy" w:eastAsia="휴먼명조" w:hint="eastAsia"/>
            <w:spacing w:val="-1"/>
            <w:sz w:val="24"/>
          </w:rPr>
          <w:t>장애는</w:t>
        </w:r>
        <w:r>
          <w:rPr>
            <w:rFonts w:ascii="HCI Poppy" w:eastAsia="휴먼명조" w:hint="eastAsia"/>
            <w:spacing w:val="-1"/>
            <w:sz w:val="24"/>
          </w:rPr>
          <w:t xml:space="preserve"> </w:t>
        </w:r>
        <w:r>
          <w:rPr>
            <w:rFonts w:ascii="HCI Poppy" w:eastAsia="휴먼명조" w:hint="eastAsia"/>
            <w:spacing w:val="-1"/>
            <w:sz w:val="24"/>
          </w:rPr>
          <w:t>제외</w:t>
        </w:r>
      </w:ins>
      <w:commentRangeEnd w:id="419"/>
      <w:ins w:id="421" w:author="이수용" w:date="2025-01-07T14:21:00Z">
        <w:r>
          <w:rPr>
            <w:rStyle w:val="affff9"/>
          </w:rPr>
          <w:commentReference w:id="419"/>
        </w:r>
      </w:ins>
    </w:p>
    <w:p w14:paraId="720D3ABF" w14:textId="0B2B07D6"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②</w:t>
      </w:r>
      <w:r>
        <w:rPr>
          <w:rFonts w:ascii="HCI Poppy" w:eastAsia="휴먼명조"/>
          <w:spacing w:val="-1"/>
          <w:sz w:val="24"/>
        </w:rPr>
        <w:t xml:space="preserve"> CLOVA Studio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 xml:space="preserve"> : </w:t>
      </w:r>
      <w:r>
        <w:rPr>
          <w:rFonts w:ascii="HCI Poppy" w:eastAsia="휴먼명조"/>
          <w:spacing w:val="-1"/>
          <w:sz w:val="24"/>
        </w:rPr>
        <w:t>해당월</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CLOVA Studio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총합</w:t>
      </w:r>
      <w:r>
        <w:rPr>
          <w:rFonts w:ascii="HCI Poppy" w:eastAsia="휴먼명조"/>
          <w:spacing w:val="-1"/>
          <w:sz w:val="24"/>
        </w:rPr>
        <w:t xml:space="preserve">. </w:t>
      </w:r>
      <w:r>
        <w:rPr>
          <w:rFonts w:ascii="HCI Poppy" w:eastAsia="휴먼명조"/>
          <w:spacing w:val="-1"/>
          <w:sz w:val="24"/>
        </w:rPr>
        <w:t>단</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적용이</w:t>
      </w:r>
      <w:r>
        <w:rPr>
          <w:rFonts w:ascii="HCI Poppy" w:eastAsia="휴먼명조"/>
          <w:spacing w:val="-1"/>
          <w:sz w:val="24"/>
        </w:rPr>
        <w:t xml:space="preserve"> </w:t>
      </w:r>
      <w:r>
        <w:rPr>
          <w:rFonts w:ascii="HCI Poppy" w:eastAsia="휴먼명조"/>
          <w:spacing w:val="-1"/>
          <w:sz w:val="24"/>
        </w:rPr>
        <w:t>배제되는</w:t>
      </w:r>
      <w:r>
        <w:rPr>
          <w:rFonts w:ascii="HCI Poppy" w:eastAsia="휴먼명조"/>
          <w:spacing w:val="-1"/>
          <w:sz w:val="24"/>
        </w:rPr>
        <w:t xml:space="preserve"> </w:t>
      </w:r>
      <w:r>
        <w:rPr>
          <w:rFonts w:ascii="HCI Poppy" w:eastAsia="휴먼명조"/>
          <w:spacing w:val="-1"/>
          <w:sz w:val="24"/>
        </w:rPr>
        <w:t>경우에</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시간은</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시간에</w:t>
      </w:r>
      <w:r>
        <w:rPr>
          <w:rFonts w:ascii="HCI Poppy" w:eastAsia="휴먼명조"/>
          <w:spacing w:val="-1"/>
          <w:sz w:val="24"/>
        </w:rPr>
        <w:t xml:space="preserve"> </w:t>
      </w:r>
      <w:r>
        <w:rPr>
          <w:rFonts w:ascii="HCI Poppy" w:eastAsia="휴먼명조"/>
          <w:spacing w:val="-1"/>
          <w:sz w:val="24"/>
        </w:rPr>
        <w:t>포함되지</w:t>
      </w:r>
      <w:r>
        <w:rPr>
          <w:rFonts w:ascii="HCI Poppy" w:eastAsia="휴먼명조"/>
          <w:spacing w:val="-1"/>
          <w:sz w:val="24"/>
        </w:rPr>
        <w:t xml:space="preserve"> </w:t>
      </w:r>
      <w:r>
        <w:rPr>
          <w:rFonts w:ascii="HCI Poppy" w:eastAsia="휴먼명조"/>
          <w:spacing w:val="-1"/>
          <w:sz w:val="24"/>
        </w:rPr>
        <w:t>않음</w:t>
      </w:r>
    </w:p>
    <w:p w14:paraId="0093AD06"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③</w:t>
      </w:r>
      <w:r>
        <w:rPr>
          <w:rFonts w:ascii="HCI Poppy" w:eastAsia="휴먼명조"/>
          <w:spacing w:val="-1"/>
          <w:sz w:val="24"/>
        </w:rPr>
        <w:t xml:space="preserve"> CLOVA Studio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proofErr w:type="spellStart"/>
      <w:r>
        <w:rPr>
          <w:rFonts w:ascii="HCI Poppy" w:eastAsia="휴먼명조"/>
          <w:spacing w:val="-1"/>
          <w:sz w:val="24"/>
        </w:rPr>
        <w:t>가용률</w:t>
      </w:r>
      <w:proofErr w:type="spellEnd"/>
      <w:r>
        <w:rPr>
          <w:rFonts w:ascii="HCI Poppy" w:eastAsia="휴먼명조"/>
          <w:spacing w:val="-1"/>
          <w:sz w:val="24"/>
        </w:rPr>
        <w:t xml:space="preserve">(%) = 100 x [1-{CLOVA Studio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합</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r>
        <w:rPr>
          <w:rFonts w:ascii="HCI Poppy" w:eastAsia="휴먼명조"/>
          <w:spacing w:val="-1"/>
          <w:sz w:val="24"/>
        </w:rPr>
        <w:t>해당월의</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기한</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p>
    <w:p w14:paraId="3C616791"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④</w:t>
      </w:r>
      <w:r>
        <w:rPr>
          <w:rFonts w:ascii="HCI Poppy" w:eastAsia="휴먼명조"/>
          <w:spacing w:val="-1"/>
          <w:sz w:val="24"/>
        </w:rPr>
        <w:t xml:space="preserve"> GPU node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 xml:space="preserve"> : </w:t>
      </w:r>
      <w:r>
        <w:rPr>
          <w:rFonts w:ascii="HCI Poppy" w:eastAsia="휴먼명조"/>
          <w:spacing w:val="-1"/>
          <w:sz w:val="24"/>
        </w:rPr>
        <w:t>해당월</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GPU node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총합</w:t>
      </w:r>
      <w:r>
        <w:rPr>
          <w:rFonts w:ascii="HCI Poppy" w:eastAsia="휴먼명조"/>
          <w:spacing w:val="-1"/>
          <w:sz w:val="24"/>
        </w:rPr>
        <w:t xml:space="preserve">. </w:t>
      </w:r>
      <w:r>
        <w:rPr>
          <w:rFonts w:ascii="HCI Poppy" w:eastAsia="휴먼명조"/>
          <w:spacing w:val="-1"/>
          <w:sz w:val="24"/>
        </w:rPr>
        <w:t>단</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적용이</w:t>
      </w:r>
      <w:r>
        <w:rPr>
          <w:rFonts w:ascii="HCI Poppy" w:eastAsia="휴먼명조"/>
          <w:spacing w:val="-1"/>
          <w:sz w:val="24"/>
        </w:rPr>
        <w:t xml:space="preserve"> </w:t>
      </w:r>
      <w:r>
        <w:rPr>
          <w:rFonts w:ascii="HCI Poppy" w:eastAsia="휴먼명조"/>
          <w:spacing w:val="-1"/>
          <w:sz w:val="24"/>
        </w:rPr>
        <w:t>배제되는</w:t>
      </w:r>
      <w:r>
        <w:rPr>
          <w:rFonts w:ascii="HCI Poppy" w:eastAsia="휴먼명조"/>
          <w:spacing w:val="-1"/>
          <w:sz w:val="24"/>
        </w:rPr>
        <w:t xml:space="preserve"> </w:t>
      </w:r>
      <w:r>
        <w:rPr>
          <w:rFonts w:ascii="HCI Poppy" w:eastAsia="휴먼명조"/>
          <w:spacing w:val="-1"/>
          <w:sz w:val="24"/>
        </w:rPr>
        <w:t>경우에</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시간은</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시간에</w:t>
      </w:r>
      <w:r>
        <w:rPr>
          <w:rFonts w:ascii="HCI Poppy" w:eastAsia="휴먼명조"/>
          <w:spacing w:val="-1"/>
          <w:sz w:val="24"/>
        </w:rPr>
        <w:t xml:space="preserve"> </w:t>
      </w:r>
      <w:r>
        <w:rPr>
          <w:rFonts w:ascii="HCI Poppy" w:eastAsia="휴먼명조"/>
          <w:spacing w:val="-1"/>
          <w:sz w:val="24"/>
        </w:rPr>
        <w:t>포함되지</w:t>
      </w:r>
      <w:r>
        <w:rPr>
          <w:rFonts w:ascii="HCI Poppy" w:eastAsia="휴먼명조"/>
          <w:spacing w:val="-1"/>
          <w:sz w:val="24"/>
        </w:rPr>
        <w:t xml:space="preserve"> </w:t>
      </w:r>
      <w:r>
        <w:rPr>
          <w:rFonts w:ascii="HCI Poppy" w:eastAsia="휴먼명조"/>
          <w:spacing w:val="-1"/>
          <w:sz w:val="24"/>
        </w:rPr>
        <w:t>않음</w:t>
      </w:r>
    </w:p>
    <w:p w14:paraId="7FCEFBD7"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⑤</w:t>
      </w:r>
      <w:r>
        <w:rPr>
          <w:rFonts w:ascii="HCI Poppy" w:eastAsia="휴먼명조"/>
          <w:spacing w:val="-1"/>
          <w:sz w:val="24"/>
        </w:rPr>
        <w:t xml:space="preserve"> GPU node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proofErr w:type="spellStart"/>
      <w:r>
        <w:rPr>
          <w:rFonts w:ascii="HCI Poppy" w:eastAsia="휴먼명조"/>
          <w:spacing w:val="-1"/>
          <w:sz w:val="24"/>
        </w:rPr>
        <w:t>가용률</w:t>
      </w:r>
      <w:proofErr w:type="spellEnd"/>
      <w:r>
        <w:rPr>
          <w:rFonts w:ascii="HCI Poppy" w:eastAsia="휴먼명조"/>
          <w:spacing w:val="-1"/>
          <w:sz w:val="24"/>
        </w:rPr>
        <w:t xml:space="preserve">(%) = 100 x [1-{GPU node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합</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r>
        <w:rPr>
          <w:rFonts w:ascii="HCI Poppy" w:eastAsia="휴먼명조"/>
          <w:spacing w:val="-1"/>
          <w:sz w:val="24"/>
        </w:rPr>
        <w:t>해당월의</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운영</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p>
    <w:p w14:paraId="42A06E6D"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w:t>
      </w:r>
      <w:r>
        <w:rPr>
          <w:rFonts w:ascii="HCI Poppy" w:eastAsia="휴먼명조"/>
          <w:spacing w:val="-1"/>
          <w:sz w:val="24"/>
        </w:rPr>
        <w:t>해당월</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운영</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 xml:space="preserve">) = </w:t>
      </w:r>
      <w:r>
        <w:rPr>
          <w:rFonts w:ascii="HCI Poppy" w:eastAsia="휴먼명조"/>
          <w:spacing w:val="-1"/>
          <w:sz w:val="24"/>
        </w:rPr>
        <w:t>일수</w:t>
      </w:r>
      <w:r>
        <w:rPr>
          <w:rFonts w:ascii="HCI Poppy" w:eastAsia="휴먼명조"/>
          <w:spacing w:val="-1"/>
          <w:sz w:val="24"/>
        </w:rPr>
        <w:t xml:space="preserve"> x 24</w:t>
      </w:r>
      <w:r>
        <w:rPr>
          <w:rFonts w:ascii="HCI Poppy" w:eastAsia="휴먼명조"/>
          <w:spacing w:val="-1"/>
          <w:sz w:val="24"/>
        </w:rPr>
        <w:t>시간</w:t>
      </w:r>
      <w:r>
        <w:rPr>
          <w:rFonts w:ascii="HCI Poppy" w:eastAsia="휴먼명조"/>
          <w:spacing w:val="-1"/>
          <w:sz w:val="24"/>
        </w:rPr>
        <w:t xml:space="preserve"> x 60</w:t>
      </w:r>
      <w:r>
        <w:rPr>
          <w:rFonts w:ascii="HCI Poppy" w:eastAsia="휴먼명조"/>
          <w:spacing w:val="-1"/>
          <w:sz w:val="24"/>
        </w:rPr>
        <w:t>분</w:t>
      </w:r>
    </w:p>
    <w:p w14:paraId="1FB9273D"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GPU node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합</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 xml:space="preserve">) = GPU </w:t>
      </w:r>
      <w:proofErr w:type="spellStart"/>
      <w:r>
        <w:rPr>
          <w:rFonts w:ascii="HCI Poppy" w:eastAsia="휴먼명조"/>
          <w:spacing w:val="-1"/>
          <w:sz w:val="24"/>
        </w:rPr>
        <w:t>Healthcheck</w:t>
      </w:r>
      <w:proofErr w:type="spellEnd"/>
      <w:r>
        <w:rPr>
          <w:rFonts w:ascii="HCI Poppy" w:eastAsia="휴먼명조"/>
          <w:spacing w:val="-1"/>
          <w:sz w:val="24"/>
        </w:rPr>
        <w:t xml:space="preserve"> status </w:t>
      </w:r>
      <w:r>
        <w:rPr>
          <w:rFonts w:ascii="HCI Poppy" w:eastAsia="휴먼명조"/>
          <w:spacing w:val="-1"/>
          <w:sz w:val="24"/>
        </w:rPr>
        <w:t>적색</w:t>
      </w:r>
      <w:r>
        <w:rPr>
          <w:rFonts w:ascii="HCI Poppy" w:eastAsia="휴먼명조"/>
          <w:spacing w:val="-1"/>
          <w:sz w:val="24"/>
        </w:rPr>
        <w:t xml:space="preserve"> </w:t>
      </w:r>
      <w:r>
        <w:rPr>
          <w:rFonts w:ascii="HCI Poppy" w:eastAsia="휴먼명조"/>
          <w:spacing w:val="-1"/>
          <w:sz w:val="24"/>
        </w:rPr>
        <w:t>알람</w:t>
      </w:r>
      <w:r>
        <w:rPr>
          <w:rFonts w:ascii="HCI Poppy" w:eastAsia="휴먼명조"/>
          <w:spacing w:val="-1"/>
          <w:sz w:val="24"/>
        </w:rPr>
        <w:t xml:space="preserve"> </w:t>
      </w:r>
      <w:r>
        <w:rPr>
          <w:rFonts w:ascii="HCI Poppy" w:eastAsia="휴먼명조"/>
          <w:spacing w:val="-1"/>
          <w:sz w:val="24"/>
        </w:rPr>
        <w:t>횟수</w:t>
      </w:r>
      <w:r>
        <w:rPr>
          <w:rFonts w:ascii="HCI Poppy" w:eastAsia="휴먼명조"/>
          <w:spacing w:val="-1"/>
          <w:sz w:val="24"/>
        </w:rPr>
        <w:t xml:space="preserve"> x 5</w:t>
      </w:r>
      <w:r>
        <w:rPr>
          <w:rFonts w:ascii="HCI Poppy" w:eastAsia="휴먼명조"/>
          <w:spacing w:val="-1"/>
          <w:sz w:val="24"/>
        </w:rPr>
        <w:t>분</w:t>
      </w:r>
    </w:p>
    <w:p w14:paraId="1D230842"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HCI Poppy" w:eastAsia="휴먼명조"/>
          <w:spacing w:val="-1"/>
          <w:sz w:val="24"/>
        </w:rPr>
        <w:t xml:space="preserve">    * </w:t>
      </w:r>
      <w:r>
        <w:rPr>
          <w:rFonts w:ascii="HCI Poppy" w:eastAsia="휴먼명조"/>
          <w:spacing w:val="-1"/>
          <w:sz w:val="24"/>
        </w:rPr>
        <w:t>정상</w:t>
      </w:r>
      <w:r>
        <w:rPr>
          <w:rFonts w:ascii="HCI Poppy" w:eastAsia="휴먼명조"/>
          <w:spacing w:val="-1"/>
          <w:sz w:val="24"/>
        </w:rPr>
        <w:t xml:space="preserve"> </w:t>
      </w:r>
      <w:r>
        <w:rPr>
          <w:rFonts w:ascii="HCI Poppy" w:eastAsia="휴먼명조"/>
          <w:spacing w:val="-1"/>
          <w:sz w:val="24"/>
        </w:rPr>
        <w:t>작동</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 GPU </w:t>
      </w:r>
      <w:proofErr w:type="spellStart"/>
      <w:r>
        <w:rPr>
          <w:rFonts w:ascii="HCI Poppy" w:eastAsia="휴먼명조"/>
          <w:spacing w:val="-1"/>
          <w:sz w:val="24"/>
        </w:rPr>
        <w:t>Healthcheck</w:t>
      </w:r>
      <w:proofErr w:type="spellEnd"/>
      <w:r>
        <w:rPr>
          <w:rFonts w:ascii="HCI Poppy" w:eastAsia="휴먼명조"/>
          <w:spacing w:val="-1"/>
          <w:sz w:val="24"/>
        </w:rPr>
        <w:t>는</w:t>
      </w:r>
      <w:r>
        <w:rPr>
          <w:rFonts w:ascii="HCI Poppy" w:eastAsia="휴먼명조"/>
          <w:spacing w:val="-1"/>
          <w:sz w:val="24"/>
        </w:rPr>
        <w:t xml:space="preserve"> 10</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간격으로</w:t>
      </w:r>
      <w:r>
        <w:rPr>
          <w:rFonts w:ascii="HCI Poppy" w:eastAsia="휴먼명조"/>
          <w:spacing w:val="-1"/>
          <w:sz w:val="24"/>
        </w:rPr>
        <w:t xml:space="preserve"> </w:t>
      </w:r>
      <w:r>
        <w:rPr>
          <w:rFonts w:ascii="HCI Poppy" w:eastAsia="휴먼명조"/>
          <w:spacing w:val="-1"/>
          <w:sz w:val="24"/>
        </w:rPr>
        <w:t>감지</w:t>
      </w:r>
    </w:p>
    <w:p w14:paraId="64008F2F"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732" w:hanging="732"/>
      </w:pPr>
      <w:r>
        <w:rPr>
          <w:rFonts w:ascii="HCI Poppy" w:eastAsia="휴먼명조"/>
          <w:spacing w:val="-1"/>
          <w:sz w:val="24"/>
        </w:rPr>
        <w:t xml:space="preserve">    *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감지</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 1</w:t>
      </w:r>
      <w:r>
        <w:rPr>
          <w:rFonts w:ascii="HCI Poppy" w:eastAsia="휴먼명조"/>
          <w:spacing w:val="-1"/>
          <w:sz w:val="24"/>
        </w:rPr>
        <w:t>개</w:t>
      </w:r>
      <w:r>
        <w:rPr>
          <w:rFonts w:ascii="HCI Poppy" w:eastAsia="휴먼명조"/>
          <w:spacing w:val="-1"/>
          <w:sz w:val="24"/>
        </w:rPr>
        <w:t xml:space="preserve"> </w:t>
      </w:r>
      <w:r>
        <w:rPr>
          <w:rFonts w:ascii="HCI Poppy" w:eastAsia="휴먼명조"/>
          <w:spacing w:val="-1"/>
          <w:sz w:val="24"/>
        </w:rPr>
        <w:t>이상의</w:t>
      </w:r>
      <w:r>
        <w:rPr>
          <w:rFonts w:ascii="HCI Poppy" w:eastAsia="휴먼명조"/>
          <w:spacing w:val="-1"/>
          <w:sz w:val="24"/>
        </w:rPr>
        <w:t xml:space="preserve"> GPU node</w:t>
      </w:r>
      <w:r>
        <w:rPr>
          <w:rFonts w:ascii="HCI Poppy" w:eastAsia="휴먼명조"/>
          <w:spacing w:val="-1"/>
          <w:sz w:val="24"/>
        </w:rPr>
        <w:t>에서</w:t>
      </w:r>
      <w:r>
        <w:rPr>
          <w:rFonts w:ascii="HCI Poppy" w:eastAsia="휴먼명조"/>
          <w:spacing w:val="-1"/>
          <w:sz w:val="24"/>
        </w:rPr>
        <w:t xml:space="preserve"> </w:t>
      </w:r>
      <w:r>
        <w:rPr>
          <w:rFonts w:ascii="HCI Poppy" w:eastAsia="휴먼명조"/>
          <w:spacing w:val="-1"/>
          <w:sz w:val="24"/>
        </w:rPr>
        <w:t>적색</w:t>
      </w:r>
      <w:r>
        <w:rPr>
          <w:rFonts w:ascii="HCI Poppy" w:eastAsia="휴먼명조"/>
          <w:spacing w:val="-1"/>
          <w:sz w:val="24"/>
        </w:rPr>
        <w:t xml:space="preserve"> </w:t>
      </w:r>
      <w:r>
        <w:rPr>
          <w:rFonts w:ascii="HCI Poppy" w:eastAsia="휴먼명조"/>
          <w:spacing w:val="-1"/>
          <w:sz w:val="24"/>
        </w:rPr>
        <w:t>알람이</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GPU </w:t>
      </w:r>
      <w:proofErr w:type="spellStart"/>
      <w:r>
        <w:rPr>
          <w:rFonts w:ascii="HCI Poppy" w:eastAsia="휴먼명조"/>
          <w:spacing w:val="-1"/>
          <w:sz w:val="24"/>
        </w:rPr>
        <w:t>Healthcheck</w:t>
      </w:r>
      <w:proofErr w:type="spellEnd"/>
      <w:r>
        <w:rPr>
          <w:rFonts w:ascii="HCI Poppy" w:eastAsia="휴먼명조"/>
          <w:spacing w:val="-1"/>
          <w:sz w:val="24"/>
        </w:rPr>
        <w:t>는</w:t>
      </w:r>
      <w:r>
        <w:rPr>
          <w:rFonts w:ascii="HCI Poppy" w:eastAsia="휴먼명조"/>
          <w:spacing w:val="-1"/>
          <w:sz w:val="24"/>
        </w:rPr>
        <w:t xml:space="preserve"> </w:t>
      </w:r>
      <w:r>
        <w:rPr>
          <w:rFonts w:ascii="HCI Poppy" w:eastAsia="휴먼명조"/>
          <w:spacing w:val="-1"/>
          <w:sz w:val="24"/>
        </w:rPr>
        <w:t>정상</w:t>
      </w:r>
      <w:r>
        <w:rPr>
          <w:rFonts w:ascii="HCI Poppy" w:eastAsia="휴먼명조"/>
          <w:spacing w:val="-1"/>
          <w:sz w:val="24"/>
        </w:rPr>
        <w:t xml:space="preserve"> </w:t>
      </w:r>
      <w:r>
        <w:rPr>
          <w:rFonts w:ascii="HCI Poppy" w:eastAsia="휴먼명조"/>
          <w:spacing w:val="-1"/>
          <w:sz w:val="24"/>
        </w:rPr>
        <w:t>작동으로</w:t>
      </w:r>
      <w:r>
        <w:rPr>
          <w:rFonts w:ascii="HCI Poppy" w:eastAsia="휴먼명조"/>
          <w:spacing w:val="-1"/>
          <w:sz w:val="24"/>
        </w:rPr>
        <w:t xml:space="preserve"> </w:t>
      </w:r>
      <w:r>
        <w:rPr>
          <w:rFonts w:ascii="HCI Poppy" w:eastAsia="휴먼명조"/>
          <w:spacing w:val="-1"/>
          <w:sz w:val="24"/>
        </w:rPr>
        <w:t>확인될</w:t>
      </w:r>
      <w:r>
        <w:rPr>
          <w:rFonts w:ascii="HCI Poppy" w:eastAsia="휴먼명조"/>
          <w:spacing w:val="-1"/>
          <w:sz w:val="24"/>
        </w:rPr>
        <w:t xml:space="preserve"> </w:t>
      </w:r>
      <w:r>
        <w:rPr>
          <w:rFonts w:ascii="HCI Poppy" w:eastAsia="휴먼명조"/>
          <w:spacing w:val="-1"/>
          <w:sz w:val="24"/>
        </w:rPr>
        <w:t>때까지</w:t>
      </w:r>
      <w:r>
        <w:rPr>
          <w:rFonts w:ascii="HCI Poppy" w:eastAsia="휴먼명조"/>
          <w:spacing w:val="-1"/>
          <w:sz w:val="24"/>
        </w:rPr>
        <w:t xml:space="preserve"> 5</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간격으로</w:t>
      </w:r>
      <w:r>
        <w:rPr>
          <w:rFonts w:ascii="HCI Poppy" w:eastAsia="휴먼명조"/>
          <w:spacing w:val="-1"/>
          <w:sz w:val="24"/>
        </w:rPr>
        <w:t xml:space="preserve"> </w:t>
      </w:r>
      <w:r>
        <w:rPr>
          <w:rFonts w:ascii="HCI Poppy" w:eastAsia="휴먼명조"/>
          <w:spacing w:val="-1"/>
          <w:sz w:val="24"/>
        </w:rPr>
        <w:t>감지</w:t>
      </w:r>
    </w:p>
    <w:p w14:paraId="0481FBA8"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689" w:hanging="689"/>
      </w:pPr>
      <w:r>
        <w:rPr>
          <w:rFonts w:ascii="HCI Poppy" w:eastAsia="휴먼명조"/>
          <w:spacing w:val="-1"/>
          <w:sz w:val="24"/>
        </w:rPr>
        <w:lastRenderedPageBreak/>
        <w:t xml:space="preserve">    * GPU </w:t>
      </w:r>
      <w:proofErr w:type="spellStart"/>
      <w:r>
        <w:rPr>
          <w:rFonts w:ascii="HCI Poppy" w:eastAsia="휴먼명조"/>
          <w:spacing w:val="-1"/>
          <w:sz w:val="24"/>
        </w:rPr>
        <w:t>Healthcheck</w:t>
      </w:r>
      <w:proofErr w:type="spellEnd"/>
      <w:r>
        <w:rPr>
          <w:rFonts w:ascii="HCI Poppy" w:eastAsia="휴먼명조"/>
          <w:spacing w:val="-1"/>
          <w:sz w:val="24"/>
        </w:rPr>
        <w:t xml:space="preserve"> status</w:t>
      </w:r>
      <w:r>
        <w:rPr>
          <w:rFonts w:ascii="HCI Poppy" w:eastAsia="휴먼명조"/>
          <w:spacing w:val="-1"/>
          <w:sz w:val="24"/>
        </w:rPr>
        <w:t>적색</w:t>
      </w:r>
      <w:r>
        <w:rPr>
          <w:rFonts w:ascii="HCI Poppy" w:eastAsia="휴먼명조"/>
          <w:spacing w:val="-1"/>
          <w:sz w:val="24"/>
        </w:rPr>
        <w:t xml:space="preserve"> </w:t>
      </w:r>
      <w:r>
        <w:rPr>
          <w:rFonts w:ascii="HCI Poppy" w:eastAsia="휴먼명조"/>
          <w:spacing w:val="-1"/>
          <w:sz w:val="24"/>
        </w:rPr>
        <w:t>알람</w:t>
      </w:r>
      <w:r>
        <w:rPr>
          <w:rFonts w:ascii="HCI Poppy" w:eastAsia="휴먼명조"/>
          <w:spacing w:val="-1"/>
          <w:sz w:val="24"/>
        </w:rPr>
        <w:t xml:space="preserve"> </w:t>
      </w:r>
      <w:r>
        <w:rPr>
          <w:rFonts w:ascii="HCI Poppy" w:eastAsia="휴먼명조"/>
          <w:spacing w:val="-1"/>
          <w:sz w:val="24"/>
        </w:rPr>
        <w:t>횟수</w:t>
      </w:r>
      <w:r>
        <w:rPr>
          <w:rFonts w:ascii="HCI Poppy" w:eastAsia="휴먼명조"/>
          <w:spacing w:val="-1"/>
          <w:sz w:val="24"/>
        </w:rPr>
        <w:t xml:space="preserve"> : </w:t>
      </w:r>
      <w:r>
        <w:rPr>
          <w:rFonts w:ascii="HCI Poppy" w:eastAsia="휴먼명조"/>
          <w:spacing w:val="-1"/>
          <w:sz w:val="24"/>
        </w:rPr>
        <w:t>장애를</w:t>
      </w:r>
      <w:r>
        <w:rPr>
          <w:rFonts w:ascii="HCI Poppy" w:eastAsia="휴먼명조"/>
          <w:spacing w:val="-1"/>
          <w:sz w:val="24"/>
        </w:rPr>
        <w:t xml:space="preserve"> </w:t>
      </w:r>
      <w:r>
        <w:rPr>
          <w:rFonts w:ascii="HCI Poppy" w:eastAsia="휴먼명조"/>
          <w:spacing w:val="-1"/>
          <w:sz w:val="24"/>
        </w:rPr>
        <w:t>감지하여</w:t>
      </w:r>
      <w:r>
        <w:rPr>
          <w:rFonts w:ascii="HCI Poppy" w:eastAsia="휴먼명조"/>
          <w:spacing w:val="-1"/>
          <w:sz w:val="24"/>
        </w:rPr>
        <w:t xml:space="preserve"> GPU </w:t>
      </w:r>
      <w:proofErr w:type="spellStart"/>
      <w:r>
        <w:rPr>
          <w:rFonts w:ascii="HCI Poppy" w:eastAsia="휴먼명조"/>
          <w:spacing w:val="-1"/>
          <w:sz w:val="24"/>
        </w:rPr>
        <w:t>Healthcheck</w:t>
      </w:r>
      <w:proofErr w:type="spellEnd"/>
      <w:r>
        <w:rPr>
          <w:rFonts w:ascii="HCI Poppy" w:eastAsia="휴먼명조"/>
          <w:spacing w:val="-1"/>
          <w:sz w:val="24"/>
        </w:rPr>
        <w:t>가</w:t>
      </w:r>
      <w:r>
        <w:rPr>
          <w:rFonts w:ascii="HCI Poppy" w:eastAsia="휴먼명조"/>
          <w:spacing w:val="-1"/>
          <w:sz w:val="24"/>
        </w:rPr>
        <w:t xml:space="preserve"> 5</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단위로</w:t>
      </w:r>
      <w:r>
        <w:rPr>
          <w:rFonts w:ascii="HCI Poppy" w:eastAsia="휴먼명조"/>
          <w:spacing w:val="-1"/>
          <w:sz w:val="24"/>
        </w:rPr>
        <w:t xml:space="preserve"> </w:t>
      </w:r>
      <w:r>
        <w:rPr>
          <w:rFonts w:ascii="HCI Poppy" w:eastAsia="휴먼명조"/>
          <w:spacing w:val="-1"/>
          <w:sz w:val="24"/>
        </w:rPr>
        <w:t>감지시작</w:t>
      </w:r>
      <w:r>
        <w:rPr>
          <w:rFonts w:ascii="HCI Poppy" w:eastAsia="휴먼명조"/>
          <w:spacing w:val="-1"/>
          <w:sz w:val="24"/>
        </w:rPr>
        <w:t xml:space="preserve"> </w:t>
      </w:r>
      <w:r>
        <w:rPr>
          <w:rFonts w:ascii="HCI Poppy" w:eastAsia="휴먼명조"/>
          <w:spacing w:val="-1"/>
          <w:sz w:val="24"/>
        </w:rPr>
        <w:t>한</w:t>
      </w:r>
      <w:r>
        <w:rPr>
          <w:rFonts w:ascii="HCI Poppy" w:eastAsia="휴먼명조"/>
          <w:spacing w:val="-1"/>
          <w:sz w:val="24"/>
        </w:rPr>
        <w:t xml:space="preserve"> </w:t>
      </w:r>
      <w:r>
        <w:rPr>
          <w:rFonts w:ascii="HCI Poppy" w:eastAsia="휴먼명조"/>
          <w:spacing w:val="-1"/>
          <w:sz w:val="24"/>
        </w:rPr>
        <w:t>후</w:t>
      </w:r>
      <w:r>
        <w:rPr>
          <w:rFonts w:ascii="HCI Poppy" w:eastAsia="휴먼명조"/>
          <w:spacing w:val="-1"/>
          <w:sz w:val="24"/>
        </w:rPr>
        <w:t xml:space="preserve"> </w:t>
      </w:r>
      <w:r>
        <w:rPr>
          <w:rFonts w:ascii="HCI Poppy" w:eastAsia="휴먼명조"/>
          <w:spacing w:val="-1"/>
          <w:sz w:val="24"/>
        </w:rPr>
        <w:t>정상</w:t>
      </w:r>
      <w:r>
        <w:rPr>
          <w:rFonts w:ascii="HCI Poppy" w:eastAsia="휴먼명조"/>
          <w:spacing w:val="-1"/>
          <w:sz w:val="24"/>
        </w:rPr>
        <w:t xml:space="preserve"> </w:t>
      </w:r>
      <w:r>
        <w:rPr>
          <w:rFonts w:ascii="HCI Poppy" w:eastAsia="휴먼명조"/>
          <w:spacing w:val="-1"/>
          <w:sz w:val="24"/>
        </w:rPr>
        <w:t>작동으로</w:t>
      </w:r>
      <w:r>
        <w:rPr>
          <w:rFonts w:ascii="HCI Poppy" w:eastAsia="휴먼명조"/>
          <w:spacing w:val="-1"/>
          <w:sz w:val="24"/>
        </w:rPr>
        <w:t xml:space="preserve"> </w:t>
      </w:r>
      <w:r>
        <w:rPr>
          <w:rFonts w:ascii="HCI Poppy" w:eastAsia="휴먼명조"/>
          <w:spacing w:val="-1"/>
          <w:sz w:val="24"/>
        </w:rPr>
        <w:t>확인될</w:t>
      </w:r>
      <w:r>
        <w:rPr>
          <w:rFonts w:ascii="HCI Poppy" w:eastAsia="휴먼명조"/>
          <w:spacing w:val="-1"/>
          <w:sz w:val="24"/>
        </w:rPr>
        <w:t xml:space="preserve"> </w:t>
      </w:r>
      <w:r>
        <w:rPr>
          <w:rFonts w:ascii="HCI Poppy" w:eastAsia="휴먼명조"/>
          <w:spacing w:val="-1"/>
          <w:sz w:val="24"/>
        </w:rPr>
        <w:t>때까지</w:t>
      </w:r>
      <w:r>
        <w:rPr>
          <w:rFonts w:ascii="HCI Poppy" w:eastAsia="휴먼명조"/>
          <w:spacing w:val="-1"/>
          <w:sz w:val="24"/>
        </w:rPr>
        <w:t xml:space="preserve"> GPU </w:t>
      </w:r>
      <w:proofErr w:type="spellStart"/>
      <w:r>
        <w:rPr>
          <w:rFonts w:ascii="HCI Poppy" w:eastAsia="휴먼명조"/>
          <w:spacing w:val="-1"/>
          <w:sz w:val="24"/>
        </w:rPr>
        <w:t>Healthcheck</w:t>
      </w:r>
      <w:proofErr w:type="spellEnd"/>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감지한</w:t>
      </w:r>
      <w:r>
        <w:rPr>
          <w:rFonts w:ascii="HCI Poppy" w:eastAsia="휴먼명조"/>
          <w:spacing w:val="-1"/>
          <w:sz w:val="24"/>
        </w:rPr>
        <w:t xml:space="preserve"> </w:t>
      </w:r>
      <w:r>
        <w:rPr>
          <w:rFonts w:ascii="HCI Poppy" w:eastAsia="휴먼명조"/>
          <w:spacing w:val="-1"/>
          <w:sz w:val="24"/>
        </w:rPr>
        <w:t>횟수를</w:t>
      </w:r>
      <w:r>
        <w:rPr>
          <w:rFonts w:ascii="HCI Poppy" w:eastAsia="휴먼명조"/>
          <w:spacing w:val="-1"/>
          <w:sz w:val="24"/>
        </w:rPr>
        <w:t xml:space="preserve"> </w:t>
      </w:r>
      <w:r>
        <w:rPr>
          <w:rFonts w:ascii="HCI Poppy" w:eastAsia="휴먼명조"/>
          <w:spacing w:val="-1"/>
          <w:sz w:val="24"/>
        </w:rPr>
        <w:t>의미함</w:t>
      </w:r>
    </w:p>
    <w:p w14:paraId="09A01FFF"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⑥</w:t>
      </w:r>
      <w:r>
        <w:rPr>
          <w:rFonts w:ascii="HCI Poppy" w:eastAsia="휴먼명조"/>
          <w:spacing w:val="-1"/>
          <w:sz w:val="24"/>
        </w:rPr>
        <w:t xml:space="preserve"> </w:t>
      </w:r>
      <w:proofErr w:type="spellStart"/>
      <w:r>
        <w:rPr>
          <w:rFonts w:ascii="HCI Poppy" w:eastAsia="휴먼명조"/>
          <w:spacing w:val="-1"/>
          <w:sz w:val="24"/>
        </w:rPr>
        <w:t>오류율</w:t>
      </w:r>
      <w:proofErr w:type="spellEnd"/>
      <w:r>
        <w:rPr>
          <w:rFonts w:ascii="HCI Poppy" w:eastAsia="휴먼명조"/>
          <w:spacing w:val="-1"/>
          <w:sz w:val="24"/>
        </w:rPr>
        <w:t xml:space="preserve"> : </w:t>
      </w:r>
      <w:r>
        <w:rPr>
          <w:rFonts w:ascii="HCI Poppy" w:eastAsia="휴먼명조"/>
          <w:spacing w:val="-1"/>
          <w:sz w:val="24"/>
        </w:rPr>
        <w:t>매</w:t>
      </w:r>
      <w:r>
        <w:rPr>
          <w:rFonts w:ascii="HCI Poppy" w:eastAsia="휴먼명조"/>
          <w:spacing w:val="-1"/>
          <w:sz w:val="24"/>
        </w:rPr>
        <w:t xml:space="preserve"> 5</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에서</w:t>
      </w:r>
      <w:r>
        <w:rPr>
          <w:rFonts w:ascii="HCI Poppy" w:eastAsia="휴먼명조"/>
          <w:spacing w:val="-1"/>
          <w:sz w:val="24"/>
        </w:rPr>
        <w:t xml:space="preserve"> </w:t>
      </w:r>
      <w:r>
        <w:rPr>
          <w:rFonts w:ascii="HCI Poppy" w:eastAsia="휴먼명조"/>
          <w:spacing w:val="-1"/>
          <w:sz w:val="24"/>
        </w:rPr>
        <w:t>진행한</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요청</w:t>
      </w:r>
      <w:r>
        <w:rPr>
          <w:rFonts w:ascii="HCI Poppy" w:eastAsia="휴먼명조"/>
          <w:spacing w:val="-1"/>
          <w:sz w:val="24"/>
        </w:rPr>
        <w:t xml:space="preserve"> </w:t>
      </w:r>
      <w:r>
        <w:rPr>
          <w:rFonts w:ascii="HCI Poppy" w:eastAsia="휴먼명조"/>
          <w:spacing w:val="-1"/>
          <w:sz w:val="24"/>
        </w:rPr>
        <w:t>중</w:t>
      </w:r>
      <w:r>
        <w:rPr>
          <w:rFonts w:ascii="HCI Poppy" w:eastAsia="휴먼명조"/>
          <w:spacing w:val="-1"/>
          <w:sz w:val="24"/>
        </w:rPr>
        <w:t xml:space="preserve"> </w:t>
      </w:r>
      <w:r>
        <w:rPr>
          <w:rFonts w:ascii="HCI Poppy" w:eastAsia="휴먼명조"/>
          <w:spacing w:val="-1"/>
          <w:sz w:val="24"/>
        </w:rPr>
        <w:t>오류가</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요청</w:t>
      </w:r>
      <w:r>
        <w:rPr>
          <w:rFonts w:ascii="HCI Poppy" w:eastAsia="휴먼명조"/>
          <w:spacing w:val="-1"/>
          <w:sz w:val="24"/>
        </w:rPr>
        <w:t xml:space="preserve"> </w:t>
      </w:r>
      <w:r>
        <w:rPr>
          <w:rFonts w:ascii="HCI Poppy" w:eastAsia="휴먼명조"/>
          <w:spacing w:val="-1"/>
          <w:sz w:val="24"/>
        </w:rPr>
        <w:t>건의</w:t>
      </w:r>
      <w:r>
        <w:rPr>
          <w:rFonts w:ascii="HCI Poppy" w:eastAsia="휴먼명조"/>
          <w:spacing w:val="-1"/>
          <w:sz w:val="24"/>
        </w:rPr>
        <w:t xml:space="preserve"> </w:t>
      </w:r>
      <w:r>
        <w:rPr>
          <w:rFonts w:ascii="HCI Poppy" w:eastAsia="휴먼명조"/>
          <w:spacing w:val="-1"/>
          <w:sz w:val="24"/>
        </w:rPr>
        <w:t>비율</w:t>
      </w:r>
      <w:r>
        <w:rPr>
          <w:rFonts w:ascii="HCI Poppy" w:eastAsia="휴먼명조"/>
          <w:spacing w:val="-1"/>
          <w:sz w:val="24"/>
        </w:rPr>
        <w:t>. 5</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요청이</w:t>
      </w:r>
      <w:r>
        <w:rPr>
          <w:rFonts w:ascii="HCI Poppy" w:eastAsia="휴먼명조"/>
          <w:spacing w:val="-1"/>
          <w:sz w:val="24"/>
        </w:rPr>
        <w:t xml:space="preserve"> 0</w:t>
      </w:r>
      <w:r>
        <w:rPr>
          <w:rFonts w:ascii="HCI Poppy" w:eastAsia="휴먼명조"/>
          <w:spacing w:val="-1"/>
          <w:sz w:val="24"/>
        </w:rPr>
        <w:t>인</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오류율은</w:t>
      </w:r>
      <w:r>
        <w:rPr>
          <w:rFonts w:ascii="HCI Poppy" w:eastAsia="휴먼명조"/>
          <w:spacing w:val="-1"/>
          <w:sz w:val="24"/>
        </w:rPr>
        <w:t xml:space="preserve"> 0%</w:t>
      </w:r>
      <w:r>
        <w:rPr>
          <w:rFonts w:ascii="HCI Poppy" w:eastAsia="휴먼명조"/>
          <w:spacing w:val="-1"/>
          <w:sz w:val="24"/>
        </w:rPr>
        <w:t>이다</w:t>
      </w:r>
    </w:p>
    <w:p w14:paraId="5EF82372"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⑦</w:t>
      </w:r>
      <w:r>
        <w:rPr>
          <w:rFonts w:ascii="HCI Poppy" w:eastAsia="휴먼명조"/>
          <w:spacing w:val="-1"/>
          <w:sz w:val="24"/>
        </w:rPr>
        <w:t xml:space="preserve"> </w:t>
      </w:r>
      <w:r>
        <w:rPr>
          <w:rFonts w:ascii="HCI Poppy" w:eastAsia="휴먼명조"/>
          <w:spacing w:val="-1"/>
          <w:sz w:val="24"/>
        </w:rPr>
        <w:t>평균</w:t>
      </w:r>
      <w:r>
        <w:rPr>
          <w:rFonts w:ascii="HCI Poppy" w:eastAsia="휴먼명조"/>
          <w:spacing w:val="-1"/>
          <w:sz w:val="24"/>
        </w:rPr>
        <w:t xml:space="preserve"> </w:t>
      </w:r>
      <w:proofErr w:type="spellStart"/>
      <w:r>
        <w:rPr>
          <w:rFonts w:ascii="HCI Poppy" w:eastAsia="휴먼명조"/>
          <w:spacing w:val="-1"/>
          <w:sz w:val="24"/>
        </w:rPr>
        <w:t>오류율</w:t>
      </w:r>
      <w:proofErr w:type="spellEnd"/>
      <w:r>
        <w:rPr>
          <w:rFonts w:ascii="HCI Poppy" w:eastAsia="휴먼명조"/>
          <w:spacing w:val="-1"/>
          <w:sz w:val="24"/>
        </w:rPr>
        <w:t xml:space="preserve"> : </w:t>
      </w:r>
      <w:r>
        <w:rPr>
          <w:rFonts w:ascii="HCI Poppy" w:eastAsia="휴먼명조"/>
          <w:spacing w:val="-1"/>
          <w:sz w:val="24"/>
        </w:rPr>
        <w:t>해당월</w:t>
      </w:r>
      <w:r>
        <w:rPr>
          <w:rFonts w:ascii="HCI Poppy" w:eastAsia="휴먼명조"/>
          <w:spacing w:val="-1"/>
          <w:sz w:val="24"/>
        </w:rPr>
        <w:t xml:space="preserve"> </w:t>
      </w:r>
      <w:r>
        <w:rPr>
          <w:rFonts w:ascii="HCI Poppy" w:eastAsia="휴먼명조"/>
          <w:spacing w:val="-1"/>
          <w:sz w:val="24"/>
        </w:rPr>
        <w:t>오류율의</w:t>
      </w:r>
      <w:r>
        <w:rPr>
          <w:rFonts w:ascii="HCI Poppy" w:eastAsia="휴먼명조"/>
          <w:spacing w:val="-1"/>
          <w:sz w:val="24"/>
        </w:rPr>
        <w:t xml:space="preserve"> </w:t>
      </w:r>
      <w:r>
        <w:rPr>
          <w:rFonts w:ascii="HCI Poppy" w:eastAsia="휴먼명조"/>
          <w:spacing w:val="-1"/>
          <w:sz w:val="24"/>
        </w:rPr>
        <w:t>평균</w:t>
      </w:r>
    </w:p>
    <w:p w14:paraId="7074B3E3"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⑧</w:t>
      </w:r>
      <w:r>
        <w:rPr>
          <w:rFonts w:ascii="HCI Poppy" w:eastAsia="휴먼명조"/>
          <w:spacing w:val="-1"/>
          <w:sz w:val="24"/>
        </w:rPr>
        <w:t xml:space="preserve"> </w:t>
      </w:r>
      <w:r>
        <w:rPr>
          <w:rFonts w:ascii="HCI Poppy" w:eastAsia="휴먼명조"/>
          <w:spacing w:val="-1"/>
          <w:sz w:val="24"/>
        </w:rPr>
        <w:t>오류에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proofErr w:type="spellStart"/>
      <w:r>
        <w:rPr>
          <w:rFonts w:ascii="HCI Poppy" w:eastAsia="휴먼명조"/>
          <w:spacing w:val="-1"/>
          <w:sz w:val="24"/>
        </w:rPr>
        <w:t>가용률</w:t>
      </w:r>
      <w:proofErr w:type="spellEnd"/>
      <w:r>
        <w:rPr>
          <w:rFonts w:ascii="HCI Poppy" w:eastAsia="휴먼명조"/>
          <w:spacing w:val="-1"/>
          <w:sz w:val="24"/>
        </w:rPr>
        <w:t xml:space="preserve">(%) = 100% - </w:t>
      </w:r>
      <w:r>
        <w:rPr>
          <w:rFonts w:ascii="HCI Poppy" w:eastAsia="휴먼명조"/>
          <w:spacing w:val="-1"/>
          <w:sz w:val="24"/>
        </w:rPr>
        <w:t>평균</w:t>
      </w:r>
      <w:r>
        <w:rPr>
          <w:rFonts w:ascii="HCI Poppy" w:eastAsia="휴먼명조"/>
          <w:spacing w:val="-1"/>
          <w:sz w:val="24"/>
        </w:rPr>
        <w:t xml:space="preserve"> </w:t>
      </w:r>
      <w:proofErr w:type="spellStart"/>
      <w:r>
        <w:rPr>
          <w:rFonts w:ascii="HCI Poppy" w:eastAsia="휴먼명조"/>
          <w:spacing w:val="-1"/>
          <w:sz w:val="24"/>
        </w:rPr>
        <w:t>오류율</w:t>
      </w:r>
      <w:proofErr w:type="spellEnd"/>
    </w:p>
    <w:p w14:paraId="482605BF"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⑨</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이용요금</w:t>
      </w:r>
      <w:r>
        <w:rPr>
          <w:rFonts w:ascii="HCI Poppy" w:eastAsia="휴먼명조"/>
          <w:spacing w:val="-1"/>
          <w:sz w:val="24"/>
        </w:rPr>
        <w:t xml:space="preserve"> :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해당월의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에</w:t>
      </w:r>
      <w:r>
        <w:rPr>
          <w:rFonts w:ascii="HCI Poppy" w:eastAsia="휴먼명조"/>
          <w:spacing w:val="-1"/>
          <w:sz w:val="24"/>
        </w:rPr>
        <w:t xml:space="preserve"> </w:t>
      </w:r>
      <w:r>
        <w:rPr>
          <w:rFonts w:ascii="HCI Poppy" w:eastAsia="휴먼명조"/>
          <w:spacing w:val="-1"/>
          <w:sz w:val="24"/>
        </w:rPr>
        <w:t>대하여</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발주자에게</w:t>
      </w:r>
      <w:r>
        <w:rPr>
          <w:rFonts w:ascii="HCI Poppy" w:eastAsia="휴먼명조"/>
          <w:spacing w:val="-1"/>
          <w:sz w:val="24"/>
        </w:rPr>
        <w:t xml:space="preserve"> </w:t>
      </w:r>
      <w:r>
        <w:rPr>
          <w:rFonts w:ascii="HCI Poppy" w:eastAsia="휴먼명조"/>
          <w:spacing w:val="-1"/>
          <w:sz w:val="24"/>
        </w:rPr>
        <w:t>청구하는</w:t>
      </w:r>
      <w:r>
        <w:rPr>
          <w:rFonts w:ascii="HCI Poppy" w:eastAsia="휴먼명조"/>
          <w:spacing w:val="-1"/>
          <w:sz w:val="24"/>
        </w:rPr>
        <w:t xml:space="preserve"> </w:t>
      </w:r>
      <w:r>
        <w:rPr>
          <w:rFonts w:ascii="HCI Poppy" w:eastAsia="휴먼명조"/>
          <w:spacing w:val="-1"/>
          <w:sz w:val="24"/>
        </w:rPr>
        <w:t>금액을</w:t>
      </w:r>
      <w:r>
        <w:rPr>
          <w:rFonts w:ascii="HCI Poppy" w:eastAsia="휴먼명조"/>
          <w:spacing w:val="-1"/>
          <w:sz w:val="24"/>
        </w:rPr>
        <w:t xml:space="preserve"> </w:t>
      </w:r>
      <w:r>
        <w:rPr>
          <w:rFonts w:ascii="HCI Poppy" w:eastAsia="휴먼명조"/>
          <w:spacing w:val="-1"/>
          <w:sz w:val="24"/>
        </w:rPr>
        <w:t>의미</w:t>
      </w:r>
      <w:r>
        <w:rPr>
          <w:rFonts w:ascii="HCI Poppy" w:eastAsia="휴먼명조"/>
          <w:spacing w:val="-1"/>
          <w:sz w:val="24"/>
        </w:rPr>
        <w:t xml:space="preserve">. </w:t>
      </w:r>
      <w:r>
        <w:rPr>
          <w:rFonts w:ascii="HCI Poppy" w:eastAsia="휴먼명조"/>
          <w:spacing w:val="-1"/>
          <w:sz w:val="24"/>
        </w:rPr>
        <w:t>단</w:t>
      </w:r>
      <w:r>
        <w:rPr>
          <w:rFonts w:ascii="HCI Poppy" w:eastAsia="휴먼명조"/>
          <w:spacing w:val="-1"/>
          <w:sz w:val="24"/>
        </w:rPr>
        <w:t xml:space="preserve"> </w:t>
      </w:r>
      <w:r>
        <w:rPr>
          <w:rFonts w:ascii="HCI Poppy" w:eastAsia="휴먼명조"/>
          <w:spacing w:val="-1"/>
          <w:sz w:val="24"/>
        </w:rPr>
        <w:t>인스턴스</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태스크</w:t>
      </w:r>
      <w:r>
        <w:rPr>
          <w:rFonts w:ascii="HCI Poppy" w:eastAsia="휴먼명조"/>
          <w:spacing w:val="-1"/>
          <w:sz w:val="24"/>
        </w:rPr>
        <w:t xml:space="preserve"> </w:t>
      </w:r>
      <w:r>
        <w:rPr>
          <w:rFonts w:ascii="HCI Poppy" w:eastAsia="휴먼명조"/>
          <w:spacing w:val="-1"/>
          <w:sz w:val="24"/>
        </w:rPr>
        <w:t>별로</w:t>
      </w:r>
      <w:r>
        <w:rPr>
          <w:rFonts w:ascii="HCI Poppy" w:eastAsia="휴먼명조"/>
          <w:spacing w:val="-1"/>
          <w:sz w:val="24"/>
        </w:rPr>
        <w:t xml:space="preserve"> </w:t>
      </w:r>
      <w:r>
        <w:rPr>
          <w:rFonts w:ascii="HCI Poppy" w:eastAsia="휴먼명조"/>
          <w:spacing w:val="-1"/>
          <w:sz w:val="24"/>
        </w:rPr>
        <w:t>이용요금이</w:t>
      </w:r>
      <w:r>
        <w:rPr>
          <w:rFonts w:ascii="HCI Poppy" w:eastAsia="휴먼명조"/>
          <w:spacing w:val="-1"/>
          <w:sz w:val="24"/>
        </w:rPr>
        <w:t xml:space="preserve"> </w:t>
      </w:r>
      <w:r>
        <w:rPr>
          <w:rFonts w:ascii="HCI Poppy" w:eastAsia="휴먼명조"/>
          <w:spacing w:val="-1"/>
          <w:sz w:val="24"/>
        </w:rPr>
        <w:t>별도로</w:t>
      </w:r>
      <w:r>
        <w:rPr>
          <w:rFonts w:ascii="HCI Poppy" w:eastAsia="휴먼명조"/>
          <w:spacing w:val="-1"/>
          <w:sz w:val="24"/>
        </w:rPr>
        <w:t xml:space="preserve"> </w:t>
      </w:r>
      <w:r>
        <w:rPr>
          <w:rFonts w:ascii="HCI Poppy" w:eastAsia="휴먼명조"/>
          <w:spacing w:val="-1"/>
          <w:sz w:val="24"/>
        </w:rPr>
        <w:t>산정되어</w:t>
      </w:r>
      <w:r>
        <w:rPr>
          <w:rFonts w:ascii="HCI Poppy" w:eastAsia="휴먼명조"/>
          <w:spacing w:val="-1"/>
          <w:sz w:val="24"/>
        </w:rPr>
        <w:t xml:space="preserve"> </w:t>
      </w:r>
      <w:r>
        <w:rPr>
          <w:rFonts w:ascii="HCI Poppy" w:eastAsia="휴먼명조"/>
          <w:spacing w:val="-1"/>
          <w:sz w:val="24"/>
        </w:rPr>
        <w:t>청구되는</w:t>
      </w:r>
      <w:r>
        <w:rPr>
          <w:rFonts w:ascii="HCI Poppy" w:eastAsia="휴먼명조"/>
          <w:spacing w:val="-1"/>
          <w:sz w:val="24"/>
        </w:rPr>
        <w:t xml:space="preserve"> </w:t>
      </w:r>
      <w:r>
        <w:rPr>
          <w:rFonts w:ascii="HCI Poppy" w:eastAsia="휴먼명조"/>
          <w:spacing w:val="-1"/>
          <w:sz w:val="24"/>
        </w:rPr>
        <w:t>경우에는</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인스턴스</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태스크에</w:t>
      </w:r>
      <w:r>
        <w:rPr>
          <w:rFonts w:ascii="HCI Poppy" w:eastAsia="휴먼명조"/>
          <w:spacing w:val="-1"/>
          <w:sz w:val="24"/>
        </w:rPr>
        <w:t xml:space="preserve"> </w:t>
      </w:r>
      <w:r>
        <w:rPr>
          <w:rFonts w:ascii="HCI Poppy" w:eastAsia="휴먼명조"/>
          <w:spacing w:val="-1"/>
          <w:sz w:val="24"/>
        </w:rPr>
        <w:t>대하여</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실제</w:t>
      </w:r>
      <w:r>
        <w:rPr>
          <w:rFonts w:ascii="HCI Poppy" w:eastAsia="휴먼명조"/>
          <w:spacing w:val="-1"/>
          <w:sz w:val="24"/>
        </w:rPr>
        <w:t xml:space="preserve"> </w:t>
      </w:r>
      <w:r>
        <w:rPr>
          <w:rFonts w:ascii="HCI Poppy" w:eastAsia="휴먼명조"/>
          <w:spacing w:val="-1"/>
          <w:sz w:val="24"/>
        </w:rPr>
        <w:t>청구하는</w:t>
      </w:r>
      <w:r>
        <w:rPr>
          <w:rFonts w:ascii="HCI Poppy" w:eastAsia="휴먼명조"/>
          <w:spacing w:val="-1"/>
          <w:sz w:val="24"/>
        </w:rPr>
        <w:t xml:space="preserve"> </w:t>
      </w:r>
      <w:r>
        <w:rPr>
          <w:rFonts w:ascii="HCI Poppy" w:eastAsia="휴먼명조"/>
          <w:spacing w:val="-1"/>
          <w:sz w:val="24"/>
        </w:rPr>
        <w:t>금액을</w:t>
      </w:r>
      <w:r>
        <w:rPr>
          <w:rFonts w:ascii="HCI Poppy" w:eastAsia="휴먼명조"/>
          <w:spacing w:val="-1"/>
          <w:sz w:val="24"/>
        </w:rPr>
        <w:t xml:space="preserve"> </w:t>
      </w:r>
      <w:r>
        <w:rPr>
          <w:rFonts w:ascii="HCI Poppy" w:eastAsia="휴먼명조"/>
          <w:spacing w:val="-1"/>
          <w:sz w:val="24"/>
        </w:rPr>
        <w:t>의미</w:t>
      </w:r>
    </w:p>
    <w:p w14:paraId="75B75B02" w14:textId="77777777" w:rsidR="004C1F03" w:rsidRDefault="004C1F03">
      <w:pPr>
        <w:spacing w:after="120"/>
        <w:rPr>
          <w:rFonts w:ascii="나눔고딕" w:eastAsia="나눔고딕"/>
        </w:rPr>
      </w:pPr>
    </w:p>
    <w:p w14:paraId="162B47C7"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4</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크레딧</w:t>
      </w:r>
      <w:r>
        <w:rPr>
          <w:rFonts w:ascii="HCI Poppy" w:eastAsia="휴먼명조"/>
          <w:b/>
          <w:spacing w:val="-1"/>
          <w:sz w:val="24"/>
        </w:rPr>
        <w:t>)</w:t>
      </w:r>
    </w:p>
    <w:p w14:paraId="156D4E13"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①</w:t>
      </w:r>
      <w:r>
        <w:rPr>
          <w:rFonts w:ascii="HCI Poppy" w:eastAsia="휴먼명조"/>
          <w:spacing w:val="-1"/>
          <w:sz w:val="24"/>
        </w:rPr>
        <w:t xml:space="preserve"> </w:t>
      </w:r>
      <w:r>
        <w:rPr>
          <w:rFonts w:ascii="HCI Poppy" w:eastAsia="휴먼명조"/>
          <w:spacing w:val="-1"/>
          <w:sz w:val="24"/>
        </w:rPr>
        <w:t>계약상대자와</w:t>
      </w:r>
      <w:r>
        <w:rPr>
          <w:rFonts w:ascii="HCI Poppy" w:eastAsia="휴먼명조"/>
          <w:spacing w:val="-1"/>
          <w:sz w:val="24"/>
        </w:rPr>
        <w:t xml:space="preserve"> </w:t>
      </w:r>
      <w:r>
        <w:rPr>
          <w:rFonts w:ascii="HCI Poppy" w:eastAsia="휴먼명조"/>
          <w:spacing w:val="-1"/>
          <w:sz w:val="24"/>
        </w:rPr>
        <w:t>발주자</w:t>
      </w:r>
      <w:r>
        <w:rPr>
          <w:rFonts w:ascii="HCI Poppy" w:eastAsia="휴먼명조"/>
          <w:spacing w:val="-1"/>
          <w:sz w:val="24"/>
        </w:rPr>
        <w:t xml:space="preserve"> </w:t>
      </w:r>
      <w:r>
        <w:rPr>
          <w:rFonts w:ascii="HCI Poppy" w:eastAsia="휴먼명조"/>
          <w:spacing w:val="-1"/>
          <w:sz w:val="24"/>
        </w:rPr>
        <w:t>간의</w:t>
      </w:r>
      <w:r>
        <w:rPr>
          <w:rFonts w:ascii="HCI Poppy" w:eastAsia="휴먼명조"/>
          <w:spacing w:val="-1"/>
          <w:sz w:val="24"/>
        </w:rPr>
        <w:t xml:space="preserve"> </w:t>
      </w:r>
      <w:r>
        <w:rPr>
          <w:rFonts w:ascii="HCI Poppy" w:eastAsia="휴먼명조"/>
          <w:spacing w:val="-1"/>
          <w:sz w:val="24"/>
        </w:rPr>
        <w:t>별도</w:t>
      </w:r>
      <w:r>
        <w:rPr>
          <w:rFonts w:ascii="HCI Poppy" w:eastAsia="휴먼명조"/>
          <w:spacing w:val="-1"/>
          <w:sz w:val="24"/>
        </w:rPr>
        <w:t xml:space="preserve"> </w:t>
      </w:r>
      <w:r>
        <w:rPr>
          <w:rFonts w:ascii="HCI Poppy" w:eastAsia="휴먼명조"/>
          <w:spacing w:val="-1"/>
          <w:sz w:val="24"/>
        </w:rPr>
        <w:t>계약을</w:t>
      </w:r>
      <w:r>
        <w:rPr>
          <w:rFonts w:ascii="HCI Poppy" w:eastAsia="휴먼명조"/>
          <w:spacing w:val="-1"/>
          <w:sz w:val="24"/>
        </w:rPr>
        <w:t xml:space="preserve"> </w:t>
      </w:r>
      <w:r>
        <w:rPr>
          <w:rFonts w:ascii="HCI Poppy" w:eastAsia="휴먼명조"/>
          <w:spacing w:val="-1"/>
          <w:sz w:val="24"/>
        </w:rPr>
        <w:t>통해서</w:t>
      </w:r>
      <w:r>
        <w:rPr>
          <w:rFonts w:ascii="HCI Poppy" w:eastAsia="휴먼명조"/>
          <w:spacing w:val="-1"/>
          <w:sz w:val="24"/>
        </w:rPr>
        <w:t xml:space="preserve"> </w:t>
      </w:r>
      <w:r>
        <w:rPr>
          <w:rFonts w:ascii="HCI Poppy" w:eastAsia="휴먼명조"/>
          <w:spacing w:val="-1"/>
          <w:sz w:val="24"/>
        </w:rPr>
        <w:t>달리</w:t>
      </w:r>
      <w:r>
        <w:rPr>
          <w:rFonts w:ascii="HCI Poppy" w:eastAsia="휴먼명조"/>
          <w:spacing w:val="-1"/>
          <w:sz w:val="24"/>
        </w:rPr>
        <w:t xml:space="preserve"> </w:t>
      </w:r>
      <w:r>
        <w:rPr>
          <w:rFonts w:ascii="HCI Poppy" w:eastAsia="휴먼명조"/>
          <w:spacing w:val="-1"/>
          <w:sz w:val="24"/>
        </w:rPr>
        <w:t>정하지</w:t>
      </w:r>
      <w:r>
        <w:rPr>
          <w:rFonts w:ascii="HCI Poppy" w:eastAsia="휴먼명조"/>
          <w:spacing w:val="-1"/>
          <w:sz w:val="24"/>
        </w:rPr>
        <w:t xml:space="preserve"> </w:t>
      </w:r>
      <w:r>
        <w:rPr>
          <w:rFonts w:ascii="HCI Poppy" w:eastAsia="휴먼명조"/>
          <w:spacing w:val="-1"/>
          <w:sz w:val="24"/>
        </w:rPr>
        <w:t>않는</w:t>
      </w:r>
      <w:r>
        <w:rPr>
          <w:rFonts w:ascii="HCI Poppy" w:eastAsia="휴먼명조"/>
          <w:spacing w:val="-1"/>
          <w:sz w:val="24"/>
        </w:rPr>
        <w:t xml:space="preserve"> </w:t>
      </w:r>
      <w:r>
        <w:rPr>
          <w:rFonts w:ascii="HCI Poppy" w:eastAsia="휴먼명조"/>
          <w:spacing w:val="-1"/>
          <w:sz w:val="24"/>
        </w:rPr>
        <w:t>한</w:t>
      </w:r>
      <w:r>
        <w:rPr>
          <w:rFonts w:ascii="HCI Poppy" w:eastAsia="휴먼명조"/>
          <w:spacing w:val="-1"/>
          <w:sz w:val="24"/>
        </w:rPr>
        <w:t xml:space="preserve">, </w:t>
      </w:r>
      <w:r>
        <w:rPr>
          <w:rFonts w:ascii="HCI Poppy" w:eastAsia="휴먼명조"/>
          <w:spacing w:val="-1"/>
          <w:sz w:val="24"/>
        </w:rPr>
        <w:t>계약상대자의</w:t>
      </w:r>
      <w:r>
        <w:rPr>
          <w:rFonts w:ascii="HCI Poppy" w:eastAsia="휴먼명조"/>
          <w:spacing w:val="-1"/>
          <w:sz w:val="24"/>
        </w:rPr>
        <w:t xml:space="preserve"> </w:t>
      </w:r>
      <w:r>
        <w:rPr>
          <w:rFonts w:ascii="HCI Poppy" w:eastAsia="휴먼명조"/>
          <w:spacing w:val="-1"/>
          <w:sz w:val="24"/>
        </w:rPr>
        <w:t>귀책사유로</w:t>
      </w:r>
      <w:r>
        <w:rPr>
          <w:rFonts w:ascii="HCI Poppy" w:eastAsia="휴먼명조"/>
          <w:spacing w:val="-1"/>
          <w:sz w:val="24"/>
        </w:rPr>
        <w:t xml:space="preserve"> </w:t>
      </w:r>
      <w:r>
        <w:rPr>
          <w:rFonts w:ascii="HCI Poppy" w:eastAsia="휴먼명조"/>
          <w:spacing w:val="-1"/>
          <w:sz w:val="24"/>
        </w:rPr>
        <w:t>인하여</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가용성</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성능</w:t>
      </w:r>
      <w:r>
        <w:rPr>
          <w:rFonts w:ascii="HCI Poppy" w:eastAsia="휴먼명조"/>
          <w:spacing w:val="-1"/>
          <w:sz w:val="24"/>
        </w:rPr>
        <w:t xml:space="preserve"> </w:t>
      </w:r>
      <w:r>
        <w:rPr>
          <w:rFonts w:ascii="HCI Poppy" w:eastAsia="휴먼명조"/>
          <w:spacing w:val="-1"/>
          <w:sz w:val="24"/>
        </w:rPr>
        <w:t>문제에</w:t>
      </w:r>
      <w:r>
        <w:rPr>
          <w:rFonts w:ascii="HCI Poppy" w:eastAsia="휴먼명조"/>
          <w:spacing w:val="-1"/>
          <w:sz w:val="24"/>
        </w:rPr>
        <w:t xml:space="preserve"> </w:t>
      </w:r>
      <w:r>
        <w:rPr>
          <w:rFonts w:ascii="HCI Poppy" w:eastAsia="휴먼명조"/>
          <w:spacing w:val="-1"/>
          <w:sz w:val="24"/>
        </w:rPr>
        <w:t>대해서</w:t>
      </w:r>
      <w:r>
        <w:rPr>
          <w:rFonts w:ascii="HCI Poppy" w:eastAsia="휴먼명조"/>
          <w:spacing w:val="-1"/>
          <w:sz w:val="24"/>
        </w:rPr>
        <w:t xml:space="preserve"> </w:t>
      </w:r>
      <w:r>
        <w:rPr>
          <w:rFonts w:ascii="HCI Poppy" w:eastAsia="휴먼명조"/>
          <w:spacing w:val="-1"/>
          <w:sz w:val="24"/>
        </w:rPr>
        <w:t>발주자의</w:t>
      </w:r>
      <w:r>
        <w:rPr>
          <w:rFonts w:ascii="HCI Poppy" w:eastAsia="휴먼명조"/>
          <w:spacing w:val="-1"/>
          <w:sz w:val="24"/>
        </w:rPr>
        <w:t xml:space="preserve"> </w:t>
      </w:r>
      <w:r>
        <w:rPr>
          <w:rFonts w:ascii="HCI Poppy" w:eastAsia="휴먼명조"/>
          <w:spacing w:val="-1"/>
          <w:sz w:val="24"/>
        </w:rPr>
        <w:t>유일한</w:t>
      </w:r>
      <w:r>
        <w:rPr>
          <w:rFonts w:ascii="HCI Poppy" w:eastAsia="휴먼명조"/>
          <w:spacing w:val="-1"/>
          <w:sz w:val="24"/>
        </w:rPr>
        <w:t xml:space="preserve"> </w:t>
      </w:r>
      <w:r>
        <w:rPr>
          <w:rFonts w:ascii="HCI Poppy" w:eastAsia="휴먼명조"/>
          <w:spacing w:val="-1"/>
          <w:sz w:val="24"/>
        </w:rPr>
        <w:t>구제조치는</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조건에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proofErr w:type="spellStart"/>
      <w:r>
        <w:rPr>
          <w:rFonts w:ascii="HCI Poppy" w:eastAsia="휴먼명조"/>
          <w:spacing w:val="-1"/>
          <w:sz w:val="24"/>
        </w:rPr>
        <w:t>크레딧을</w:t>
      </w:r>
      <w:proofErr w:type="spellEnd"/>
      <w:r>
        <w:rPr>
          <w:rFonts w:ascii="HCI Poppy" w:eastAsia="휴먼명조"/>
          <w:spacing w:val="-1"/>
          <w:sz w:val="24"/>
        </w:rPr>
        <w:t xml:space="preserve"> </w:t>
      </w:r>
      <w:r>
        <w:rPr>
          <w:rFonts w:ascii="HCI Poppy" w:eastAsia="휴먼명조"/>
          <w:spacing w:val="-1"/>
          <w:sz w:val="24"/>
        </w:rPr>
        <w:t>발급받는</w:t>
      </w:r>
      <w:r>
        <w:rPr>
          <w:rFonts w:ascii="HCI Poppy" w:eastAsia="휴먼명조"/>
          <w:spacing w:val="-1"/>
          <w:sz w:val="24"/>
        </w:rPr>
        <w:t xml:space="preserve"> </w:t>
      </w:r>
      <w:r>
        <w:rPr>
          <w:rFonts w:ascii="HCI Poppy" w:eastAsia="휴먼명조"/>
          <w:spacing w:val="-1"/>
          <w:sz w:val="24"/>
        </w:rPr>
        <w:t>것이다</w:t>
      </w:r>
      <w:r>
        <w:rPr>
          <w:rFonts w:ascii="HCI Poppy" w:eastAsia="휴먼명조"/>
          <w:spacing w:val="-1"/>
          <w:sz w:val="24"/>
        </w:rPr>
        <w:t>.</w:t>
      </w:r>
    </w:p>
    <w:p w14:paraId="1D58EBE5"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②</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가용성</w:t>
      </w:r>
      <w:r>
        <w:rPr>
          <w:rFonts w:ascii="HCI Poppy" w:eastAsia="휴먼명조"/>
          <w:spacing w:val="-1"/>
          <w:sz w:val="24"/>
        </w:rPr>
        <w:t xml:space="preserve"> </w:t>
      </w:r>
      <w:r>
        <w:rPr>
          <w:rFonts w:ascii="HCI Poppy" w:eastAsia="휴먼명조"/>
          <w:spacing w:val="-1"/>
          <w:sz w:val="24"/>
        </w:rPr>
        <w:t>관련</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proofErr w:type="spellStart"/>
      <w:r>
        <w:rPr>
          <w:rFonts w:ascii="HCI Poppy" w:eastAsia="휴먼명조"/>
          <w:spacing w:val="-1"/>
          <w:sz w:val="24"/>
        </w:rPr>
        <w:t>크레딧은</w:t>
      </w:r>
      <w:proofErr w:type="spellEnd"/>
      <w:r>
        <w:rPr>
          <w:rFonts w:ascii="HCI Poppy" w:eastAsia="휴먼명조"/>
          <w:spacing w:val="-1"/>
          <w:sz w:val="24"/>
        </w:rPr>
        <w:t xml:space="preserve"> </w:t>
      </w:r>
      <w:r>
        <w:rPr>
          <w:rFonts w:ascii="HCI Poppy" w:eastAsia="휴먼명조"/>
          <w:spacing w:val="-1"/>
          <w:sz w:val="24"/>
        </w:rPr>
        <w:t>아래</w:t>
      </w:r>
      <w:r>
        <w:rPr>
          <w:rFonts w:ascii="HCI Poppy" w:eastAsia="휴먼명조"/>
          <w:spacing w:val="-1"/>
          <w:sz w:val="24"/>
        </w:rPr>
        <w:t xml:space="preserve"> </w:t>
      </w:r>
      <w:r>
        <w:rPr>
          <w:rFonts w:ascii="HCI Poppy" w:eastAsia="휴먼명조"/>
          <w:spacing w:val="-1"/>
          <w:sz w:val="24"/>
        </w:rPr>
        <w:t>표에서</w:t>
      </w:r>
      <w:r>
        <w:rPr>
          <w:rFonts w:ascii="HCI Poppy" w:eastAsia="휴먼명조"/>
          <w:spacing w:val="-1"/>
          <w:sz w:val="24"/>
        </w:rPr>
        <w:t xml:space="preserve"> </w:t>
      </w:r>
      <w:r>
        <w:rPr>
          <w:rFonts w:ascii="HCI Poppy" w:eastAsia="휴먼명조"/>
          <w:spacing w:val="-1"/>
          <w:sz w:val="24"/>
        </w:rPr>
        <w:t>정한</w:t>
      </w:r>
      <w:r>
        <w:rPr>
          <w:rFonts w:ascii="HCI Poppy" w:eastAsia="휴먼명조"/>
          <w:spacing w:val="-1"/>
          <w:sz w:val="24"/>
        </w:rPr>
        <w:t xml:space="preserve"> </w:t>
      </w:r>
      <w:r>
        <w:rPr>
          <w:rFonts w:ascii="HCI Poppy" w:eastAsia="휴먼명조"/>
          <w:spacing w:val="-1"/>
          <w:sz w:val="24"/>
        </w:rPr>
        <w:t>바에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산정되어</w:t>
      </w:r>
      <w:r>
        <w:rPr>
          <w:rFonts w:ascii="HCI Poppy" w:eastAsia="휴먼명조"/>
          <w:spacing w:val="-1"/>
          <w:sz w:val="24"/>
        </w:rPr>
        <w:t xml:space="preserve"> </w:t>
      </w:r>
      <w:r>
        <w:rPr>
          <w:rFonts w:ascii="HCI Poppy" w:eastAsia="휴먼명조"/>
          <w:spacing w:val="-1"/>
          <w:sz w:val="24"/>
        </w:rPr>
        <w:t>발급된다</w:t>
      </w:r>
      <w:r>
        <w:rPr>
          <w:rFonts w:ascii="HCI Poppy" w:eastAsia="휴먼명조"/>
          <w:spacing w:val="-1"/>
          <w:sz w:val="24"/>
        </w:rPr>
        <w:t>(10</w:t>
      </w:r>
      <w:r>
        <w:rPr>
          <w:rFonts w:ascii="HCI Poppy" w:eastAsia="휴먼명조"/>
          <w:spacing w:val="-1"/>
          <w:sz w:val="24"/>
        </w:rPr>
        <w:t>원</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 xml:space="preserve"> </w:t>
      </w:r>
      <w:r>
        <w:rPr>
          <w:rFonts w:ascii="HCI Poppy" w:eastAsia="휴먼명조"/>
          <w:spacing w:val="-1"/>
          <w:sz w:val="24"/>
        </w:rPr>
        <w:t>미만은</w:t>
      </w:r>
      <w:r>
        <w:rPr>
          <w:rFonts w:ascii="HCI Poppy" w:eastAsia="휴먼명조"/>
          <w:spacing w:val="-1"/>
          <w:sz w:val="24"/>
        </w:rPr>
        <w:t xml:space="preserve"> </w:t>
      </w:r>
      <w:r>
        <w:rPr>
          <w:rFonts w:ascii="HCI Poppy" w:eastAsia="휴먼명조"/>
          <w:spacing w:val="-1"/>
          <w:sz w:val="24"/>
        </w:rPr>
        <w:t>절삭</w:t>
      </w:r>
      <w:r>
        <w:rPr>
          <w:rFonts w:ascii="HCI Poppy" w:eastAsia="휴먼명조"/>
          <w:spacing w:val="-1"/>
          <w:sz w:val="24"/>
        </w:rPr>
        <w:t xml:space="preserve">). </w:t>
      </w:r>
      <w:r>
        <w:rPr>
          <w:rFonts w:ascii="HCI Poppy" w:eastAsia="휴먼명조"/>
          <w:spacing w:val="-1"/>
          <w:sz w:val="24"/>
        </w:rPr>
        <w:t>단</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월에</w:t>
      </w:r>
      <w:r>
        <w:rPr>
          <w:rFonts w:ascii="HCI Poppy" w:eastAsia="휴먼명조"/>
          <w:spacing w:val="-1"/>
          <w:sz w:val="24"/>
        </w:rPr>
        <w:t xml:space="preserve"> 2</w:t>
      </w:r>
      <w:r>
        <w:rPr>
          <w:rFonts w:ascii="HCI Poppy" w:eastAsia="휴먼명조"/>
          <w:spacing w:val="-1"/>
          <w:sz w:val="24"/>
        </w:rPr>
        <w:t>개</w:t>
      </w:r>
      <w:r>
        <w:rPr>
          <w:rFonts w:ascii="HCI Poppy" w:eastAsia="휴먼명조"/>
          <w:spacing w:val="-1"/>
          <w:sz w:val="24"/>
        </w:rPr>
        <w:t xml:space="preserve"> </w:t>
      </w:r>
      <w:r>
        <w:rPr>
          <w:rFonts w:ascii="HCI Poppy" w:eastAsia="휴먼명조"/>
          <w:spacing w:val="-1"/>
          <w:sz w:val="24"/>
        </w:rPr>
        <w:t>유형</w:t>
      </w:r>
      <w:r>
        <w:rPr>
          <w:rFonts w:ascii="HCI Poppy" w:eastAsia="휴먼명조"/>
          <w:spacing w:val="-1"/>
          <w:sz w:val="24"/>
        </w:rPr>
        <w:t xml:space="preserve"> </w:t>
      </w:r>
      <w:r>
        <w:rPr>
          <w:rFonts w:ascii="HCI Poppy" w:eastAsia="휴먼명조"/>
          <w:spacing w:val="-1"/>
          <w:sz w:val="24"/>
        </w:rPr>
        <w:t>이상의</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발주자에게</w:t>
      </w:r>
      <w:r>
        <w:rPr>
          <w:rFonts w:ascii="HCI Poppy" w:eastAsia="휴먼명조"/>
          <w:spacing w:val="-1"/>
          <w:sz w:val="24"/>
        </w:rPr>
        <w:t xml:space="preserve"> </w:t>
      </w:r>
      <w:r>
        <w:rPr>
          <w:rFonts w:ascii="HCI Poppy" w:eastAsia="휴먼명조"/>
          <w:spacing w:val="-1"/>
          <w:sz w:val="24"/>
        </w:rPr>
        <w:t>각</w:t>
      </w:r>
      <w:r>
        <w:rPr>
          <w:rFonts w:ascii="HCI Poppy" w:eastAsia="휴먼명조"/>
          <w:spacing w:val="-1"/>
          <w:sz w:val="24"/>
        </w:rPr>
        <w:t xml:space="preserve"> </w:t>
      </w:r>
      <w:r>
        <w:rPr>
          <w:rFonts w:ascii="HCI Poppy" w:eastAsia="휴먼명조"/>
          <w:spacing w:val="-1"/>
          <w:sz w:val="24"/>
        </w:rPr>
        <w:t>유형의</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proofErr w:type="spellStart"/>
      <w:r>
        <w:rPr>
          <w:rFonts w:ascii="HCI Poppy" w:eastAsia="휴먼명조"/>
          <w:spacing w:val="-1"/>
          <w:sz w:val="24"/>
        </w:rPr>
        <w:t>가용률</w:t>
      </w:r>
      <w:proofErr w:type="spellEnd"/>
      <w:r>
        <w:rPr>
          <w:rFonts w:ascii="HCI Poppy" w:eastAsia="휴먼명조"/>
          <w:spacing w:val="-1"/>
          <w:sz w:val="24"/>
        </w:rPr>
        <w:t xml:space="preserve"> </w:t>
      </w:r>
      <w:r>
        <w:rPr>
          <w:rFonts w:ascii="HCI Poppy" w:eastAsia="휴먼명조"/>
          <w:spacing w:val="-1"/>
          <w:sz w:val="24"/>
        </w:rPr>
        <w:t>중</w:t>
      </w:r>
      <w:r>
        <w:rPr>
          <w:rFonts w:ascii="HCI Poppy" w:eastAsia="휴먼명조"/>
          <w:spacing w:val="-1"/>
          <w:sz w:val="24"/>
        </w:rPr>
        <w:t xml:space="preserve"> </w:t>
      </w:r>
      <w:r>
        <w:rPr>
          <w:rFonts w:ascii="HCI Poppy" w:eastAsia="휴먼명조"/>
          <w:spacing w:val="-1"/>
          <w:sz w:val="24"/>
        </w:rPr>
        <w:t>가장</w:t>
      </w:r>
      <w:r>
        <w:rPr>
          <w:rFonts w:ascii="HCI Poppy" w:eastAsia="휴먼명조"/>
          <w:spacing w:val="-1"/>
          <w:sz w:val="24"/>
        </w:rPr>
        <w:t xml:space="preserve"> </w:t>
      </w:r>
      <w:r>
        <w:rPr>
          <w:rFonts w:ascii="HCI Poppy" w:eastAsia="휴먼명조"/>
          <w:spacing w:val="-1"/>
          <w:sz w:val="24"/>
        </w:rPr>
        <w:t>낮은</w:t>
      </w:r>
      <w:r>
        <w:rPr>
          <w:rFonts w:ascii="HCI Poppy" w:eastAsia="휴먼명조"/>
          <w:spacing w:val="-1"/>
          <w:sz w:val="24"/>
        </w:rPr>
        <w:t xml:space="preserve"> 1</w:t>
      </w:r>
      <w:r>
        <w:rPr>
          <w:rFonts w:ascii="HCI Poppy" w:eastAsia="휴먼명조"/>
          <w:spacing w:val="-1"/>
          <w:sz w:val="24"/>
        </w:rPr>
        <w:t>개</w:t>
      </w:r>
      <w:r>
        <w:rPr>
          <w:rFonts w:ascii="HCI Poppy" w:eastAsia="휴먼명조"/>
          <w:spacing w:val="-1"/>
          <w:sz w:val="24"/>
        </w:rPr>
        <w:t xml:space="preserve"> </w:t>
      </w:r>
      <w:r>
        <w:rPr>
          <w:rFonts w:ascii="HCI Poppy" w:eastAsia="휴먼명조"/>
          <w:spacing w:val="-1"/>
          <w:sz w:val="24"/>
        </w:rPr>
        <w:t>유형의</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proofErr w:type="spellStart"/>
      <w:r>
        <w:rPr>
          <w:rFonts w:ascii="HCI Poppy" w:eastAsia="휴먼명조"/>
          <w:spacing w:val="-1"/>
          <w:sz w:val="24"/>
        </w:rPr>
        <w:t>가용률을</w:t>
      </w:r>
      <w:proofErr w:type="spellEnd"/>
      <w:r>
        <w:rPr>
          <w:rFonts w:ascii="HCI Poppy" w:eastAsia="휴먼명조"/>
          <w:spacing w:val="-1"/>
          <w:sz w:val="24"/>
        </w:rPr>
        <w:t xml:space="preserve"> </w:t>
      </w:r>
      <w:r>
        <w:rPr>
          <w:rFonts w:ascii="HCI Poppy" w:eastAsia="휴먼명조"/>
          <w:spacing w:val="-1"/>
          <w:sz w:val="24"/>
        </w:rPr>
        <w:t>기준으로</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proofErr w:type="spellStart"/>
      <w:r>
        <w:rPr>
          <w:rFonts w:ascii="HCI Poppy" w:eastAsia="휴먼명조"/>
          <w:spacing w:val="-1"/>
          <w:sz w:val="24"/>
        </w:rPr>
        <w:t>크레딧을</w:t>
      </w:r>
      <w:proofErr w:type="spellEnd"/>
      <w:r>
        <w:rPr>
          <w:rFonts w:ascii="HCI Poppy" w:eastAsia="휴먼명조"/>
          <w:spacing w:val="-1"/>
          <w:sz w:val="24"/>
        </w:rPr>
        <w:t xml:space="preserve"> </w:t>
      </w:r>
      <w:r>
        <w:rPr>
          <w:rFonts w:ascii="HCI Poppy" w:eastAsia="휴먼명조"/>
          <w:spacing w:val="-1"/>
          <w:sz w:val="24"/>
        </w:rPr>
        <w:t>지급한다</w:t>
      </w:r>
      <w:r>
        <w:rPr>
          <w:rFonts w:ascii="HCI Poppy" w:eastAsia="휴먼명조"/>
          <w:spacing w:val="-1"/>
          <w:sz w:val="24"/>
        </w:rPr>
        <w:t>.</w:t>
      </w:r>
    </w:p>
    <w:p w14:paraId="775E847C"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HCI Poppy" w:eastAsia="휴먼명조"/>
          <w:spacing w:val="-1"/>
          <w:sz w:val="24"/>
        </w:rPr>
        <w:t xml:space="preserve">    CLOVA Studio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오류</w:t>
      </w:r>
    </w:p>
    <w:tbl>
      <w:tblPr>
        <w:tblOverlap w:val="never"/>
        <w:tblW w:w="9180" w:type="dxa"/>
        <w:tblInd w:w="102"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102" w:type="dxa"/>
          <w:bottom w:w="28" w:type="dxa"/>
          <w:right w:w="102" w:type="dxa"/>
        </w:tblCellMar>
        <w:tblLook w:val="0000" w:firstRow="0" w:lastRow="0" w:firstColumn="0" w:lastColumn="0" w:noHBand="0" w:noVBand="0"/>
      </w:tblPr>
      <w:tblGrid>
        <w:gridCol w:w="4678"/>
        <w:gridCol w:w="4502"/>
      </w:tblGrid>
      <w:tr w:rsidR="004C1F03" w14:paraId="3764FEC1" w14:textId="77777777">
        <w:trPr>
          <w:trHeight w:val="352"/>
        </w:trPr>
        <w:tc>
          <w:tcPr>
            <w:tcW w:w="4678" w:type="dxa"/>
            <w:tcBorders>
              <w:top w:val="single" w:sz="3" w:space="0" w:color="000000"/>
              <w:left w:val="single" w:sz="3" w:space="0" w:color="000000"/>
              <w:bottom w:val="single" w:sz="3" w:space="0" w:color="000000"/>
              <w:right w:val="single" w:sz="3" w:space="0" w:color="000000"/>
            </w:tcBorders>
            <w:shd w:val="clear" w:color="auto" w:fill="D9D9D9"/>
          </w:tcPr>
          <w:p w14:paraId="000D7027" w14:textId="77777777" w:rsidR="004C1F03" w:rsidRDefault="005F7388">
            <w:pPr>
              <w:pStyle w:val="affff4"/>
              <w:ind w:left="0"/>
              <w:jc w:val="center"/>
            </w:pPr>
            <w:r>
              <w:rPr>
                <w:rFonts w:ascii="나눔고딕" w:eastAsia="나눔고딕"/>
                <w:b/>
              </w:rPr>
              <w:t xml:space="preserve">월 </w:t>
            </w:r>
            <w:proofErr w:type="spellStart"/>
            <w:r>
              <w:rPr>
                <w:rFonts w:ascii="나눔고딕" w:eastAsia="나눔고딕"/>
                <w:b/>
              </w:rPr>
              <w:t>가용률</w:t>
            </w:r>
            <w:proofErr w:type="spellEnd"/>
          </w:p>
        </w:tc>
        <w:tc>
          <w:tcPr>
            <w:tcW w:w="4502" w:type="dxa"/>
            <w:tcBorders>
              <w:top w:val="single" w:sz="3" w:space="0" w:color="000000"/>
              <w:left w:val="single" w:sz="3" w:space="0" w:color="000000"/>
              <w:bottom w:val="single" w:sz="3" w:space="0" w:color="000000"/>
              <w:right w:val="single" w:sz="3" w:space="0" w:color="000000"/>
            </w:tcBorders>
            <w:shd w:val="clear" w:color="auto" w:fill="D9D9D9"/>
          </w:tcPr>
          <w:p w14:paraId="1E943940" w14:textId="77777777" w:rsidR="004C1F03" w:rsidRDefault="005F7388">
            <w:pPr>
              <w:pStyle w:val="affff4"/>
              <w:ind w:left="0"/>
              <w:jc w:val="center"/>
            </w:pPr>
            <w:r>
              <w:rPr>
                <w:rFonts w:ascii="나눔고딕" w:eastAsia="나눔고딕"/>
                <w:b/>
              </w:rPr>
              <w:t>서비스 크레딧</w:t>
            </w:r>
          </w:p>
        </w:tc>
      </w:tr>
      <w:tr w:rsidR="004C1F03" w14:paraId="0C6CBFB3" w14:textId="77777777">
        <w:trPr>
          <w:trHeight w:val="352"/>
        </w:trPr>
        <w:tc>
          <w:tcPr>
            <w:tcW w:w="4678" w:type="dxa"/>
            <w:tcBorders>
              <w:top w:val="single" w:sz="3" w:space="0" w:color="000000"/>
              <w:left w:val="single" w:sz="3" w:space="0" w:color="000000"/>
              <w:bottom w:val="single" w:sz="3" w:space="0" w:color="000000"/>
              <w:right w:val="single" w:sz="3" w:space="0" w:color="000000"/>
            </w:tcBorders>
          </w:tcPr>
          <w:p w14:paraId="388E0390" w14:textId="77777777" w:rsidR="004C1F03" w:rsidRDefault="005F7388">
            <w:pPr>
              <w:pStyle w:val="affff4"/>
              <w:ind w:left="0"/>
              <w:jc w:val="center"/>
            </w:pPr>
            <w:r>
              <w:rPr>
                <w:rFonts w:ascii="나눔고딕" w:eastAsia="나눔고딕"/>
              </w:rPr>
              <w:t>99.0% 이상 ~ 99.9% 미만</w:t>
            </w:r>
          </w:p>
        </w:tc>
        <w:tc>
          <w:tcPr>
            <w:tcW w:w="4502" w:type="dxa"/>
            <w:tcBorders>
              <w:top w:val="single" w:sz="3" w:space="0" w:color="000000"/>
              <w:left w:val="single" w:sz="3" w:space="0" w:color="000000"/>
              <w:bottom w:val="single" w:sz="3" w:space="0" w:color="000000"/>
              <w:right w:val="single" w:sz="3" w:space="0" w:color="000000"/>
            </w:tcBorders>
          </w:tcPr>
          <w:p w14:paraId="3B2B6FCC" w14:textId="77777777" w:rsidR="004C1F03" w:rsidRDefault="005F7388">
            <w:pPr>
              <w:pStyle w:val="affff4"/>
              <w:ind w:left="0"/>
              <w:jc w:val="center"/>
            </w:pPr>
            <w:r>
              <w:rPr>
                <w:rFonts w:ascii="나눔고딕" w:eastAsia="나눔고딕"/>
              </w:rPr>
              <w:t>월 이용요금의 [10]%</w:t>
            </w:r>
          </w:p>
        </w:tc>
      </w:tr>
      <w:tr w:rsidR="004C1F03" w14:paraId="70BEF05F" w14:textId="77777777">
        <w:trPr>
          <w:trHeight w:val="340"/>
        </w:trPr>
        <w:tc>
          <w:tcPr>
            <w:tcW w:w="4678" w:type="dxa"/>
            <w:tcBorders>
              <w:top w:val="single" w:sz="3" w:space="0" w:color="000000"/>
              <w:left w:val="single" w:sz="3" w:space="0" w:color="000000"/>
              <w:bottom w:val="single" w:sz="3" w:space="0" w:color="000000"/>
              <w:right w:val="single" w:sz="3" w:space="0" w:color="000000"/>
            </w:tcBorders>
          </w:tcPr>
          <w:p w14:paraId="430300A8" w14:textId="77777777" w:rsidR="004C1F03" w:rsidRDefault="005F7388">
            <w:pPr>
              <w:pStyle w:val="affff4"/>
              <w:ind w:left="0"/>
              <w:jc w:val="center"/>
            </w:pPr>
            <w:r>
              <w:rPr>
                <w:rFonts w:ascii="나눔고딕" w:eastAsia="나눔고딕"/>
              </w:rPr>
              <w:t>99.0% 미만</w:t>
            </w:r>
          </w:p>
        </w:tc>
        <w:tc>
          <w:tcPr>
            <w:tcW w:w="4502" w:type="dxa"/>
            <w:tcBorders>
              <w:top w:val="single" w:sz="3" w:space="0" w:color="000000"/>
              <w:left w:val="single" w:sz="3" w:space="0" w:color="000000"/>
              <w:bottom w:val="single" w:sz="3" w:space="0" w:color="000000"/>
              <w:right w:val="single" w:sz="3" w:space="0" w:color="000000"/>
            </w:tcBorders>
          </w:tcPr>
          <w:p w14:paraId="653D0392" w14:textId="77777777" w:rsidR="004C1F03" w:rsidRDefault="005F7388">
            <w:pPr>
              <w:pStyle w:val="affff4"/>
              <w:ind w:left="0"/>
              <w:jc w:val="center"/>
            </w:pPr>
            <w:r>
              <w:rPr>
                <w:rFonts w:ascii="나눔고딕" w:eastAsia="나눔고딕"/>
              </w:rPr>
              <w:t>월 이용요금의 [25]%</w:t>
            </w:r>
          </w:p>
        </w:tc>
      </w:tr>
    </w:tbl>
    <w:p w14:paraId="681861C6" w14:textId="77777777" w:rsidR="004C1F03" w:rsidRDefault="004C1F03">
      <w:pPr>
        <w:pStyle w:val="affff4"/>
        <w:pBdr>
          <w:top w:val="none" w:sz="2" w:space="0" w:color="000000"/>
          <w:left w:val="none" w:sz="2" w:space="0" w:color="000000"/>
          <w:bottom w:val="none" w:sz="2" w:space="0" w:color="000000"/>
          <w:right w:val="none" w:sz="2" w:space="0" w:color="000000"/>
        </w:pBdr>
        <w:wordWrap/>
        <w:snapToGrid w:val="0"/>
        <w:spacing w:line="384" w:lineRule="auto"/>
        <w:ind w:left="397" w:hanging="397"/>
        <w:jc w:val="right"/>
      </w:pPr>
    </w:p>
    <w:p w14:paraId="0A6BCD1D" w14:textId="77777777" w:rsidR="004C1F03" w:rsidRDefault="005F7388">
      <w:pPr>
        <w:pStyle w:val="affff4"/>
        <w:pBdr>
          <w:top w:val="none" w:sz="2" w:space="0" w:color="000000"/>
          <w:left w:val="none" w:sz="2" w:space="0" w:color="000000"/>
          <w:bottom w:val="none" w:sz="2" w:space="0" w:color="000000"/>
          <w:right w:val="none" w:sz="2" w:space="0" w:color="000000"/>
        </w:pBdr>
        <w:wordWrap/>
        <w:snapToGrid w:val="0"/>
        <w:spacing w:line="384" w:lineRule="auto"/>
        <w:ind w:left="397" w:hanging="397"/>
        <w:jc w:val="left"/>
      </w:pPr>
      <w:r>
        <w:rPr>
          <w:rFonts w:ascii="HCI Poppy" w:eastAsia="휴먼명조"/>
          <w:spacing w:val="-1"/>
          <w:sz w:val="24"/>
        </w:rPr>
        <w:t xml:space="preserve">    GPU Node </w:t>
      </w:r>
      <w:r>
        <w:rPr>
          <w:rFonts w:ascii="HCI Poppy" w:eastAsia="휴먼명조"/>
          <w:spacing w:val="-1"/>
          <w:sz w:val="24"/>
        </w:rPr>
        <w:t>장애</w:t>
      </w:r>
    </w:p>
    <w:tbl>
      <w:tblPr>
        <w:tblOverlap w:val="never"/>
        <w:tblW w:w="9180" w:type="dxa"/>
        <w:tblInd w:w="102"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102" w:type="dxa"/>
          <w:bottom w:w="28" w:type="dxa"/>
          <w:right w:w="102" w:type="dxa"/>
        </w:tblCellMar>
        <w:tblLook w:val="0000" w:firstRow="0" w:lastRow="0" w:firstColumn="0" w:lastColumn="0" w:noHBand="0" w:noVBand="0"/>
      </w:tblPr>
      <w:tblGrid>
        <w:gridCol w:w="4678"/>
        <w:gridCol w:w="4502"/>
      </w:tblGrid>
      <w:tr w:rsidR="004C1F03" w14:paraId="45F42D6E" w14:textId="77777777">
        <w:trPr>
          <w:trHeight w:val="352"/>
        </w:trPr>
        <w:tc>
          <w:tcPr>
            <w:tcW w:w="4678" w:type="dxa"/>
            <w:tcBorders>
              <w:top w:val="single" w:sz="3" w:space="0" w:color="000000"/>
              <w:left w:val="single" w:sz="3" w:space="0" w:color="000000"/>
              <w:bottom w:val="single" w:sz="3" w:space="0" w:color="000000"/>
              <w:right w:val="single" w:sz="3" w:space="0" w:color="000000"/>
            </w:tcBorders>
            <w:shd w:val="clear" w:color="auto" w:fill="D9D9D9"/>
          </w:tcPr>
          <w:p w14:paraId="64A87F64" w14:textId="77777777" w:rsidR="004C1F03" w:rsidRDefault="005F7388">
            <w:pPr>
              <w:pStyle w:val="affff4"/>
              <w:ind w:left="0"/>
              <w:jc w:val="center"/>
            </w:pPr>
            <w:r>
              <w:rPr>
                <w:rFonts w:ascii="나눔고딕" w:eastAsia="나눔고딕"/>
                <w:b/>
              </w:rPr>
              <w:t xml:space="preserve">월 </w:t>
            </w:r>
            <w:proofErr w:type="spellStart"/>
            <w:r>
              <w:rPr>
                <w:rFonts w:ascii="나눔고딕" w:eastAsia="나눔고딕"/>
                <w:b/>
              </w:rPr>
              <w:t>가용률</w:t>
            </w:r>
            <w:proofErr w:type="spellEnd"/>
          </w:p>
        </w:tc>
        <w:tc>
          <w:tcPr>
            <w:tcW w:w="4502" w:type="dxa"/>
            <w:tcBorders>
              <w:top w:val="single" w:sz="3" w:space="0" w:color="000000"/>
              <w:left w:val="single" w:sz="3" w:space="0" w:color="000000"/>
              <w:bottom w:val="single" w:sz="3" w:space="0" w:color="000000"/>
              <w:right w:val="single" w:sz="3" w:space="0" w:color="000000"/>
            </w:tcBorders>
            <w:shd w:val="clear" w:color="auto" w:fill="D9D9D9"/>
          </w:tcPr>
          <w:p w14:paraId="2F2BFF76" w14:textId="77777777" w:rsidR="004C1F03" w:rsidRDefault="005F7388">
            <w:pPr>
              <w:pStyle w:val="affff4"/>
              <w:ind w:left="0"/>
              <w:jc w:val="center"/>
            </w:pPr>
            <w:r>
              <w:rPr>
                <w:rFonts w:ascii="나눔고딕" w:eastAsia="나눔고딕"/>
                <w:b/>
              </w:rPr>
              <w:t>서비스 크레딧</w:t>
            </w:r>
          </w:p>
        </w:tc>
      </w:tr>
      <w:tr w:rsidR="004C1F03" w14:paraId="4421B2CD" w14:textId="77777777">
        <w:trPr>
          <w:trHeight w:val="352"/>
        </w:trPr>
        <w:tc>
          <w:tcPr>
            <w:tcW w:w="4678" w:type="dxa"/>
            <w:tcBorders>
              <w:top w:val="single" w:sz="3" w:space="0" w:color="000000"/>
              <w:left w:val="single" w:sz="3" w:space="0" w:color="000000"/>
              <w:bottom w:val="single" w:sz="3" w:space="0" w:color="000000"/>
              <w:right w:val="single" w:sz="3" w:space="0" w:color="000000"/>
            </w:tcBorders>
          </w:tcPr>
          <w:p w14:paraId="437FAD74" w14:textId="77777777" w:rsidR="004C1F03" w:rsidRDefault="005F7388">
            <w:pPr>
              <w:pStyle w:val="affff4"/>
              <w:ind w:left="0"/>
              <w:jc w:val="center"/>
            </w:pPr>
            <w:r>
              <w:rPr>
                <w:rFonts w:ascii="나눔고딕" w:eastAsia="나눔고딕"/>
              </w:rPr>
              <w:t>99.0% 이상 ~ 99.5% 미만</w:t>
            </w:r>
          </w:p>
        </w:tc>
        <w:tc>
          <w:tcPr>
            <w:tcW w:w="4502" w:type="dxa"/>
            <w:tcBorders>
              <w:top w:val="single" w:sz="3" w:space="0" w:color="000000"/>
              <w:left w:val="single" w:sz="3" w:space="0" w:color="000000"/>
              <w:bottom w:val="single" w:sz="3" w:space="0" w:color="000000"/>
              <w:right w:val="single" w:sz="3" w:space="0" w:color="000000"/>
            </w:tcBorders>
          </w:tcPr>
          <w:p w14:paraId="142E027A" w14:textId="77777777" w:rsidR="004C1F03" w:rsidRDefault="005F7388">
            <w:pPr>
              <w:pStyle w:val="affff4"/>
              <w:ind w:left="0"/>
              <w:jc w:val="center"/>
            </w:pPr>
            <w:r>
              <w:rPr>
                <w:rFonts w:ascii="나눔고딕" w:eastAsia="나눔고딕"/>
              </w:rPr>
              <w:t>월 이용요금의 [10]%</w:t>
            </w:r>
          </w:p>
        </w:tc>
      </w:tr>
      <w:tr w:rsidR="004C1F03" w14:paraId="6414A079" w14:textId="77777777">
        <w:trPr>
          <w:trHeight w:val="340"/>
        </w:trPr>
        <w:tc>
          <w:tcPr>
            <w:tcW w:w="4678" w:type="dxa"/>
            <w:tcBorders>
              <w:top w:val="single" w:sz="3" w:space="0" w:color="000000"/>
              <w:left w:val="single" w:sz="3" w:space="0" w:color="000000"/>
              <w:bottom w:val="single" w:sz="3" w:space="0" w:color="000000"/>
              <w:right w:val="single" w:sz="3" w:space="0" w:color="000000"/>
            </w:tcBorders>
          </w:tcPr>
          <w:p w14:paraId="5BD529F4" w14:textId="77777777" w:rsidR="004C1F03" w:rsidRDefault="005F7388">
            <w:pPr>
              <w:pStyle w:val="affff4"/>
              <w:ind w:left="0"/>
              <w:jc w:val="center"/>
            </w:pPr>
            <w:r>
              <w:rPr>
                <w:rFonts w:ascii="나눔고딕" w:eastAsia="나눔고딕"/>
              </w:rPr>
              <w:t>99.0% 미만</w:t>
            </w:r>
          </w:p>
        </w:tc>
        <w:tc>
          <w:tcPr>
            <w:tcW w:w="4502" w:type="dxa"/>
            <w:tcBorders>
              <w:top w:val="single" w:sz="3" w:space="0" w:color="000000"/>
              <w:left w:val="single" w:sz="3" w:space="0" w:color="000000"/>
              <w:bottom w:val="single" w:sz="3" w:space="0" w:color="000000"/>
              <w:right w:val="single" w:sz="3" w:space="0" w:color="000000"/>
            </w:tcBorders>
          </w:tcPr>
          <w:p w14:paraId="1BB75A6C" w14:textId="77777777" w:rsidR="004C1F03" w:rsidRDefault="005F7388">
            <w:pPr>
              <w:pStyle w:val="affff4"/>
              <w:ind w:left="0"/>
              <w:jc w:val="center"/>
            </w:pPr>
            <w:r>
              <w:rPr>
                <w:rFonts w:ascii="나눔고딕" w:eastAsia="나눔고딕"/>
              </w:rPr>
              <w:t>월 이용요금의 [25]%</w:t>
            </w:r>
          </w:p>
        </w:tc>
      </w:tr>
    </w:tbl>
    <w:p w14:paraId="065D277D" w14:textId="77777777" w:rsidR="004C1F03" w:rsidRDefault="004C1F03">
      <w:pPr>
        <w:pStyle w:val="affff4"/>
        <w:wordWrap/>
        <w:spacing w:before="240" w:after="120"/>
        <w:ind w:left="440" w:hanging="440"/>
        <w:jc w:val="right"/>
      </w:pPr>
    </w:p>
    <w:p w14:paraId="3EC09E9B"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③</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TPM </w:t>
      </w:r>
      <w:r>
        <w:rPr>
          <w:rFonts w:ascii="HCI Poppy" w:eastAsia="휴먼명조"/>
          <w:spacing w:val="-1"/>
          <w:sz w:val="24"/>
        </w:rPr>
        <w:t>검증은</w:t>
      </w:r>
      <w:r>
        <w:rPr>
          <w:rFonts w:ascii="HCI Poppy" w:eastAsia="휴먼명조"/>
          <w:spacing w:val="-1"/>
          <w:sz w:val="24"/>
        </w:rPr>
        <w:t xml:space="preserve"> </w:t>
      </w:r>
      <w:r>
        <w:rPr>
          <w:rFonts w:ascii="HCI Poppy" w:eastAsia="휴먼명조"/>
          <w:spacing w:val="-1"/>
          <w:sz w:val="24"/>
        </w:rPr>
        <w:t>완공</w:t>
      </w:r>
      <w:r>
        <w:rPr>
          <w:rFonts w:ascii="HCI Poppy" w:eastAsia="휴먼명조"/>
          <w:spacing w:val="-1"/>
          <w:sz w:val="24"/>
        </w:rPr>
        <w:t xml:space="preserve"> </w:t>
      </w:r>
      <w:r>
        <w:rPr>
          <w:rFonts w:ascii="HCI Poppy" w:eastAsia="휴먼명조"/>
          <w:spacing w:val="-1"/>
          <w:sz w:val="24"/>
        </w:rPr>
        <w:t>시점에</w:t>
      </w:r>
      <w:r>
        <w:rPr>
          <w:rFonts w:ascii="HCI Poppy" w:eastAsia="휴먼명조"/>
          <w:spacing w:val="-1"/>
          <w:sz w:val="24"/>
        </w:rPr>
        <w:t xml:space="preserve"> </w:t>
      </w:r>
      <w:r>
        <w:rPr>
          <w:rFonts w:ascii="HCI Poppy" w:eastAsia="휴먼명조"/>
          <w:spacing w:val="-1"/>
          <w:sz w:val="24"/>
        </w:rPr>
        <w:t>한하여</w:t>
      </w:r>
      <w:r>
        <w:rPr>
          <w:rFonts w:ascii="HCI Poppy" w:eastAsia="휴먼명조"/>
          <w:spacing w:val="-1"/>
          <w:sz w:val="24"/>
        </w:rPr>
        <w:t xml:space="preserve"> 1</w:t>
      </w:r>
      <w:r>
        <w:rPr>
          <w:rFonts w:ascii="HCI Poppy" w:eastAsia="휴먼명조"/>
          <w:spacing w:val="-1"/>
          <w:sz w:val="24"/>
        </w:rPr>
        <w:t>회</w:t>
      </w:r>
      <w:r>
        <w:rPr>
          <w:rFonts w:ascii="HCI Poppy" w:eastAsia="휴먼명조"/>
          <w:spacing w:val="-1"/>
          <w:sz w:val="24"/>
        </w:rPr>
        <w:t xml:space="preserve"> </w:t>
      </w:r>
      <w:r>
        <w:rPr>
          <w:rFonts w:ascii="HCI Poppy" w:eastAsia="휴먼명조"/>
          <w:spacing w:val="-1"/>
          <w:sz w:val="24"/>
        </w:rPr>
        <w:t>측정하고</w:t>
      </w:r>
      <w:r>
        <w:rPr>
          <w:rFonts w:ascii="HCI Poppy" w:eastAsia="휴먼명조"/>
          <w:spacing w:val="-1"/>
          <w:sz w:val="24"/>
        </w:rPr>
        <w:t xml:space="preserve">, </w:t>
      </w:r>
      <w:r>
        <w:rPr>
          <w:rFonts w:ascii="HCI Poppy" w:eastAsia="휴먼명조"/>
          <w:spacing w:val="-1"/>
          <w:sz w:val="24"/>
        </w:rPr>
        <w:t>결과가</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목표성능</w:t>
      </w:r>
      <w:r>
        <w:rPr>
          <w:rFonts w:ascii="HCI Poppy" w:eastAsia="휴먼명조"/>
          <w:spacing w:val="-1"/>
          <w:sz w:val="24"/>
        </w:rPr>
        <w:t>’</w:t>
      </w:r>
      <w:r>
        <w:rPr>
          <w:rFonts w:ascii="HCI Poppy" w:eastAsia="휴먼명조"/>
          <w:spacing w:val="-1"/>
          <w:sz w:val="24"/>
        </w:rPr>
        <w:t>에</w:t>
      </w:r>
      <w:r>
        <w:rPr>
          <w:rFonts w:ascii="HCI Poppy" w:eastAsia="휴먼명조"/>
          <w:spacing w:val="-1"/>
          <w:sz w:val="24"/>
        </w:rPr>
        <w:t xml:space="preserve"> </w:t>
      </w:r>
      <w:r>
        <w:rPr>
          <w:rFonts w:ascii="HCI Poppy" w:eastAsia="휴먼명조"/>
          <w:spacing w:val="-1"/>
          <w:sz w:val="24"/>
        </w:rPr>
        <w:t>부합하지</w:t>
      </w:r>
      <w:r>
        <w:rPr>
          <w:rFonts w:ascii="HCI Poppy" w:eastAsia="휴먼명조"/>
          <w:spacing w:val="-1"/>
          <w:sz w:val="24"/>
        </w:rPr>
        <w:t xml:space="preserve"> </w:t>
      </w:r>
      <w:r>
        <w:rPr>
          <w:rFonts w:ascii="HCI Poppy" w:eastAsia="휴먼명조"/>
          <w:spacing w:val="-1"/>
          <w:sz w:val="24"/>
        </w:rPr>
        <w:t>않는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성능이</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목표성능</w:t>
      </w:r>
      <w:r>
        <w:rPr>
          <w:rFonts w:ascii="HCI Poppy" w:eastAsia="휴먼명조"/>
          <w:spacing w:val="-1"/>
          <w:sz w:val="24"/>
        </w:rPr>
        <w:t>’</w:t>
      </w:r>
      <w:r>
        <w:rPr>
          <w:rFonts w:ascii="HCI Poppy" w:eastAsia="휴먼명조"/>
          <w:spacing w:val="-1"/>
          <w:sz w:val="24"/>
        </w:rPr>
        <w:t>에</w:t>
      </w:r>
      <w:r>
        <w:rPr>
          <w:rFonts w:ascii="HCI Poppy" w:eastAsia="휴먼명조"/>
          <w:spacing w:val="-1"/>
          <w:sz w:val="24"/>
        </w:rPr>
        <w:t xml:space="preserve"> </w:t>
      </w:r>
      <w:r>
        <w:rPr>
          <w:rFonts w:ascii="HCI Poppy" w:eastAsia="휴먼명조"/>
          <w:spacing w:val="-1"/>
          <w:sz w:val="24"/>
        </w:rPr>
        <w:t>도달할</w:t>
      </w:r>
      <w:r>
        <w:rPr>
          <w:rFonts w:ascii="HCI Poppy" w:eastAsia="휴먼명조"/>
          <w:spacing w:val="-1"/>
          <w:sz w:val="24"/>
        </w:rPr>
        <w:t xml:space="preserve"> </w:t>
      </w:r>
      <w:r>
        <w:rPr>
          <w:rFonts w:ascii="HCI Poppy" w:eastAsia="휴먼명조"/>
          <w:spacing w:val="-1"/>
          <w:sz w:val="24"/>
        </w:rPr>
        <w:t>때까지</w:t>
      </w:r>
      <w:r>
        <w:rPr>
          <w:rFonts w:ascii="HCI Poppy" w:eastAsia="휴먼명조"/>
          <w:spacing w:val="-1"/>
          <w:sz w:val="24"/>
        </w:rPr>
        <w:t xml:space="preserve"> </w:t>
      </w:r>
      <w:r>
        <w:rPr>
          <w:rFonts w:ascii="HCI Poppy" w:eastAsia="휴먼명조"/>
          <w:spacing w:val="-1"/>
          <w:sz w:val="24"/>
        </w:rPr>
        <w:t>소요된</w:t>
      </w:r>
      <w:r>
        <w:rPr>
          <w:rFonts w:ascii="HCI Poppy" w:eastAsia="휴먼명조"/>
          <w:spacing w:val="-1"/>
          <w:sz w:val="24"/>
        </w:rPr>
        <w:t xml:space="preserve"> </w:t>
      </w:r>
      <w:r>
        <w:rPr>
          <w:rFonts w:ascii="HCI Poppy" w:eastAsia="휴먼명조"/>
          <w:spacing w:val="-1"/>
          <w:sz w:val="24"/>
        </w:rPr>
        <w:t>시간에</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이용요금의</w:t>
      </w:r>
      <w:r>
        <w:rPr>
          <w:rFonts w:ascii="HCI Poppy" w:eastAsia="휴먼명조"/>
          <w:spacing w:val="-1"/>
          <w:sz w:val="24"/>
        </w:rPr>
        <w:t xml:space="preserve"> </w:t>
      </w:r>
      <w:r>
        <w:rPr>
          <w:rFonts w:ascii="HCI Poppy" w:eastAsia="휴먼명조"/>
          <w:spacing w:val="-1"/>
          <w:sz w:val="24"/>
        </w:rPr>
        <w:t>시간당</w:t>
      </w:r>
      <w:r>
        <w:rPr>
          <w:rFonts w:ascii="HCI Poppy" w:eastAsia="휴먼명조"/>
          <w:spacing w:val="-1"/>
          <w:sz w:val="24"/>
        </w:rPr>
        <w:t xml:space="preserve"> </w:t>
      </w:r>
      <w:r>
        <w:rPr>
          <w:rFonts w:ascii="HCI Poppy" w:eastAsia="휴먼명조"/>
          <w:spacing w:val="-1"/>
          <w:sz w:val="24"/>
        </w:rPr>
        <w:t>금액을</w:t>
      </w:r>
      <w:r>
        <w:rPr>
          <w:rFonts w:ascii="HCI Poppy" w:eastAsia="휴먼명조"/>
          <w:spacing w:val="-1"/>
          <w:sz w:val="24"/>
        </w:rPr>
        <w:t xml:space="preserve"> </w:t>
      </w:r>
      <w:r>
        <w:rPr>
          <w:rFonts w:ascii="HCI Poppy" w:eastAsia="휴먼명조"/>
          <w:spacing w:val="-1"/>
          <w:sz w:val="24"/>
        </w:rPr>
        <w:t>곱한</w:t>
      </w:r>
      <w:r>
        <w:rPr>
          <w:rFonts w:ascii="HCI Poppy" w:eastAsia="휴먼명조"/>
          <w:spacing w:val="-1"/>
          <w:sz w:val="24"/>
        </w:rPr>
        <w:t xml:space="preserve"> </w:t>
      </w:r>
      <w:r>
        <w:rPr>
          <w:rFonts w:ascii="HCI Poppy" w:eastAsia="휴먼명조"/>
          <w:spacing w:val="-1"/>
          <w:sz w:val="24"/>
        </w:rPr>
        <w:t>금액을</w:t>
      </w:r>
      <w:r>
        <w:rPr>
          <w:rFonts w:ascii="HCI Poppy" w:eastAsia="휴먼명조"/>
          <w:spacing w:val="-1"/>
          <w:sz w:val="24"/>
        </w:rPr>
        <w:t xml:space="preserve"> </w:t>
      </w:r>
      <w:r>
        <w:rPr>
          <w:rFonts w:ascii="HCI Poppy" w:eastAsia="휴먼명조"/>
          <w:spacing w:val="-1"/>
          <w:sz w:val="24"/>
        </w:rPr>
        <w:t>발주자에게</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proofErr w:type="spellStart"/>
      <w:r>
        <w:rPr>
          <w:rFonts w:ascii="HCI Poppy" w:eastAsia="휴먼명조"/>
          <w:spacing w:val="-1"/>
          <w:sz w:val="24"/>
        </w:rPr>
        <w:t>크레딧으로</w:t>
      </w:r>
      <w:proofErr w:type="spellEnd"/>
      <w:r>
        <w:rPr>
          <w:rFonts w:ascii="HCI Poppy" w:eastAsia="휴먼명조"/>
          <w:spacing w:val="-1"/>
          <w:sz w:val="24"/>
        </w:rPr>
        <w:t xml:space="preserve"> </w:t>
      </w:r>
      <w:r>
        <w:rPr>
          <w:rFonts w:ascii="HCI Poppy" w:eastAsia="휴먼명조"/>
          <w:spacing w:val="-1"/>
          <w:sz w:val="24"/>
        </w:rPr>
        <w:t>제공한다</w:t>
      </w:r>
      <w:r>
        <w:rPr>
          <w:rFonts w:ascii="HCI Poppy" w:eastAsia="휴먼명조"/>
          <w:spacing w:val="-1"/>
          <w:sz w:val="24"/>
        </w:rPr>
        <w:t>(10</w:t>
      </w:r>
      <w:r>
        <w:rPr>
          <w:rFonts w:ascii="HCI Poppy" w:eastAsia="휴먼명조"/>
          <w:spacing w:val="-1"/>
          <w:sz w:val="24"/>
        </w:rPr>
        <w:t>원</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 xml:space="preserve"> </w:t>
      </w:r>
      <w:r>
        <w:rPr>
          <w:rFonts w:ascii="HCI Poppy" w:eastAsia="휴먼명조"/>
          <w:spacing w:val="-1"/>
          <w:sz w:val="24"/>
        </w:rPr>
        <w:t>미만은</w:t>
      </w:r>
      <w:r>
        <w:rPr>
          <w:rFonts w:ascii="HCI Poppy" w:eastAsia="휴먼명조"/>
          <w:spacing w:val="-1"/>
          <w:sz w:val="24"/>
        </w:rPr>
        <w:t xml:space="preserve"> </w:t>
      </w:r>
      <w:r>
        <w:rPr>
          <w:rFonts w:ascii="HCI Poppy" w:eastAsia="휴먼명조"/>
          <w:spacing w:val="-1"/>
          <w:sz w:val="24"/>
        </w:rPr>
        <w:t>절삭</w:t>
      </w:r>
      <w:r>
        <w:rPr>
          <w:rFonts w:ascii="HCI Poppy" w:eastAsia="휴먼명조"/>
          <w:spacing w:val="-1"/>
          <w:sz w:val="24"/>
        </w:rPr>
        <w:t xml:space="preserve">). </w:t>
      </w:r>
      <w:r>
        <w:rPr>
          <w:rFonts w:ascii="HCI Poppy" w:eastAsia="휴먼명조"/>
          <w:spacing w:val="-1"/>
          <w:sz w:val="24"/>
        </w:rPr>
        <w:t>여기서</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이용요금</w:t>
      </w:r>
      <w:r>
        <w:rPr>
          <w:rFonts w:ascii="HCI Poppy" w:eastAsia="휴먼명조"/>
          <w:spacing w:val="-1"/>
          <w:sz w:val="24"/>
        </w:rPr>
        <w:t>’</w:t>
      </w:r>
      <w:r>
        <w:rPr>
          <w:rFonts w:ascii="HCI Poppy" w:eastAsia="휴먼명조"/>
          <w:spacing w:val="-1"/>
          <w:sz w:val="24"/>
        </w:rPr>
        <w:t>은</w:t>
      </w:r>
      <w:r>
        <w:rPr>
          <w:rFonts w:ascii="HCI Poppy" w:eastAsia="휴먼명조"/>
          <w:spacing w:val="-1"/>
          <w:sz w:val="24"/>
        </w:rPr>
        <w:t xml:space="preserve"> </w:t>
      </w:r>
      <w:r>
        <w:rPr>
          <w:rFonts w:ascii="HCI Poppy" w:eastAsia="휴먼명조"/>
          <w:spacing w:val="-1"/>
          <w:sz w:val="24"/>
        </w:rPr>
        <w:t>계약금액을</w:t>
      </w:r>
      <w:r>
        <w:rPr>
          <w:rFonts w:ascii="HCI Poppy" w:eastAsia="휴먼명조"/>
          <w:spacing w:val="-1"/>
          <w:sz w:val="24"/>
        </w:rPr>
        <w:t xml:space="preserve"> </w:t>
      </w:r>
      <w:r>
        <w:rPr>
          <w:rFonts w:ascii="HCI Poppy" w:eastAsia="휴먼명조"/>
          <w:spacing w:val="-1"/>
          <w:sz w:val="24"/>
        </w:rPr>
        <w:t>계약기간</w:t>
      </w:r>
      <w:r>
        <w:rPr>
          <w:rFonts w:ascii="HCI Poppy" w:eastAsia="휴먼명조"/>
          <w:spacing w:val="-1"/>
          <w:sz w:val="24"/>
        </w:rPr>
        <w:t>(</w:t>
      </w:r>
      <w:r>
        <w:rPr>
          <w:rFonts w:ascii="HCI Poppy" w:eastAsia="휴먼명조"/>
          <w:spacing w:val="-1"/>
          <w:sz w:val="24"/>
        </w:rPr>
        <w:t>월</w:t>
      </w:r>
      <w:r>
        <w:rPr>
          <w:rFonts w:ascii="HCI Poppy" w:eastAsia="휴먼명조"/>
          <w:spacing w:val="-1"/>
          <w:sz w:val="24"/>
        </w:rPr>
        <w:t>)</w:t>
      </w:r>
      <w:r>
        <w:rPr>
          <w:rFonts w:ascii="HCI Poppy" w:eastAsia="휴먼명조"/>
          <w:spacing w:val="-1"/>
          <w:sz w:val="24"/>
        </w:rPr>
        <w:t>으로</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시간당</w:t>
      </w:r>
      <w:r>
        <w:rPr>
          <w:rFonts w:ascii="HCI Poppy" w:eastAsia="휴먼명조"/>
          <w:spacing w:val="-1"/>
          <w:sz w:val="24"/>
        </w:rPr>
        <w:t xml:space="preserve"> </w:t>
      </w:r>
      <w:r>
        <w:rPr>
          <w:rFonts w:ascii="HCI Poppy" w:eastAsia="휴먼명조"/>
          <w:spacing w:val="-1"/>
          <w:sz w:val="24"/>
        </w:rPr>
        <w:t>금액</w:t>
      </w:r>
      <w:r>
        <w:rPr>
          <w:rFonts w:ascii="HCI Poppy" w:eastAsia="휴먼명조"/>
          <w:spacing w:val="-1"/>
          <w:sz w:val="24"/>
        </w:rPr>
        <w:t>’</w:t>
      </w:r>
      <w:r>
        <w:rPr>
          <w:rFonts w:ascii="HCI Poppy" w:eastAsia="휴먼명조"/>
          <w:spacing w:val="-1"/>
          <w:sz w:val="24"/>
        </w:rPr>
        <w:t>은</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이용요금을</w:t>
      </w:r>
      <w:r>
        <w:rPr>
          <w:rFonts w:ascii="HCI Poppy" w:eastAsia="휴먼명조"/>
          <w:spacing w:val="-1"/>
          <w:sz w:val="24"/>
        </w:rPr>
        <w:t xml:space="preserve"> 24(</w:t>
      </w:r>
      <w:r>
        <w:rPr>
          <w:rFonts w:ascii="HCI Poppy" w:eastAsia="휴먼명조"/>
          <w:spacing w:val="-1"/>
          <w:sz w:val="24"/>
        </w:rPr>
        <w:t>시간</w:t>
      </w:r>
      <w:r>
        <w:rPr>
          <w:rFonts w:ascii="HCI Poppy" w:eastAsia="휴먼명조"/>
          <w:spacing w:val="-1"/>
          <w:sz w:val="24"/>
        </w:rPr>
        <w:t>)</w:t>
      </w:r>
      <w:r>
        <w:rPr>
          <w:rFonts w:ascii="HCI Poppy" w:eastAsia="휴먼명조"/>
          <w:spacing w:val="-1"/>
          <w:sz w:val="24"/>
        </w:rPr>
        <w:t>로</w:t>
      </w:r>
      <w:r>
        <w:rPr>
          <w:rFonts w:ascii="HCI Poppy" w:eastAsia="휴먼명조"/>
          <w:spacing w:val="-1"/>
          <w:sz w:val="24"/>
        </w:rPr>
        <w:t xml:space="preserve"> </w:t>
      </w:r>
      <w:r>
        <w:rPr>
          <w:rFonts w:ascii="HCI Poppy" w:eastAsia="휴먼명조"/>
          <w:spacing w:val="-1"/>
          <w:sz w:val="24"/>
        </w:rPr>
        <w:t>각</w:t>
      </w:r>
      <w:r>
        <w:rPr>
          <w:rFonts w:ascii="HCI Poppy" w:eastAsia="휴먼명조"/>
          <w:spacing w:val="-1"/>
          <w:sz w:val="24"/>
        </w:rPr>
        <w:t xml:space="preserve"> </w:t>
      </w:r>
      <w:r>
        <w:rPr>
          <w:rFonts w:ascii="HCI Poppy" w:eastAsia="휴먼명조"/>
          <w:spacing w:val="-1"/>
          <w:sz w:val="24"/>
        </w:rPr>
        <w:t>나눈</w:t>
      </w:r>
      <w:r>
        <w:rPr>
          <w:rFonts w:ascii="HCI Poppy" w:eastAsia="휴먼명조"/>
          <w:spacing w:val="-1"/>
          <w:sz w:val="24"/>
        </w:rPr>
        <w:t xml:space="preserve"> </w:t>
      </w:r>
      <w:r>
        <w:rPr>
          <w:rFonts w:ascii="HCI Poppy" w:eastAsia="휴먼명조"/>
          <w:spacing w:val="-1"/>
          <w:sz w:val="24"/>
        </w:rPr>
        <w:t>금액을</w:t>
      </w:r>
      <w:r>
        <w:rPr>
          <w:rFonts w:ascii="HCI Poppy" w:eastAsia="휴먼명조"/>
          <w:spacing w:val="-1"/>
          <w:sz w:val="24"/>
        </w:rPr>
        <w:t xml:space="preserve"> </w:t>
      </w:r>
      <w:r>
        <w:rPr>
          <w:rFonts w:ascii="HCI Poppy" w:eastAsia="휴먼명조"/>
          <w:spacing w:val="-1"/>
          <w:sz w:val="24"/>
        </w:rPr>
        <w:t>말하고</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소요된</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w:t>
      </w:r>
      <w:r>
        <w:rPr>
          <w:rFonts w:ascii="HCI Poppy" w:eastAsia="휴먼명조"/>
          <w:spacing w:val="-1"/>
          <w:sz w:val="24"/>
        </w:rPr>
        <w:t>이란</w:t>
      </w:r>
      <w:r>
        <w:rPr>
          <w:rFonts w:ascii="HCI Poppy" w:eastAsia="휴먼명조"/>
          <w:spacing w:val="-1"/>
          <w:sz w:val="24"/>
        </w:rPr>
        <w:t xml:space="preserve"> </w:t>
      </w:r>
      <w:r>
        <w:rPr>
          <w:rFonts w:ascii="HCI Poppy" w:eastAsia="휴먼명조"/>
          <w:spacing w:val="-1"/>
          <w:sz w:val="24"/>
        </w:rPr>
        <w:t>완공</w:t>
      </w:r>
      <w:r>
        <w:rPr>
          <w:rFonts w:ascii="HCI Poppy" w:eastAsia="휴먼명조"/>
          <w:spacing w:val="-1"/>
          <w:sz w:val="24"/>
        </w:rPr>
        <w:t xml:space="preserve"> </w:t>
      </w:r>
      <w:r>
        <w:rPr>
          <w:rFonts w:ascii="HCI Poppy" w:eastAsia="휴먼명조"/>
          <w:spacing w:val="-1"/>
          <w:sz w:val="24"/>
        </w:rPr>
        <w:t>시점</w:t>
      </w:r>
      <w:r>
        <w:rPr>
          <w:rFonts w:ascii="HCI Poppy" w:eastAsia="휴먼명조"/>
          <w:spacing w:val="-1"/>
          <w:sz w:val="24"/>
        </w:rPr>
        <w:t xml:space="preserve"> </w:t>
      </w:r>
      <w:r>
        <w:rPr>
          <w:rFonts w:ascii="HCI Poppy" w:eastAsia="휴먼명조"/>
          <w:spacing w:val="-1"/>
          <w:sz w:val="24"/>
        </w:rPr>
        <w:t>검증</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w:t>
      </w:r>
      <w:r>
        <w:rPr>
          <w:rFonts w:ascii="HCI Poppy" w:eastAsia="휴먼명조"/>
          <w:spacing w:val="-1"/>
          <w:sz w:val="24"/>
        </w:rPr>
        <w:t>목표성능</w:t>
      </w:r>
      <w:r>
        <w:rPr>
          <w:rFonts w:ascii="HCI Poppy" w:eastAsia="휴먼명조"/>
          <w:spacing w:val="-1"/>
          <w:sz w:val="24"/>
        </w:rPr>
        <w:t xml:space="preserve"> </w:t>
      </w:r>
      <w:r>
        <w:rPr>
          <w:rFonts w:ascii="HCI Poppy" w:eastAsia="휴먼명조"/>
          <w:spacing w:val="-1"/>
          <w:sz w:val="24"/>
        </w:rPr>
        <w:t>미달일</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재검증을</w:t>
      </w:r>
      <w:r>
        <w:rPr>
          <w:rFonts w:ascii="HCI Poppy" w:eastAsia="휴먼명조"/>
          <w:spacing w:val="-1"/>
          <w:sz w:val="24"/>
        </w:rPr>
        <w:t xml:space="preserve"> </w:t>
      </w:r>
      <w:r>
        <w:rPr>
          <w:rFonts w:ascii="HCI Poppy" w:eastAsia="휴먼명조"/>
          <w:spacing w:val="-1"/>
          <w:sz w:val="24"/>
        </w:rPr>
        <w:t>진행하여</w:t>
      </w:r>
      <w:r>
        <w:rPr>
          <w:rFonts w:ascii="HCI Poppy" w:eastAsia="휴먼명조"/>
          <w:spacing w:val="-1"/>
          <w:sz w:val="24"/>
        </w:rPr>
        <w:t xml:space="preserve"> </w:t>
      </w:r>
      <w:r>
        <w:rPr>
          <w:rFonts w:ascii="HCI Poppy" w:eastAsia="휴먼명조"/>
          <w:spacing w:val="-1"/>
          <w:sz w:val="24"/>
        </w:rPr>
        <w:t>목표성능</w:t>
      </w:r>
      <w:r>
        <w:rPr>
          <w:rFonts w:ascii="HCI Poppy" w:eastAsia="휴먼명조"/>
          <w:spacing w:val="-1"/>
          <w:sz w:val="24"/>
        </w:rPr>
        <w:t xml:space="preserve"> </w:t>
      </w:r>
      <w:r>
        <w:rPr>
          <w:rFonts w:ascii="HCI Poppy" w:eastAsia="휴먼명조"/>
          <w:spacing w:val="-1"/>
          <w:sz w:val="24"/>
        </w:rPr>
        <w:t>미달로</w:t>
      </w:r>
      <w:r>
        <w:rPr>
          <w:rFonts w:ascii="HCI Poppy" w:eastAsia="휴먼명조"/>
          <w:spacing w:val="-1"/>
          <w:sz w:val="24"/>
        </w:rPr>
        <w:t xml:space="preserve"> </w:t>
      </w:r>
      <w:r>
        <w:rPr>
          <w:rFonts w:ascii="HCI Poppy" w:eastAsia="휴먼명조"/>
          <w:spacing w:val="-1"/>
          <w:sz w:val="24"/>
        </w:rPr>
        <w:t>측정된</w:t>
      </w:r>
      <w:r>
        <w:rPr>
          <w:rFonts w:ascii="HCI Poppy" w:eastAsia="휴먼명조"/>
          <w:spacing w:val="-1"/>
          <w:sz w:val="24"/>
        </w:rPr>
        <w:t xml:space="preserve"> </w:t>
      </w:r>
      <w:r>
        <w:rPr>
          <w:rFonts w:ascii="HCI Poppy" w:eastAsia="휴먼명조"/>
          <w:spacing w:val="-1"/>
          <w:sz w:val="24"/>
        </w:rPr>
        <w:t>시점부터</w:t>
      </w:r>
      <w:r>
        <w:rPr>
          <w:rFonts w:ascii="HCI Poppy" w:eastAsia="휴먼명조"/>
          <w:spacing w:val="-1"/>
          <w:sz w:val="24"/>
        </w:rPr>
        <w:t xml:space="preserve"> </w:t>
      </w:r>
      <w:r>
        <w:rPr>
          <w:rFonts w:ascii="HCI Poppy" w:eastAsia="휴먼명조"/>
          <w:spacing w:val="-1"/>
          <w:sz w:val="24"/>
        </w:rPr>
        <w:t>목표성능</w:t>
      </w:r>
      <w:r>
        <w:rPr>
          <w:rFonts w:ascii="HCI Poppy" w:eastAsia="휴먼명조"/>
          <w:spacing w:val="-1"/>
          <w:sz w:val="24"/>
        </w:rPr>
        <w:t xml:space="preserve"> </w:t>
      </w:r>
      <w:r>
        <w:rPr>
          <w:rFonts w:ascii="HCI Poppy" w:eastAsia="휴먼명조"/>
          <w:spacing w:val="-1"/>
          <w:sz w:val="24"/>
        </w:rPr>
        <w:t>도달이</w:t>
      </w:r>
      <w:r>
        <w:rPr>
          <w:rFonts w:ascii="HCI Poppy" w:eastAsia="휴먼명조"/>
          <w:spacing w:val="-1"/>
          <w:sz w:val="24"/>
        </w:rPr>
        <w:t xml:space="preserve"> </w:t>
      </w:r>
      <w:r>
        <w:rPr>
          <w:rFonts w:ascii="HCI Poppy" w:eastAsia="휴먼명조"/>
          <w:spacing w:val="-1"/>
          <w:sz w:val="24"/>
        </w:rPr>
        <w:t>확인되는</w:t>
      </w:r>
      <w:r>
        <w:rPr>
          <w:rFonts w:ascii="HCI Poppy" w:eastAsia="휴먼명조"/>
          <w:spacing w:val="-1"/>
          <w:sz w:val="24"/>
        </w:rPr>
        <w:t xml:space="preserve"> </w:t>
      </w:r>
      <w:r>
        <w:rPr>
          <w:rFonts w:ascii="HCI Poppy" w:eastAsia="휴먼명조"/>
          <w:spacing w:val="-1"/>
          <w:sz w:val="24"/>
        </w:rPr>
        <w:t>시점까지의</w:t>
      </w:r>
      <w:r>
        <w:rPr>
          <w:rFonts w:ascii="HCI Poppy" w:eastAsia="휴먼명조"/>
          <w:spacing w:val="-1"/>
          <w:sz w:val="24"/>
        </w:rPr>
        <w:t xml:space="preserve"> </w:t>
      </w:r>
      <w:r>
        <w:rPr>
          <w:rFonts w:ascii="HCI Poppy" w:eastAsia="휴먼명조"/>
          <w:spacing w:val="-1"/>
          <w:sz w:val="24"/>
        </w:rPr>
        <w:t>시간을</w:t>
      </w:r>
      <w:r>
        <w:rPr>
          <w:rFonts w:ascii="HCI Poppy" w:eastAsia="휴먼명조"/>
          <w:spacing w:val="-1"/>
          <w:sz w:val="24"/>
        </w:rPr>
        <w:t xml:space="preserve"> </w:t>
      </w:r>
      <w:r>
        <w:rPr>
          <w:rFonts w:ascii="HCI Poppy" w:eastAsia="휴먼명조"/>
          <w:spacing w:val="-1"/>
          <w:sz w:val="24"/>
        </w:rPr>
        <w:t>말한다</w:t>
      </w:r>
      <w:r>
        <w:rPr>
          <w:rFonts w:ascii="HCI Poppy" w:eastAsia="휴먼명조"/>
          <w:spacing w:val="-1"/>
          <w:sz w:val="24"/>
        </w:rPr>
        <w:t>.</w:t>
      </w:r>
    </w:p>
    <w:p w14:paraId="7E9182FC" w14:textId="182736AF" w:rsidR="004C1F03" w:rsidDel="007E07E9"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rPr>
          <w:del w:id="422" w:author="이수용" w:date="2024-12-13T14:16:00Z"/>
        </w:rPr>
      </w:pPr>
      <w:del w:id="423" w:author="이수용" w:date="2024-12-13T14:16:00Z">
        <w:r w:rsidDel="007E07E9">
          <w:rPr>
            <w:rFonts w:ascii="한양신명조"/>
            <w:spacing w:val="-1"/>
            <w:sz w:val="24"/>
          </w:rPr>
          <w:delText>④</w:delText>
        </w:r>
        <w:r w:rsidDel="007E07E9">
          <w:rPr>
            <w:rFonts w:ascii="HCI Poppy" w:eastAsia="휴먼명조"/>
            <w:spacing w:val="-1"/>
            <w:sz w:val="24"/>
          </w:rPr>
          <w:delText xml:space="preserve"> </w:delText>
        </w:r>
        <w:r w:rsidDel="007E07E9">
          <w:rPr>
            <w:rFonts w:ascii="HCI Poppy" w:eastAsia="휴먼명조"/>
            <w:spacing w:val="-1"/>
            <w:sz w:val="24"/>
          </w:rPr>
          <w:delText>‘</w:delText>
        </w:r>
        <w:r w:rsidDel="007E07E9">
          <w:rPr>
            <w:rFonts w:ascii="HCI Poppy" w:eastAsia="휴먼명조"/>
            <w:spacing w:val="-1"/>
            <w:sz w:val="24"/>
          </w:rPr>
          <w:delText>본</w:delText>
        </w:r>
        <w:r w:rsidDel="007E07E9">
          <w:rPr>
            <w:rFonts w:ascii="HCI Poppy" w:eastAsia="휴먼명조"/>
            <w:spacing w:val="-1"/>
            <w:sz w:val="24"/>
          </w:rPr>
          <w:delText xml:space="preserve"> </w:delText>
        </w:r>
        <w:r w:rsidDel="007E07E9">
          <w:rPr>
            <w:rFonts w:ascii="HCI Poppy" w:eastAsia="휴먼명조"/>
            <w:spacing w:val="-1"/>
            <w:sz w:val="24"/>
          </w:rPr>
          <w:delText>서비스</w:delText>
        </w:r>
        <w:r w:rsidDel="007E07E9">
          <w:rPr>
            <w:rFonts w:ascii="HCI Poppy" w:eastAsia="휴먼명조"/>
            <w:spacing w:val="-1"/>
            <w:sz w:val="24"/>
          </w:rPr>
          <w:delText>’</w:delText>
        </w:r>
        <w:r w:rsidDel="007E07E9">
          <w:rPr>
            <w:rFonts w:ascii="HCI Poppy" w:eastAsia="휴먼명조"/>
            <w:spacing w:val="-1"/>
            <w:sz w:val="24"/>
          </w:rPr>
          <w:delText>의</w:delText>
        </w:r>
        <w:r w:rsidDel="007E07E9">
          <w:rPr>
            <w:rFonts w:ascii="HCI Poppy" w:eastAsia="휴먼명조"/>
            <w:spacing w:val="-1"/>
            <w:sz w:val="24"/>
          </w:rPr>
          <w:delText xml:space="preserve"> HyperCLOVA X </w:delText>
        </w:r>
        <w:r w:rsidDel="007E07E9">
          <w:rPr>
            <w:rFonts w:ascii="HCI Poppy" w:eastAsia="휴먼명조"/>
            <w:spacing w:val="-1"/>
            <w:sz w:val="24"/>
          </w:rPr>
          <w:delText>언어</w:delText>
        </w:r>
        <w:r w:rsidDel="007E07E9">
          <w:rPr>
            <w:rFonts w:ascii="HCI Poppy" w:eastAsia="휴먼명조"/>
            <w:spacing w:val="-1"/>
            <w:sz w:val="24"/>
          </w:rPr>
          <w:delText xml:space="preserve"> </w:delText>
        </w:r>
        <w:r w:rsidDel="007E07E9">
          <w:rPr>
            <w:rFonts w:ascii="HCI Poppy" w:eastAsia="휴먼명조"/>
            <w:spacing w:val="-1"/>
            <w:sz w:val="24"/>
          </w:rPr>
          <w:delText>모델의</w:delText>
        </w:r>
        <w:r w:rsidDel="007E07E9">
          <w:rPr>
            <w:rFonts w:ascii="HCI Poppy" w:eastAsia="휴먼명조"/>
            <w:spacing w:val="-1"/>
            <w:sz w:val="24"/>
          </w:rPr>
          <w:delText xml:space="preserve"> </w:delText>
        </w:r>
        <w:r w:rsidDel="007E07E9">
          <w:rPr>
            <w:rFonts w:ascii="HCI Poppy" w:eastAsia="휴먼명조"/>
            <w:spacing w:val="-1"/>
            <w:sz w:val="24"/>
          </w:rPr>
          <w:delText>성능</w:delText>
        </w:r>
        <w:r w:rsidDel="007E07E9">
          <w:rPr>
            <w:rFonts w:ascii="HCI Poppy" w:eastAsia="휴먼명조"/>
            <w:spacing w:val="-1"/>
            <w:sz w:val="24"/>
          </w:rPr>
          <w:delText xml:space="preserve"> </w:delText>
        </w:r>
        <w:r w:rsidDel="007E07E9">
          <w:rPr>
            <w:rFonts w:ascii="HCI Poppy" w:eastAsia="휴먼명조"/>
            <w:spacing w:val="-1"/>
            <w:sz w:val="24"/>
          </w:rPr>
          <w:delText>점수에</w:delText>
        </w:r>
        <w:r w:rsidDel="007E07E9">
          <w:rPr>
            <w:rFonts w:ascii="HCI Poppy" w:eastAsia="휴먼명조"/>
            <w:spacing w:val="-1"/>
            <w:sz w:val="24"/>
          </w:rPr>
          <w:delText xml:space="preserve"> </w:delText>
        </w:r>
        <w:r w:rsidDel="007E07E9">
          <w:rPr>
            <w:rFonts w:ascii="HCI Poppy" w:eastAsia="휴먼명조"/>
            <w:spacing w:val="-1"/>
            <w:sz w:val="24"/>
          </w:rPr>
          <w:delText>대한</w:delText>
        </w:r>
        <w:r w:rsidDel="007E07E9">
          <w:rPr>
            <w:rFonts w:ascii="HCI Poppy" w:eastAsia="휴먼명조"/>
            <w:spacing w:val="-1"/>
            <w:sz w:val="24"/>
          </w:rPr>
          <w:delText xml:space="preserve"> </w:delText>
        </w:r>
        <w:r w:rsidDel="007E07E9">
          <w:rPr>
            <w:rFonts w:ascii="HCI Poppy" w:eastAsia="휴먼명조"/>
            <w:spacing w:val="-1"/>
            <w:sz w:val="24"/>
          </w:rPr>
          <w:delText>서비스</w:delText>
        </w:r>
        <w:r w:rsidDel="007E07E9">
          <w:rPr>
            <w:rFonts w:ascii="HCI Poppy" w:eastAsia="휴먼명조"/>
            <w:spacing w:val="-1"/>
            <w:sz w:val="24"/>
          </w:rPr>
          <w:delText xml:space="preserve"> </w:delText>
        </w:r>
        <w:r w:rsidDel="007E07E9">
          <w:rPr>
            <w:rFonts w:ascii="HCI Poppy" w:eastAsia="휴먼명조"/>
            <w:spacing w:val="-1"/>
            <w:sz w:val="24"/>
          </w:rPr>
          <w:delText>크레딧은</w:delText>
        </w:r>
        <w:r w:rsidDel="007E07E9">
          <w:rPr>
            <w:rFonts w:ascii="HCI Poppy" w:eastAsia="휴먼명조"/>
            <w:spacing w:val="-1"/>
            <w:sz w:val="24"/>
          </w:rPr>
          <w:delText xml:space="preserve"> </w:delText>
        </w:r>
        <w:r w:rsidDel="007E07E9">
          <w:rPr>
            <w:rFonts w:ascii="HCI Poppy" w:eastAsia="휴먼명조"/>
            <w:spacing w:val="-1"/>
            <w:sz w:val="24"/>
          </w:rPr>
          <w:delText>아래</w:delText>
        </w:r>
        <w:r w:rsidDel="007E07E9">
          <w:rPr>
            <w:rFonts w:ascii="HCI Poppy" w:eastAsia="휴먼명조"/>
            <w:spacing w:val="-1"/>
            <w:sz w:val="24"/>
          </w:rPr>
          <w:delText xml:space="preserve"> </w:delText>
        </w:r>
        <w:r w:rsidDel="007E07E9">
          <w:rPr>
            <w:rFonts w:ascii="HCI Poppy" w:eastAsia="휴먼명조"/>
            <w:spacing w:val="-1"/>
            <w:sz w:val="24"/>
          </w:rPr>
          <w:delText>표에서</w:delText>
        </w:r>
        <w:r w:rsidDel="007E07E9">
          <w:rPr>
            <w:rFonts w:ascii="HCI Poppy" w:eastAsia="휴먼명조"/>
            <w:spacing w:val="-1"/>
            <w:sz w:val="24"/>
          </w:rPr>
          <w:delText xml:space="preserve"> </w:delText>
        </w:r>
        <w:r w:rsidDel="007E07E9">
          <w:rPr>
            <w:rFonts w:ascii="HCI Poppy" w:eastAsia="휴먼명조"/>
            <w:spacing w:val="-1"/>
            <w:sz w:val="24"/>
          </w:rPr>
          <w:delText>정한</w:delText>
        </w:r>
        <w:r w:rsidDel="007E07E9">
          <w:rPr>
            <w:rFonts w:ascii="HCI Poppy" w:eastAsia="휴먼명조"/>
            <w:spacing w:val="-1"/>
            <w:sz w:val="24"/>
          </w:rPr>
          <w:delText xml:space="preserve"> </w:delText>
        </w:r>
        <w:r w:rsidDel="007E07E9">
          <w:rPr>
            <w:rFonts w:ascii="HCI Poppy" w:eastAsia="휴먼명조"/>
            <w:spacing w:val="-1"/>
            <w:sz w:val="24"/>
          </w:rPr>
          <w:delText>바에</w:delText>
        </w:r>
        <w:r w:rsidDel="007E07E9">
          <w:rPr>
            <w:rFonts w:ascii="HCI Poppy" w:eastAsia="휴먼명조"/>
            <w:spacing w:val="-1"/>
            <w:sz w:val="24"/>
          </w:rPr>
          <w:delText xml:space="preserve"> </w:delText>
        </w:r>
        <w:r w:rsidDel="007E07E9">
          <w:rPr>
            <w:rFonts w:ascii="HCI Poppy" w:eastAsia="휴먼명조"/>
            <w:spacing w:val="-1"/>
            <w:sz w:val="24"/>
          </w:rPr>
          <w:delText>따라</w:delText>
        </w:r>
        <w:r w:rsidDel="007E07E9">
          <w:rPr>
            <w:rFonts w:ascii="HCI Poppy" w:eastAsia="휴먼명조"/>
            <w:spacing w:val="-1"/>
            <w:sz w:val="24"/>
          </w:rPr>
          <w:delText xml:space="preserve"> </w:delText>
        </w:r>
        <w:r w:rsidDel="007E07E9">
          <w:rPr>
            <w:rFonts w:ascii="HCI Poppy" w:eastAsia="휴먼명조"/>
            <w:spacing w:val="-1"/>
            <w:sz w:val="24"/>
          </w:rPr>
          <w:delText>산정되어</w:delText>
        </w:r>
        <w:r w:rsidDel="007E07E9">
          <w:rPr>
            <w:rFonts w:ascii="HCI Poppy" w:eastAsia="휴먼명조"/>
            <w:spacing w:val="-1"/>
            <w:sz w:val="24"/>
          </w:rPr>
          <w:delText xml:space="preserve"> </w:delText>
        </w:r>
        <w:r w:rsidDel="007E07E9">
          <w:rPr>
            <w:rFonts w:ascii="HCI Poppy" w:eastAsia="휴먼명조"/>
            <w:spacing w:val="-1"/>
            <w:sz w:val="24"/>
          </w:rPr>
          <w:delText>발급된다</w:delText>
        </w:r>
        <w:r w:rsidDel="007E07E9">
          <w:rPr>
            <w:rFonts w:ascii="HCI Poppy" w:eastAsia="휴먼명조"/>
            <w:spacing w:val="-1"/>
            <w:sz w:val="24"/>
          </w:rPr>
          <w:delText>(10</w:delText>
        </w:r>
        <w:r w:rsidDel="007E07E9">
          <w:rPr>
            <w:rFonts w:ascii="HCI Poppy" w:eastAsia="휴먼명조"/>
            <w:spacing w:val="-1"/>
            <w:sz w:val="24"/>
          </w:rPr>
          <w:delText>원</w:delText>
        </w:r>
        <w:r w:rsidDel="007E07E9">
          <w:rPr>
            <w:rFonts w:ascii="HCI Poppy" w:eastAsia="휴먼명조"/>
            <w:spacing w:val="-1"/>
            <w:sz w:val="24"/>
          </w:rPr>
          <w:delText xml:space="preserve"> </w:delText>
        </w:r>
        <w:r w:rsidDel="007E07E9">
          <w:rPr>
            <w:rFonts w:ascii="HCI Poppy" w:eastAsia="휴먼명조"/>
            <w:spacing w:val="-1"/>
            <w:sz w:val="24"/>
          </w:rPr>
          <w:delText>단위</w:delText>
        </w:r>
        <w:r w:rsidDel="007E07E9">
          <w:rPr>
            <w:rFonts w:ascii="HCI Poppy" w:eastAsia="휴먼명조"/>
            <w:spacing w:val="-1"/>
            <w:sz w:val="24"/>
          </w:rPr>
          <w:delText xml:space="preserve"> </w:delText>
        </w:r>
        <w:r w:rsidDel="007E07E9">
          <w:rPr>
            <w:rFonts w:ascii="HCI Poppy" w:eastAsia="휴먼명조"/>
            <w:spacing w:val="-1"/>
            <w:sz w:val="24"/>
          </w:rPr>
          <w:delText>미만은</w:delText>
        </w:r>
        <w:r w:rsidDel="007E07E9">
          <w:rPr>
            <w:rFonts w:ascii="HCI Poppy" w:eastAsia="휴먼명조"/>
            <w:spacing w:val="-1"/>
            <w:sz w:val="24"/>
          </w:rPr>
          <w:delText xml:space="preserve"> </w:delText>
        </w:r>
        <w:r w:rsidDel="007E07E9">
          <w:rPr>
            <w:rFonts w:ascii="HCI Poppy" w:eastAsia="휴먼명조"/>
            <w:spacing w:val="-1"/>
            <w:sz w:val="24"/>
          </w:rPr>
          <w:delText>절삭</w:delText>
        </w:r>
        <w:r w:rsidDel="007E07E9">
          <w:rPr>
            <w:rFonts w:ascii="HCI Poppy" w:eastAsia="휴먼명조"/>
            <w:spacing w:val="-1"/>
            <w:sz w:val="24"/>
          </w:rPr>
          <w:delText>).</w:delText>
        </w:r>
      </w:del>
    </w:p>
    <w:tbl>
      <w:tblPr>
        <w:tblOverlap w:val="never"/>
        <w:tblW w:w="9349" w:type="dxa"/>
        <w:tblInd w:w="102"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102" w:type="dxa"/>
          <w:bottom w:w="28" w:type="dxa"/>
          <w:right w:w="102" w:type="dxa"/>
        </w:tblCellMar>
        <w:tblLook w:val="0000" w:firstRow="0" w:lastRow="0" w:firstColumn="0" w:lastColumn="0" w:noHBand="0" w:noVBand="0"/>
      </w:tblPr>
      <w:tblGrid>
        <w:gridCol w:w="2997"/>
        <w:gridCol w:w="3238"/>
        <w:gridCol w:w="3114"/>
      </w:tblGrid>
      <w:tr w:rsidR="004C1F03" w:rsidDel="007E07E9" w14:paraId="73219743" w14:textId="0270A92B">
        <w:trPr>
          <w:trHeight w:val="352"/>
          <w:del w:id="424" w:author="이수용" w:date="2024-12-13T14:16:00Z"/>
        </w:trPr>
        <w:tc>
          <w:tcPr>
            <w:tcW w:w="2997" w:type="dxa"/>
            <w:tcBorders>
              <w:top w:val="single" w:sz="3" w:space="0" w:color="000000"/>
              <w:left w:val="single" w:sz="3" w:space="0" w:color="000000"/>
              <w:bottom w:val="single" w:sz="3" w:space="0" w:color="000000"/>
              <w:right w:val="single" w:sz="3" w:space="0" w:color="000000"/>
            </w:tcBorders>
            <w:shd w:val="clear" w:color="auto" w:fill="D9D9D9"/>
          </w:tcPr>
          <w:p w14:paraId="2F5B0638" w14:textId="1D2D2BE8" w:rsidR="004C1F03" w:rsidDel="007E07E9" w:rsidRDefault="005F7388">
            <w:pPr>
              <w:pStyle w:val="affff4"/>
              <w:ind w:left="0"/>
              <w:jc w:val="center"/>
              <w:rPr>
                <w:del w:id="425" w:author="이수용" w:date="2024-12-13T14:16:00Z"/>
              </w:rPr>
            </w:pPr>
            <w:del w:id="426" w:author="이수용" w:date="2024-12-13T14:16:00Z">
              <w:r w:rsidDel="007E07E9">
                <w:rPr>
                  <w:rFonts w:ascii="나눔고딕" w:eastAsia="나눔고딕"/>
                  <w:b/>
                </w:rPr>
                <w:delText>평가 방법</w:delText>
              </w:r>
            </w:del>
          </w:p>
        </w:tc>
        <w:tc>
          <w:tcPr>
            <w:tcW w:w="3238" w:type="dxa"/>
            <w:tcBorders>
              <w:top w:val="single" w:sz="3" w:space="0" w:color="000000"/>
              <w:left w:val="single" w:sz="3" w:space="0" w:color="000000"/>
              <w:bottom w:val="single" w:sz="3" w:space="0" w:color="000000"/>
              <w:right w:val="single" w:sz="3" w:space="0" w:color="000000"/>
            </w:tcBorders>
            <w:shd w:val="clear" w:color="auto" w:fill="D9D9D9"/>
          </w:tcPr>
          <w:p w14:paraId="520A51CF" w14:textId="09FCB2F1" w:rsidR="004C1F03" w:rsidDel="007E07E9" w:rsidRDefault="005F7388">
            <w:pPr>
              <w:pStyle w:val="affff4"/>
              <w:ind w:left="0"/>
              <w:jc w:val="center"/>
              <w:rPr>
                <w:del w:id="427" w:author="이수용" w:date="2024-12-13T14:16:00Z"/>
              </w:rPr>
            </w:pPr>
            <w:del w:id="428" w:author="이수용" w:date="2024-12-13T14:16:00Z">
              <w:r w:rsidDel="007E07E9">
                <w:rPr>
                  <w:rFonts w:ascii="나눔고딕" w:eastAsia="나눔고딕"/>
                  <w:b/>
                </w:rPr>
                <w:delText>평가 점수</w:delText>
              </w:r>
            </w:del>
          </w:p>
        </w:tc>
        <w:tc>
          <w:tcPr>
            <w:tcW w:w="3114" w:type="dxa"/>
            <w:tcBorders>
              <w:top w:val="single" w:sz="3" w:space="0" w:color="000000"/>
              <w:left w:val="single" w:sz="3" w:space="0" w:color="000000"/>
              <w:bottom w:val="single" w:sz="3" w:space="0" w:color="000000"/>
              <w:right w:val="single" w:sz="3" w:space="0" w:color="000000"/>
            </w:tcBorders>
            <w:shd w:val="clear" w:color="auto" w:fill="D9D9D9"/>
          </w:tcPr>
          <w:p w14:paraId="70F14644" w14:textId="287A99F2" w:rsidR="004C1F03" w:rsidDel="007E07E9" w:rsidRDefault="005F7388">
            <w:pPr>
              <w:pStyle w:val="affff4"/>
              <w:ind w:left="0"/>
              <w:jc w:val="center"/>
              <w:rPr>
                <w:del w:id="429" w:author="이수용" w:date="2024-12-13T14:16:00Z"/>
              </w:rPr>
            </w:pPr>
            <w:del w:id="430" w:author="이수용" w:date="2024-12-13T14:16:00Z">
              <w:r w:rsidDel="007E07E9">
                <w:rPr>
                  <w:rFonts w:ascii="나눔고딕" w:eastAsia="나눔고딕"/>
                  <w:b/>
                </w:rPr>
                <w:delText>서비스 크레딧</w:delText>
              </w:r>
            </w:del>
          </w:p>
        </w:tc>
      </w:tr>
      <w:tr w:rsidR="004C1F03" w:rsidDel="007E07E9" w14:paraId="04334C90" w14:textId="542AD697">
        <w:trPr>
          <w:trHeight w:val="352"/>
          <w:del w:id="431" w:author="이수용" w:date="2024-12-13T14:16:00Z"/>
        </w:trPr>
        <w:tc>
          <w:tcPr>
            <w:tcW w:w="2997" w:type="dxa"/>
            <w:vMerge w:val="restart"/>
            <w:tcBorders>
              <w:top w:val="single" w:sz="3" w:space="0" w:color="000000"/>
              <w:left w:val="single" w:sz="3" w:space="0" w:color="000000"/>
              <w:bottom w:val="single" w:sz="3" w:space="0" w:color="000000"/>
              <w:right w:val="single" w:sz="3" w:space="0" w:color="000000"/>
            </w:tcBorders>
          </w:tcPr>
          <w:p w14:paraId="6AB4C938" w14:textId="74137167" w:rsidR="004C1F03" w:rsidDel="007E07E9" w:rsidRDefault="005F7388">
            <w:pPr>
              <w:pStyle w:val="affff4"/>
              <w:spacing w:line="480" w:lineRule="auto"/>
              <w:ind w:left="0"/>
              <w:jc w:val="center"/>
              <w:rPr>
                <w:del w:id="432" w:author="이수용" w:date="2024-12-13T14:16:00Z"/>
              </w:rPr>
            </w:pPr>
            <w:del w:id="433" w:author="이수용" w:date="2024-12-13T14:16:00Z">
              <w:r w:rsidDel="007E07E9">
                <w:rPr>
                  <w:rFonts w:ascii="나눔고딕"/>
                </w:rPr>
                <w:delText>MMLU</w:delText>
              </w:r>
            </w:del>
          </w:p>
        </w:tc>
        <w:tc>
          <w:tcPr>
            <w:tcW w:w="3238" w:type="dxa"/>
            <w:tcBorders>
              <w:top w:val="single" w:sz="3" w:space="0" w:color="000000"/>
              <w:left w:val="single" w:sz="3" w:space="0" w:color="000000"/>
              <w:bottom w:val="single" w:sz="3" w:space="0" w:color="000000"/>
              <w:right w:val="single" w:sz="3" w:space="0" w:color="000000"/>
            </w:tcBorders>
          </w:tcPr>
          <w:p w14:paraId="34984821" w14:textId="79E8AE67" w:rsidR="004C1F03" w:rsidDel="007E07E9" w:rsidRDefault="005F7388">
            <w:pPr>
              <w:pStyle w:val="affff4"/>
              <w:ind w:left="0"/>
              <w:jc w:val="center"/>
              <w:rPr>
                <w:del w:id="434" w:author="이수용" w:date="2024-12-13T14:16:00Z"/>
              </w:rPr>
            </w:pPr>
            <w:del w:id="435" w:author="이수용" w:date="2024-12-13T14:16:00Z">
              <w:r w:rsidDel="007E07E9">
                <w:rPr>
                  <w:rFonts w:ascii="나눔고딕"/>
                </w:rPr>
                <w:delText>[63]</w:delText>
              </w:r>
            </w:del>
          </w:p>
        </w:tc>
        <w:tc>
          <w:tcPr>
            <w:tcW w:w="3114" w:type="dxa"/>
            <w:tcBorders>
              <w:top w:val="single" w:sz="3" w:space="0" w:color="000000"/>
              <w:left w:val="single" w:sz="3" w:space="0" w:color="000000"/>
              <w:bottom w:val="single" w:sz="3" w:space="0" w:color="000000"/>
              <w:right w:val="single" w:sz="3" w:space="0" w:color="000000"/>
            </w:tcBorders>
          </w:tcPr>
          <w:p w14:paraId="5113EB36" w14:textId="6A97948D" w:rsidR="004C1F03" w:rsidDel="007E07E9" w:rsidRDefault="005F7388">
            <w:pPr>
              <w:pStyle w:val="affff4"/>
              <w:ind w:left="0"/>
              <w:jc w:val="center"/>
              <w:rPr>
                <w:del w:id="436" w:author="이수용" w:date="2024-12-13T14:16:00Z"/>
              </w:rPr>
            </w:pPr>
            <w:del w:id="437" w:author="이수용" w:date="2024-12-13T14:16:00Z">
              <w:r w:rsidDel="007E07E9">
                <w:rPr>
                  <w:rFonts w:ascii="나눔고딕" w:eastAsia="나눔고딕"/>
                </w:rPr>
                <w:delText>월 이용요금의 [5]%</w:delText>
              </w:r>
            </w:del>
          </w:p>
        </w:tc>
      </w:tr>
      <w:tr w:rsidR="004C1F03" w:rsidDel="007E07E9" w14:paraId="1C0C5208" w14:textId="35B7ECC5">
        <w:trPr>
          <w:trHeight w:val="352"/>
          <w:del w:id="438" w:author="이수용" w:date="2024-12-13T14:16:00Z"/>
        </w:trPr>
        <w:tc>
          <w:tcPr>
            <w:tcW w:w="2997" w:type="dxa"/>
            <w:vMerge/>
            <w:tcBorders>
              <w:top w:val="single" w:sz="3" w:space="0" w:color="000000"/>
              <w:left w:val="single" w:sz="3" w:space="0" w:color="000000"/>
              <w:bottom w:val="single" w:sz="3" w:space="0" w:color="000000"/>
              <w:right w:val="single" w:sz="3" w:space="0" w:color="000000"/>
            </w:tcBorders>
          </w:tcPr>
          <w:p w14:paraId="3F0CF0E7" w14:textId="0A7731E1" w:rsidR="004C1F03" w:rsidDel="007E07E9" w:rsidRDefault="004C1F03">
            <w:pPr>
              <w:pStyle w:val="a3"/>
              <w:rPr>
                <w:del w:id="439" w:author="이수용" w:date="2024-12-13T14:16:00Z"/>
              </w:rPr>
            </w:pPr>
          </w:p>
        </w:tc>
        <w:tc>
          <w:tcPr>
            <w:tcW w:w="3238" w:type="dxa"/>
            <w:tcBorders>
              <w:top w:val="single" w:sz="3" w:space="0" w:color="000000"/>
              <w:left w:val="single" w:sz="3" w:space="0" w:color="000000"/>
              <w:bottom w:val="single" w:sz="3" w:space="0" w:color="000000"/>
              <w:right w:val="single" w:sz="3" w:space="0" w:color="000000"/>
            </w:tcBorders>
          </w:tcPr>
          <w:p w14:paraId="6E82976C" w14:textId="2611D695" w:rsidR="004C1F03" w:rsidDel="007E07E9" w:rsidRDefault="005F7388">
            <w:pPr>
              <w:pStyle w:val="affff4"/>
              <w:ind w:left="0"/>
              <w:jc w:val="center"/>
              <w:rPr>
                <w:del w:id="440" w:author="이수용" w:date="2024-12-13T14:16:00Z"/>
              </w:rPr>
            </w:pPr>
            <w:del w:id="441" w:author="이수용" w:date="2024-12-13T14:16:00Z">
              <w:r w:rsidDel="007E07E9">
                <w:rPr>
                  <w:rFonts w:ascii="나눔고딕"/>
                </w:rPr>
                <w:delText>[60]</w:delText>
              </w:r>
            </w:del>
          </w:p>
        </w:tc>
        <w:tc>
          <w:tcPr>
            <w:tcW w:w="3114" w:type="dxa"/>
            <w:tcBorders>
              <w:top w:val="single" w:sz="3" w:space="0" w:color="000000"/>
              <w:left w:val="single" w:sz="3" w:space="0" w:color="000000"/>
              <w:bottom w:val="single" w:sz="3" w:space="0" w:color="000000"/>
              <w:right w:val="single" w:sz="3" w:space="0" w:color="000000"/>
            </w:tcBorders>
          </w:tcPr>
          <w:p w14:paraId="22F7EB58" w14:textId="2CA44A02" w:rsidR="004C1F03" w:rsidDel="007E07E9" w:rsidRDefault="005F7388">
            <w:pPr>
              <w:pStyle w:val="affff4"/>
              <w:ind w:left="0"/>
              <w:jc w:val="center"/>
              <w:rPr>
                <w:del w:id="442" w:author="이수용" w:date="2024-12-13T14:16:00Z"/>
              </w:rPr>
            </w:pPr>
            <w:del w:id="443" w:author="이수용" w:date="2024-12-13T14:16:00Z">
              <w:r w:rsidDel="007E07E9">
                <w:rPr>
                  <w:rFonts w:ascii="나눔고딕" w:eastAsia="나눔고딕"/>
                </w:rPr>
                <w:delText>월 이용요금의 [10]%</w:delText>
              </w:r>
            </w:del>
          </w:p>
        </w:tc>
      </w:tr>
      <w:tr w:rsidR="004C1F03" w:rsidDel="007E07E9" w14:paraId="0F016886" w14:textId="419FF632">
        <w:trPr>
          <w:trHeight w:val="340"/>
          <w:del w:id="444" w:author="이수용" w:date="2024-12-13T14:16:00Z"/>
        </w:trPr>
        <w:tc>
          <w:tcPr>
            <w:tcW w:w="2997" w:type="dxa"/>
            <w:vMerge w:val="restart"/>
            <w:tcBorders>
              <w:top w:val="single" w:sz="3" w:space="0" w:color="000000"/>
              <w:left w:val="single" w:sz="3" w:space="0" w:color="000000"/>
              <w:bottom w:val="single" w:sz="3" w:space="0" w:color="000000"/>
              <w:right w:val="single" w:sz="3" w:space="0" w:color="000000"/>
            </w:tcBorders>
          </w:tcPr>
          <w:p w14:paraId="1FB3C630" w14:textId="4AC9DE49" w:rsidR="004C1F03" w:rsidDel="007E07E9" w:rsidRDefault="005F7388">
            <w:pPr>
              <w:pStyle w:val="affff4"/>
              <w:spacing w:line="480" w:lineRule="auto"/>
              <w:ind w:left="0"/>
              <w:jc w:val="center"/>
              <w:rPr>
                <w:del w:id="445" w:author="이수용" w:date="2024-12-13T14:16:00Z"/>
              </w:rPr>
            </w:pPr>
            <w:del w:id="446" w:author="이수용" w:date="2024-12-13T14:16:00Z">
              <w:r w:rsidDel="007E07E9">
                <w:rPr>
                  <w:rFonts w:ascii="나눔고딕"/>
                </w:rPr>
                <w:delText>KMMLU</w:delText>
              </w:r>
            </w:del>
          </w:p>
        </w:tc>
        <w:tc>
          <w:tcPr>
            <w:tcW w:w="3238" w:type="dxa"/>
            <w:tcBorders>
              <w:top w:val="single" w:sz="3" w:space="0" w:color="000000"/>
              <w:left w:val="single" w:sz="3" w:space="0" w:color="000000"/>
              <w:bottom w:val="single" w:sz="3" w:space="0" w:color="000000"/>
              <w:right w:val="single" w:sz="3" w:space="0" w:color="000000"/>
            </w:tcBorders>
          </w:tcPr>
          <w:p w14:paraId="4EC6EBA4" w14:textId="5E9345EB" w:rsidR="004C1F03" w:rsidDel="007E07E9" w:rsidRDefault="005F7388">
            <w:pPr>
              <w:pStyle w:val="affff4"/>
              <w:ind w:left="0"/>
              <w:jc w:val="center"/>
              <w:rPr>
                <w:del w:id="447" w:author="이수용" w:date="2024-12-13T14:16:00Z"/>
              </w:rPr>
            </w:pPr>
            <w:del w:id="448" w:author="이수용" w:date="2024-12-13T14:16:00Z">
              <w:r w:rsidDel="007E07E9">
                <w:rPr>
                  <w:rFonts w:ascii="나눔고딕"/>
                </w:rPr>
                <w:delText>[48]</w:delText>
              </w:r>
            </w:del>
          </w:p>
        </w:tc>
        <w:tc>
          <w:tcPr>
            <w:tcW w:w="3114" w:type="dxa"/>
            <w:tcBorders>
              <w:top w:val="single" w:sz="3" w:space="0" w:color="000000"/>
              <w:left w:val="single" w:sz="3" w:space="0" w:color="000000"/>
              <w:bottom w:val="single" w:sz="3" w:space="0" w:color="000000"/>
              <w:right w:val="single" w:sz="3" w:space="0" w:color="000000"/>
            </w:tcBorders>
          </w:tcPr>
          <w:p w14:paraId="404AC201" w14:textId="190DCDE1" w:rsidR="004C1F03" w:rsidDel="007E07E9" w:rsidRDefault="005F7388">
            <w:pPr>
              <w:pStyle w:val="affff4"/>
              <w:ind w:left="0"/>
              <w:jc w:val="center"/>
              <w:rPr>
                <w:del w:id="449" w:author="이수용" w:date="2024-12-13T14:16:00Z"/>
              </w:rPr>
            </w:pPr>
            <w:del w:id="450" w:author="이수용" w:date="2024-12-13T14:16:00Z">
              <w:r w:rsidDel="007E07E9">
                <w:rPr>
                  <w:rFonts w:ascii="나눔고딕" w:eastAsia="나눔고딕"/>
                </w:rPr>
                <w:delText>월 이용요금의 [5]%</w:delText>
              </w:r>
            </w:del>
          </w:p>
        </w:tc>
      </w:tr>
      <w:tr w:rsidR="004C1F03" w:rsidDel="007E07E9" w14:paraId="1CED7412" w14:textId="6BA48785">
        <w:trPr>
          <w:trHeight w:val="340"/>
          <w:del w:id="451" w:author="이수용" w:date="2024-12-13T14:16:00Z"/>
        </w:trPr>
        <w:tc>
          <w:tcPr>
            <w:tcW w:w="2997" w:type="dxa"/>
            <w:vMerge/>
            <w:tcBorders>
              <w:top w:val="single" w:sz="3" w:space="0" w:color="000000"/>
              <w:left w:val="single" w:sz="3" w:space="0" w:color="000000"/>
              <w:bottom w:val="single" w:sz="3" w:space="0" w:color="000000"/>
              <w:right w:val="single" w:sz="3" w:space="0" w:color="000000"/>
            </w:tcBorders>
          </w:tcPr>
          <w:p w14:paraId="44138D15" w14:textId="30B4C49E" w:rsidR="004C1F03" w:rsidDel="007E07E9" w:rsidRDefault="004C1F03">
            <w:pPr>
              <w:pStyle w:val="a3"/>
              <w:rPr>
                <w:del w:id="452" w:author="이수용" w:date="2024-12-13T14:16:00Z"/>
              </w:rPr>
            </w:pPr>
          </w:p>
        </w:tc>
        <w:tc>
          <w:tcPr>
            <w:tcW w:w="3238" w:type="dxa"/>
            <w:tcBorders>
              <w:top w:val="single" w:sz="3" w:space="0" w:color="000000"/>
              <w:left w:val="single" w:sz="3" w:space="0" w:color="000000"/>
              <w:bottom w:val="single" w:sz="3" w:space="0" w:color="000000"/>
              <w:right w:val="single" w:sz="3" w:space="0" w:color="000000"/>
            </w:tcBorders>
          </w:tcPr>
          <w:p w14:paraId="3D184582" w14:textId="4D77D956" w:rsidR="004C1F03" w:rsidDel="007E07E9" w:rsidRDefault="005F7388">
            <w:pPr>
              <w:pStyle w:val="affff4"/>
              <w:ind w:left="0"/>
              <w:jc w:val="center"/>
              <w:rPr>
                <w:del w:id="453" w:author="이수용" w:date="2024-12-13T14:16:00Z"/>
              </w:rPr>
            </w:pPr>
            <w:del w:id="454" w:author="이수용" w:date="2024-12-13T14:16:00Z">
              <w:r w:rsidDel="007E07E9">
                <w:rPr>
                  <w:rFonts w:ascii="나눔고딕"/>
                </w:rPr>
                <w:delText>[45]</w:delText>
              </w:r>
            </w:del>
          </w:p>
        </w:tc>
        <w:tc>
          <w:tcPr>
            <w:tcW w:w="3114" w:type="dxa"/>
            <w:tcBorders>
              <w:top w:val="single" w:sz="3" w:space="0" w:color="000000"/>
              <w:left w:val="single" w:sz="3" w:space="0" w:color="000000"/>
              <w:bottom w:val="single" w:sz="3" w:space="0" w:color="000000"/>
              <w:right w:val="single" w:sz="3" w:space="0" w:color="000000"/>
            </w:tcBorders>
          </w:tcPr>
          <w:p w14:paraId="672F4EC3" w14:textId="7361025C" w:rsidR="004C1F03" w:rsidDel="007E07E9" w:rsidRDefault="005F7388">
            <w:pPr>
              <w:pStyle w:val="affff4"/>
              <w:ind w:left="0"/>
              <w:jc w:val="center"/>
              <w:rPr>
                <w:del w:id="455" w:author="이수용" w:date="2024-12-13T14:16:00Z"/>
              </w:rPr>
            </w:pPr>
            <w:del w:id="456" w:author="이수용" w:date="2024-12-13T14:16:00Z">
              <w:r w:rsidDel="007E07E9">
                <w:rPr>
                  <w:rFonts w:ascii="나눔고딕" w:eastAsia="나눔고딕"/>
                </w:rPr>
                <w:delText>월 이용요금의 [10]%</w:delText>
              </w:r>
            </w:del>
          </w:p>
        </w:tc>
      </w:tr>
    </w:tbl>
    <w:p w14:paraId="5C8A9939" w14:textId="77777777" w:rsidR="004C1F03" w:rsidRDefault="004C1F03">
      <w:pPr>
        <w:pStyle w:val="affff4"/>
        <w:pBdr>
          <w:top w:val="none" w:sz="2" w:space="0" w:color="000000"/>
          <w:left w:val="none" w:sz="2" w:space="0" w:color="000000"/>
          <w:bottom w:val="none" w:sz="2" w:space="0" w:color="000000"/>
          <w:right w:val="none" w:sz="2" w:space="0" w:color="000000"/>
        </w:pBdr>
        <w:wordWrap/>
        <w:snapToGrid w:val="0"/>
        <w:spacing w:line="384" w:lineRule="auto"/>
        <w:ind w:left="397" w:right="200" w:hanging="397"/>
        <w:jc w:val="right"/>
        <w:pPrChange w:id="457" w:author="이수용" w:date="2024-12-13T14:16:00Z">
          <w:pPr>
            <w:pStyle w:val="affff4"/>
            <w:pBdr>
              <w:top w:val="none" w:sz="2" w:space="0" w:color="000000"/>
              <w:left w:val="none" w:sz="2" w:space="0" w:color="000000"/>
              <w:bottom w:val="none" w:sz="2" w:space="0" w:color="000000"/>
              <w:right w:val="none" w:sz="2" w:space="0" w:color="000000"/>
            </w:pBdr>
            <w:wordWrap/>
            <w:snapToGrid w:val="0"/>
            <w:spacing w:line="384" w:lineRule="auto"/>
            <w:ind w:left="397" w:hanging="397"/>
            <w:jc w:val="right"/>
          </w:pPr>
        </w:pPrChange>
      </w:pPr>
    </w:p>
    <w:p w14:paraId="4C2512DF" w14:textId="1B7030BE" w:rsidR="004C1F03" w:rsidRDefault="007E07E9">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ins w:id="458" w:author="이수용" w:date="2024-12-13T14:16:00Z">
        <w:r>
          <w:rPr>
            <w:rFonts w:ascii="한양신명조"/>
            <w:spacing w:val="-1"/>
            <w:sz w:val="24"/>
          </w:rPr>
          <w:t>④</w:t>
        </w:r>
      </w:ins>
      <w:del w:id="459" w:author="이수용" w:date="2024-12-13T14:16:00Z">
        <w:r w:rsidDel="007E07E9">
          <w:rPr>
            <w:rFonts w:ascii="한양신명조"/>
            <w:spacing w:val="-1"/>
            <w:sz w:val="24"/>
          </w:rPr>
          <w:delText>⑤</w:delText>
        </w:r>
      </w:del>
      <w:r>
        <w:rPr>
          <w:rFonts w:ascii="HCI Poppy" w:eastAsia="휴먼명조"/>
          <w:spacing w:val="-1"/>
          <w:sz w:val="24"/>
        </w:rPr>
        <w:t xml:space="preserve"> </w:t>
      </w:r>
      <w:r>
        <w:rPr>
          <w:rFonts w:ascii="HCI Poppy" w:eastAsia="휴먼명조"/>
          <w:spacing w:val="-1"/>
          <w:sz w:val="24"/>
        </w:rPr>
        <w:t>발급된</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proofErr w:type="spellStart"/>
      <w:r>
        <w:rPr>
          <w:rFonts w:ascii="HCI Poppy" w:eastAsia="휴먼명조"/>
          <w:spacing w:val="-1"/>
          <w:sz w:val="24"/>
        </w:rPr>
        <w:t>크레딧은</w:t>
      </w:r>
      <w:proofErr w:type="spellEnd"/>
      <w:r>
        <w:rPr>
          <w:rFonts w:ascii="HCI Poppy" w:eastAsia="휴먼명조"/>
          <w:spacing w:val="-1"/>
          <w:sz w:val="24"/>
        </w:rPr>
        <w:t xml:space="preserve">, </w:t>
      </w:r>
      <w:r>
        <w:rPr>
          <w:rFonts w:ascii="HCI Poppy" w:eastAsia="휴먼명조"/>
          <w:spacing w:val="-1"/>
          <w:sz w:val="24"/>
        </w:rPr>
        <w:t>특별한</w:t>
      </w:r>
      <w:r>
        <w:rPr>
          <w:rFonts w:ascii="HCI Poppy" w:eastAsia="휴먼명조"/>
          <w:spacing w:val="-1"/>
          <w:sz w:val="24"/>
        </w:rPr>
        <w:t xml:space="preserve"> </w:t>
      </w:r>
      <w:r>
        <w:rPr>
          <w:rFonts w:ascii="HCI Poppy" w:eastAsia="휴먼명조"/>
          <w:spacing w:val="-1"/>
          <w:sz w:val="24"/>
        </w:rPr>
        <w:t>사정이</w:t>
      </w:r>
      <w:r>
        <w:rPr>
          <w:rFonts w:ascii="HCI Poppy" w:eastAsia="휴먼명조"/>
          <w:spacing w:val="-1"/>
          <w:sz w:val="24"/>
        </w:rPr>
        <w:t xml:space="preserve"> </w:t>
      </w:r>
      <w:r>
        <w:rPr>
          <w:rFonts w:ascii="HCI Poppy" w:eastAsia="휴먼명조"/>
          <w:spacing w:val="-1"/>
          <w:sz w:val="24"/>
        </w:rPr>
        <w:t>없는</w:t>
      </w:r>
      <w:r>
        <w:rPr>
          <w:rFonts w:ascii="HCI Poppy" w:eastAsia="휴먼명조"/>
          <w:spacing w:val="-1"/>
          <w:sz w:val="24"/>
        </w:rPr>
        <w:t xml:space="preserve"> </w:t>
      </w:r>
      <w:r>
        <w:rPr>
          <w:rFonts w:ascii="HCI Poppy" w:eastAsia="휴먼명조"/>
          <w:spacing w:val="-1"/>
          <w:sz w:val="24"/>
        </w:rPr>
        <w:t>한</w:t>
      </w:r>
      <w:r>
        <w:rPr>
          <w:rFonts w:ascii="HCI Poppy" w:eastAsia="휴먼명조"/>
          <w:spacing w:val="-1"/>
          <w:sz w:val="24"/>
        </w:rPr>
        <w:t xml:space="preserve">, </w:t>
      </w:r>
      <w:r>
        <w:rPr>
          <w:rFonts w:ascii="HCI Poppy" w:eastAsia="휴먼명조"/>
          <w:spacing w:val="-1"/>
          <w:sz w:val="24"/>
        </w:rPr>
        <w:t>발주자가</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계정으로</w:t>
      </w:r>
      <w:r>
        <w:rPr>
          <w:rFonts w:ascii="HCI Poppy" w:eastAsia="휴먼명조"/>
          <w:spacing w:val="-1"/>
          <w:sz w:val="24"/>
        </w:rPr>
        <w:t xml:space="preserve"> </w:t>
      </w:r>
      <w:r>
        <w:rPr>
          <w:rFonts w:ascii="HCI Poppy" w:eastAsia="휴먼명조"/>
          <w:spacing w:val="-1"/>
          <w:sz w:val="24"/>
        </w:rPr>
        <w:t>사용하고</w:t>
      </w:r>
      <w:r>
        <w:rPr>
          <w:rFonts w:ascii="HCI Poppy" w:eastAsia="휴먼명조"/>
          <w:spacing w:val="-1"/>
          <w:sz w:val="24"/>
        </w:rPr>
        <w:t xml:space="preserve"> </w:t>
      </w:r>
      <w:r>
        <w:rPr>
          <w:rFonts w:ascii="HCI Poppy" w:eastAsia="휴먼명조"/>
          <w:spacing w:val="-1"/>
          <w:sz w:val="24"/>
        </w:rPr>
        <w:t>있는</w:t>
      </w:r>
      <w:r>
        <w:rPr>
          <w:rFonts w:ascii="HCI Poppy" w:eastAsia="휴먼명조"/>
          <w:spacing w:val="-1"/>
          <w:sz w:val="24"/>
        </w:rPr>
        <w:t xml:space="preserve"> </w:t>
      </w:r>
      <w:r>
        <w:rPr>
          <w:rFonts w:ascii="HCI Poppy" w:eastAsia="휴먼명조"/>
          <w:spacing w:val="-1"/>
          <w:sz w:val="24"/>
        </w:rPr>
        <w:t>모든</w:t>
      </w:r>
      <w:r>
        <w:rPr>
          <w:rFonts w:ascii="HCI Poppy" w:eastAsia="휴먼명조"/>
          <w:spacing w:val="-1"/>
          <w:sz w:val="24"/>
        </w:rPr>
        <w:t xml:space="preserve"> </w:t>
      </w:r>
      <w:r>
        <w:rPr>
          <w:rFonts w:ascii="HCI Poppy" w:eastAsia="휴먼명조"/>
          <w:spacing w:val="-1"/>
          <w:sz w:val="24"/>
        </w:rPr>
        <w:t>서비스에</w:t>
      </w:r>
      <w:r>
        <w:rPr>
          <w:rFonts w:ascii="HCI Poppy" w:eastAsia="휴먼명조"/>
          <w:spacing w:val="-1"/>
          <w:sz w:val="24"/>
        </w:rPr>
        <w:t xml:space="preserve"> </w:t>
      </w:r>
      <w:r>
        <w:rPr>
          <w:rFonts w:ascii="HCI Poppy" w:eastAsia="휴먼명조"/>
          <w:spacing w:val="-1"/>
          <w:sz w:val="24"/>
        </w:rPr>
        <w:t>적용할</w:t>
      </w:r>
      <w:r>
        <w:rPr>
          <w:rFonts w:ascii="HCI Poppy" w:eastAsia="휴먼명조"/>
          <w:spacing w:val="-1"/>
          <w:sz w:val="24"/>
        </w:rPr>
        <w:t xml:space="preserve"> </w:t>
      </w:r>
      <w:r>
        <w:rPr>
          <w:rFonts w:ascii="HCI Poppy" w:eastAsia="휴먼명조"/>
          <w:spacing w:val="-1"/>
          <w:sz w:val="24"/>
        </w:rPr>
        <w:t>수</w:t>
      </w:r>
      <w:r>
        <w:rPr>
          <w:rFonts w:ascii="HCI Poppy" w:eastAsia="휴먼명조"/>
          <w:spacing w:val="-1"/>
          <w:sz w:val="24"/>
        </w:rPr>
        <w:t xml:space="preserve"> </w:t>
      </w:r>
      <w:r>
        <w:rPr>
          <w:rFonts w:ascii="HCI Poppy" w:eastAsia="휴먼명조"/>
          <w:spacing w:val="-1"/>
          <w:sz w:val="24"/>
        </w:rPr>
        <w:t>있으나</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계정</w:t>
      </w:r>
      <w:r>
        <w:rPr>
          <w:rFonts w:ascii="HCI Poppy" w:eastAsia="휴먼명조"/>
          <w:spacing w:val="-1"/>
          <w:sz w:val="24"/>
        </w:rPr>
        <w:t xml:space="preserve"> </w:t>
      </w:r>
      <w:r>
        <w:rPr>
          <w:rFonts w:ascii="HCI Poppy" w:eastAsia="휴먼명조"/>
          <w:spacing w:val="-1"/>
          <w:sz w:val="24"/>
        </w:rPr>
        <w:t>이외의</w:t>
      </w:r>
      <w:r>
        <w:rPr>
          <w:rFonts w:ascii="HCI Poppy" w:eastAsia="휴먼명조"/>
          <w:spacing w:val="-1"/>
          <w:sz w:val="24"/>
        </w:rPr>
        <w:t xml:space="preserve"> </w:t>
      </w:r>
      <w:r>
        <w:rPr>
          <w:rFonts w:ascii="HCI Poppy" w:eastAsia="휴먼명조"/>
          <w:spacing w:val="-1"/>
          <w:sz w:val="24"/>
        </w:rPr>
        <w:t>다른</w:t>
      </w:r>
      <w:r>
        <w:rPr>
          <w:rFonts w:ascii="HCI Poppy" w:eastAsia="휴먼명조"/>
          <w:spacing w:val="-1"/>
          <w:sz w:val="24"/>
        </w:rPr>
        <w:t xml:space="preserve"> </w:t>
      </w:r>
      <w:r>
        <w:rPr>
          <w:rFonts w:ascii="HCI Poppy" w:eastAsia="휴먼명조"/>
          <w:spacing w:val="-1"/>
          <w:sz w:val="24"/>
        </w:rPr>
        <w:t>계정으로</w:t>
      </w:r>
      <w:r>
        <w:rPr>
          <w:rFonts w:ascii="HCI Poppy" w:eastAsia="휴먼명조"/>
          <w:spacing w:val="-1"/>
          <w:sz w:val="24"/>
        </w:rPr>
        <w:t xml:space="preserve"> </w:t>
      </w:r>
      <w:r>
        <w:rPr>
          <w:rFonts w:ascii="HCI Poppy" w:eastAsia="휴먼명조"/>
          <w:spacing w:val="-1"/>
          <w:sz w:val="24"/>
        </w:rPr>
        <w:t>양도</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적용할</w:t>
      </w:r>
      <w:r>
        <w:rPr>
          <w:rFonts w:ascii="HCI Poppy" w:eastAsia="휴먼명조"/>
          <w:spacing w:val="-1"/>
          <w:sz w:val="24"/>
        </w:rPr>
        <w:t xml:space="preserve"> </w:t>
      </w:r>
      <w:r>
        <w:rPr>
          <w:rFonts w:ascii="HCI Poppy" w:eastAsia="휴먼명조"/>
          <w:spacing w:val="-1"/>
          <w:sz w:val="24"/>
        </w:rPr>
        <w:t>수</w:t>
      </w:r>
      <w:r>
        <w:rPr>
          <w:rFonts w:ascii="HCI Poppy" w:eastAsia="휴먼명조"/>
          <w:spacing w:val="-1"/>
          <w:sz w:val="24"/>
        </w:rPr>
        <w:t xml:space="preserve"> </w:t>
      </w:r>
      <w:r>
        <w:rPr>
          <w:rFonts w:ascii="HCI Poppy" w:eastAsia="휴먼명조"/>
          <w:spacing w:val="-1"/>
          <w:sz w:val="24"/>
        </w:rPr>
        <w:t>없다</w:t>
      </w:r>
      <w:r>
        <w:rPr>
          <w:rFonts w:ascii="HCI Poppy" w:eastAsia="휴먼명조"/>
          <w:spacing w:val="-1"/>
          <w:sz w:val="24"/>
        </w:rPr>
        <w:t>.</w:t>
      </w:r>
    </w:p>
    <w:p w14:paraId="4551D5D2" w14:textId="77777777" w:rsidR="004C1F03" w:rsidRDefault="004C1F03">
      <w:pPr>
        <w:spacing w:after="120"/>
        <w:rPr>
          <w:rFonts w:ascii="나눔고딕" w:eastAsia="나눔고딕"/>
        </w:rPr>
      </w:pPr>
    </w:p>
    <w:p w14:paraId="6F84A6D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5</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장애</w:t>
      </w:r>
      <w:r>
        <w:rPr>
          <w:rFonts w:ascii="HCI Poppy" w:eastAsia="휴먼명조"/>
          <w:b/>
          <w:spacing w:val="-1"/>
          <w:sz w:val="24"/>
        </w:rPr>
        <w:t xml:space="preserve"> </w:t>
      </w:r>
      <w:r>
        <w:rPr>
          <w:rFonts w:ascii="HCI Poppy" w:eastAsia="휴먼명조"/>
          <w:b/>
          <w:spacing w:val="-1"/>
          <w:sz w:val="24"/>
        </w:rPr>
        <w:t>조치</w:t>
      </w:r>
      <w:r>
        <w:rPr>
          <w:rFonts w:ascii="HCI Poppy" w:eastAsia="휴먼명조"/>
          <w:b/>
          <w:spacing w:val="-1"/>
          <w:sz w:val="24"/>
        </w:rPr>
        <w:t>)</w:t>
      </w:r>
    </w:p>
    <w:p w14:paraId="4F015FDE"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①</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가용성</w:t>
      </w:r>
      <w:r>
        <w:rPr>
          <w:rFonts w:ascii="HCI Poppy" w:eastAsia="휴먼명조"/>
          <w:spacing w:val="-1"/>
          <w:sz w:val="24"/>
        </w:rPr>
        <w:t xml:space="preserve"> </w:t>
      </w:r>
      <w:r>
        <w:rPr>
          <w:rFonts w:ascii="HCI Poppy" w:eastAsia="휴먼명조"/>
          <w:spacing w:val="-1"/>
          <w:sz w:val="24"/>
        </w:rPr>
        <w:t>관련</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장애를</w:t>
      </w:r>
      <w:r>
        <w:rPr>
          <w:rFonts w:ascii="HCI Poppy" w:eastAsia="휴먼명조"/>
          <w:spacing w:val="-1"/>
          <w:sz w:val="24"/>
        </w:rPr>
        <w:t xml:space="preserve"> </w:t>
      </w:r>
      <w:r>
        <w:rPr>
          <w:rFonts w:ascii="HCI Poppy" w:eastAsia="휴먼명조"/>
          <w:spacing w:val="-1"/>
          <w:sz w:val="24"/>
        </w:rPr>
        <w:t>인지한</w:t>
      </w:r>
      <w:r>
        <w:rPr>
          <w:rFonts w:ascii="HCI Poppy" w:eastAsia="휴먼명조"/>
          <w:spacing w:val="-1"/>
          <w:sz w:val="24"/>
        </w:rPr>
        <w:t xml:space="preserve"> </w:t>
      </w:r>
      <w:r>
        <w:rPr>
          <w:rFonts w:ascii="HCI Poppy" w:eastAsia="휴먼명조"/>
          <w:spacing w:val="-1"/>
          <w:sz w:val="24"/>
        </w:rPr>
        <w:t>날로부터</w:t>
      </w:r>
      <w:r>
        <w:rPr>
          <w:rFonts w:ascii="HCI Poppy" w:eastAsia="휴먼명조"/>
          <w:spacing w:val="-1"/>
          <w:sz w:val="24"/>
        </w:rPr>
        <w:t xml:space="preserve"> 4</w:t>
      </w:r>
      <w:r>
        <w:rPr>
          <w:rFonts w:ascii="HCI Poppy" w:eastAsia="휴먼명조"/>
          <w:spacing w:val="-1"/>
          <w:sz w:val="24"/>
        </w:rPr>
        <w:t>영업일</w:t>
      </w:r>
      <w:r>
        <w:rPr>
          <w:rFonts w:ascii="HCI Poppy" w:eastAsia="휴먼명조"/>
          <w:spacing w:val="-1"/>
          <w:sz w:val="24"/>
        </w:rPr>
        <w:t xml:space="preserve"> </w:t>
      </w:r>
      <w:r>
        <w:rPr>
          <w:rFonts w:ascii="HCI Poppy" w:eastAsia="휴먼명조"/>
          <w:spacing w:val="-1"/>
          <w:sz w:val="24"/>
        </w:rPr>
        <w:t>내에</w:t>
      </w:r>
      <w:r>
        <w:rPr>
          <w:rFonts w:ascii="HCI Poppy" w:eastAsia="휴먼명조"/>
          <w:spacing w:val="-1"/>
          <w:sz w:val="24"/>
        </w:rPr>
        <w:t xml:space="preserve">, </w:t>
      </w:r>
      <w:r>
        <w:rPr>
          <w:rFonts w:ascii="HCI Poppy" w:eastAsia="휴먼명조"/>
          <w:spacing w:val="-1"/>
          <w:sz w:val="24"/>
        </w:rPr>
        <w:t>긴급한</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장애를</w:t>
      </w:r>
      <w:r>
        <w:rPr>
          <w:rFonts w:ascii="HCI Poppy" w:eastAsia="휴먼명조"/>
          <w:spacing w:val="-1"/>
          <w:sz w:val="24"/>
        </w:rPr>
        <w:t xml:space="preserve"> </w:t>
      </w:r>
      <w:r>
        <w:rPr>
          <w:rFonts w:ascii="HCI Poppy" w:eastAsia="휴먼명조"/>
          <w:spacing w:val="-1"/>
          <w:sz w:val="24"/>
        </w:rPr>
        <w:t>인지한</w:t>
      </w:r>
      <w:r>
        <w:rPr>
          <w:rFonts w:ascii="HCI Poppy" w:eastAsia="휴먼명조"/>
          <w:spacing w:val="-1"/>
          <w:sz w:val="24"/>
        </w:rPr>
        <w:t xml:space="preserve"> </w:t>
      </w:r>
      <w:r>
        <w:rPr>
          <w:rFonts w:ascii="HCI Poppy" w:eastAsia="휴먼명조"/>
          <w:spacing w:val="-1"/>
          <w:sz w:val="24"/>
        </w:rPr>
        <w:t>시점으로부터</w:t>
      </w:r>
      <w:r>
        <w:rPr>
          <w:rFonts w:ascii="HCI Poppy" w:eastAsia="휴먼명조"/>
          <w:spacing w:val="-1"/>
          <w:sz w:val="24"/>
        </w:rPr>
        <w:t xml:space="preserve"> 8</w:t>
      </w:r>
      <w:r>
        <w:rPr>
          <w:rFonts w:ascii="HCI Poppy" w:eastAsia="휴먼명조"/>
          <w:spacing w:val="-1"/>
          <w:sz w:val="24"/>
        </w:rPr>
        <w:t>시간</w:t>
      </w:r>
      <w:r>
        <w:rPr>
          <w:rFonts w:ascii="HCI Poppy" w:eastAsia="휴먼명조"/>
          <w:spacing w:val="-1"/>
          <w:sz w:val="24"/>
        </w:rPr>
        <w:t xml:space="preserve"> </w:t>
      </w:r>
      <w:r>
        <w:rPr>
          <w:rFonts w:ascii="HCI Poppy" w:eastAsia="휴먼명조"/>
          <w:spacing w:val="-1"/>
          <w:sz w:val="24"/>
        </w:rPr>
        <w:t>내에</w:t>
      </w:r>
      <w:r>
        <w:rPr>
          <w:rFonts w:ascii="HCI Poppy" w:eastAsia="휴먼명조"/>
          <w:spacing w:val="-1"/>
          <w:sz w:val="24"/>
        </w:rPr>
        <w:t xml:space="preserve"> </w:t>
      </w:r>
      <w:r>
        <w:rPr>
          <w:rFonts w:ascii="HCI Poppy" w:eastAsia="휴먼명조"/>
          <w:spacing w:val="-1"/>
          <w:sz w:val="24"/>
        </w:rPr>
        <w:t>원상</w:t>
      </w:r>
      <w:r>
        <w:rPr>
          <w:rFonts w:ascii="HCI Poppy" w:eastAsia="휴먼명조"/>
          <w:spacing w:val="-1"/>
          <w:sz w:val="24"/>
        </w:rPr>
        <w:t xml:space="preserve"> </w:t>
      </w:r>
      <w:r>
        <w:rPr>
          <w:rFonts w:ascii="HCI Poppy" w:eastAsia="휴먼명조"/>
          <w:spacing w:val="-1"/>
          <w:sz w:val="24"/>
        </w:rPr>
        <w:t>복구</w:t>
      </w:r>
      <w:r>
        <w:rPr>
          <w:rFonts w:ascii="HCI Poppy" w:eastAsia="휴먼명조"/>
          <w:spacing w:val="-1"/>
          <w:sz w:val="24"/>
        </w:rPr>
        <w:t xml:space="preserve"> </w:t>
      </w:r>
      <w:r>
        <w:rPr>
          <w:rFonts w:ascii="HCI Poppy" w:eastAsia="휴먼명조"/>
          <w:spacing w:val="-1"/>
          <w:sz w:val="24"/>
        </w:rPr>
        <w:t>조치를</w:t>
      </w:r>
      <w:r>
        <w:rPr>
          <w:rFonts w:ascii="HCI Poppy" w:eastAsia="휴먼명조"/>
          <w:spacing w:val="-1"/>
          <w:sz w:val="24"/>
        </w:rPr>
        <w:t xml:space="preserve"> </w:t>
      </w:r>
      <w:r>
        <w:rPr>
          <w:rFonts w:ascii="HCI Poppy" w:eastAsia="휴먼명조"/>
          <w:spacing w:val="-1"/>
          <w:sz w:val="24"/>
        </w:rPr>
        <w:t>취한다</w:t>
      </w:r>
      <w:r>
        <w:rPr>
          <w:rFonts w:ascii="HCI Poppy" w:eastAsia="휴먼명조"/>
          <w:spacing w:val="-1"/>
          <w:sz w:val="24"/>
        </w:rPr>
        <w:t>.</w:t>
      </w:r>
    </w:p>
    <w:p w14:paraId="02C7B8DF"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②</w:t>
      </w:r>
      <w:r>
        <w:rPr>
          <w:rFonts w:ascii="HCI Poppy" w:eastAsia="휴먼명조"/>
          <w:spacing w:val="-1"/>
          <w:sz w:val="24"/>
        </w:rPr>
        <w:t xml:space="preserve"> </w:t>
      </w:r>
      <w:r>
        <w:rPr>
          <w:rFonts w:ascii="HCI Poppy" w:eastAsia="휴먼명조"/>
          <w:spacing w:val="-1"/>
          <w:sz w:val="24"/>
        </w:rPr>
        <w:t>전항의</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조치를</w:t>
      </w:r>
      <w:r>
        <w:rPr>
          <w:rFonts w:ascii="HCI Poppy" w:eastAsia="휴먼명조"/>
          <w:spacing w:val="-1"/>
          <w:sz w:val="24"/>
        </w:rPr>
        <w:t xml:space="preserve"> </w:t>
      </w:r>
      <w:r>
        <w:rPr>
          <w:rFonts w:ascii="HCI Poppy" w:eastAsia="휴먼명조"/>
          <w:spacing w:val="-1"/>
          <w:sz w:val="24"/>
        </w:rPr>
        <w:t>위하여</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발주자에게</w:t>
      </w:r>
      <w:r>
        <w:rPr>
          <w:rFonts w:ascii="HCI Poppy" w:eastAsia="휴먼명조"/>
          <w:spacing w:val="-1"/>
          <w:sz w:val="24"/>
        </w:rPr>
        <w:t xml:space="preserve"> </w:t>
      </w:r>
      <w:r>
        <w:rPr>
          <w:rFonts w:ascii="HCI Poppy" w:eastAsia="휴먼명조"/>
          <w:spacing w:val="-1"/>
          <w:sz w:val="24"/>
        </w:rPr>
        <w:t>물리적</w:t>
      </w:r>
      <w:r>
        <w:rPr>
          <w:rFonts w:ascii="HCI Poppy" w:eastAsia="휴먼명조"/>
          <w:spacing w:val="-1"/>
          <w:sz w:val="24"/>
        </w:rPr>
        <w:t xml:space="preserve"> </w:t>
      </w:r>
      <w:r>
        <w:rPr>
          <w:rFonts w:ascii="HCI Poppy" w:eastAsia="휴먼명조"/>
          <w:spacing w:val="-1"/>
          <w:sz w:val="24"/>
        </w:rPr>
        <w:t>보안해제</w:t>
      </w:r>
      <w:r>
        <w:rPr>
          <w:rFonts w:ascii="HCI Poppy" w:eastAsia="휴먼명조"/>
          <w:spacing w:val="-1"/>
          <w:sz w:val="24"/>
        </w:rPr>
        <w:t xml:space="preserve"> </w:t>
      </w:r>
      <w:r>
        <w:rPr>
          <w:rFonts w:ascii="HCI Poppy" w:eastAsia="휴먼명조"/>
          <w:spacing w:val="-1"/>
          <w:sz w:val="24"/>
        </w:rPr>
        <w:t>등에</w:t>
      </w:r>
      <w:r>
        <w:rPr>
          <w:rFonts w:ascii="HCI Poppy" w:eastAsia="휴먼명조"/>
          <w:spacing w:val="-1"/>
          <w:sz w:val="24"/>
        </w:rPr>
        <w:t xml:space="preserve"> </w:t>
      </w:r>
      <w:r>
        <w:rPr>
          <w:rFonts w:ascii="HCI Poppy" w:eastAsia="휴먼명조"/>
          <w:spacing w:val="-1"/>
          <w:sz w:val="24"/>
        </w:rPr>
        <w:t>관한</w:t>
      </w:r>
      <w:r>
        <w:rPr>
          <w:rFonts w:ascii="HCI Poppy" w:eastAsia="휴먼명조"/>
          <w:spacing w:val="-1"/>
          <w:sz w:val="24"/>
        </w:rPr>
        <w:t xml:space="preserve"> </w:t>
      </w:r>
      <w:r>
        <w:rPr>
          <w:rFonts w:ascii="HCI Poppy" w:eastAsia="휴먼명조"/>
          <w:spacing w:val="-1"/>
          <w:sz w:val="24"/>
        </w:rPr>
        <w:t>협조를</w:t>
      </w:r>
      <w:r>
        <w:rPr>
          <w:rFonts w:ascii="HCI Poppy" w:eastAsia="휴먼명조"/>
          <w:spacing w:val="-1"/>
          <w:sz w:val="24"/>
        </w:rPr>
        <w:t xml:space="preserve"> </w:t>
      </w:r>
      <w:r>
        <w:rPr>
          <w:rFonts w:ascii="HCI Poppy" w:eastAsia="휴먼명조"/>
          <w:spacing w:val="-1"/>
          <w:sz w:val="24"/>
        </w:rPr>
        <w:t>요청하였음에도</w:t>
      </w:r>
      <w:r>
        <w:rPr>
          <w:rFonts w:ascii="HCI Poppy" w:eastAsia="휴먼명조"/>
          <w:spacing w:val="-1"/>
          <w:sz w:val="24"/>
        </w:rPr>
        <w:t xml:space="preserve"> </w:t>
      </w:r>
      <w:r>
        <w:rPr>
          <w:rFonts w:ascii="HCI Poppy" w:eastAsia="휴먼명조"/>
          <w:spacing w:val="-1"/>
          <w:sz w:val="24"/>
        </w:rPr>
        <w:t>발주자의</w:t>
      </w:r>
      <w:r>
        <w:rPr>
          <w:rFonts w:ascii="HCI Poppy" w:eastAsia="휴먼명조"/>
          <w:spacing w:val="-1"/>
          <w:sz w:val="24"/>
        </w:rPr>
        <w:t xml:space="preserve"> </w:t>
      </w:r>
      <w:r>
        <w:rPr>
          <w:rFonts w:ascii="HCI Poppy" w:eastAsia="휴먼명조"/>
          <w:spacing w:val="-1"/>
          <w:sz w:val="24"/>
        </w:rPr>
        <w:t>협조가</w:t>
      </w:r>
      <w:r>
        <w:rPr>
          <w:rFonts w:ascii="HCI Poppy" w:eastAsia="휴먼명조"/>
          <w:spacing w:val="-1"/>
          <w:sz w:val="24"/>
        </w:rPr>
        <w:t xml:space="preserve"> </w:t>
      </w:r>
      <w:r>
        <w:rPr>
          <w:rFonts w:ascii="HCI Poppy" w:eastAsia="휴먼명조"/>
          <w:spacing w:val="-1"/>
          <w:sz w:val="24"/>
        </w:rPr>
        <w:t>지연된</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지연된</w:t>
      </w:r>
      <w:r>
        <w:rPr>
          <w:rFonts w:ascii="HCI Poppy" w:eastAsia="휴먼명조"/>
          <w:spacing w:val="-1"/>
          <w:sz w:val="24"/>
        </w:rPr>
        <w:t xml:space="preserve"> </w:t>
      </w:r>
      <w:r>
        <w:rPr>
          <w:rFonts w:ascii="HCI Poppy" w:eastAsia="휴먼명조"/>
          <w:spacing w:val="-1"/>
          <w:sz w:val="24"/>
        </w:rPr>
        <w:t>시간은</w:t>
      </w:r>
      <w:r>
        <w:rPr>
          <w:rFonts w:ascii="HCI Poppy" w:eastAsia="휴먼명조"/>
          <w:spacing w:val="-1"/>
          <w:sz w:val="24"/>
        </w:rPr>
        <w:t xml:space="preserve"> </w:t>
      </w:r>
      <w:r>
        <w:rPr>
          <w:rFonts w:ascii="HCI Poppy" w:eastAsia="휴먼명조"/>
          <w:spacing w:val="-1"/>
          <w:sz w:val="24"/>
        </w:rPr>
        <w:t>전항의</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조치</w:t>
      </w:r>
      <w:r>
        <w:rPr>
          <w:rFonts w:ascii="HCI Poppy" w:eastAsia="휴먼명조"/>
          <w:spacing w:val="-1"/>
          <w:sz w:val="24"/>
        </w:rPr>
        <w:t xml:space="preserve"> </w:t>
      </w:r>
      <w:r>
        <w:rPr>
          <w:rFonts w:ascii="HCI Poppy" w:eastAsia="휴먼명조"/>
          <w:spacing w:val="-1"/>
          <w:sz w:val="24"/>
        </w:rPr>
        <w:t>기한에</w:t>
      </w:r>
      <w:r>
        <w:rPr>
          <w:rFonts w:ascii="HCI Poppy" w:eastAsia="휴먼명조"/>
          <w:spacing w:val="-1"/>
          <w:sz w:val="24"/>
        </w:rPr>
        <w:t xml:space="preserve"> </w:t>
      </w:r>
      <w:r>
        <w:rPr>
          <w:rFonts w:ascii="HCI Poppy" w:eastAsia="휴먼명조"/>
          <w:spacing w:val="-1"/>
          <w:sz w:val="24"/>
        </w:rPr>
        <w:t>포함되지</w:t>
      </w:r>
      <w:r>
        <w:rPr>
          <w:rFonts w:ascii="HCI Poppy" w:eastAsia="휴먼명조"/>
          <w:spacing w:val="-1"/>
          <w:sz w:val="24"/>
        </w:rPr>
        <w:t xml:space="preserve"> </w:t>
      </w:r>
      <w:r>
        <w:rPr>
          <w:rFonts w:ascii="HCI Poppy" w:eastAsia="휴먼명조"/>
          <w:spacing w:val="-1"/>
          <w:sz w:val="24"/>
        </w:rPr>
        <w:t>않으며</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지연된</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추가</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lastRenderedPageBreak/>
        <w:t>오류에</w:t>
      </w:r>
      <w:r>
        <w:rPr>
          <w:rFonts w:ascii="HCI Poppy" w:eastAsia="휴먼명조"/>
          <w:spacing w:val="-1"/>
          <w:sz w:val="24"/>
        </w:rPr>
        <w:t xml:space="preserve"> </w:t>
      </w:r>
      <w:r>
        <w:rPr>
          <w:rFonts w:ascii="HCI Poppy" w:eastAsia="휴먼명조"/>
          <w:spacing w:val="-1"/>
          <w:sz w:val="24"/>
        </w:rPr>
        <w:t>대해서는</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적용되지</w:t>
      </w:r>
      <w:r>
        <w:rPr>
          <w:rFonts w:ascii="HCI Poppy" w:eastAsia="휴먼명조"/>
          <w:spacing w:val="-1"/>
          <w:sz w:val="24"/>
        </w:rPr>
        <w:t xml:space="preserve"> </w:t>
      </w:r>
      <w:r>
        <w:rPr>
          <w:rFonts w:ascii="HCI Poppy" w:eastAsia="휴먼명조"/>
          <w:spacing w:val="-1"/>
          <w:sz w:val="24"/>
        </w:rPr>
        <w:t>않는다</w:t>
      </w:r>
      <w:r>
        <w:rPr>
          <w:rFonts w:ascii="HCI Poppy" w:eastAsia="휴먼명조"/>
          <w:spacing w:val="-1"/>
          <w:sz w:val="24"/>
        </w:rPr>
        <w:t>.</w:t>
      </w:r>
    </w:p>
    <w:p w14:paraId="430BE1BC"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③</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대하여</w:t>
      </w:r>
      <w:r>
        <w:rPr>
          <w:rFonts w:ascii="HCI Poppy" w:eastAsia="휴먼명조"/>
          <w:spacing w:val="-1"/>
          <w:sz w:val="24"/>
        </w:rPr>
        <w:t xml:space="preserve"> </w:t>
      </w:r>
      <w:r>
        <w:rPr>
          <w:rFonts w:ascii="HCI Poppy" w:eastAsia="휴먼명조"/>
          <w:spacing w:val="-1"/>
          <w:sz w:val="24"/>
        </w:rPr>
        <w:t>각</w:t>
      </w:r>
      <w:r>
        <w:rPr>
          <w:rFonts w:ascii="HCI Poppy" w:eastAsia="휴먼명조"/>
          <w:spacing w:val="-1"/>
          <w:sz w:val="24"/>
        </w:rPr>
        <w:t xml:space="preserve"> GPU</w:t>
      </w:r>
      <w:r>
        <w:rPr>
          <w:rFonts w:ascii="HCI Poppy" w:eastAsia="휴먼명조"/>
          <w:spacing w:val="-1"/>
          <w:sz w:val="24"/>
        </w:rPr>
        <w:t>당</w:t>
      </w:r>
      <w:r>
        <w:rPr>
          <w:rFonts w:ascii="HCI Poppy" w:eastAsia="휴먼명조"/>
          <w:spacing w:val="-1"/>
          <w:sz w:val="24"/>
        </w:rPr>
        <w:t xml:space="preserve"> </w:t>
      </w:r>
      <w:r>
        <w:rPr>
          <w:rFonts w:ascii="HCI Poppy" w:eastAsia="휴먼명조"/>
          <w:spacing w:val="-1"/>
          <w:sz w:val="24"/>
        </w:rPr>
        <w:t>조치를</w:t>
      </w:r>
      <w:r>
        <w:rPr>
          <w:rFonts w:ascii="HCI Poppy" w:eastAsia="휴먼명조"/>
          <w:spacing w:val="-1"/>
          <w:sz w:val="24"/>
        </w:rPr>
        <w:t xml:space="preserve"> </w:t>
      </w:r>
      <w:r>
        <w:rPr>
          <w:rFonts w:ascii="HCI Poppy" w:eastAsia="휴먼명조"/>
          <w:spacing w:val="-1"/>
          <w:sz w:val="24"/>
        </w:rPr>
        <w:t>취하는데</w:t>
      </w:r>
      <w:r>
        <w:rPr>
          <w:rFonts w:ascii="HCI Poppy" w:eastAsia="휴먼명조"/>
          <w:spacing w:val="-1"/>
          <w:sz w:val="24"/>
        </w:rPr>
        <w:t xml:space="preserve"> </w:t>
      </w:r>
      <w:r>
        <w:rPr>
          <w:rFonts w:ascii="HCI Poppy" w:eastAsia="휴먼명조"/>
          <w:spacing w:val="-1"/>
          <w:sz w:val="24"/>
        </w:rPr>
        <w:t>소요되는</w:t>
      </w:r>
      <w:r>
        <w:rPr>
          <w:rFonts w:ascii="HCI Poppy" w:eastAsia="휴먼명조"/>
          <w:spacing w:val="-1"/>
          <w:sz w:val="24"/>
        </w:rPr>
        <w:t xml:space="preserve"> </w:t>
      </w:r>
      <w:r>
        <w:rPr>
          <w:rFonts w:ascii="HCI Poppy" w:eastAsia="휴먼명조"/>
          <w:spacing w:val="-1"/>
          <w:sz w:val="24"/>
        </w:rPr>
        <w:t>시간은</w:t>
      </w:r>
      <w:r>
        <w:rPr>
          <w:rFonts w:ascii="HCI Poppy" w:eastAsia="휴먼명조"/>
          <w:spacing w:val="-1"/>
          <w:sz w:val="24"/>
        </w:rPr>
        <w:t xml:space="preserve"> 1</w:t>
      </w:r>
      <w:r>
        <w:rPr>
          <w:rFonts w:ascii="HCI Poppy" w:eastAsia="휴먼명조"/>
          <w:spacing w:val="-1"/>
          <w:sz w:val="24"/>
        </w:rPr>
        <w:t>시간을</w:t>
      </w:r>
      <w:r>
        <w:rPr>
          <w:rFonts w:ascii="HCI Poppy" w:eastAsia="휴먼명조"/>
          <w:spacing w:val="-1"/>
          <w:sz w:val="24"/>
        </w:rPr>
        <w:t xml:space="preserve"> </w:t>
      </w:r>
      <w:r>
        <w:rPr>
          <w:rFonts w:ascii="HCI Poppy" w:eastAsia="휴먼명조"/>
          <w:spacing w:val="-1"/>
          <w:sz w:val="24"/>
        </w:rPr>
        <w:t>넘지</w:t>
      </w:r>
      <w:r>
        <w:rPr>
          <w:rFonts w:ascii="HCI Poppy" w:eastAsia="휴먼명조"/>
          <w:spacing w:val="-1"/>
          <w:sz w:val="24"/>
        </w:rPr>
        <w:t xml:space="preserve"> </w:t>
      </w:r>
      <w:r>
        <w:rPr>
          <w:rFonts w:ascii="HCI Poppy" w:eastAsia="휴먼명조"/>
          <w:spacing w:val="-1"/>
          <w:sz w:val="24"/>
        </w:rPr>
        <w:t>않도록</w:t>
      </w:r>
      <w:r>
        <w:rPr>
          <w:rFonts w:ascii="HCI Poppy" w:eastAsia="휴먼명조"/>
          <w:spacing w:val="-1"/>
          <w:sz w:val="24"/>
        </w:rPr>
        <w:t xml:space="preserve"> </w:t>
      </w:r>
      <w:r>
        <w:rPr>
          <w:rFonts w:ascii="HCI Poppy" w:eastAsia="휴먼명조"/>
          <w:spacing w:val="-1"/>
          <w:sz w:val="24"/>
        </w:rPr>
        <w:t>하며</w:t>
      </w:r>
      <w:r>
        <w:rPr>
          <w:rFonts w:ascii="HCI Poppy" w:eastAsia="휴먼명조"/>
          <w:spacing w:val="-1"/>
          <w:sz w:val="24"/>
        </w:rPr>
        <w:t xml:space="preserve">, </w:t>
      </w:r>
      <w:r>
        <w:rPr>
          <w:rFonts w:ascii="HCI Poppy" w:eastAsia="휴먼명조"/>
          <w:spacing w:val="-1"/>
          <w:sz w:val="24"/>
        </w:rPr>
        <w:t>운영되는</w:t>
      </w:r>
      <w:r>
        <w:rPr>
          <w:rFonts w:ascii="HCI Poppy" w:eastAsia="휴먼명조"/>
          <w:spacing w:val="-1"/>
          <w:sz w:val="24"/>
        </w:rPr>
        <w:t xml:space="preserve"> GPU node</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CLOVA Studio</w:t>
      </w:r>
      <w:r>
        <w:rPr>
          <w:rFonts w:ascii="HCI Poppy" w:eastAsia="휴먼명조"/>
          <w:spacing w:val="-1"/>
          <w:sz w:val="24"/>
        </w:rPr>
        <w:t>’</w:t>
      </w:r>
      <w:r>
        <w:rPr>
          <w:rFonts w:ascii="HCI Poppy" w:eastAsia="휴먼명조"/>
          <w:spacing w:val="-1"/>
          <w:sz w:val="24"/>
        </w:rPr>
        <w:t xml:space="preserve"> </w:t>
      </w:r>
      <w:r>
        <w:rPr>
          <w:rFonts w:ascii="HCI Poppy" w:eastAsia="휴먼명조"/>
          <w:spacing w:val="-1"/>
          <w:sz w:val="24"/>
        </w:rPr>
        <w:t>라이선스</w:t>
      </w:r>
      <w:r>
        <w:rPr>
          <w:rFonts w:ascii="HCI Poppy" w:eastAsia="휴먼명조"/>
          <w:spacing w:val="-1"/>
          <w:sz w:val="24"/>
        </w:rPr>
        <w:t xml:space="preserve"> </w:t>
      </w:r>
      <w:r>
        <w:rPr>
          <w:rFonts w:ascii="HCI Poppy" w:eastAsia="휴먼명조"/>
          <w:spacing w:val="-1"/>
          <w:sz w:val="24"/>
        </w:rPr>
        <w:t>수량으로</w:t>
      </w:r>
      <w:r>
        <w:rPr>
          <w:rFonts w:ascii="HCI Poppy" w:eastAsia="휴먼명조"/>
          <w:spacing w:val="-1"/>
          <w:sz w:val="24"/>
        </w:rPr>
        <w:t xml:space="preserve"> </w:t>
      </w:r>
      <w:r>
        <w:rPr>
          <w:rFonts w:ascii="HCI Poppy" w:eastAsia="휴먼명조"/>
          <w:spacing w:val="-1"/>
          <w:sz w:val="24"/>
        </w:rPr>
        <w:t>운영되는</w:t>
      </w:r>
      <w:r>
        <w:rPr>
          <w:rFonts w:ascii="HCI Poppy" w:eastAsia="휴먼명조"/>
          <w:spacing w:val="-1"/>
          <w:sz w:val="24"/>
        </w:rPr>
        <w:t xml:space="preserve"> </w:t>
      </w:r>
      <w:r>
        <w:rPr>
          <w:rFonts w:ascii="HCI Poppy" w:eastAsia="휴먼명조"/>
          <w:spacing w:val="-1"/>
          <w:sz w:val="24"/>
        </w:rPr>
        <w:t>시점부터는</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가용성은</w:t>
      </w:r>
      <w:r>
        <w:rPr>
          <w:rFonts w:ascii="HCI Poppy" w:eastAsia="휴먼명조"/>
          <w:spacing w:val="-1"/>
          <w:sz w:val="24"/>
        </w:rPr>
        <w:t xml:space="preserve"> </w:t>
      </w:r>
      <w:r>
        <w:rPr>
          <w:rFonts w:ascii="HCI Poppy" w:eastAsia="휴먼명조"/>
          <w:spacing w:val="-1"/>
          <w:sz w:val="24"/>
        </w:rPr>
        <w:t>정상인</w:t>
      </w:r>
      <w:r>
        <w:rPr>
          <w:rFonts w:ascii="HCI Poppy" w:eastAsia="휴먼명조"/>
          <w:spacing w:val="-1"/>
          <w:sz w:val="24"/>
        </w:rPr>
        <w:t xml:space="preserve"> </w:t>
      </w:r>
      <w:r>
        <w:rPr>
          <w:rFonts w:ascii="HCI Poppy" w:eastAsia="휴먼명조"/>
          <w:spacing w:val="-1"/>
          <w:sz w:val="24"/>
        </w:rPr>
        <w:t>것으로</w:t>
      </w:r>
      <w:r>
        <w:rPr>
          <w:rFonts w:ascii="HCI Poppy" w:eastAsia="휴먼명조"/>
          <w:spacing w:val="-1"/>
          <w:sz w:val="24"/>
        </w:rPr>
        <w:t xml:space="preserve"> </w:t>
      </w:r>
      <w:r>
        <w:rPr>
          <w:rFonts w:ascii="HCI Poppy" w:eastAsia="휴먼명조"/>
          <w:spacing w:val="-1"/>
          <w:sz w:val="24"/>
        </w:rPr>
        <w:t>본다</w:t>
      </w:r>
      <w:r>
        <w:rPr>
          <w:rFonts w:ascii="HCI Poppy" w:eastAsia="휴먼명조"/>
          <w:spacing w:val="-1"/>
          <w:sz w:val="24"/>
        </w:rPr>
        <w:t>.</w:t>
      </w:r>
    </w:p>
    <w:p w14:paraId="39DFAEE9" w14:textId="07AC17F0"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④</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조치를</w:t>
      </w:r>
      <w:r>
        <w:rPr>
          <w:rFonts w:ascii="HCI Poppy" w:eastAsia="휴먼명조"/>
          <w:spacing w:val="-1"/>
          <w:sz w:val="24"/>
        </w:rPr>
        <w:t xml:space="preserve"> </w:t>
      </w:r>
      <w:r>
        <w:rPr>
          <w:rFonts w:ascii="HCI Poppy" w:eastAsia="휴먼명조"/>
          <w:spacing w:val="-1"/>
          <w:sz w:val="24"/>
        </w:rPr>
        <w:t>하기</w:t>
      </w:r>
      <w:r>
        <w:rPr>
          <w:rFonts w:ascii="HCI Poppy" w:eastAsia="휴먼명조"/>
          <w:spacing w:val="-1"/>
          <w:sz w:val="24"/>
        </w:rPr>
        <w:t xml:space="preserve"> </w:t>
      </w:r>
      <w:r>
        <w:rPr>
          <w:rFonts w:ascii="HCI Poppy" w:eastAsia="휴먼명조"/>
          <w:spacing w:val="-1"/>
          <w:sz w:val="24"/>
        </w:rPr>
        <w:t>위해</w:t>
      </w:r>
      <w:r>
        <w:rPr>
          <w:rFonts w:ascii="HCI Poppy" w:eastAsia="휴먼명조"/>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발주자에게</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대응</w:t>
      </w:r>
      <w:r>
        <w:rPr>
          <w:rFonts w:ascii="HCI Poppy" w:eastAsia="휴먼명조"/>
          <w:spacing w:val="-1"/>
          <w:sz w:val="24"/>
        </w:rPr>
        <w:t xml:space="preserve"> </w:t>
      </w:r>
      <w:r>
        <w:rPr>
          <w:rFonts w:ascii="HCI Poppy" w:eastAsia="휴먼명조"/>
          <w:spacing w:val="-1"/>
          <w:sz w:val="24"/>
        </w:rPr>
        <w:t>절차에</w:t>
      </w:r>
      <w:r>
        <w:rPr>
          <w:rFonts w:ascii="HCI Poppy" w:eastAsia="휴먼명조"/>
          <w:spacing w:val="-1"/>
          <w:sz w:val="24"/>
        </w:rPr>
        <w:t xml:space="preserve"> </w:t>
      </w:r>
      <w:r>
        <w:rPr>
          <w:rFonts w:ascii="HCI Poppy" w:eastAsia="휴먼명조"/>
          <w:spacing w:val="-1"/>
          <w:sz w:val="24"/>
        </w:rPr>
        <w:t>따른</w:t>
      </w:r>
      <w:r>
        <w:rPr>
          <w:rFonts w:ascii="HCI Poppy" w:eastAsia="휴먼명조"/>
          <w:spacing w:val="-1"/>
          <w:sz w:val="24"/>
        </w:rPr>
        <w:t xml:space="preserve"> </w:t>
      </w:r>
      <w:r>
        <w:rPr>
          <w:rFonts w:ascii="HCI Poppy" w:eastAsia="휴먼명조"/>
          <w:spacing w:val="-1"/>
          <w:sz w:val="24"/>
        </w:rPr>
        <w:t>승인을</w:t>
      </w:r>
      <w:r>
        <w:rPr>
          <w:rFonts w:ascii="HCI Poppy" w:eastAsia="휴먼명조"/>
          <w:spacing w:val="-1"/>
          <w:sz w:val="24"/>
        </w:rPr>
        <w:t xml:space="preserve"> </w:t>
      </w:r>
      <w:r>
        <w:rPr>
          <w:rFonts w:ascii="HCI Poppy" w:eastAsia="휴먼명조"/>
          <w:spacing w:val="-1"/>
          <w:sz w:val="24"/>
        </w:rPr>
        <w:t>받으며</w:t>
      </w:r>
      <w:r>
        <w:rPr>
          <w:rFonts w:ascii="HCI Poppy" w:eastAsia="휴먼명조"/>
          <w:spacing w:val="-1"/>
          <w:sz w:val="24"/>
        </w:rPr>
        <w:t xml:space="preserve"> </w:t>
      </w:r>
      <w:r>
        <w:rPr>
          <w:rFonts w:ascii="HCI Poppy" w:eastAsia="휴먼명조"/>
          <w:spacing w:val="-1"/>
          <w:sz w:val="24"/>
        </w:rPr>
        <w:t>이</w:t>
      </w:r>
      <w:r>
        <w:rPr>
          <w:rFonts w:ascii="HCI Poppy" w:eastAsia="휴먼명조"/>
          <w:spacing w:val="-1"/>
          <w:sz w:val="24"/>
        </w:rPr>
        <w:t xml:space="preserve"> </w:t>
      </w:r>
      <w:r>
        <w:rPr>
          <w:rFonts w:ascii="HCI Poppy" w:eastAsia="휴먼명조"/>
          <w:spacing w:val="-1"/>
          <w:sz w:val="24"/>
        </w:rPr>
        <w:t>승인으로</w:t>
      </w:r>
      <w:r>
        <w:rPr>
          <w:rFonts w:ascii="HCI Poppy" w:eastAsia="휴먼명조"/>
          <w:spacing w:val="-1"/>
          <w:sz w:val="24"/>
        </w:rPr>
        <w:t xml:space="preserve"> </w:t>
      </w:r>
      <w:r>
        <w:rPr>
          <w:rFonts w:ascii="HCI Poppy" w:eastAsia="휴먼명조"/>
          <w:spacing w:val="-1"/>
          <w:sz w:val="24"/>
        </w:rPr>
        <w:t>인해</w:t>
      </w:r>
      <w:r>
        <w:rPr>
          <w:rFonts w:ascii="HCI Poppy" w:eastAsia="휴먼명조"/>
          <w:spacing w:val="-1"/>
          <w:sz w:val="24"/>
        </w:rPr>
        <w:t xml:space="preserve"> </w:t>
      </w:r>
      <w:r>
        <w:rPr>
          <w:rFonts w:ascii="HCI Poppy" w:eastAsia="휴먼명조"/>
          <w:spacing w:val="-1"/>
          <w:sz w:val="24"/>
        </w:rPr>
        <w:t>지연된</w:t>
      </w:r>
      <w:r>
        <w:rPr>
          <w:rFonts w:ascii="HCI Poppy" w:eastAsia="휴먼명조"/>
          <w:spacing w:val="-1"/>
          <w:sz w:val="24"/>
        </w:rPr>
        <w:t xml:space="preserve"> </w:t>
      </w:r>
      <w:r>
        <w:rPr>
          <w:rFonts w:ascii="HCI Poppy" w:eastAsia="휴먼명조"/>
          <w:spacing w:val="-1"/>
          <w:sz w:val="24"/>
        </w:rPr>
        <w:t>경우</w:t>
      </w:r>
      <w:ins w:id="460" w:author="이수용" w:date="2025-01-07T18:13:00Z">
        <w:r w:rsidR="00724EC3">
          <w:rPr>
            <w:rFonts w:ascii="HCI Poppy" w:eastAsia="휴먼명조" w:hint="eastAsia"/>
            <w:spacing w:val="-1"/>
            <w:sz w:val="24"/>
          </w:rPr>
          <w:t xml:space="preserve"> </w:t>
        </w:r>
      </w:ins>
      <w:del w:id="461" w:author="이수용" w:date="2025-01-07T18:12:00Z">
        <w:r w:rsidDel="00724EC3">
          <w:rPr>
            <w:rFonts w:ascii="HCI Poppy" w:eastAsia="휴먼명조"/>
            <w:spacing w:val="-1"/>
            <w:sz w:val="24"/>
          </w:rPr>
          <w:delText xml:space="preserve">, </w:delText>
        </w:r>
      </w:del>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지연된</w:t>
      </w:r>
      <w:r>
        <w:rPr>
          <w:rFonts w:ascii="HCI Poppy" w:eastAsia="휴먼명조"/>
          <w:spacing w:val="-1"/>
          <w:sz w:val="24"/>
        </w:rPr>
        <w:t xml:space="preserve"> </w:t>
      </w:r>
      <w:r>
        <w:rPr>
          <w:rFonts w:ascii="HCI Poppy" w:eastAsia="휴먼명조"/>
          <w:spacing w:val="-1"/>
          <w:sz w:val="24"/>
        </w:rPr>
        <w:t>시간은</w:t>
      </w:r>
      <w:r>
        <w:rPr>
          <w:rFonts w:ascii="HCI Poppy" w:eastAsia="휴먼명조"/>
          <w:spacing w:val="-1"/>
          <w:sz w:val="24"/>
        </w:rPr>
        <w:t xml:space="preserve"> </w:t>
      </w:r>
      <w:r>
        <w:rPr>
          <w:rFonts w:ascii="HCI Poppy" w:eastAsia="휴먼명조"/>
          <w:spacing w:val="-1"/>
          <w:sz w:val="24"/>
        </w:rPr>
        <w:t>전항의</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조치</w:t>
      </w:r>
      <w:r>
        <w:rPr>
          <w:rFonts w:ascii="HCI Poppy" w:eastAsia="휴먼명조"/>
          <w:spacing w:val="-1"/>
          <w:sz w:val="24"/>
        </w:rPr>
        <w:t xml:space="preserve"> </w:t>
      </w:r>
      <w:r>
        <w:rPr>
          <w:rFonts w:ascii="HCI Poppy" w:eastAsia="휴먼명조"/>
          <w:spacing w:val="-1"/>
          <w:sz w:val="24"/>
        </w:rPr>
        <w:t>기한에</w:t>
      </w:r>
      <w:r>
        <w:rPr>
          <w:rFonts w:ascii="HCI Poppy" w:eastAsia="휴먼명조"/>
          <w:spacing w:val="-1"/>
          <w:sz w:val="24"/>
        </w:rPr>
        <w:t xml:space="preserve"> </w:t>
      </w:r>
      <w:r>
        <w:rPr>
          <w:rFonts w:ascii="HCI Poppy" w:eastAsia="휴먼명조"/>
          <w:spacing w:val="-1"/>
          <w:sz w:val="24"/>
        </w:rPr>
        <w:t>포함되지</w:t>
      </w:r>
      <w:r>
        <w:rPr>
          <w:rFonts w:ascii="HCI Poppy" w:eastAsia="휴먼명조"/>
          <w:spacing w:val="-1"/>
          <w:sz w:val="24"/>
        </w:rPr>
        <w:t xml:space="preserve"> </w:t>
      </w:r>
      <w:r>
        <w:rPr>
          <w:rFonts w:ascii="HCI Poppy" w:eastAsia="휴먼명조"/>
          <w:spacing w:val="-1"/>
          <w:sz w:val="24"/>
        </w:rPr>
        <w:t>않으며</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지연된</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추가</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오류에</w:t>
      </w:r>
      <w:r>
        <w:rPr>
          <w:rFonts w:ascii="HCI Poppy" w:eastAsia="휴먼명조"/>
          <w:spacing w:val="-1"/>
          <w:sz w:val="24"/>
        </w:rPr>
        <w:t xml:space="preserve"> </w:t>
      </w:r>
      <w:r>
        <w:rPr>
          <w:rFonts w:ascii="HCI Poppy" w:eastAsia="휴먼명조"/>
          <w:spacing w:val="-1"/>
          <w:sz w:val="24"/>
        </w:rPr>
        <w:t>대해서는</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적용되지</w:t>
      </w:r>
      <w:r>
        <w:rPr>
          <w:rFonts w:ascii="HCI Poppy" w:eastAsia="휴먼명조"/>
          <w:spacing w:val="-1"/>
          <w:sz w:val="24"/>
        </w:rPr>
        <w:t xml:space="preserve"> </w:t>
      </w:r>
      <w:r>
        <w:rPr>
          <w:rFonts w:ascii="HCI Poppy" w:eastAsia="휴먼명조"/>
          <w:spacing w:val="-1"/>
          <w:sz w:val="24"/>
        </w:rPr>
        <w:t>않는다</w:t>
      </w:r>
      <w:r>
        <w:rPr>
          <w:rFonts w:ascii="HCI Poppy" w:eastAsia="휴먼명조"/>
          <w:spacing w:val="-1"/>
          <w:sz w:val="24"/>
        </w:rPr>
        <w:t>.</w:t>
      </w:r>
    </w:p>
    <w:p w14:paraId="5545E14F"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⑤</w:t>
      </w:r>
      <w:r>
        <w:rPr>
          <w:rFonts w:ascii="HCI Poppy" w:eastAsia="휴먼명조"/>
          <w:spacing w:val="-1"/>
          <w:sz w:val="24"/>
        </w:rPr>
        <w:t xml:space="preserve"> </w:t>
      </w:r>
      <w:r>
        <w:rPr>
          <w:rFonts w:ascii="HCI Poppy" w:eastAsia="휴먼명조"/>
          <w:spacing w:val="-1"/>
          <w:sz w:val="24"/>
        </w:rPr>
        <w:t>발주자가</w:t>
      </w:r>
      <w:r>
        <w:rPr>
          <w:rFonts w:ascii="HCI Poppy" w:eastAsia="휴먼명조"/>
          <w:spacing w:val="-1"/>
          <w:sz w:val="24"/>
        </w:rPr>
        <w:t xml:space="preserve"> </w:t>
      </w:r>
      <w:r>
        <w:rPr>
          <w:rFonts w:ascii="HCI Poppy" w:eastAsia="휴먼명조"/>
          <w:spacing w:val="-1"/>
          <w:sz w:val="24"/>
        </w:rPr>
        <w:t>전용선을</w:t>
      </w:r>
      <w:r>
        <w:rPr>
          <w:rFonts w:ascii="HCI Poppy" w:eastAsia="휴먼명조"/>
          <w:spacing w:val="-1"/>
          <w:sz w:val="24"/>
        </w:rPr>
        <w:t xml:space="preserve"> </w:t>
      </w:r>
      <w:r>
        <w:rPr>
          <w:rFonts w:ascii="HCI Poppy" w:eastAsia="휴먼명조"/>
          <w:spacing w:val="-1"/>
          <w:sz w:val="24"/>
        </w:rPr>
        <w:t>차단한</w:t>
      </w:r>
      <w:r>
        <w:rPr>
          <w:rFonts w:ascii="HCI Poppy" w:eastAsia="휴먼명조"/>
          <w:spacing w:val="-1"/>
          <w:sz w:val="24"/>
        </w:rPr>
        <w:t xml:space="preserve"> </w:t>
      </w:r>
      <w:r>
        <w:rPr>
          <w:rFonts w:ascii="HCI Poppy" w:eastAsia="휴먼명조"/>
          <w:spacing w:val="-1"/>
          <w:sz w:val="24"/>
        </w:rPr>
        <w:t>기간</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전용선</w:t>
      </w:r>
      <w:r>
        <w:rPr>
          <w:rFonts w:ascii="HCI Poppy" w:eastAsia="휴먼명조"/>
          <w:spacing w:val="-1"/>
          <w:sz w:val="24"/>
        </w:rPr>
        <w:t xml:space="preserve"> </w:t>
      </w:r>
      <w:r>
        <w:rPr>
          <w:rFonts w:ascii="HCI Poppy" w:eastAsia="휴먼명조"/>
          <w:spacing w:val="-1"/>
          <w:sz w:val="24"/>
        </w:rPr>
        <w:t>차단이</w:t>
      </w:r>
      <w:r>
        <w:rPr>
          <w:rFonts w:ascii="HCI Poppy" w:eastAsia="휴먼명조"/>
          <w:spacing w:val="-1"/>
          <w:sz w:val="24"/>
        </w:rPr>
        <w:t xml:space="preserve"> </w:t>
      </w:r>
      <w:r>
        <w:rPr>
          <w:rFonts w:ascii="HCI Poppy" w:eastAsia="휴먼명조"/>
          <w:spacing w:val="-1"/>
          <w:sz w:val="24"/>
        </w:rPr>
        <w:t>해제된</w:t>
      </w:r>
      <w:r>
        <w:rPr>
          <w:rFonts w:ascii="HCI Poppy" w:eastAsia="휴먼명조"/>
          <w:spacing w:val="-1"/>
          <w:sz w:val="24"/>
        </w:rPr>
        <w:t xml:space="preserve"> </w:t>
      </w:r>
      <w:r>
        <w:rPr>
          <w:rFonts w:ascii="HCI Poppy" w:eastAsia="휴먼명조"/>
          <w:spacing w:val="-1"/>
          <w:sz w:val="24"/>
        </w:rPr>
        <w:t>이후부터</w:t>
      </w:r>
      <w:r>
        <w:rPr>
          <w:rFonts w:ascii="HCI Poppy" w:eastAsia="휴먼명조"/>
          <w:spacing w:val="-1"/>
          <w:sz w:val="24"/>
        </w:rPr>
        <w:t xml:space="preserve">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원상</w:t>
      </w:r>
      <w:r>
        <w:rPr>
          <w:rFonts w:ascii="HCI Poppy" w:eastAsia="휴먼명조"/>
          <w:spacing w:val="-1"/>
          <w:sz w:val="24"/>
        </w:rPr>
        <w:t xml:space="preserve"> </w:t>
      </w:r>
      <w:r>
        <w:rPr>
          <w:rFonts w:ascii="HCI Poppy" w:eastAsia="휴먼명조"/>
          <w:spacing w:val="-1"/>
          <w:sz w:val="24"/>
        </w:rPr>
        <w:t>복구</w:t>
      </w:r>
      <w:r>
        <w:rPr>
          <w:rFonts w:ascii="HCI Poppy" w:eastAsia="휴먼명조"/>
          <w:spacing w:val="-1"/>
          <w:sz w:val="24"/>
        </w:rPr>
        <w:t xml:space="preserve"> </w:t>
      </w:r>
      <w:r>
        <w:rPr>
          <w:rFonts w:ascii="HCI Poppy" w:eastAsia="휴먼명조"/>
          <w:spacing w:val="-1"/>
          <w:sz w:val="24"/>
        </w:rPr>
        <w:t>조치에</w:t>
      </w:r>
      <w:r>
        <w:rPr>
          <w:rFonts w:ascii="HCI Poppy" w:eastAsia="휴먼명조"/>
          <w:spacing w:val="-1"/>
          <w:sz w:val="24"/>
        </w:rPr>
        <w:t xml:space="preserve"> </w:t>
      </w:r>
      <w:r>
        <w:rPr>
          <w:rFonts w:ascii="HCI Poppy" w:eastAsia="휴먼명조"/>
          <w:spacing w:val="-1"/>
          <w:sz w:val="24"/>
        </w:rPr>
        <w:t>최선을</w:t>
      </w:r>
      <w:r>
        <w:rPr>
          <w:rFonts w:ascii="HCI Poppy" w:eastAsia="휴먼명조"/>
          <w:spacing w:val="-1"/>
          <w:sz w:val="24"/>
        </w:rPr>
        <w:t xml:space="preserve"> </w:t>
      </w:r>
      <w:r>
        <w:rPr>
          <w:rFonts w:ascii="HCI Poppy" w:eastAsia="휴먼명조"/>
          <w:spacing w:val="-1"/>
          <w:sz w:val="24"/>
        </w:rPr>
        <w:t>다한다</w:t>
      </w:r>
      <w:r>
        <w:rPr>
          <w:rFonts w:ascii="HCI Poppy" w:eastAsia="휴먼명조"/>
          <w:spacing w:val="-1"/>
          <w:sz w:val="24"/>
        </w:rPr>
        <w:t xml:space="preserve">. </w:t>
      </w:r>
      <w:r>
        <w:rPr>
          <w:rFonts w:ascii="HCI Poppy" w:eastAsia="휴먼명조"/>
          <w:spacing w:val="-1"/>
          <w:sz w:val="24"/>
        </w:rPr>
        <w:t>전용선</w:t>
      </w:r>
      <w:r>
        <w:rPr>
          <w:rFonts w:ascii="HCI Poppy" w:eastAsia="휴먼명조"/>
          <w:spacing w:val="-1"/>
          <w:sz w:val="24"/>
        </w:rPr>
        <w:t xml:space="preserve"> </w:t>
      </w:r>
      <w:r>
        <w:rPr>
          <w:rFonts w:ascii="HCI Poppy" w:eastAsia="휴먼명조"/>
          <w:spacing w:val="-1"/>
          <w:sz w:val="24"/>
        </w:rPr>
        <w:t>차단</w:t>
      </w:r>
      <w:r>
        <w:rPr>
          <w:rFonts w:ascii="HCI Poppy" w:eastAsia="휴먼명조"/>
          <w:spacing w:val="-1"/>
          <w:sz w:val="24"/>
        </w:rPr>
        <w:t xml:space="preserve"> </w:t>
      </w:r>
      <w:r>
        <w:rPr>
          <w:rFonts w:ascii="HCI Poppy" w:eastAsia="휴먼명조"/>
          <w:spacing w:val="-1"/>
          <w:sz w:val="24"/>
        </w:rPr>
        <w:t>기간</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전용선</w:t>
      </w:r>
      <w:r>
        <w:rPr>
          <w:rFonts w:ascii="HCI Poppy" w:eastAsia="휴먼명조"/>
          <w:spacing w:val="-1"/>
          <w:sz w:val="24"/>
        </w:rPr>
        <w:t xml:space="preserve"> </w:t>
      </w:r>
      <w:r>
        <w:rPr>
          <w:rFonts w:ascii="HCI Poppy" w:eastAsia="휴먼명조"/>
          <w:spacing w:val="-1"/>
          <w:sz w:val="24"/>
        </w:rPr>
        <w:t>연결</w:t>
      </w:r>
      <w:r>
        <w:rPr>
          <w:rFonts w:ascii="HCI Poppy" w:eastAsia="휴먼명조"/>
          <w:spacing w:val="-1"/>
          <w:sz w:val="24"/>
        </w:rPr>
        <w:t xml:space="preserve"> </w:t>
      </w:r>
      <w:r>
        <w:rPr>
          <w:rFonts w:ascii="HCI Poppy" w:eastAsia="휴먼명조"/>
          <w:spacing w:val="-1"/>
          <w:sz w:val="24"/>
        </w:rPr>
        <w:t>후</w:t>
      </w:r>
      <w:r>
        <w:rPr>
          <w:rFonts w:ascii="HCI Poppy" w:eastAsia="휴먼명조"/>
          <w:spacing w:val="-1"/>
          <w:sz w:val="24"/>
        </w:rPr>
        <w:t xml:space="preserve"> </w:t>
      </w:r>
      <w:r>
        <w:rPr>
          <w:rFonts w:ascii="HCI Poppy" w:eastAsia="휴먼명조"/>
          <w:spacing w:val="-1"/>
          <w:sz w:val="24"/>
        </w:rPr>
        <w:t>복구</w:t>
      </w:r>
      <w:r>
        <w:rPr>
          <w:rFonts w:ascii="HCI Poppy" w:eastAsia="휴먼명조"/>
          <w:spacing w:val="-1"/>
          <w:sz w:val="24"/>
        </w:rPr>
        <w:t xml:space="preserve"> </w:t>
      </w:r>
      <w:r>
        <w:rPr>
          <w:rFonts w:ascii="HCI Poppy" w:eastAsia="휴먼명조"/>
          <w:spacing w:val="-1"/>
          <w:sz w:val="24"/>
        </w:rPr>
        <w:t>기간은</w:t>
      </w:r>
      <w:r>
        <w:rPr>
          <w:rFonts w:ascii="HCI Poppy" w:eastAsia="휴먼명조"/>
          <w:spacing w:val="-1"/>
          <w:sz w:val="24"/>
        </w:rPr>
        <w:t xml:space="preserve"> </w:t>
      </w:r>
      <w:r>
        <w:rPr>
          <w:rFonts w:ascii="HCI Poppy" w:eastAsia="휴먼명조"/>
          <w:spacing w:val="-1"/>
          <w:sz w:val="24"/>
        </w:rPr>
        <w:t>전항의</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조치</w:t>
      </w:r>
      <w:r>
        <w:rPr>
          <w:rFonts w:ascii="HCI Poppy" w:eastAsia="휴먼명조"/>
          <w:spacing w:val="-1"/>
          <w:sz w:val="24"/>
        </w:rPr>
        <w:t xml:space="preserve"> </w:t>
      </w:r>
      <w:r>
        <w:rPr>
          <w:rFonts w:ascii="HCI Poppy" w:eastAsia="휴먼명조"/>
          <w:spacing w:val="-1"/>
          <w:sz w:val="24"/>
        </w:rPr>
        <w:t>기한에</w:t>
      </w:r>
      <w:r>
        <w:rPr>
          <w:rFonts w:ascii="HCI Poppy" w:eastAsia="휴먼명조"/>
          <w:spacing w:val="-1"/>
          <w:sz w:val="24"/>
        </w:rPr>
        <w:t xml:space="preserve"> </w:t>
      </w:r>
      <w:r>
        <w:rPr>
          <w:rFonts w:ascii="HCI Poppy" w:eastAsia="휴먼명조"/>
          <w:spacing w:val="-1"/>
          <w:sz w:val="24"/>
        </w:rPr>
        <w:t>포함되지</w:t>
      </w:r>
      <w:r>
        <w:rPr>
          <w:rFonts w:ascii="HCI Poppy" w:eastAsia="휴먼명조"/>
          <w:spacing w:val="-1"/>
          <w:sz w:val="24"/>
        </w:rPr>
        <w:t xml:space="preserve"> </w:t>
      </w:r>
      <w:r>
        <w:rPr>
          <w:rFonts w:ascii="HCI Poppy" w:eastAsia="휴먼명조"/>
          <w:spacing w:val="-1"/>
          <w:sz w:val="24"/>
        </w:rPr>
        <w:t>않으며</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오류에</w:t>
      </w:r>
      <w:r>
        <w:rPr>
          <w:rFonts w:ascii="HCI Poppy" w:eastAsia="휴먼명조"/>
          <w:spacing w:val="-1"/>
          <w:sz w:val="24"/>
        </w:rPr>
        <w:t xml:space="preserve"> </w:t>
      </w:r>
      <w:r>
        <w:rPr>
          <w:rFonts w:ascii="HCI Poppy" w:eastAsia="휴먼명조"/>
          <w:spacing w:val="-1"/>
          <w:sz w:val="24"/>
        </w:rPr>
        <w:t>대해서는</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적용되지</w:t>
      </w:r>
      <w:r>
        <w:rPr>
          <w:rFonts w:ascii="HCI Poppy" w:eastAsia="휴먼명조"/>
          <w:spacing w:val="-1"/>
          <w:sz w:val="24"/>
        </w:rPr>
        <w:t xml:space="preserve"> </w:t>
      </w:r>
      <w:r>
        <w:rPr>
          <w:rFonts w:ascii="HCI Poppy" w:eastAsia="휴먼명조"/>
          <w:spacing w:val="-1"/>
          <w:sz w:val="24"/>
        </w:rPr>
        <w:t>않는다</w:t>
      </w:r>
      <w:r>
        <w:rPr>
          <w:rFonts w:ascii="HCI Poppy" w:eastAsia="휴먼명조"/>
          <w:spacing w:val="-1"/>
          <w:sz w:val="24"/>
        </w:rPr>
        <w:t>.</w:t>
      </w:r>
    </w:p>
    <w:p w14:paraId="74E1642B" w14:textId="77777777" w:rsidR="004C1F03" w:rsidRDefault="004C1F03">
      <w:pPr>
        <w:spacing w:after="120"/>
        <w:rPr>
          <w:rFonts w:ascii="나눔고딕" w:eastAsia="나눔고딕"/>
        </w:rPr>
      </w:pPr>
    </w:p>
    <w:p w14:paraId="05CCC8F9"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6</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크레딧</w:t>
      </w:r>
      <w:r>
        <w:rPr>
          <w:rFonts w:ascii="HCI Poppy" w:eastAsia="휴먼명조"/>
          <w:b/>
          <w:spacing w:val="-1"/>
          <w:sz w:val="24"/>
        </w:rPr>
        <w:t xml:space="preserve"> </w:t>
      </w:r>
      <w:r>
        <w:rPr>
          <w:rFonts w:ascii="HCI Poppy" w:eastAsia="휴먼명조"/>
          <w:b/>
          <w:spacing w:val="-1"/>
          <w:sz w:val="24"/>
        </w:rPr>
        <w:t>청구</w:t>
      </w:r>
      <w:r>
        <w:rPr>
          <w:rFonts w:ascii="HCI Poppy" w:eastAsia="휴먼명조"/>
          <w:b/>
          <w:spacing w:val="-1"/>
          <w:sz w:val="24"/>
        </w:rPr>
        <w:t xml:space="preserve"> </w:t>
      </w:r>
      <w:r>
        <w:rPr>
          <w:rFonts w:ascii="HCI Poppy" w:eastAsia="휴먼명조"/>
          <w:b/>
          <w:spacing w:val="-1"/>
          <w:sz w:val="24"/>
        </w:rPr>
        <w:t>및</w:t>
      </w:r>
      <w:r>
        <w:rPr>
          <w:rFonts w:ascii="HCI Poppy" w:eastAsia="휴먼명조"/>
          <w:b/>
          <w:spacing w:val="-1"/>
          <w:sz w:val="24"/>
        </w:rPr>
        <w:t xml:space="preserve"> </w:t>
      </w:r>
      <w:r>
        <w:rPr>
          <w:rFonts w:ascii="HCI Poppy" w:eastAsia="휴먼명조"/>
          <w:b/>
          <w:spacing w:val="-1"/>
          <w:sz w:val="24"/>
        </w:rPr>
        <w:t>지급</w:t>
      </w:r>
      <w:r>
        <w:rPr>
          <w:rFonts w:ascii="HCI Poppy" w:eastAsia="휴먼명조"/>
          <w:b/>
          <w:spacing w:val="-1"/>
          <w:sz w:val="24"/>
        </w:rPr>
        <w:t xml:space="preserve"> </w:t>
      </w:r>
      <w:r>
        <w:rPr>
          <w:rFonts w:ascii="HCI Poppy" w:eastAsia="휴먼명조"/>
          <w:b/>
          <w:spacing w:val="-1"/>
          <w:sz w:val="24"/>
        </w:rPr>
        <w:t>절차</w:t>
      </w:r>
      <w:r>
        <w:rPr>
          <w:rFonts w:ascii="HCI Poppy" w:eastAsia="휴먼명조"/>
          <w:b/>
          <w:spacing w:val="-1"/>
          <w:sz w:val="24"/>
        </w:rPr>
        <w:t>)</w:t>
      </w:r>
    </w:p>
    <w:p w14:paraId="1C46BBF8"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①</w:t>
      </w:r>
      <w:r>
        <w:rPr>
          <w:rFonts w:ascii="HCI Poppy" w:eastAsia="휴먼명조"/>
          <w:spacing w:val="-1"/>
          <w:sz w:val="24"/>
        </w:rPr>
        <w:t xml:space="preserve"> </w:t>
      </w:r>
      <w:r>
        <w:rPr>
          <w:rFonts w:ascii="HCI Poppy" w:eastAsia="휴먼명조"/>
          <w:spacing w:val="-1"/>
          <w:sz w:val="24"/>
        </w:rPr>
        <w:t>발주자가</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proofErr w:type="spellStart"/>
      <w:r>
        <w:rPr>
          <w:rFonts w:ascii="HCI Poppy" w:eastAsia="휴먼명조"/>
          <w:spacing w:val="-1"/>
          <w:sz w:val="24"/>
        </w:rPr>
        <w:t>크레딧을</w:t>
      </w:r>
      <w:proofErr w:type="spellEnd"/>
      <w:r>
        <w:rPr>
          <w:rFonts w:ascii="HCI Poppy" w:eastAsia="휴먼명조"/>
          <w:spacing w:val="-1"/>
          <w:sz w:val="24"/>
        </w:rPr>
        <w:t xml:space="preserve"> </w:t>
      </w:r>
      <w:r>
        <w:rPr>
          <w:rFonts w:ascii="HCI Poppy" w:eastAsia="휴먼명조"/>
          <w:spacing w:val="-1"/>
          <w:sz w:val="24"/>
        </w:rPr>
        <w:t>발급받기</w:t>
      </w:r>
      <w:r>
        <w:rPr>
          <w:rFonts w:ascii="HCI Poppy" w:eastAsia="휴먼명조"/>
          <w:spacing w:val="-1"/>
          <w:sz w:val="24"/>
        </w:rPr>
        <w:t xml:space="preserve"> </w:t>
      </w:r>
      <w:r>
        <w:rPr>
          <w:rFonts w:ascii="HCI Poppy" w:eastAsia="휴먼명조"/>
          <w:spacing w:val="-1"/>
          <w:sz w:val="24"/>
        </w:rPr>
        <w:t>위해서는</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장애를</w:t>
      </w:r>
      <w:r>
        <w:rPr>
          <w:rFonts w:ascii="HCI Poppy" w:eastAsia="휴먼명조"/>
          <w:spacing w:val="-1"/>
          <w:sz w:val="24"/>
        </w:rPr>
        <w:t xml:space="preserve"> </w:t>
      </w:r>
      <w:r>
        <w:rPr>
          <w:rFonts w:ascii="HCI Poppy" w:eastAsia="휴먼명조"/>
          <w:spacing w:val="-1"/>
          <w:sz w:val="24"/>
        </w:rPr>
        <w:t>보고</w:t>
      </w:r>
      <w:r>
        <w:rPr>
          <w:rFonts w:ascii="HCI Poppy" w:eastAsia="휴먼명조"/>
          <w:spacing w:val="-1"/>
          <w:sz w:val="24"/>
        </w:rPr>
        <w:t xml:space="preserve"> </w:t>
      </w:r>
      <w:r>
        <w:rPr>
          <w:rFonts w:ascii="HCI Poppy" w:eastAsia="휴먼명조"/>
          <w:spacing w:val="-1"/>
          <w:sz w:val="24"/>
        </w:rPr>
        <w:t>받은</w:t>
      </w:r>
      <w:r>
        <w:rPr>
          <w:rFonts w:ascii="HCI Poppy" w:eastAsia="휴먼명조"/>
          <w:spacing w:val="-1"/>
          <w:sz w:val="24"/>
        </w:rPr>
        <w:t xml:space="preserve"> </w:t>
      </w:r>
      <w:r>
        <w:rPr>
          <w:rFonts w:ascii="HCI Poppy" w:eastAsia="휴먼명조"/>
          <w:spacing w:val="-1"/>
          <w:sz w:val="24"/>
        </w:rPr>
        <w:t>날의</w:t>
      </w:r>
      <w:r>
        <w:rPr>
          <w:rFonts w:ascii="HCI Poppy" w:eastAsia="휴먼명조"/>
          <w:spacing w:val="-1"/>
          <w:sz w:val="24"/>
        </w:rPr>
        <w:t xml:space="preserve"> </w:t>
      </w:r>
      <w:r>
        <w:rPr>
          <w:rFonts w:ascii="HCI Poppy" w:eastAsia="휴먼명조"/>
          <w:spacing w:val="-1"/>
          <w:sz w:val="24"/>
        </w:rPr>
        <w:t>익월</w:t>
      </w:r>
      <w:r>
        <w:rPr>
          <w:rFonts w:ascii="HCI Poppy" w:eastAsia="휴먼명조"/>
          <w:spacing w:val="-1"/>
          <w:sz w:val="24"/>
        </w:rPr>
        <w:t xml:space="preserve"> </w:t>
      </w:r>
      <w:r>
        <w:rPr>
          <w:rFonts w:ascii="HCI Poppy" w:eastAsia="휴먼명조"/>
          <w:spacing w:val="-1"/>
          <w:sz w:val="24"/>
        </w:rPr>
        <w:t>말일까지</w:t>
      </w:r>
      <w:r>
        <w:rPr>
          <w:rFonts w:ascii="HCI Poppy" w:eastAsia="휴먼명조"/>
          <w:spacing w:val="-1"/>
          <w:sz w:val="24"/>
        </w:rPr>
        <w:t>(</w:t>
      </w:r>
      <w:r>
        <w:rPr>
          <w:rFonts w:ascii="HCI Poppy" w:eastAsia="휴먼명조"/>
          <w:spacing w:val="-1"/>
          <w:sz w:val="24"/>
        </w:rPr>
        <w:t>예를</w:t>
      </w:r>
      <w:r>
        <w:rPr>
          <w:rFonts w:ascii="HCI Poppy" w:eastAsia="휴먼명조"/>
          <w:spacing w:val="-1"/>
          <w:sz w:val="24"/>
        </w:rPr>
        <w:t xml:space="preserve"> </w:t>
      </w:r>
      <w:r>
        <w:rPr>
          <w:rFonts w:ascii="HCI Poppy" w:eastAsia="휴먼명조"/>
          <w:spacing w:val="-1"/>
          <w:sz w:val="24"/>
        </w:rPr>
        <w:t>들어</w:t>
      </w:r>
      <w:r>
        <w:rPr>
          <w:rFonts w:ascii="HCI Poppy" w:eastAsia="휴먼명조"/>
          <w:spacing w:val="-1"/>
          <w:sz w:val="24"/>
        </w:rPr>
        <w:t>, 1</w:t>
      </w:r>
      <w:r>
        <w:rPr>
          <w:rFonts w:ascii="HCI Poppy" w:eastAsia="휴먼명조"/>
          <w:spacing w:val="-1"/>
          <w:sz w:val="24"/>
        </w:rPr>
        <w:t>월</w:t>
      </w:r>
      <w:r>
        <w:rPr>
          <w:rFonts w:ascii="HCI Poppy" w:eastAsia="휴먼명조"/>
          <w:spacing w:val="-1"/>
          <w:sz w:val="24"/>
        </w:rPr>
        <w:t xml:space="preserve"> 1</w:t>
      </w:r>
      <w:r>
        <w:rPr>
          <w:rFonts w:ascii="HCI Poppy" w:eastAsia="휴먼명조"/>
          <w:spacing w:val="-1"/>
          <w:sz w:val="24"/>
        </w:rPr>
        <w:t>일에</w:t>
      </w:r>
      <w:r>
        <w:rPr>
          <w:rFonts w:ascii="HCI Poppy" w:eastAsia="휴먼명조"/>
          <w:spacing w:val="-1"/>
          <w:sz w:val="24"/>
        </w:rPr>
        <w:t xml:space="preserve"> </w:t>
      </w:r>
      <w:r>
        <w:rPr>
          <w:rFonts w:ascii="HCI Poppy" w:eastAsia="휴먼명조"/>
          <w:spacing w:val="-1"/>
          <w:sz w:val="24"/>
        </w:rPr>
        <w:t>장애를</w:t>
      </w:r>
      <w:r>
        <w:rPr>
          <w:rFonts w:ascii="HCI Poppy" w:eastAsia="휴먼명조"/>
          <w:spacing w:val="-1"/>
          <w:sz w:val="24"/>
        </w:rPr>
        <w:t xml:space="preserve"> </w:t>
      </w:r>
      <w:r>
        <w:rPr>
          <w:rFonts w:ascii="HCI Poppy" w:eastAsia="휴먼명조"/>
          <w:spacing w:val="-1"/>
          <w:sz w:val="24"/>
        </w:rPr>
        <w:t>보고</w:t>
      </w:r>
      <w:r>
        <w:rPr>
          <w:rFonts w:ascii="HCI Poppy" w:eastAsia="휴먼명조"/>
          <w:spacing w:val="-1"/>
          <w:sz w:val="24"/>
        </w:rPr>
        <w:t xml:space="preserve"> </w:t>
      </w:r>
      <w:r>
        <w:rPr>
          <w:rFonts w:ascii="HCI Poppy" w:eastAsia="휴먼명조"/>
          <w:spacing w:val="-1"/>
          <w:sz w:val="24"/>
        </w:rPr>
        <w:t>받은</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2</w:t>
      </w:r>
      <w:r>
        <w:rPr>
          <w:rFonts w:ascii="HCI Poppy" w:eastAsia="휴먼명조"/>
          <w:spacing w:val="-1"/>
          <w:sz w:val="24"/>
        </w:rPr>
        <w:t>월</w:t>
      </w:r>
      <w:r>
        <w:rPr>
          <w:rFonts w:ascii="HCI Poppy" w:eastAsia="휴먼명조"/>
          <w:spacing w:val="-1"/>
          <w:sz w:val="24"/>
        </w:rPr>
        <w:t xml:space="preserve"> 28</w:t>
      </w:r>
      <w:r>
        <w:rPr>
          <w:rFonts w:ascii="HCI Poppy" w:eastAsia="휴먼명조"/>
          <w:spacing w:val="-1"/>
          <w:sz w:val="24"/>
        </w:rPr>
        <w:t>일까지</w:t>
      </w:r>
      <w:r>
        <w:rPr>
          <w:rFonts w:ascii="HCI Poppy" w:eastAsia="휴먼명조"/>
          <w:spacing w:val="-1"/>
          <w:sz w:val="24"/>
        </w:rPr>
        <w:t xml:space="preserve">) </w:t>
      </w:r>
      <w:r>
        <w:rPr>
          <w:rFonts w:ascii="HCI Poppy" w:eastAsia="휴먼명조"/>
          <w:spacing w:val="-1"/>
          <w:sz w:val="24"/>
        </w:rPr>
        <w:t>계약상대자의</w:t>
      </w:r>
      <w:r>
        <w:rPr>
          <w:rFonts w:ascii="HCI Poppy" w:eastAsia="휴먼명조"/>
          <w:spacing w:val="-1"/>
          <w:sz w:val="24"/>
        </w:rPr>
        <w:t xml:space="preserve"> </w:t>
      </w:r>
      <w:r>
        <w:rPr>
          <w:rFonts w:ascii="HCI Poppy" w:eastAsia="휴먼명조"/>
          <w:spacing w:val="-1"/>
          <w:sz w:val="24"/>
        </w:rPr>
        <w:t>고객지원센터를</w:t>
      </w:r>
      <w:r>
        <w:rPr>
          <w:rFonts w:ascii="HCI Poppy" w:eastAsia="휴먼명조"/>
          <w:spacing w:val="-1"/>
          <w:sz w:val="24"/>
        </w:rPr>
        <w:t xml:space="preserve"> </w:t>
      </w:r>
      <w:r>
        <w:rPr>
          <w:rFonts w:ascii="HCI Poppy" w:eastAsia="휴먼명조"/>
          <w:spacing w:val="-1"/>
          <w:sz w:val="24"/>
        </w:rPr>
        <w:t>통하여</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크레딧</w:t>
      </w:r>
      <w:r>
        <w:rPr>
          <w:rFonts w:ascii="HCI Poppy" w:eastAsia="휴먼명조"/>
          <w:spacing w:val="-1"/>
          <w:sz w:val="24"/>
        </w:rPr>
        <w:t xml:space="preserve"> </w:t>
      </w:r>
      <w:r>
        <w:rPr>
          <w:rFonts w:ascii="HCI Poppy" w:eastAsia="휴먼명조"/>
          <w:spacing w:val="-1"/>
          <w:sz w:val="24"/>
        </w:rPr>
        <w:t>발급을</w:t>
      </w:r>
      <w:r>
        <w:rPr>
          <w:rFonts w:ascii="HCI Poppy" w:eastAsia="휴먼명조"/>
          <w:spacing w:val="-1"/>
          <w:sz w:val="24"/>
        </w:rPr>
        <w:t xml:space="preserve"> </w:t>
      </w:r>
      <w:r>
        <w:rPr>
          <w:rFonts w:ascii="HCI Poppy" w:eastAsia="휴먼명조"/>
          <w:spacing w:val="-1"/>
          <w:sz w:val="24"/>
        </w:rPr>
        <w:t>청구하여야</w:t>
      </w:r>
      <w:r>
        <w:rPr>
          <w:rFonts w:ascii="HCI Poppy" w:eastAsia="휴먼명조"/>
          <w:spacing w:val="-1"/>
          <w:sz w:val="24"/>
        </w:rPr>
        <w:t xml:space="preserve"> </w:t>
      </w:r>
      <w:r>
        <w:rPr>
          <w:rFonts w:ascii="HCI Poppy" w:eastAsia="휴먼명조"/>
          <w:spacing w:val="-1"/>
          <w:sz w:val="24"/>
        </w:rPr>
        <w:t>하며</w:t>
      </w:r>
      <w:r>
        <w:rPr>
          <w:rFonts w:ascii="HCI Poppy" w:eastAsia="휴먼명조"/>
          <w:spacing w:val="-1"/>
          <w:sz w:val="24"/>
        </w:rPr>
        <w:t xml:space="preserve">, </w:t>
      </w:r>
      <w:r>
        <w:rPr>
          <w:rFonts w:ascii="HCI Poppy" w:eastAsia="휴먼명조"/>
          <w:spacing w:val="-1"/>
          <w:sz w:val="24"/>
        </w:rPr>
        <w:t>청구</w:t>
      </w:r>
      <w:r>
        <w:rPr>
          <w:rFonts w:ascii="HCI Poppy" w:eastAsia="휴먼명조"/>
          <w:spacing w:val="-1"/>
          <w:sz w:val="24"/>
        </w:rPr>
        <w:t xml:space="preserve"> </w:t>
      </w:r>
      <w:r>
        <w:rPr>
          <w:rFonts w:ascii="HCI Poppy" w:eastAsia="휴먼명조"/>
          <w:spacing w:val="-1"/>
          <w:sz w:val="24"/>
        </w:rPr>
        <w:t>시에는</w:t>
      </w:r>
      <w:r>
        <w:rPr>
          <w:rFonts w:ascii="HCI Poppy" w:eastAsia="휴먼명조"/>
          <w:spacing w:val="-1"/>
          <w:sz w:val="24"/>
        </w:rPr>
        <w:t xml:space="preserve"> </w:t>
      </w:r>
      <w:r>
        <w:rPr>
          <w:rFonts w:ascii="HCI Poppy" w:eastAsia="휴먼명조"/>
          <w:spacing w:val="-1"/>
          <w:sz w:val="24"/>
        </w:rPr>
        <w:t>상품명</w:t>
      </w:r>
      <w:r>
        <w:rPr>
          <w:rFonts w:ascii="HCI Poppy" w:eastAsia="휴먼명조"/>
          <w:spacing w:val="-1"/>
          <w:sz w:val="24"/>
        </w:rPr>
        <w:t xml:space="preserve">, </w:t>
      </w:r>
      <w:r>
        <w:rPr>
          <w:rFonts w:ascii="HCI Poppy" w:eastAsia="휴먼명조"/>
          <w:spacing w:val="-1"/>
          <w:sz w:val="24"/>
        </w:rPr>
        <w:t>인스턴스</w:t>
      </w:r>
      <w:r>
        <w:rPr>
          <w:rFonts w:ascii="HCI Poppy" w:eastAsia="휴먼명조"/>
          <w:spacing w:val="-1"/>
          <w:sz w:val="24"/>
        </w:rPr>
        <w:t xml:space="preserve"> ID, </w:t>
      </w:r>
      <w:r>
        <w:rPr>
          <w:rFonts w:ascii="HCI Poppy" w:eastAsia="휴먼명조"/>
          <w:spacing w:val="-1"/>
          <w:sz w:val="24"/>
        </w:rPr>
        <w:t>볼륨</w:t>
      </w:r>
      <w:r>
        <w:rPr>
          <w:rFonts w:ascii="HCI Poppy" w:eastAsia="휴먼명조"/>
          <w:spacing w:val="-1"/>
          <w:sz w:val="24"/>
        </w:rPr>
        <w:t xml:space="preserve"> ID, </w:t>
      </w:r>
      <w:r>
        <w:rPr>
          <w:rFonts w:ascii="HCI Poppy" w:eastAsia="휴먼명조"/>
          <w:spacing w:val="-1"/>
          <w:sz w:val="24"/>
        </w:rPr>
        <w:t>태스크</w:t>
      </w:r>
      <w:r>
        <w:rPr>
          <w:rFonts w:ascii="HCI Poppy" w:eastAsia="휴먼명조"/>
          <w:spacing w:val="-1"/>
          <w:sz w:val="24"/>
        </w:rPr>
        <w:t xml:space="preserve"> NRN,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 xml:space="preserve">, </w:t>
      </w:r>
      <w:r>
        <w:rPr>
          <w:rFonts w:ascii="HCI Poppy" w:eastAsia="휴먼명조"/>
          <w:spacing w:val="-1"/>
          <w:sz w:val="24"/>
        </w:rPr>
        <w:t>로그</w:t>
      </w:r>
      <w:r>
        <w:rPr>
          <w:rFonts w:ascii="HCI Poppy" w:eastAsia="휴먼명조"/>
          <w:spacing w:val="-1"/>
          <w:sz w:val="24"/>
        </w:rPr>
        <w:t xml:space="preserve"> </w:t>
      </w:r>
      <w:r>
        <w:rPr>
          <w:rFonts w:ascii="HCI Poppy" w:eastAsia="휴먼명조"/>
          <w:spacing w:val="-1"/>
          <w:sz w:val="24"/>
        </w:rPr>
        <w:t>자료</w:t>
      </w:r>
      <w:r>
        <w:rPr>
          <w:rFonts w:ascii="HCI Poppy" w:eastAsia="휴먼명조"/>
          <w:spacing w:val="-1"/>
          <w:sz w:val="24"/>
        </w:rPr>
        <w:t xml:space="preserve"> </w:t>
      </w:r>
      <w:r>
        <w:rPr>
          <w:rFonts w:ascii="HCI Poppy" w:eastAsia="휴먼명조"/>
          <w:spacing w:val="-1"/>
          <w:sz w:val="24"/>
        </w:rPr>
        <w:t>등을</w:t>
      </w:r>
      <w:r>
        <w:rPr>
          <w:rFonts w:ascii="HCI Poppy" w:eastAsia="휴먼명조"/>
          <w:spacing w:val="-1"/>
          <w:sz w:val="24"/>
        </w:rPr>
        <w:t xml:space="preserve"> </w:t>
      </w:r>
      <w:r>
        <w:rPr>
          <w:rFonts w:ascii="HCI Poppy" w:eastAsia="휴먼명조"/>
          <w:spacing w:val="-1"/>
          <w:sz w:val="24"/>
        </w:rPr>
        <w:t>명시한</w:t>
      </w:r>
      <w:r>
        <w:rPr>
          <w:rFonts w:ascii="HCI Poppy" w:eastAsia="휴먼명조"/>
          <w:spacing w:val="-1"/>
          <w:sz w:val="24"/>
        </w:rPr>
        <w:t xml:space="preserve"> </w:t>
      </w:r>
      <w:r>
        <w:rPr>
          <w:rFonts w:ascii="HCI Poppy" w:eastAsia="휴먼명조"/>
          <w:spacing w:val="-1"/>
          <w:sz w:val="24"/>
        </w:rPr>
        <w:t>청구</w:t>
      </w:r>
      <w:r>
        <w:rPr>
          <w:rFonts w:ascii="HCI Poppy" w:eastAsia="휴먼명조"/>
          <w:spacing w:val="-1"/>
          <w:sz w:val="24"/>
        </w:rPr>
        <w:t xml:space="preserve"> </w:t>
      </w:r>
      <w:r>
        <w:rPr>
          <w:rFonts w:ascii="HCI Poppy" w:eastAsia="휴먼명조"/>
          <w:spacing w:val="-1"/>
          <w:sz w:val="24"/>
        </w:rPr>
        <w:t>서류를</w:t>
      </w:r>
      <w:r>
        <w:rPr>
          <w:rFonts w:ascii="HCI Poppy" w:eastAsia="휴먼명조"/>
          <w:spacing w:val="-1"/>
          <w:sz w:val="24"/>
        </w:rPr>
        <w:t xml:space="preserve"> </w:t>
      </w:r>
      <w:r>
        <w:rPr>
          <w:rFonts w:ascii="HCI Poppy" w:eastAsia="휴먼명조"/>
          <w:spacing w:val="-1"/>
          <w:sz w:val="24"/>
        </w:rPr>
        <w:t>제출하여야</w:t>
      </w:r>
      <w:r>
        <w:rPr>
          <w:rFonts w:ascii="HCI Poppy" w:eastAsia="휴먼명조"/>
          <w:spacing w:val="-1"/>
          <w:sz w:val="24"/>
        </w:rPr>
        <w:t xml:space="preserve"> </w:t>
      </w:r>
      <w:r>
        <w:rPr>
          <w:rFonts w:ascii="HCI Poppy" w:eastAsia="휴먼명조"/>
          <w:spacing w:val="-1"/>
          <w:sz w:val="24"/>
        </w:rPr>
        <w:t>한다</w:t>
      </w:r>
      <w:r>
        <w:rPr>
          <w:rFonts w:ascii="HCI Poppy" w:eastAsia="휴먼명조"/>
          <w:spacing w:val="-1"/>
          <w:sz w:val="24"/>
        </w:rPr>
        <w:t>.</w:t>
      </w:r>
    </w:p>
    <w:p w14:paraId="60A5E5D2"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②</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proofErr w:type="spellStart"/>
      <w:r>
        <w:rPr>
          <w:rFonts w:ascii="HCI Poppy" w:eastAsia="휴먼명조"/>
          <w:spacing w:val="-1"/>
          <w:sz w:val="24"/>
        </w:rPr>
        <w:t>가용률이</w:t>
      </w:r>
      <w:proofErr w:type="spellEnd"/>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목표수준</w:t>
      </w:r>
      <w:r>
        <w:rPr>
          <w:rFonts w:ascii="HCI Poppy" w:eastAsia="휴먼명조"/>
          <w:spacing w:val="-1"/>
          <w:sz w:val="24"/>
        </w:rPr>
        <w:t>’</w:t>
      </w:r>
      <w:r>
        <w:rPr>
          <w:rFonts w:ascii="HCI Poppy" w:eastAsia="휴먼명조"/>
          <w:spacing w:val="-1"/>
          <w:sz w:val="24"/>
        </w:rPr>
        <w:t>을</w:t>
      </w:r>
      <w:r>
        <w:rPr>
          <w:rFonts w:ascii="HCI Poppy" w:eastAsia="휴먼명조"/>
          <w:spacing w:val="-1"/>
          <w:sz w:val="24"/>
        </w:rPr>
        <w:t xml:space="preserve"> </w:t>
      </w:r>
      <w:r>
        <w:rPr>
          <w:rFonts w:ascii="HCI Poppy" w:eastAsia="휴먼명조"/>
          <w:spacing w:val="-1"/>
          <w:sz w:val="24"/>
        </w:rPr>
        <w:t>충족하지</w:t>
      </w:r>
      <w:r>
        <w:rPr>
          <w:rFonts w:ascii="HCI Poppy" w:eastAsia="휴먼명조"/>
          <w:spacing w:val="-1"/>
          <w:sz w:val="24"/>
        </w:rPr>
        <w:t xml:space="preserve"> </w:t>
      </w:r>
      <w:r>
        <w:rPr>
          <w:rFonts w:ascii="HCI Poppy" w:eastAsia="휴먼명조"/>
          <w:spacing w:val="-1"/>
          <w:sz w:val="24"/>
        </w:rPr>
        <w:t>못하는</w:t>
      </w:r>
      <w:r>
        <w:rPr>
          <w:rFonts w:ascii="HCI Poppy" w:eastAsia="휴먼명조"/>
          <w:spacing w:val="-1"/>
          <w:sz w:val="24"/>
        </w:rPr>
        <w:t xml:space="preserve"> </w:t>
      </w:r>
      <w:r>
        <w:rPr>
          <w:rFonts w:ascii="HCI Poppy" w:eastAsia="휴먼명조"/>
          <w:spacing w:val="-1"/>
          <w:sz w:val="24"/>
        </w:rPr>
        <w:t>것으로</w:t>
      </w:r>
      <w:r>
        <w:rPr>
          <w:rFonts w:ascii="HCI Poppy" w:eastAsia="휴먼명조"/>
          <w:spacing w:val="-1"/>
          <w:sz w:val="24"/>
        </w:rPr>
        <w:t xml:space="preserve"> </w:t>
      </w:r>
      <w:r>
        <w:rPr>
          <w:rFonts w:ascii="HCI Poppy" w:eastAsia="휴먼명조"/>
          <w:spacing w:val="-1"/>
          <w:sz w:val="24"/>
        </w:rPr>
        <w:t>확인하는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청구</w:t>
      </w:r>
      <w:r>
        <w:rPr>
          <w:rFonts w:ascii="HCI Poppy" w:eastAsia="휴먼명조"/>
          <w:spacing w:val="-1"/>
          <w:sz w:val="24"/>
        </w:rPr>
        <w:t xml:space="preserve"> </w:t>
      </w:r>
      <w:r>
        <w:rPr>
          <w:rFonts w:ascii="HCI Poppy" w:eastAsia="휴먼명조"/>
          <w:spacing w:val="-1"/>
          <w:sz w:val="24"/>
        </w:rPr>
        <w:t>월의</w:t>
      </w:r>
      <w:r>
        <w:rPr>
          <w:rFonts w:ascii="HCI Poppy" w:eastAsia="휴먼명조"/>
          <w:spacing w:val="-1"/>
          <w:sz w:val="24"/>
        </w:rPr>
        <w:t xml:space="preserve"> </w:t>
      </w:r>
      <w:r>
        <w:rPr>
          <w:rFonts w:ascii="HCI Poppy" w:eastAsia="휴먼명조"/>
          <w:spacing w:val="-1"/>
          <w:sz w:val="24"/>
        </w:rPr>
        <w:t>익월</w:t>
      </w:r>
      <w:r>
        <w:rPr>
          <w:rFonts w:ascii="HCI Poppy" w:eastAsia="휴먼명조"/>
          <w:spacing w:val="-1"/>
          <w:sz w:val="24"/>
        </w:rPr>
        <w:t xml:space="preserve"> </w:t>
      </w:r>
      <w:r>
        <w:rPr>
          <w:rFonts w:ascii="HCI Poppy" w:eastAsia="휴먼명조"/>
          <w:spacing w:val="-1"/>
          <w:sz w:val="24"/>
        </w:rPr>
        <w:t>내에</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proofErr w:type="spellStart"/>
      <w:r>
        <w:rPr>
          <w:rFonts w:ascii="HCI Poppy" w:eastAsia="휴먼명조"/>
          <w:spacing w:val="-1"/>
          <w:sz w:val="24"/>
        </w:rPr>
        <w:t>크레딧을</w:t>
      </w:r>
      <w:proofErr w:type="spellEnd"/>
      <w:r>
        <w:rPr>
          <w:rFonts w:ascii="HCI Poppy" w:eastAsia="휴먼명조"/>
          <w:spacing w:val="-1"/>
          <w:sz w:val="24"/>
        </w:rPr>
        <w:t xml:space="preserve"> </w:t>
      </w:r>
      <w:r>
        <w:rPr>
          <w:rFonts w:ascii="HCI Poppy" w:eastAsia="휴먼명조"/>
          <w:spacing w:val="-1"/>
          <w:sz w:val="24"/>
        </w:rPr>
        <w:t>발급한다</w:t>
      </w:r>
      <w:r>
        <w:rPr>
          <w:rFonts w:ascii="HCI Poppy" w:eastAsia="휴먼명조"/>
          <w:spacing w:val="-1"/>
          <w:sz w:val="24"/>
        </w:rPr>
        <w:t>.</w:t>
      </w:r>
    </w:p>
    <w:p w14:paraId="576E8321" w14:textId="77777777" w:rsidR="004C1F03" w:rsidRDefault="004C1F03">
      <w:pPr>
        <w:spacing w:after="120"/>
        <w:rPr>
          <w:rFonts w:ascii="나눔고딕" w:eastAsia="나눔고딕"/>
        </w:rPr>
      </w:pPr>
    </w:p>
    <w:p w14:paraId="45A95AA9"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7</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수준</w:t>
      </w:r>
      <w:r>
        <w:rPr>
          <w:rFonts w:ascii="HCI Poppy" w:eastAsia="휴먼명조"/>
          <w:b/>
          <w:spacing w:val="-1"/>
          <w:sz w:val="24"/>
        </w:rPr>
        <w:t xml:space="preserve"> </w:t>
      </w:r>
      <w:r>
        <w:rPr>
          <w:rFonts w:ascii="HCI Poppy" w:eastAsia="휴먼명조"/>
          <w:b/>
          <w:spacing w:val="-1"/>
          <w:sz w:val="24"/>
        </w:rPr>
        <w:t>불이행</w:t>
      </w:r>
      <w:r>
        <w:rPr>
          <w:rFonts w:ascii="HCI Poppy" w:eastAsia="휴먼명조"/>
          <w:b/>
          <w:spacing w:val="-1"/>
          <w:sz w:val="24"/>
        </w:rPr>
        <w:t xml:space="preserve"> </w:t>
      </w:r>
      <w:r>
        <w:rPr>
          <w:rFonts w:ascii="HCI Poppy" w:eastAsia="휴먼명조"/>
          <w:b/>
          <w:spacing w:val="-1"/>
          <w:sz w:val="24"/>
        </w:rPr>
        <w:t>예외사항</w:t>
      </w:r>
      <w:r>
        <w:rPr>
          <w:rFonts w:ascii="HCI Poppy" w:eastAsia="휴먼명조"/>
          <w:b/>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수준</w:t>
      </w:r>
      <w:r>
        <w:rPr>
          <w:rFonts w:ascii="HCI Poppy" w:eastAsia="휴먼명조"/>
          <w:spacing w:val="-1"/>
          <w:sz w:val="24"/>
        </w:rPr>
        <w:t xml:space="preserve"> </w:t>
      </w:r>
      <w:r>
        <w:rPr>
          <w:rFonts w:ascii="HCI Poppy" w:eastAsia="휴먼명조"/>
          <w:spacing w:val="-1"/>
          <w:sz w:val="24"/>
        </w:rPr>
        <w:t>불이행이</w:t>
      </w:r>
      <w:r>
        <w:rPr>
          <w:rFonts w:ascii="HCI Poppy" w:eastAsia="휴먼명조"/>
          <w:spacing w:val="-1"/>
          <w:sz w:val="24"/>
        </w:rPr>
        <w:t xml:space="preserve"> </w:t>
      </w:r>
      <w:r>
        <w:rPr>
          <w:rFonts w:ascii="HCI Poppy" w:eastAsia="휴먼명조"/>
          <w:spacing w:val="-1"/>
          <w:sz w:val="24"/>
        </w:rPr>
        <w:t>다음의</w:t>
      </w:r>
      <w:r>
        <w:rPr>
          <w:rFonts w:ascii="HCI Poppy" w:eastAsia="휴먼명조"/>
          <w:spacing w:val="-1"/>
          <w:sz w:val="24"/>
        </w:rPr>
        <w:t xml:space="preserve"> </w:t>
      </w:r>
      <w:r>
        <w:rPr>
          <w:rFonts w:ascii="HCI Poppy" w:eastAsia="휴먼명조"/>
          <w:spacing w:val="-1"/>
          <w:sz w:val="24"/>
        </w:rPr>
        <w:t>사유로</w:t>
      </w:r>
      <w:r>
        <w:rPr>
          <w:rFonts w:ascii="HCI Poppy" w:eastAsia="휴먼명조"/>
          <w:spacing w:val="-1"/>
          <w:sz w:val="24"/>
        </w:rPr>
        <w:t xml:space="preserve"> </w:t>
      </w:r>
      <w:r>
        <w:rPr>
          <w:rFonts w:ascii="HCI Poppy" w:eastAsia="휴먼명조"/>
          <w:spacing w:val="-1"/>
          <w:sz w:val="24"/>
        </w:rPr>
        <w:t>기인된</w:t>
      </w:r>
      <w:r>
        <w:rPr>
          <w:rFonts w:ascii="HCI Poppy" w:eastAsia="휴먼명조"/>
          <w:spacing w:val="-1"/>
          <w:sz w:val="24"/>
        </w:rPr>
        <w:t xml:space="preserve"> </w:t>
      </w:r>
      <w:r>
        <w:rPr>
          <w:rFonts w:ascii="HCI Poppy" w:eastAsia="휴먼명조"/>
          <w:spacing w:val="-1"/>
          <w:sz w:val="24"/>
        </w:rPr>
        <w:t>것이라면</w:t>
      </w:r>
      <w:r>
        <w:rPr>
          <w:rFonts w:ascii="HCI Poppy" w:eastAsia="휴먼명조"/>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발주자에게</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수준이</w:t>
      </w:r>
      <w:r>
        <w:rPr>
          <w:rFonts w:ascii="HCI Poppy" w:eastAsia="휴먼명조"/>
          <w:spacing w:val="-1"/>
          <w:sz w:val="24"/>
        </w:rPr>
        <w:t xml:space="preserve"> </w:t>
      </w:r>
      <w:r>
        <w:rPr>
          <w:rFonts w:ascii="HCI Poppy" w:eastAsia="휴먼명조"/>
          <w:spacing w:val="-1"/>
          <w:sz w:val="24"/>
        </w:rPr>
        <w:t>적용되지</w:t>
      </w:r>
      <w:r>
        <w:rPr>
          <w:rFonts w:ascii="HCI Poppy" w:eastAsia="휴먼명조"/>
          <w:spacing w:val="-1"/>
          <w:sz w:val="24"/>
        </w:rPr>
        <w:t xml:space="preserve"> </w:t>
      </w:r>
      <w:r>
        <w:rPr>
          <w:rFonts w:ascii="HCI Poppy" w:eastAsia="휴먼명조"/>
          <w:spacing w:val="-1"/>
          <w:sz w:val="24"/>
        </w:rPr>
        <w:t>아니한다</w:t>
      </w:r>
      <w:r>
        <w:rPr>
          <w:rFonts w:ascii="HCI Poppy" w:eastAsia="휴먼명조"/>
          <w:spacing w:val="-1"/>
          <w:sz w:val="24"/>
        </w:rPr>
        <w:t>.</w:t>
      </w:r>
    </w:p>
    <w:p w14:paraId="0D07DECA" w14:textId="77777777" w:rsidR="004C1F03" w:rsidRDefault="005F7388">
      <w:pPr>
        <w:pStyle w:val="a3"/>
        <w:ind w:left="397" w:hanging="397"/>
      </w:pPr>
      <w:r>
        <w:rPr>
          <w:spacing w:val="-1"/>
          <w:sz w:val="24"/>
        </w:rPr>
        <w:lastRenderedPageBreak/>
        <w:t>①</w:t>
      </w:r>
      <w:r>
        <w:rPr>
          <w:rFonts w:ascii="HCI Poppy" w:eastAsia="휴먼명조"/>
          <w:spacing w:val="-1"/>
          <w:sz w:val="24"/>
        </w:rPr>
        <w:t xml:space="preserve"> </w:t>
      </w:r>
      <w:r>
        <w:rPr>
          <w:rFonts w:ascii="HCI Poppy" w:eastAsia="휴먼명조"/>
          <w:spacing w:val="-1"/>
          <w:sz w:val="24"/>
        </w:rPr>
        <w:t>발주자와</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통제할</w:t>
      </w:r>
      <w:r>
        <w:rPr>
          <w:rFonts w:ascii="HCI Poppy" w:eastAsia="휴먼명조"/>
          <w:spacing w:val="-1"/>
          <w:sz w:val="24"/>
        </w:rPr>
        <w:t xml:space="preserve"> </w:t>
      </w:r>
      <w:r>
        <w:rPr>
          <w:rFonts w:ascii="HCI Poppy" w:eastAsia="휴먼명조"/>
          <w:spacing w:val="-1"/>
          <w:sz w:val="24"/>
        </w:rPr>
        <w:t>수</w:t>
      </w:r>
      <w:r>
        <w:rPr>
          <w:rFonts w:ascii="HCI Poppy" w:eastAsia="휴먼명조"/>
          <w:spacing w:val="-1"/>
          <w:sz w:val="24"/>
        </w:rPr>
        <w:t xml:space="preserve"> </w:t>
      </w:r>
      <w:r>
        <w:rPr>
          <w:rFonts w:ascii="HCI Poppy" w:eastAsia="휴먼명조"/>
          <w:spacing w:val="-1"/>
          <w:sz w:val="24"/>
        </w:rPr>
        <w:t>없는</w:t>
      </w:r>
      <w:r>
        <w:rPr>
          <w:rFonts w:ascii="HCI Poppy" w:eastAsia="휴먼명조"/>
          <w:spacing w:val="-1"/>
          <w:sz w:val="24"/>
        </w:rPr>
        <w:t xml:space="preserve"> </w:t>
      </w:r>
      <w:r>
        <w:rPr>
          <w:rFonts w:ascii="HCI Poppy" w:eastAsia="휴먼명조"/>
          <w:spacing w:val="-1"/>
          <w:sz w:val="24"/>
        </w:rPr>
        <w:t>외부환경의</w:t>
      </w:r>
      <w:r>
        <w:rPr>
          <w:rFonts w:ascii="HCI Poppy" w:eastAsia="휴먼명조"/>
          <w:spacing w:val="-1"/>
          <w:sz w:val="24"/>
        </w:rPr>
        <w:t xml:space="preserve"> </w:t>
      </w:r>
      <w:r>
        <w:rPr>
          <w:rFonts w:ascii="HCI Poppy" w:eastAsia="휴먼명조"/>
          <w:spacing w:val="-1"/>
          <w:sz w:val="24"/>
        </w:rPr>
        <w:t>변화</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내부환경</w:t>
      </w:r>
      <w:r>
        <w:rPr>
          <w:rFonts w:ascii="HCI Poppy" w:eastAsia="휴먼명조"/>
          <w:spacing w:val="-1"/>
          <w:sz w:val="24"/>
        </w:rPr>
        <w:t>(</w:t>
      </w:r>
      <w:r>
        <w:rPr>
          <w:rFonts w:ascii="HCI Poppy" w:eastAsia="휴먼명조"/>
          <w:spacing w:val="-1"/>
          <w:sz w:val="24"/>
        </w:rPr>
        <w:t>회사이전</w:t>
      </w:r>
      <w:r>
        <w:rPr>
          <w:rFonts w:ascii="HCI Poppy" w:eastAsia="휴먼명조"/>
          <w:spacing w:val="-1"/>
          <w:sz w:val="24"/>
        </w:rPr>
        <w:t xml:space="preserve">, </w:t>
      </w:r>
      <w:r>
        <w:rPr>
          <w:rFonts w:ascii="HCI Poppy" w:eastAsia="휴먼명조"/>
          <w:spacing w:val="-1"/>
          <w:sz w:val="24"/>
        </w:rPr>
        <w:t>사업장</w:t>
      </w:r>
      <w:r>
        <w:rPr>
          <w:rFonts w:ascii="HCI Poppy" w:eastAsia="휴먼명조"/>
          <w:spacing w:val="-1"/>
          <w:sz w:val="24"/>
        </w:rPr>
        <w:t xml:space="preserve"> </w:t>
      </w:r>
      <w:r>
        <w:rPr>
          <w:rFonts w:ascii="HCI Poppy" w:eastAsia="휴먼명조"/>
          <w:spacing w:val="-1"/>
          <w:sz w:val="24"/>
        </w:rPr>
        <w:t>변경</w:t>
      </w:r>
      <w:r>
        <w:rPr>
          <w:rFonts w:ascii="HCI Poppy" w:eastAsia="휴먼명조"/>
          <w:spacing w:val="-1"/>
          <w:sz w:val="24"/>
        </w:rPr>
        <w:t xml:space="preserve">, </w:t>
      </w:r>
      <w:r>
        <w:rPr>
          <w:rFonts w:ascii="HCI Poppy" w:eastAsia="휴먼명조"/>
          <w:spacing w:val="-1"/>
          <w:sz w:val="24"/>
        </w:rPr>
        <w:t>시스템</w:t>
      </w:r>
      <w:r>
        <w:rPr>
          <w:rFonts w:ascii="HCI Poppy" w:eastAsia="휴먼명조"/>
          <w:spacing w:val="-1"/>
          <w:sz w:val="24"/>
        </w:rPr>
        <w:t xml:space="preserve"> </w:t>
      </w:r>
      <w:r>
        <w:rPr>
          <w:rFonts w:ascii="HCI Poppy" w:eastAsia="휴먼명조"/>
          <w:spacing w:val="-1"/>
          <w:sz w:val="24"/>
        </w:rPr>
        <w:t>자원의</w:t>
      </w:r>
      <w:r>
        <w:rPr>
          <w:rFonts w:ascii="HCI Poppy" w:eastAsia="휴먼명조"/>
          <w:spacing w:val="-1"/>
          <w:sz w:val="24"/>
        </w:rPr>
        <w:t xml:space="preserve"> </w:t>
      </w:r>
      <w:r>
        <w:rPr>
          <w:rFonts w:ascii="HCI Poppy" w:eastAsia="휴먼명조"/>
          <w:spacing w:val="-1"/>
          <w:sz w:val="24"/>
        </w:rPr>
        <w:t>신규</w:t>
      </w:r>
      <w:r>
        <w:rPr>
          <w:rFonts w:ascii="HCI Poppy" w:eastAsia="휴먼명조"/>
          <w:spacing w:val="-1"/>
          <w:sz w:val="24"/>
        </w:rPr>
        <w:t xml:space="preserve"> </w:t>
      </w:r>
      <w:r>
        <w:rPr>
          <w:rFonts w:ascii="HCI Poppy" w:eastAsia="휴먼명조"/>
          <w:spacing w:val="-1"/>
          <w:sz w:val="24"/>
        </w:rPr>
        <w:t>도입</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확장</w:t>
      </w:r>
      <w:r>
        <w:rPr>
          <w:rFonts w:ascii="HCI Poppy" w:eastAsia="휴먼명조"/>
          <w:spacing w:val="-1"/>
          <w:sz w:val="24"/>
        </w:rPr>
        <w:t xml:space="preserve"> </w:t>
      </w:r>
      <w:r>
        <w:rPr>
          <w:rFonts w:ascii="HCI Poppy" w:eastAsia="휴먼명조"/>
          <w:spacing w:val="-1"/>
          <w:sz w:val="24"/>
        </w:rPr>
        <w:t>등</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변화로</w:t>
      </w:r>
      <w:r>
        <w:rPr>
          <w:rFonts w:ascii="HCI Poppy" w:eastAsia="휴먼명조"/>
          <w:spacing w:val="-1"/>
          <w:sz w:val="24"/>
        </w:rPr>
        <w:t xml:space="preserve"> </w:t>
      </w:r>
      <w:r>
        <w:rPr>
          <w:rFonts w:ascii="HCI Poppy" w:eastAsia="휴먼명조"/>
          <w:spacing w:val="-1"/>
          <w:sz w:val="24"/>
        </w:rPr>
        <w:t>인해</w:t>
      </w:r>
      <w:r>
        <w:rPr>
          <w:rFonts w:ascii="HCI Poppy" w:eastAsia="휴먼명조"/>
          <w:spacing w:val="-1"/>
          <w:sz w:val="24"/>
        </w:rPr>
        <w:t xml:space="preserve"> </w:t>
      </w:r>
      <w:r>
        <w:rPr>
          <w:rFonts w:ascii="HCI Poppy" w:eastAsia="휴먼명조"/>
          <w:spacing w:val="-1"/>
          <w:sz w:val="24"/>
        </w:rPr>
        <w:t>발생된</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수준</w:t>
      </w:r>
      <w:r>
        <w:rPr>
          <w:rFonts w:ascii="HCI Poppy" w:eastAsia="휴먼명조"/>
          <w:spacing w:val="-1"/>
          <w:sz w:val="24"/>
        </w:rPr>
        <w:t xml:space="preserve"> </w:t>
      </w:r>
      <w:r>
        <w:rPr>
          <w:rFonts w:ascii="HCI Poppy" w:eastAsia="휴먼명조"/>
          <w:spacing w:val="-1"/>
          <w:sz w:val="24"/>
        </w:rPr>
        <w:t>불이행</w:t>
      </w:r>
    </w:p>
    <w:p w14:paraId="01FA9340" w14:textId="77777777" w:rsidR="004C1F03" w:rsidRDefault="005F7388">
      <w:pPr>
        <w:pStyle w:val="a3"/>
        <w:ind w:left="397" w:hanging="397"/>
      </w:pPr>
      <w:r>
        <w:rPr>
          <w:spacing w:val="-1"/>
          <w:sz w:val="24"/>
        </w:rPr>
        <w:t>②</w:t>
      </w:r>
      <w:r>
        <w:rPr>
          <w:rFonts w:ascii="HCI Poppy" w:eastAsia="휴먼명조"/>
          <w:spacing w:val="-1"/>
          <w:sz w:val="24"/>
        </w:rPr>
        <w:t xml:space="preserve"> </w:t>
      </w:r>
      <w:r>
        <w:rPr>
          <w:rFonts w:ascii="HCI Poppy" w:eastAsia="휴먼명조"/>
          <w:spacing w:val="-1"/>
          <w:sz w:val="24"/>
        </w:rPr>
        <w:t>재해복구</w:t>
      </w:r>
      <w:r>
        <w:rPr>
          <w:rFonts w:ascii="HCI Poppy" w:eastAsia="휴먼명조"/>
          <w:spacing w:val="-1"/>
          <w:sz w:val="24"/>
        </w:rPr>
        <w:t xml:space="preserve"> </w:t>
      </w:r>
      <w:r>
        <w:rPr>
          <w:rFonts w:ascii="HCI Poppy" w:eastAsia="휴먼명조"/>
          <w:spacing w:val="-1"/>
          <w:sz w:val="24"/>
        </w:rPr>
        <w:t>수행</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w:t>
      </w:r>
      <w:r>
        <w:rPr>
          <w:rFonts w:ascii="HCI Poppy" w:eastAsia="휴먼명조"/>
          <w:spacing w:val="-1"/>
          <w:sz w:val="24"/>
        </w:rPr>
        <w:t>발생될</w:t>
      </w:r>
      <w:r>
        <w:rPr>
          <w:rFonts w:ascii="HCI Poppy" w:eastAsia="휴먼명조"/>
          <w:spacing w:val="-1"/>
          <w:sz w:val="24"/>
        </w:rPr>
        <w:t xml:space="preserve"> </w:t>
      </w:r>
      <w:r>
        <w:rPr>
          <w:rFonts w:ascii="HCI Poppy" w:eastAsia="휴먼명조"/>
          <w:spacing w:val="-1"/>
          <w:sz w:val="24"/>
        </w:rPr>
        <w:t>수</w:t>
      </w:r>
      <w:r>
        <w:rPr>
          <w:rFonts w:ascii="HCI Poppy" w:eastAsia="휴먼명조"/>
          <w:spacing w:val="-1"/>
          <w:sz w:val="24"/>
        </w:rPr>
        <w:t xml:space="preserve"> </w:t>
      </w:r>
      <w:r>
        <w:rPr>
          <w:rFonts w:ascii="HCI Poppy" w:eastAsia="휴먼명조"/>
          <w:spacing w:val="-1"/>
          <w:sz w:val="24"/>
        </w:rPr>
        <w:t>있는</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수준</w:t>
      </w:r>
      <w:r>
        <w:rPr>
          <w:rFonts w:ascii="HCI Poppy" w:eastAsia="휴먼명조"/>
          <w:spacing w:val="-1"/>
          <w:sz w:val="24"/>
        </w:rPr>
        <w:t xml:space="preserve"> </w:t>
      </w:r>
      <w:r>
        <w:rPr>
          <w:rFonts w:ascii="HCI Poppy" w:eastAsia="휴먼명조"/>
          <w:spacing w:val="-1"/>
          <w:sz w:val="24"/>
        </w:rPr>
        <w:t>불이행</w:t>
      </w:r>
    </w:p>
    <w:p w14:paraId="04EFA3A5" w14:textId="77777777" w:rsidR="004C1F03" w:rsidRDefault="005F7388">
      <w:pPr>
        <w:pStyle w:val="a3"/>
        <w:ind w:left="397" w:hanging="397"/>
      </w:pPr>
      <w:r>
        <w:rPr>
          <w:spacing w:val="-1"/>
          <w:sz w:val="24"/>
        </w:rPr>
        <w:t>③</w:t>
      </w:r>
      <w:r>
        <w:rPr>
          <w:rFonts w:ascii="HCI Poppy" w:eastAsia="휴먼명조"/>
          <w:spacing w:val="-1"/>
          <w:sz w:val="24"/>
        </w:rPr>
        <w:t xml:space="preserve"> </w:t>
      </w:r>
      <w:r>
        <w:rPr>
          <w:rFonts w:ascii="HCI Poppy" w:eastAsia="휴먼명조"/>
          <w:spacing w:val="-1"/>
          <w:sz w:val="24"/>
        </w:rPr>
        <w:t>기타</w:t>
      </w:r>
      <w:r>
        <w:rPr>
          <w:rFonts w:ascii="HCI Poppy" w:eastAsia="휴먼명조"/>
          <w:spacing w:val="-1"/>
          <w:sz w:val="24"/>
        </w:rPr>
        <w:t xml:space="preserve"> </w:t>
      </w:r>
      <w:r>
        <w:rPr>
          <w:rFonts w:ascii="HCI Poppy" w:eastAsia="휴먼명조"/>
          <w:spacing w:val="-1"/>
          <w:sz w:val="24"/>
        </w:rPr>
        <w:t>발주자와</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수준</w:t>
      </w:r>
      <w:r>
        <w:rPr>
          <w:rFonts w:ascii="HCI Poppy" w:eastAsia="휴먼명조"/>
          <w:spacing w:val="-1"/>
          <w:sz w:val="24"/>
        </w:rPr>
        <w:t xml:space="preserve"> </w:t>
      </w:r>
      <w:r>
        <w:rPr>
          <w:rFonts w:ascii="HCI Poppy" w:eastAsia="휴먼명조"/>
          <w:spacing w:val="-1"/>
          <w:sz w:val="24"/>
        </w:rPr>
        <w:t>불이행</w:t>
      </w:r>
      <w:r>
        <w:rPr>
          <w:rFonts w:ascii="HCI Poppy" w:eastAsia="휴먼명조"/>
          <w:spacing w:val="-1"/>
          <w:sz w:val="24"/>
        </w:rPr>
        <w:t xml:space="preserve"> </w:t>
      </w:r>
      <w:r>
        <w:rPr>
          <w:rFonts w:ascii="HCI Poppy" w:eastAsia="휴먼명조"/>
          <w:spacing w:val="-1"/>
          <w:sz w:val="24"/>
        </w:rPr>
        <w:t>예외</w:t>
      </w:r>
      <w:r>
        <w:rPr>
          <w:rFonts w:ascii="HCI Poppy" w:eastAsia="휴먼명조"/>
          <w:spacing w:val="-1"/>
          <w:sz w:val="24"/>
        </w:rPr>
        <w:t xml:space="preserve"> </w:t>
      </w:r>
      <w:r>
        <w:rPr>
          <w:rFonts w:ascii="HCI Poppy" w:eastAsia="휴먼명조"/>
          <w:spacing w:val="-1"/>
          <w:sz w:val="24"/>
        </w:rPr>
        <w:t>사항으로</w:t>
      </w:r>
      <w:r>
        <w:rPr>
          <w:rFonts w:ascii="HCI Poppy" w:eastAsia="휴먼명조"/>
          <w:spacing w:val="-1"/>
          <w:sz w:val="24"/>
        </w:rPr>
        <w:t xml:space="preserve"> </w:t>
      </w:r>
      <w:r>
        <w:rPr>
          <w:rFonts w:ascii="HCI Poppy" w:eastAsia="휴먼명조"/>
          <w:spacing w:val="-1"/>
          <w:sz w:val="24"/>
        </w:rPr>
        <w:t>합의한</w:t>
      </w:r>
      <w:r>
        <w:rPr>
          <w:rFonts w:ascii="HCI Poppy" w:eastAsia="휴먼명조"/>
          <w:spacing w:val="-1"/>
          <w:sz w:val="24"/>
        </w:rPr>
        <w:t xml:space="preserve"> </w:t>
      </w:r>
      <w:r>
        <w:rPr>
          <w:rFonts w:ascii="HCI Poppy" w:eastAsia="휴먼명조"/>
          <w:spacing w:val="-1"/>
          <w:sz w:val="24"/>
        </w:rPr>
        <w:t>경우</w:t>
      </w:r>
    </w:p>
    <w:p w14:paraId="7865968E" w14:textId="77777777" w:rsidR="004C1F03" w:rsidRDefault="004C1F03">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rPr>
          <w:rFonts w:ascii="HCI Poppy" w:eastAsia="휴먼명조"/>
          <w:spacing w:val="-1"/>
          <w:sz w:val="24"/>
        </w:rPr>
      </w:pPr>
    </w:p>
    <w:p w14:paraId="6C4DBD7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8</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확장</w:t>
      </w:r>
      <w:r>
        <w:rPr>
          <w:rFonts w:ascii="HCI Poppy" w:eastAsia="휴먼명조"/>
          <w:b/>
          <w:spacing w:val="-1"/>
          <w:sz w:val="24"/>
        </w:rPr>
        <w:t xml:space="preserve">) </w:t>
      </w:r>
      <w:r>
        <w:rPr>
          <w:rFonts w:ascii="HCI Poppy" w:eastAsia="휴먼명조"/>
          <w:spacing w:val="-1"/>
          <w:sz w:val="24"/>
        </w:rPr>
        <w:t>사용량</w:t>
      </w:r>
      <w:r>
        <w:rPr>
          <w:rFonts w:ascii="HCI Poppy" w:eastAsia="휴먼명조"/>
          <w:spacing w:val="-1"/>
          <w:sz w:val="24"/>
        </w:rPr>
        <w:t xml:space="preserve"> </w:t>
      </w:r>
      <w:r>
        <w:rPr>
          <w:rFonts w:ascii="HCI Poppy" w:eastAsia="휴먼명조"/>
          <w:spacing w:val="-1"/>
          <w:sz w:val="24"/>
        </w:rPr>
        <w:t>증가</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기능</w:t>
      </w:r>
      <w:r>
        <w:rPr>
          <w:rFonts w:ascii="HCI Poppy" w:eastAsia="휴먼명조"/>
          <w:spacing w:val="-1"/>
          <w:sz w:val="24"/>
        </w:rPr>
        <w:t xml:space="preserve"> </w:t>
      </w:r>
      <w:r>
        <w:rPr>
          <w:rFonts w:ascii="HCI Poppy" w:eastAsia="휴먼명조"/>
          <w:spacing w:val="-1"/>
          <w:sz w:val="24"/>
        </w:rPr>
        <w:t>확대를</w:t>
      </w:r>
      <w:r>
        <w:rPr>
          <w:rFonts w:ascii="HCI Poppy" w:eastAsia="휴먼명조"/>
          <w:spacing w:val="-1"/>
          <w:sz w:val="24"/>
        </w:rPr>
        <w:t xml:space="preserve"> </w:t>
      </w:r>
      <w:r>
        <w:rPr>
          <w:rFonts w:ascii="HCI Poppy" w:eastAsia="휴먼명조"/>
          <w:spacing w:val="-1"/>
          <w:sz w:val="24"/>
        </w:rPr>
        <w:t>위해</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확장이</w:t>
      </w:r>
      <w:r>
        <w:rPr>
          <w:rFonts w:ascii="HCI Poppy" w:eastAsia="휴먼명조"/>
          <w:spacing w:val="-1"/>
          <w:sz w:val="24"/>
        </w:rPr>
        <w:t xml:space="preserve"> </w:t>
      </w:r>
      <w:r>
        <w:rPr>
          <w:rFonts w:ascii="HCI Poppy" w:eastAsia="휴먼명조"/>
          <w:spacing w:val="-1"/>
          <w:sz w:val="24"/>
        </w:rPr>
        <w:t>필요한</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계약</w:t>
      </w:r>
      <w:r>
        <w:rPr>
          <w:rFonts w:ascii="HCI Poppy" w:eastAsia="휴먼명조"/>
          <w:spacing w:val="-1"/>
          <w:sz w:val="24"/>
        </w:rPr>
        <w:t>’</w:t>
      </w:r>
      <w:r>
        <w:rPr>
          <w:rFonts w:ascii="HCI Poppy" w:eastAsia="휴먼명조"/>
          <w:spacing w:val="-1"/>
          <w:sz w:val="24"/>
        </w:rPr>
        <w:t>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확장이</w:t>
      </w:r>
      <w:r>
        <w:rPr>
          <w:rFonts w:ascii="HCI Poppy" w:eastAsia="휴먼명조"/>
          <w:spacing w:val="-1"/>
          <w:sz w:val="24"/>
        </w:rPr>
        <w:t xml:space="preserve"> </w:t>
      </w:r>
      <w:r>
        <w:rPr>
          <w:rFonts w:ascii="HCI Poppy" w:eastAsia="휴먼명조"/>
          <w:spacing w:val="-1"/>
          <w:sz w:val="24"/>
        </w:rPr>
        <w:t>가능하다</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확장과</w:t>
      </w:r>
      <w:r>
        <w:rPr>
          <w:rFonts w:ascii="HCI Poppy" w:eastAsia="휴먼명조"/>
          <w:spacing w:val="-1"/>
          <w:sz w:val="24"/>
        </w:rPr>
        <w:t xml:space="preserve"> </w:t>
      </w:r>
      <w:r>
        <w:rPr>
          <w:rFonts w:ascii="HCI Poppy" w:eastAsia="휴먼명조"/>
          <w:spacing w:val="-1"/>
          <w:sz w:val="24"/>
        </w:rPr>
        <w:t>변경으로</w:t>
      </w:r>
      <w:r>
        <w:rPr>
          <w:rFonts w:ascii="HCI Poppy" w:eastAsia="휴먼명조"/>
          <w:spacing w:val="-1"/>
          <w:sz w:val="24"/>
        </w:rPr>
        <w:t xml:space="preserve"> </w:t>
      </w:r>
      <w:r>
        <w:rPr>
          <w:rFonts w:ascii="HCI Poppy" w:eastAsia="휴먼명조"/>
          <w:spacing w:val="-1"/>
          <w:sz w:val="24"/>
        </w:rPr>
        <w:t>인해</w:t>
      </w:r>
      <w:r>
        <w:rPr>
          <w:rFonts w:ascii="HCI Poppy" w:eastAsia="휴먼명조"/>
          <w:spacing w:val="-1"/>
          <w:sz w:val="24"/>
        </w:rPr>
        <w:t xml:space="preserve"> </w:t>
      </w:r>
      <w:r>
        <w:rPr>
          <w:rFonts w:ascii="HCI Poppy" w:eastAsia="휴먼명조"/>
          <w:spacing w:val="-1"/>
          <w:sz w:val="24"/>
        </w:rPr>
        <w:t>추가적으로</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비용은</w:t>
      </w:r>
      <w:r>
        <w:rPr>
          <w:rFonts w:ascii="HCI Poppy" w:eastAsia="휴먼명조"/>
          <w:spacing w:val="-1"/>
          <w:sz w:val="24"/>
        </w:rPr>
        <w:t xml:space="preserve"> </w:t>
      </w:r>
      <w:r>
        <w:rPr>
          <w:rFonts w:ascii="HCI Poppy" w:eastAsia="휴먼명조"/>
          <w:spacing w:val="-1"/>
          <w:sz w:val="24"/>
        </w:rPr>
        <w:t>협의하도록</w:t>
      </w:r>
      <w:r>
        <w:rPr>
          <w:rFonts w:ascii="HCI Poppy" w:eastAsia="휴먼명조"/>
          <w:spacing w:val="-1"/>
          <w:sz w:val="24"/>
        </w:rPr>
        <w:t xml:space="preserve"> </w:t>
      </w:r>
      <w:r>
        <w:rPr>
          <w:rFonts w:ascii="HCI Poppy" w:eastAsia="휴먼명조"/>
          <w:spacing w:val="-1"/>
          <w:sz w:val="24"/>
        </w:rPr>
        <w:t>한다</w:t>
      </w:r>
      <w:r>
        <w:rPr>
          <w:rFonts w:ascii="HCI Poppy" w:eastAsia="휴먼명조"/>
          <w:spacing w:val="-1"/>
          <w:sz w:val="24"/>
        </w:rPr>
        <w:t>.</w:t>
      </w:r>
    </w:p>
    <w:p w14:paraId="7D6A3A8B" w14:textId="77777777" w:rsidR="004C1F03" w:rsidRDefault="004C1F03">
      <w:pPr>
        <w:spacing w:after="120"/>
        <w:rPr>
          <w:rFonts w:ascii="나눔고딕" w:eastAsia="나눔고딕"/>
        </w:rPr>
      </w:pPr>
    </w:p>
    <w:p w14:paraId="6F54EF3D"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9</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이용</w:t>
      </w:r>
      <w:r>
        <w:rPr>
          <w:rFonts w:ascii="HCI Poppy" w:eastAsia="휴먼명조"/>
          <w:b/>
          <w:spacing w:val="-1"/>
          <w:sz w:val="24"/>
        </w:rPr>
        <w:t xml:space="preserve"> </w:t>
      </w:r>
      <w:r>
        <w:rPr>
          <w:rFonts w:ascii="HCI Poppy" w:eastAsia="휴먼명조"/>
          <w:b/>
          <w:spacing w:val="-1"/>
          <w:sz w:val="24"/>
        </w:rPr>
        <w:t>지원</w:t>
      </w:r>
      <w:r>
        <w:rPr>
          <w:rFonts w:ascii="HCI Poppy" w:eastAsia="휴먼명조"/>
          <w:b/>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발주자로부터</w:t>
      </w:r>
      <w:r>
        <w:rPr>
          <w:rFonts w:ascii="HCI Poppy" w:eastAsia="휴먼명조"/>
          <w:spacing w:val="-1"/>
          <w:sz w:val="24"/>
        </w:rPr>
        <w:t xml:space="preserve"> </w:t>
      </w:r>
      <w:r>
        <w:rPr>
          <w:rFonts w:ascii="HCI Poppy" w:eastAsia="휴먼명조"/>
          <w:spacing w:val="-1"/>
          <w:sz w:val="24"/>
        </w:rPr>
        <w:t>지원</w:t>
      </w:r>
      <w:r>
        <w:rPr>
          <w:rFonts w:ascii="HCI Poppy" w:eastAsia="휴먼명조"/>
          <w:spacing w:val="-1"/>
          <w:sz w:val="24"/>
        </w:rPr>
        <w:t xml:space="preserve"> </w:t>
      </w:r>
      <w:r>
        <w:rPr>
          <w:rFonts w:ascii="HCI Poppy" w:eastAsia="휴먼명조"/>
          <w:spacing w:val="-1"/>
          <w:sz w:val="24"/>
        </w:rPr>
        <w:t>요청이</w:t>
      </w:r>
      <w:r>
        <w:rPr>
          <w:rFonts w:ascii="HCI Poppy" w:eastAsia="휴먼명조"/>
          <w:spacing w:val="-1"/>
          <w:sz w:val="24"/>
        </w:rPr>
        <w:t xml:space="preserve"> </w:t>
      </w:r>
      <w:r>
        <w:rPr>
          <w:rFonts w:ascii="HCI Poppy" w:eastAsia="휴먼명조"/>
          <w:spacing w:val="-1"/>
          <w:sz w:val="24"/>
        </w:rPr>
        <w:t>있을</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고객지원</w:t>
      </w:r>
      <w:r>
        <w:rPr>
          <w:rFonts w:ascii="HCI Poppy" w:eastAsia="휴먼명조"/>
          <w:spacing w:val="-1"/>
          <w:sz w:val="24"/>
        </w:rPr>
        <w:t xml:space="preserve"> </w:t>
      </w:r>
      <w:r>
        <w:rPr>
          <w:rFonts w:ascii="HCI Poppy" w:eastAsia="휴먼명조"/>
          <w:spacing w:val="-1"/>
          <w:sz w:val="24"/>
        </w:rPr>
        <w:t>담당자는</w:t>
      </w:r>
      <w:r>
        <w:rPr>
          <w:rFonts w:ascii="HCI Poppy" w:eastAsia="휴먼명조"/>
          <w:spacing w:val="-1"/>
          <w:sz w:val="24"/>
        </w:rPr>
        <w:t xml:space="preserve"> </w:t>
      </w:r>
      <w:r>
        <w:rPr>
          <w:rFonts w:ascii="HCI Poppy" w:eastAsia="휴먼명조"/>
          <w:spacing w:val="-1"/>
          <w:sz w:val="24"/>
        </w:rPr>
        <w:t>지침에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신속하게</w:t>
      </w:r>
      <w:r>
        <w:rPr>
          <w:rFonts w:ascii="HCI Poppy" w:eastAsia="휴먼명조"/>
          <w:spacing w:val="-1"/>
          <w:sz w:val="24"/>
        </w:rPr>
        <w:t xml:space="preserve"> </w:t>
      </w:r>
      <w:r>
        <w:rPr>
          <w:rFonts w:ascii="HCI Poppy" w:eastAsia="휴먼명조"/>
          <w:spacing w:val="-1"/>
          <w:sz w:val="24"/>
        </w:rPr>
        <w:t>조치를</w:t>
      </w:r>
      <w:r>
        <w:rPr>
          <w:rFonts w:ascii="HCI Poppy" w:eastAsia="휴먼명조"/>
          <w:spacing w:val="-1"/>
          <w:sz w:val="24"/>
        </w:rPr>
        <w:t xml:space="preserve"> </w:t>
      </w:r>
      <w:r>
        <w:rPr>
          <w:rFonts w:ascii="HCI Poppy" w:eastAsia="휴먼명조"/>
          <w:spacing w:val="-1"/>
          <w:sz w:val="24"/>
        </w:rPr>
        <w:t>취하여야</w:t>
      </w:r>
      <w:r>
        <w:rPr>
          <w:rFonts w:ascii="HCI Poppy" w:eastAsia="휴먼명조"/>
          <w:spacing w:val="-1"/>
          <w:sz w:val="24"/>
        </w:rPr>
        <w:t xml:space="preserve"> </w:t>
      </w:r>
      <w:r>
        <w:rPr>
          <w:rFonts w:ascii="HCI Poppy" w:eastAsia="휴먼명조"/>
          <w:spacing w:val="-1"/>
          <w:sz w:val="24"/>
        </w:rPr>
        <w:t>하며</w:t>
      </w:r>
      <w:r>
        <w:rPr>
          <w:rFonts w:ascii="HCI Poppy" w:eastAsia="휴먼명조"/>
          <w:spacing w:val="-1"/>
          <w:sz w:val="24"/>
        </w:rPr>
        <w:t xml:space="preserve">, </w:t>
      </w:r>
      <w:r>
        <w:rPr>
          <w:rFonts w:ascii="HCI Poppy" w:eastAsia="휴먼명조"/>
          <w:spacing w:val="-1"/>
          <w:sz w:val="24"/>
        </w:rPr>
        <w:t>필요한</w:t>
      </w:r>
      <w:r>
        <w:rPr>
          <w:rFonts w:ascii="HCI Poppy" w:eastAsia="휴먼명조"/>
          <w:spacing w:val="-1"/>
          <w:sz w:val="24"/>
        </w:rPr>
        <w:t xml:space="preserve"> </w:t>
      </w:r>
      <w:r>
        <w:rPr>
          <w:rFonts w:ascii="HCI Poppy" w:eastAsia="휴먼명조"/>
          <w:spacing w:val="-1"/>
          <w:sz w:val="24"/>
        </w:rPr>
        <w:t>조치를</w:t>
      </w:r>
      <w:r>
        <w:rPr>
          <w:rFonts w:ascii="HCI Poppy" w:eastAsia="휴먼명조"/>
          <w:spacing w:val="-1"/>
          <w:sz w:val="24"/>
        </w:rPr>
        <w:t xml:space="preserve"> </w:t>
      </w:r>
      <w:r>
        <w:rPr>
          <w:rFonts w:ascii="HCI Poppy" w:eastAsia="휴먼명조"/>
          <w:spacing w:val="-1"/>
          <w:sz w:val="24"/>
        </w:rPr>
        <w:t>취하지</w:t>
      </w:r>
      <w:r>
        <w:rPr>
          <w:rFonts w:ascii="HCI Poppy" w:eastAsia="휴먼명조"/>
          <w:spacing w:val="-1"/>
          <w:sz w:val="24"/>
        </w:rPr>
        <w:t xml:space="preserve"> </w:t>
      </w:r>
      <w:r>
        <w:rPr>
          <w:rFonts w:ascii="HCI Poppy" w:eastAsia="휴먼명조"/>
          <w:spacing w:val="-1"/>
          <w:sz w:val="24"/>
        </w:rPr>
        <w:t>못하였을</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담당</w:t>
      </w:r>
      <w:r>
        <w:rPr>
          <w:rFonts w:ascii="HCI Poppy" w:eastAsia="휴먼명조"/>
          <w:spacing w:val="-1"/>
          <w:sz w:val="24"/>
        </w:rPr>
        <w:t xml:space="preserve"> </w:t>
      </w:r>
      <w:r>
        <w:rPr>
          <w:rFonts w:ascii="HCI Poppy" w:eastAsia="휴먼명조"/>
          <w:spacing w:val="-1"/>
          <w:sz w:val="24"/>
        </w:rPr>
        <w:t>상급자에게</w:t>
      </w:r>
      <w:r>
        <w:rPr>
          <w:rFonts w:ascii="HCI Poppy" w:eastAsia="휴먼명조"/>
          <w:spacing w:val="-1"/>
          <w:sz w:val="24"/>
        </w:rPr>
        <w:t xml:space="preserve"> </w:t>
      </w:r>
      <w:r>
        <w:rPr>
          <w:rFonts w:ascii="HCI Poppy" w:eastAsia="휴먼명조"/>
          <w:spacing w:val="-1"/>
          <w:sz w:val="24"/>
        </w:rPr>
        <w:t>즉시</w:t>
      </w:r>
      <w:r>
        <w:rPr>
          <w:rFonts w:ascii="HCI Poppy" w:eastAsia="휴먼명조"/>
          <w:spacing w:val="-1"/>
          <w:sz w:val="24"/>
        </w:rPr>
        <w:t xml:space="preserve"> </w:t>
      </w:r>
      <w:r>
        <w:rPr>
          <w:rFonts w:ascii="HCI Poppy" w:eastAsia="휴먼명조"/>
          <w:spacing w:val="-1"/>
          <w:sz w:val="24"/>
        </w:rPr>
        <w:t>보고하여</w:t>
      </w:r>
      <w:r>
        <w:rPr>
          <w:rFonts w:ascii="HCI Poppy" w:eastAsia="휴먼명조"/>
          <w:spacing w:val="-1"/>
          <w:sz w:val="24"/>
        </w:rPr>
        <w:t xml:space="preserve"> </w:t>
      </w:r>
      <w:r>
        <w:rPr>
          <w:rFonts w:ascii="HCI Poppy" w:eastAsia="휴먼명조"/>
          <w:spacing w:val="-1"/>
          <w:sz w:val="24"/>
        </w:rPr>
        <w:t>해결</w:t>
      </w:r>
      <w:r>
        <w:rPr>
          <w:rFonts w:ascii="HCI Poppy" w:eastAsia="휴먼명조"/>
          <w:spacing w:val="-1"/>
          <w:sz w:val="24"/>
        </w:rPr>
        <w:t xml:space="preserve"> </w:t>
      </w:r>
      <w:r>
        <w:rPr>
          <w:rFonts w:ascii="HCI Poppy" w:eastAsia="휴먼명조"/>
          <w:spacing w:val="-1"/>
          <w:sz w:val="24"/>
        </w:rPr>
        <w:t>방법을</w:t>
      </w:r>
      <w:r>
        <w:rPr>
          <w:rFonts w:ascii="HCI Poppy" w:eastAsia="휴먼명조"/>
          <w:spacing w:val="-1"/>
          <w:sz w:val="24"/>
        </w:rPr>
        <w:t xml:space="preserve"> </w:t>
      </w:r>
      <w:r>
        <w:rPr>
          <w:rFonts w:ascii="HCI Poppy" w:eastAsia="휴먼명조"/>
          <w:spacing w:val="-1"/>
          <w:sz w:val="24"/>
        </w:rPr>
        <w:t>모색한다</w:t>
      </w:r>
      <w:r>
        <w:rPr>
          <w:rFonts w:ascii="HCI Poppy" w:eastAsia="휴먼명조"/>
          <w:spacing w:val="-1"/>
          <w:sz w:val="24"/>
        </w:rPr>
        <w:t>.</w:t>
      </w:r>
    </w:p>
    <w:p w14:paraId="286AE408" w14:textId="2BEA9809" w:rsidR="004C1F03" w:rsidRDefault="004C1F03">
      <w:pPr>
        <w:pStyle w:val="a3"/>
        <w:rPr>
          <w:ins w:id="462" w:author="TAEHO AHN" w:date="2025-01-08T13:39:00Z"/>
          <w:rFonts w:ascii="굴림" w:eastAsia="굴림"/>
          <w:b/>
          <w:spacing w:val="-7"/>
          <w:sz w:val="24"/>
        </w:rPr>
      </w:pPr>
    </w:p>
    <w:p w14:paraId="4DDA19DE" w14:textId="29F7B5C9" w:rsidR="00BC65DE" w:rsidRPr="00BC65DE" w:rsidRDefault="00BC65DE">
      <w:pPr>
        <w:pStyle w:val="a4"/>
        <w:spacing w:line="480" w:lineRule="auto"/>
        <w:ind w:left="0"/>
        <w:rPr>
          <w:ins w:id="463" w:author="TAEHO AHN" w:date="2025-01-08T13:40:00Z"/>
          <w:rFonts w:ascii="HCI Poppy" w:eastAsia="휴먼명조"/>
          <w:spacing w:val="-1"/>
          <w:w w:val="100"/>
          <w:kern w:val="1"/>
          <w:sz w:val="24"/>
          <w:rPrChange w:id="464" w:author="TAEHO AHN" w:date="2025-01-08T13:40:00Z">
            <w:rPr>
              <w:ins w:id="465" w:author="TAEHO AHN" w:date="2025-01-08T13:40:00Z"/>
              <w:rFonts w:ascii="바탕" w:eastAsia="굴림"/>
              <w:kern w:val="0"/>
            </w:rPr>
          </w:rPrChange>
        </w:rPr>
        <w:pPrChange w:id="466" w:author="TAEHO AHN" w:date="2025-01-08T13:45:00Z">
          <w:pPr>
            <w:pStyle w:val="a4"/>
            <w:spacing w:line="480" w:lineRule="auto"/>
            <w:ind w:left="480" w:hanging="240"/>
          </w:pPr>
        </w:pPrChange>
      </w:pPr>
      <w:ins w:id="467" w:author="TAEHO AHN" w:date="2025-01-08T13:39:00Z">
        <w:r w:rsidRPr="00BC65DE">
          <w:rPr>
            <w:rFonts w:ascii="HCI Poppy" w:eastAsia="휴먼명조"/>
            <w:b/>
            <w:spacing w:val="-1"/>
            <w:w w:val="100"/>
            <w:kern w:val="1"/>
            <w:sz w:val="24"/>
            <w:rPrChange w:id="468" w:author="TAEHO AHN" w:date="2025-01-08T13:45:00Z">
              <w:rPr>
                <w:rFonts w:ascii="HCI Poppy" w:eastAsia="휴먼명조"/>
                <w:b/>
                <w:spacing w:val="-1"/>
                <w:sz w:val="24"/>
              </w:rPr>
            </w:rPrChange>
          </w:rPr>
          <w:t>제</w:t>
        </w:r>
      </w:ins>
      <w:ins w:id="469" w:author="TAEHO AHN" w:date="2025-01-08T13:45:00Z">
        <w:r w:rsidRPr="00BC65DE">
          <w:rPr>
            <w:rFonts w:ascii="HCI Poppy" w:eastAsia="휴먼명조"/>
            <w:b/>
            <w:spacing w:val="-1"/>
            <w:w w:val="100"/>
            <w:kern w:val="1"/>
            <w:sz w:val="24"/>
            <w:rPrChange w:id="470" w:author="TAEHO AHN" w:date="2025-01-08T13:45:00Z">
              <w:rPr>
                <w:rFonts w:ascii="HCI Poppy" w:eastAsia="휴먼명조"/>
                <w:b/>
                <w:spacing w:val="-1"/>
                <w:sz w:val="24"/>
              </w:rPr>
            </w:rPrChange>
          </w:rPr>
          <w:t>10</w:t>
        </w:r>
      </w:ins>
      <w:ins w:id="471" w:author="TAEHO AHN" w:date="2025-01-08T13:39:00Z">
        <w:r w:rsidRPr="00BC65DE">
          <w:rPr>
            <w:rFonts w:ascii="HCI Poppy" w:eastAsia="휴먼명조"/>
            <w:b/>
            <w:spacing w:val="-1"/>
            <w:w w:val="100"/>
            <w:kern w:val="1"/>
            <w:sz w:val="24"/>
            <w:rPrChange w:id="472" w:author="TAEHO AHN" w:date="2025-01-08T13:45:00Z">
              <w:rPr>
                <w:rFonts w:ascii="HCI Poppy" w:eastAsia="휴먼명조"/>
                <w:b/>
                <w:spacing w:val="-1"/>
                <w:sz w:val="24"/>
              </w:rPr>
            </w:rPrChange>
          </w:rPr>
          <w:t>조</w:t>
        </w:r>
        <w:r w:rsidRPr="00BC65DE">
          <w:rPr>
            <w:rFonts w:ascii="HCI Poppy" w:eastAsia="휴먼명조"/>
            <w:b/>
            <w:spacing w:val="-1"/>
            <w:w w:val="100"/>
            <w:kern w:val="1"/>
            <w:sz w:val="24"/>
            <w:rPrChange w:id="473" w:author="TAEHO AHN" w:date="2025-01-08T13:45:00Z">
              <w:rPr>
                <w:rFonts w:ascii="HCI Poppy" w:eastAsia="휴먼명조"/>
                <w:b/>
                <w:spacing w:val="-1"/>
                <w:sz w:val="24"/>
              </w:rPr>
            </w:rPrChange>
          </w:rPr>
          <w:t xml:space="preserve"> (</w:t>
        </w:r>
        <w:r w:rsidRPr="00BC65DE">
          <w:rPr>
            <w:rFonts w:ascii="HCI Poppy" w:eastAsia="휴먼명조"/>
            <w:b/>
            <w:spacing w:val="-1"/>
            <w:w w:val="100"/>
            <w:kern w:val="1"/>
            <w:sz w:val="24"/>
            <w:rPrChange w:id="474" w:author="TAEHO AHN" w:date="2025-01-08T13:45:00Z">
              <w:rPr>
                <w:rFonts w:ascii="HCI Poppy" w:eastAsia="휴먼명조"/>
                <w:b/>
                <w:spacing w:val="-1"/>
                <w:sz w:val="24"/>
              </w:rPr>
            </w:rPrChange>
          </w:rPr>
          <w:t>서비스</w:t>
        </w:r>
        <w:r w:rsidRPr="00BC65DE">
          <w:rPr>
            <w:rFonts w:ascii="HCI Poppy" w:eastAsia="휴먼명조"/>
            <w:b/>
            <w:spacing w:val="-1"/>
            <w:w w:val="100"/>
            <w:kern w:val="1"/>
            <w:sz w:val="24"/>
            <w:rPrChange w:id="475" w:author="TAEHO AHN" w:date="2025-01-08T13:45:00Z">
              <w:rPr>
                <w:rFonts w:ascii="HCI Poppy" w:eastAsia="휴먼명조"/>
                <w:b/>
                <w:spacing w:val="-1"/>
                <w:sz w:val="24"/>
              </w:rPr>
            </w:rPrChange>
          </w:rPr>
          <w:t xml:space="preserve"> </w:t>
        </w:r>
        <w:r w:rsidRPr="00BC65DE">
          <w:rPr>
            <w:rFonts w:ascii="HCI Poppy" w:eastAsia="휴먼명조" w:hint="eastAsia"/>
            <w:b/>
            <w:spacing w:val="-1"/>
            <w:w w:val="100"/>
            <w:kern w:val="1"/>
            <w:sz w:val="24"/>
            <w:rPrChange w:id="476" w:author="TAEHO AHN" w:date="2025-01-08T13:45:00Z">
              <w:rPr>
                <w:rFonts w:asciiTheme="minorEastAsia" w:eastAsiaTheme="minorEastAsia" w:hAnsiTheme="minorEastAsia" w:hint="eastAsia"/>
                <w:b/>
                <w:spacing w:val="-1"/>
                <w:sz w:val="24"/>
              </w:rPr>
            </w:rPrChange>
          </w:rPr>
          <w:t>면책</w:t>
        </w:r>
        <w:r w:rsidRPr="00BC65DE">
          <w:rPr>
            <w:rFonts w:ascii="HCI Poppy" w:eastAsia="휴먼명조"/>
            <w:b/>
            <w:spacing w:val="-1"/>
            <w:w w:val="100"/>
            <w:kern w:val="1"/>
            <w:sz w:val="24"/>
            <w:rPrChange w:id="477" w:author="TAEHO AHN" w:date="2025-01-08T13:45:00Z">
              <w:rPr>
                <w:rFonts w:ascii="HCI Poppy" w:eastAsia="휴먼명조"/>
                <w:b/>
                <w:spacing w:val="-1"/>
                <w:sz w:val="24"/>
              </w:rPr>
            </w:rPrChange>
          </w:rPr>
          <w:t xml:space="preserve">) </w:t>
        </w:r>
      </w:ins>
      <w:ins w:id="478" w:author="TAEHO AHN" w:date="2025-01-08T13:44:00Z">
        <w:r w:rsidRPr="00F20F82">
          <w:rPr>
            <w:rFonts w:ascii="HCI Poppy" w:eastAsia="휴먼명조" w:hint="eastAsia"/>
            <w:spacing w:val="-1"/>
            <w:w w:val="100"/>
            <w:kern w:val="1"/>
            <w:sz w:val="24"/>
            <w:rPrChange w:id="479" w:author="TAEHO AHN" w:date="2025-01-08T13:46:00Z">
              <w:rPr>
                <w:rFonts w:asciiTheme="minorEastAsia" w:eastAsiaTheme="minorEastAsia" w:hAnsiTheme="minorEastAsia" w:hint="eastAsia"/>
                <w:spacing w:val="-1"/>
                <w:w w:val="100"/>
                <w:kern w:val="1"/>
                <w:sz w:val="24"/>
              </w:rPr>
            </w:rPrChange>
          </w:rPr>
          <w:t>계약상대자</w:t>
        </w:r>
      </w:ins>
      <w:ins w:id="480" w:author="TAEHO AHN" w:date="2025-01-08T13:40:00Z">
        <w:r w:rsidRPr="00F20F82">
          <w:rPr>
            <w:rFonts w:ascii="HCI Poppy" w:eastAsia="휴먼명조"/>
            <w:spacing w:val="-1"/>
            <w:w w:val="100"/>
            <w:kern w:val="1"/>
            <w:sz w:val="24"/>
            <w:rPrChange w:id="481" w:author="TAEHO AHN" w:date="2025-01-08T13:46:00Z">
              <w:rPr>
                <w:rFonts w:ascii="굴림"/>
                <w:sz w:val="24"/>
              </w:rPr>
            </w:rPrChange>
          </w:rPr>
          <w:t>는</w:t>
        </w:r>
        <w:r w:rsidRPr="00BC65DE">
          <w:rPr>
            <w:rFonts w:ascii="HCI Poppy" w:eastAsia="휴먼명조"/>
            <w:spacing w:val="-1"/>
            <w:w w:val="100"/>
            <w:kern w:val="1"/>
            <w:sz w:val="24"/>
            <w:rPrChange w:id="482" w:author="TAEHO AHN" w:date="2025-01-08T13:40:00Z">
              <w:rPr>
                <w:rFonts w:ascii="굴림"/>
                <w:sz w:val="24"/>
              </w:rPr>
            </w:rPrChange>
          </w:rPr>
          <w:t xml:space="preserve"> </w:t>
        </w:r>
        <w:r w:rsidRPr="00BC65DE">
          <w:rPr>
            <w:rFonts w:ascii="HCI Poppy" w:eastAsia="휴먼명조"/>
            <w:spacing w:val="-1"/>
            <w:w w:val="100"/>
            <w:kern w:val="1"/>
            <w:sz w:val="24"/>
            <w:rPrChange w:id="483" w:author="TAEHO AHN" w:date="2025-01-08T13:40:00Z">
              <w:rPr>
                <w:rFonts w:ascii="굴림"/>
                <w:sz w:val="24"/>
              </w:rPr>
            </w:rPrChange>
          </w:rPr>
          <w:t>다음</w:t>
        </w:r>
        <w:r w:rsidRPr="00BC65DE">
          <w:rPr>
            <w:rFonts w:ascii="HCI Poppy" w:eastAsia="휴먼명조"/>
            <w:spacing w:val="-1"/>
            <w:w w:val="100"/>
            <w:kern w:val="1"/>
            <w:sz w:val="24"/>
            <w:rPrChange w:id="484" w:author="TAEHO AHN" w:date="2025-01-08T13:40:00Z">
              <w:rPr>
                <w:rFonts w:ascii="굴림"/>
                <w:sz w:val="24"/>
              </w:rPr>
            </w:rPrChange>
          </w:rPr>
          <w:t xml:space="preserve"> </w:t>
        </w:r>
        <w:r w:rsidRPr="00BC65DE">
          <w:rPr>
            <w:rFonts w:ascii="HCI Poppy" w:eastAsia="휴먼명조"/>
            <w:spacing w:val="-1"/>
            <w:w w:val="100"/>
            <w:kern w:val="1"/>
            <w:sz w:val="24"/>
            <w:rPrChange w:id="485" w:author="TAEHO AHN" w:date="2025-01-08T13:40:00Z">
              <w:rPr>
                <w:rFonts w:ascii="굴림"/>
                <w:sz w:val="24"/>
              </w:rPr>
            </w:rPrChange>
          </w:rPr>
          <w:t>각</w:t>
        </w:r>
        <w:r w:rsidRPr="00BC65DE">
          <w:rPr>
            <w:rFonts w:ascii="HCI Poppy" w:eastAsia="휴먼명조"/>
            <w:spacing w:val="-1"/>
            <w:w w:val="100"/>
            <w:kern w:val="1"/>
            <w:sz w:val="24"/>
            <w:rPrChange w:id="486" w:author="TAEHO AHN" w:date="2025-01-08T13:40:00Z">
              <w:rPr>
                <w:rFonts w:ascii="굴림"/>
                <w:sz w:val="24"/>
              </w:rPr>
            </w:rPrChange>
          </w:rPr>
          <w:t xml:space="preserve"> </w:t>
        </w:r>
        <w:r w:rsidRPr="00BC65DE">
          <w:rPr>
            <w:rFonts w:ascii="HCI Poppy" w:eastAsia="휴먼명조"/>
            <w:spacing w:val="-1"/>
            <w:w w:val="100"/>
            <w:kern w:val="1"/>
            <w:sz w:val="24"/>
            <w:rPrChange w:id="487" w:author="TAEHO AHN" w:date="2025-01-08T13:40:00Z">
              <w:rPr>
                <w:rFonts w:ascii="굴림"/>
                <w:sz w:val="24"/>
              </w:rPr>
            </w:rPrChange>
          </w:rPr>
          <w:t>호의</w:t>
        </w:r>
        <w:r w:rsidRPr="00BC65DE">
          <w:rPr>
            <w:rFonts w:ascii="HCI Poppy" w:eastAsia="휴먼명조"/>
            <w:spacing w:val="-1"/>
            <w:w w:val="100"/>
            <w:kern w:val="1"/>
            <w:sz w:val="24"/>
            <w:rPrChange w:id="488" w:author="TAEHO AHN" w:date="2025-01-08T13:40:00Z">
              <w:rPr>
                <w:rFonts w:ascii="굴림"/>
                <w:sz w:val="24"/>
              </w:rPr>
            </w:rPrChange>
          </w:rPr>
          <w:t xml:space="preserve"> </w:t>
        </w:r>
        <w:r w:rsidRPr="00BC65DE">
          <w:rPr>
            <w:rFonts w:ascii="HCI Poppy" w:eastAsia="휴먼명조"/>
            <w:spacing w:val="-1"/>
            <w:w w:val="100"/>
            <w:kern w:val="1"/>
            <w:sz w:val="24"/>
            <w:rPrChange w:id="489" w:author="TAEHO AHN" w:date="2025-01-08T13:40:00Z">
              <w:rPr>
                <w:rFonts w:ascii="굴림"/>
                <w:sz w:val="24"/>
              </w:rPr>
            </w:rPrChange>
          </w:rPr>
          <w:t>어느</w:t>
        </w:r>
        <w:r w:rsidRPr="00BC65DE">
          <w:rPr>
            <w:rFonts w:ascii="HCI Poppy" w:eastAsia="휴먼명조"/>
            <w:spacing w:val="-1"/>
            <w:w w:val="100"/>
            <w:kern w:val="1"/>
            <w:sz w:val="24"/>
            <w:rPrChange w:id="490" w:author="TAEHO AHN" w:date="2025-01-08T13:40:00Z">
              <w:rPr>
                <w:rFonts w:ascii="굴림"/>
                <w:sz w:val="24"/>
              </w:rPr>
            </w:rPrChange>
          </w:rPr>
          <w:t xml:space="preserve"> </w:t>
        </w:r>
        <w:r w:rsidRPr="00BC65DE">
          <w:rPr>
            <w:rFonts w:ascii="HCI Poppy" w:eastAsia="휴먼명조"/>
            <w:spacing w:val="-1"/>
            <w:w w:val="100"/>
            <w:kern w:val="1"/>
            <w:sz w:val="24"/>
            <w:rPrChange w:id="491" w:author="TAEHO AHN" w:date="2025-01-08T13:40:00Z">
              <w:rPr>
                <w:rFonts w:ascii="굴림"/>
                <w:sz w:val="24"/>
              </w:rPr>
            </w:rPrChange>
          </w:rPr>
          <w:t>하나에</w:t>
        </w:r>
        <w:r w:rsidRPr="00BC65DE">
          <w:rPr>
            <w:rFonts w:ascii="HCI Poppy" w:eastAsia="휴먼명조"/>
            <w:spacing w:val="-1"/>
            <w:w w:val="100"/>
            <w:kern w:val="1"/>
            <w:sz w:val="24"/>
            <w:rPrChange w:id="492" w:author="TAEHO AHN" w:date="2025-01-08T13:40:00Z">
              <w:rPr>
                <w:rFonts w:ascii="굴림"/>
                <w:sz w:val="24"/>
              </w:rPr>
            </w:rPrChange>
          </w:rPr>
          <w:t xml:space="preserve"> </w:t>
        </w:r>
        <w:r w:rsidRPr="00BC65DE">
          <w:rPr>
            <w:rFonts w:ascii="HCI Poppy" w:eastAsia="휴먼명조"/>
            <w:spacing w:val="-1"/>
            <w:w w:val="100"/>
            <w:kern w:val="1"/>
            <w:sz w:val="24"/>
            <w:rPrChange w:id="493" w:author="TAEHO AHN" w:date="2025-01-08T13:40:00Z">
              <w:rPr>
                <w:rFonts w:ascii="굴림"/>
                <w:sz w:val="24"/>
              </w:rPr>
            </w:rPrChange>
          </w:rPr>
          <w:t>해당하는</w:t>
        </w:r>
        <w:r w:rsidRPr="00BC65DE">
          <w:rPr>
            <w:rFonts w:ascii="HCI Poppy" w:eastAsia="휴먼명조"/>
            <w:spacing w:val="-1"/>
            <w:w w:val="100"/>
            <w:kern w:val="1"/>
            <w:sz w:val="24"/>
            <w:rPrChange w:id="494" w:author="TAEHO AHN" w:date="2025-01-08T13:40:00Z">
              <w:rPr>
                <w:rFonts w:ascii="굴림"/>
                <w:sz w:val="24"/>
              </w:rPr>
            </w:rPrChange>
          </w:rPr>
          <w:t xml:space="preserve"> </w:t>
        </w:r>
        <w:r w:rsidRPr="00BC65DE">
          <w:rPr>
            <w:rFonts w:ascii="HCI Poppy" w:eastAsia="휴먼명조"/>
            <w:spacing w:val="-1"/>
            <w:w w:val="100"/>
            <w:kern w:val="1"/>
            <w:sz w:val="24"/>
            <w:rPrChange w:id="495" w:author="TAEHO AHN" w:date="2025-01-08T13:40:00Z">
              <w:rPr>
                <w:rFonts w:ascii="굴림"/>
                <w:sz w:val="24"/>
              </w:rPr>
            </w:rPrChange>
          </w:rPr>
          <w:t>경우</w:t>
        </w:r>
        <w:r w:rsidRPr="00BC65DE">
          <w:rPr>
            <w:rFonts w:ascii="HCI Poppy" w:eastAsia="휴먼명조"/>
            <w:spacing w:val="-1"/>
            <w:w w:val="100"/>
            <w:kern w:val="1"/>
            <w:sz w:val="24"/>
            <w:rPrChange w:id="496" w:author="TAEHO AHN" w:date="2025-01-08T13:40:00Z">
              <w:rPr>
                <w:rFonts w:ascii="굴림"/>
                <w:sz w:val="24"/>
              </w:rPr>
            </w:rPrChange>
          </w:rPr>
          <w:t xml:space="preserve"> </w:t>
        </w:r>
        <w:r w:rsidRPr="00BC65DE">
          <w:rPr>
            <w:rFonts w:ascii="HCI Poppy" w:eastAsia="휴먼명조"/>
            <w:spacing w:val="-1"/>
            <w:w w:val="100"/>
            <w:kern w:val="1"/>
            <w:sz w:val="24"/>
            <w:rPrChange w:id="497" w:author="TAEHO AHN" w:date="2025-01-08T13:40:00Z">
              <w:rPr>
                <w:rFonts w:ascii="굴림"/>
                <w:sz w:val="24"/>
              </w:rPr>
            </w:rPrChange>
          </w:rPr>
          <w:t>서비스</w:t>
        </w:r>
        <w:r w:rsidRPr="00BC65DE">
          <w:rPr>
            <w:rFonts w:ascii="HCI Poppy" w:eastAsia="휴먼명조"/>
            <w:spacing w:val="-1"/>
            <w:w w:val="100"/>
            <w:kern w:val="1"/>
            <w:sz w:val="24"/>
            <w:rPrChange w:id="498" w:author="TAEHO AHN" w:date="2025-01-08T13:40:00Z">
              <w:rPr>
                <w:rFonts w:ascii="굴림"/>
                <w:sz w:val="24"/>
              </w:rPr>
            </w:rPrChange>
          </w:rPr>
          <w:t xml:space="preserve"> </w:t>
        </w:r>
        <w:r w:rsidRPr="00BC65DE">
          <w:rPr>
            <w:rFonts w:ascii="HCI Poppy" w:eastAsia="휴먼명조"/>
            <w:spacing w:val="-1"/>
            <w:w w:val="100"/>
            <w:kern w:val="1"/>
            <w:sz w:val="24"/>
            <w:rPrChange w:id="499" w:author="TAEHO AHN" w:date="2025-01-08T13:40:00Z">
              <w:rPr>
                <w:rFonts w:ascii="굴림"/>
                <w:sz w:val="24"/>
              </w:rPr>
            </w:rPrChange>
          </w:rPr>
          <w:t>중단</w:t>
        </w:r>
        <w:r w:rsidRPr="00BC65DE">
          <w:rPr>
            <w:rFonts w:ascii="HCI Poppy" w:eastAsia="휴먼명조"/>
            <w:spacing w:val="-1"/>
            <w:w w:val="100"/>
            <w:kern w:val="1"/>
            <w:sz w:val="24"/>
            <w:rPrChange w:id="500" w:author="TAEHO AHN" w:date="2025-01-08T13:40:00Z">
              <w:rPr>
                <w:rFonts w:ascii="굴림"/>
                <w:sz w:val="24"/>
              </w:rPr>
            </w:rPrChange>
          </w:rPr>
          <w:t xml:space="preserve"> </w:t>
        </w:r>
        <w:r w:rsidRPr="00BC65DE">
          <w:rPr>
            <w:rFonts w:ascii="HCI Poppy" w:eastAsia="휴먼명조"/>
            <w:spacing w:val="-1"/>
            <w:w w:val="100"/>
            <w:kern w:val="1"/>
            <w:sz w:val="24"/>
            <w:rPrChange w:id="501" w:author="TAEHO AHN" w:date="2025-01-08T13:40:00Z">
              <w:rPr>
                <w:rFonts w:ascii="굴림"/>
                <w:sz w:val="24"/>
              </w:rPr>
            </w:rPrChange>
          </w:rPr>
          <w:t>또는</w:t>
        </w:r>
        <w:r w:rsidRPr="00BC65DE">
          <w:rPr>
            <w:rFonts w:ascii="HCI Poppy" w:eastAsia="휴먼명조"/>
            <w:spacing w:val="-1"/>
            <w:w w:val="100"/>
            <w:kern w:val="1"/>
            <w:sz w:val="24"/>
            <w:rPrChange w:id="502" w:author="TAEHO AHN" w:date="2025-01-08T13:40:00Z">
              <w:rPr>
                <w:rFonts w:ascii="굴림"/>
                <w:sz w:val="24"/>
              </w:rPr>
            </w:rPrChange>
          </w:rPr>
          <w:t xml:space="preserve"> </w:t>
        </w:r>
        <w:r w:rsidRPr="00BC65DE">
          <w:rPr>
            <w:rFonts w:ascii="HCI Poppy" w:eastAsia="휴먼명조"/>
            <w:spacing w:val="-1"/>
            <w:w w:val="100"/>
            <w:kern w:val="1"/>
            <w:sz w:val="24"/>
            <w:rPrChange w:id="503" w:author="TAEHO AHN" w:date="2025-01-08T13:40:00Z">
              <w:rPr>
                <w:rFonts w:ascii="굴림"/>
                <w:sz w:val="24"/>
              </w:rPr>
            </w:rPrChange>
          </w:rPr>
          <w:t>장애</w:t>
        </w:r>
        <w:r w:rsidRPr="00BC65DE">
          <w:rPr>
            <w:rFonts w:ascii="HCI Poppy" w:eastAsia="휴먼명조"/>
            <w:spacing w:val="-1"/>
            <w:w w:val="100"/>
            <w:kern w:val="1"/>
            <w:sz w:val="24"/>
            <w:rPrChange w:id="504" w:author="TAEHO AHN" w:date="2025-01-08T13:40:00Z">
              <w:rPr>
                <w:rFonts w:ascii="굴림"/>
                <w:sz w:val="24"/>
              </w:rPr>
            </w:rPrChange>
          </w:rPr>
          <w:t xml:space="preserve">, </w:t>
        </w:r>
        <w:r w:rsidRPr="00BC65DE">
          <w:rPr>
            <w:rFonts w:ascii="HCI Poppy" w:eastAsia="휴먼명조"/>
            <w:spacing w:val="-1"/>
            <w:w w:val="100"/>
            <w:kern w:val="1"/>
            <w:sz w:val="24"/>
            <w:rPrChange w:id="505" w:author="TAEHO AHN" w:date="2025-01-08T13:40:00Z">
              <w:rPr>
                <w:rFonts w:ascii="굴림"/>
                <w:sz w:val="24"/>
              </w:rPr>
            </w:rPrChange>
          </w:rPr>
          <w:t>이로</w:t>
        </w:r>
        <w:r w:rsidRPr="00BC65DE">
          <w:rPr>
            <w:rFonts w:ascii="HCI Poppy" w:eastAsia="휴먼명조"/>
            <w:spacing w:val="-1"/>
            <w:w w:val="100"/>
            <w:kern w:val="1"/>
            <w:sz w:val="24"/>
            <w:rPrChange w:id="506" w:author="TAEHO AHN" w:date="2025-01-08T13:40:00Z">
              <w:rPr>
                <w:rFonts w:ascii="굴림"/>
                <w:sz w:val="24"/>
              </w:rPr>
            </w:rPrChange>
          </w:rPr>
          <w:t xml:space="preserve"> </w:t>
        </w:r>
        <w:r w:rsidRPr="00BC65DE">
          <w:rPr>
            <w:rFonts w:ascii="HCI Poppy" w:eastAsia="휴먼명조"/>
            <w:spacing w:val="-1"/>
            <w:w w:val="100"/>
            <w:kern w:val="1"/>
            <w:sz w:val="24"/>
            <w:rPrChange w:id="507" w:author="TAEHO AHN" w:date="2025-01-08T13:40:00Z">
              <w:rPr>
                <w:rFonts w:ascii="굴림"/>
                <w:sz w:val="24"/>
              </w:rPr>
            </w:rPrChange>
          </w:rPr>
          <w:t>인한</w:t>
        </w:r>
        <w:r w:rsidRPr="00BC65DE">
          <w:rPr>
            <w:rFonts w:ascii="HCI Poppy" w:eastAsia="휴먼명조"/>
            <w:spacing w:val="-1"/>
            <w:w w:val="100"/>
            <w:kern w:val="1"/>
            <w:sz w:val="24"/>
            <w:rPrChange w:id="508" w:author="TAEHO AHN" w:date="2025-01-08T13:40:00Z">
              <w:rPr>
                <w:rFonts w:ascii="굴림"/>
                <w:sz w:val="24"/>
              </w:rPr>
            </w:rPrChange>
          </w:rPr>
          <w:t xml:space="preserve"> </w:t>
        </w:r>
        <w:r w:rsidRPr="00BC65DE">
          <w:rPr>
            <w:rFonts w:ascii="HCI Poppy" w:eastAsia="휴먼명조"/>
            <w:spacing w:val="-1"/>
            <w:w w:val="100"/>
            <w:kern w:val="1"/>
            <w:sz w:val="24"/>
            <w:rPrChange w:id="509" w:author="TAEHO AHN" w:date="2025-01-08T13:40:00Z">
              <w:rPr>
                <w:rFonts w:ascii="굴림"/>
                <w:sz w:val="24"/>
              </w:rPr>
            </w:rPrChange>
          </w:rPr>
          <w:t>손해에</w:t>
        </w:r>
        <w:r w:rsidRPr="00BC65DE">
          <w:rPr>
            <w:rFonts w:ascii="HCI Poppy" w:eastAsia="휴먼명조"/>
            <w:spacing w:val="-1"/>
            <w:w w:val="100"/>
            <w:kern w:val="1"/>
            <w:sz w:val="24"/>
            <w:rPrChange w:id="510" w:author="TAEHO AHN" w:date="2025-01-08T13:40:00Z">
              <w:rPr>
                <w:rFonts w:ascii="굴림"/>
                <w:sz w:val="24"/>
              </w:rPr>
            </w:rPrChange>
          </w:rPr>
          <w:t xml:space="preserve"> </w:t>
        </w:r>
        <w:r w:rsidRPr="00BC65DE">
          <w:rPr>
            <w:rFonts w:ascii="HCI Poppy" w:eastAsia="휴먼명조"/>
            <w:spacing w:val="-1"/>
            <w:w w:val="100"/>
            <w:kern w:val="1"/>
            <w:sz w:val="24"/>
            <w:rPrChange w:id="511" w:author="TAEHO AHN" w:date="2025-01-08T13:40:00Z">
              <w:rPr>
                <w:rFonts w:ascii="굴림"/>
                <w:sz w:val="24"/>
              </w:rPr>
            </w:rPrChange>
          </w:rPr>
          <w:t>관하여</w:t>
        </w:r>
        <w:r w:rsidRPr="00BC65DE">
          <w:rPr>
            <w:rFonts w:ascii="HCI Poppy" w:eastAsia="휴먼명조"/>
            <w:spacing w:val="-1"/>
            <w:w w:val="100"/>
            <w:kern w:val="1"/>
            <w:sz w:val="24"/>
            <w:rPrChange w:id="512" w:author="TAEHO AHN" w:date="2025-01-08T13:40:00Z">
              <w:rPr>
                <w:rFonts w:ascii="굴림"/>
                <w:sz w:val="24"/>
              </w:rPr>
            </w:rPrChange>
          </w:rPr>
          <w:t xml:space="preserve"> </w:t>
        </w:r>
        <w:r w:rsidRPr="00BC65DE">
          <w:rPr>
            <w:rFonts w:ascii="HCI Poppy" w:eastAsia="휴먼명조"/>
            <w:spacing w:val="-1"/>
            <w:w w:val="100"/>
            <w:kern w:val="1"/>
            <w:sz w:val="24"/>
            <w:rPrChange w:id="513" w:author="TAEHO AHN" w:date="2025-01-08T13:40:00Z">
              <w:rPr>
                <w:rFonts w:ascii="굴림"/>
                <w:sz w:val="24"/>
              </w:rPr>
            </w:rPrChange>
          </w:rPr>
          <w:t>책임을</w:t>
        </w:r>
        <w:r w:rsidRPr="00BC65DE">
          <w:rPr>
            <w:rFonts w:ascii="HCI Poppy" w:eastAsia="휴먼명조"/>
            <w:spacing w:val="-1"/>
            <w:w w:val="100"/>
            <w:kern w:val="1"/>
            <w:sz w:val="24"/>
            <w:rPrChange w:id="514" w:author="TAEHO AHN" w:date="2025-01-08T13:40:00Z">
              <w:rPr>
                <w:rFonts w:ascii="굴림"/>
                <w:sz w:val="24"/>
              </w:rPr>
            </w:rPrChange>
          </w:rPr>
          <w:t xml:space="preserve"> </w:t>
        </w:r>
        <w:r w:rsidRPr="00BC65DE">
          <w:rPr>
            <w:rFonts w:ascii="HCI Poppy" w:eastAsia="휴먼명조"/>
            <w:spacing w:val="-1"/>
            <w:w w:val="100"/>
            <w:kern w:val="1"/>
            <w:sz w:val="24"/>
            <w:rPrChange w:id="515" w:author="TAEHO AHN" w:date="2025-01-08T13:40:00Z">
              <w:rPr>
                <w:rFonts w:ascii="굴림"/>
                <w:sz w:val="24"/>
              </w:rPr>
            </w:rPrChange>
          </w:rPr>
          <w:t>면한다</w:t>
        </w:r>
        <w:r w:rsidRPr="00BC65DE">
          <w:rPr>
            <w:rFonts w:ascii="HCI Poppy" w:eastAsia="휴먼명조"/>
            <w:spacing w:val="-1"/>
            <w:w w:val="100"/>
            <w:kern w:val="1"/>
            <w:sz w:val="24"/>
            <w:rPrChange w:id="516" w:author="TAEHO AHN" w:date="2025-01-08T13:40:00Z">
              <w:rPr>
                <w:rFonts w:ascii="굴림"/>
                <w:sz w:val="24"/>
              </w:rPr>
            </w:rPrChange>
          </w:rPr>
          <w:t>.</w:t>
        </w:r>
      </w:ins>
    </w:p>
    <w:p w14:paraId="431F2D7E" w14:textId="667AC711" w:rsidR="00BC65DE" w:rsidRPr="00BC65DE" w:rsidRDefault="00BC65DE">
      <w:pPr>
        <w:pStyle w:val="MS"/>
        <w:numPr>
          <w:ilvl w:val="0"/>
          <w:numId w:val="6"/>
        </w:numPr>
        <w:tabs>
          <w:tab w:val="left" w:pos="596"/>
          <w:tab w:val="left" w:pos="2112"/>
        </w:tabs>
        <w:snapToGrid w:val="0"/>
        <w:spacing w:line="480" w:lineRule="auto"/>
        <w:rPr>
          <w:ins w:id="517" w:author="TAEHO AHN" w:date="2025-01-08T13:40:00Z"/>
          <w:rFonts w:ascii="HCI Poppy" w:eastAsia="휴먼명조"/>
          <w:spacing w:val="-1"/>
          <w:kern w:val="1"/>
          <w:sz w:val="24"/>
          <w:rPrChange w:id="518" w:author="TAEHO AHN" w:date="2025-01-08T13:40:00Z">
            <w:rPr>
              <w:ins w:id="519" w:author="TAEHO AHN" w:date="2025-01-08T13:40:00Z"/>
            </w:rPr>
          </w:rPrChange>
        </w:rPr>
        <w:pPrChange w:id="520" w:author="TAEHO AHN" w:date="2025-01-08T13:41:00Z">
          <w:pPr>
            <w:pStyle w:val="MS"/>
            <w:tabs>
              <w:tab w:val="left" w:pos="596"/>
              <w:tab w:val="left" w:pos="2112"/>
            </w:tabs>
            <w:snapToGrid w:val="0"/>
            <w:spacing w:line="480" w:lineRule="auto"/>
            <w:ind w:left="596" w:hanging="596"/>
          </w:pPr>
        </w:pPrChange>
      </w:pPr>
      <w:ins w:id="521" w:author="TAEHO AHN" w:date="2025-01-08T13:40:00Z">
        <w:r>
          <w:rPr>
            <w:spacing w:val="-1"/>
            <w:sz w:val="24"/>
          </w:rPr>
          <w:t xml:space="preserve"> </w:t>
        </w:r>
        <w:r w:rsidRPr="00BC65DE">
          <w:rPr>
            <w:rFonts w:ascii="HCI Poppy" w:eastAsia="휴먼명조" w:hint="eastAsia"/>
            <w:spacing w:val="-1"/>
            <w:kern w:val="1"/>
            <w:sz w:val="24"/>
            <w:rPrChange w:id="522" w:author="TAEHO AHN" w:date="2025-01-08T13:40:00Z">
              <w:rPr>
                <w:rFonts w:ascii="굴림" w:hint="eastAsia"/>
                <w:sz w:val="24"/>
              </w:rPr>
            </w:rPrChange>
          </w:rPr>
          <w:t>목적물에</w:t>
        </w:r>
        <w:r w:rsidRPr="00BC65DE">
          <w:rPr>
            <w:rFonts w:ascii="HCI Poppy" w:eastAsia="휴먼명조"/>
            <w:spacing w:val="-1"/>
            <w:kern w:val="1"/>
            <w:sz w:val="24"/>
            <w:rPrChange w:id="523" w:author="TAEHO AHN" w:date="2025-01-08T13:40:00Z">
              <w:rPr>
                <w:rFonts w:ascii="굴림"/>
                <w:sz w:val="24"/>
              </w:rPr>
            </w:rPrChange>
          </w:rPr>
          <w:t xml:space="preserve"> </w:t>
        </w:r>
      </w:ins>
      <w:ins w:id="524" w:author="TAEHO AHN" w:date="2025-01-08T13:44:00Z">
        <w:r>
          <w:rPr>
            <w:rFonts w:ascii="HCI Poppy" w:eastAsia="휴먼명조" w:hint="eastAsia"/>
            <w:spacing w:val="-1"/>
            <w:kern w:val="1"/>
            <w:sz w:val="24"/>
          </w:rPr>
          <w:t>발주자가</w:t>
        </w:r>
      </w:ins>
      <w:ins w:id="525" w:author="TAEHO AHN" w:date="2025-01-08T13:40:00Z">
        <w:r w:rsidRPr="00BC65DE">
          <w:rPr>
            <w:rFonts w:ascii="HCI Poppy" w:eastAsia="휴먼명조"/>
            <w:spacing w:val="-1"/>
            <w:kern w:val="1"/>
            <w:sz w:val="24"/>
            <w:rPrChange w:id="526" w:author="TAEHO AHN" w:date="2025-01-08T13:40:00Z">
              <w:rPr>
                <w:rFonts w:ascii="굴림"/>
                <w:sz w:val="24"/>
              </w:rPr>
            </w:rPrChange>
          </w:rPr>
          <w:t xml:space="preserve"> </w:t>
        </w:r>
        <w:r w:rsidRPr="00BC65DE">
          <w:rPr>
            <w:rFonts w:ascii="HCI Poppy" w:eastAsia="휴먼명조" w:hint="eastAsia"/>
            <w:spacing w:val="-1"/>
            <w:kern w:val="1"/>
            <w:sz w:val="24"/>
            <w:rPrChange w:id="527" w:author="TAEHO AHN" w:date="2025-01-08T13:40:00Z">
              <w:rPr>
                <w:rFonts w:ascii="굴림" w:hint="eastAsia"/>
                <w:sz w:val="24"/>
              </w:rPr>
            </w:rPrChange>
          </w:rPr>
          <w:t>설치하여</w:t>
        </w:r>
        <w:r w:rsidRPr="00BC65DE">
          <w:rPr>
            <w:rFonts w:ascii="HCI Poppy" w:eastAsia="휴먼명조"/>
            <w:spacing w:val="-1"/>
            <w:kern w:val="1"/>
            <w:sz w:val="24"/>
            <w:rPrChange w:id="528" w:author="TAEHO AHN" w:date="2025-01-08T13:40:00Z">
              <w:rPr>
                <w:rFonts w:ascii="굴림"/>
                <w:sz w:val="24"/>
              </w:rPr>
            </w:rPrChange>
          </w:rPr>
          <w:t xml:space="preserve"> </w:t>
        </w:r>
        <w:r w:rsidRPr="00BC65DE">
          <w:rPr>
            <w:rFonts w:ascii="HCI Poppy" w:eastAsia="휴먼명조" w:hint="eastAsia"/>
            <w:spacing w:val="-1"/>
            <w:kern w:val="1"/>
            <w:sz w:val="24"/>
            <w:rPrChange w:id="529" w:author="TAEHO AHN" w:date="2025-01-08T13:40:00Z">
              <w:rPr>
                <w:rFonts w:ascii="굴림" w:hint="eastAsia"/>
                <w:sz w:val="24"/>
              </w:rPr>
            </w:rPrChange>
          </w:rPr>
          <w:t>사용하는</w:t>
        </w:r>
        <w:r w:rsidRPr="00BC65DE">
          <w:rPr>
            <w:rFonts w:ascii="HCI Poppy" w:eastAsia="휴먼명조"/>
            <w:spacing w:val="-1"/>
            <w:kern w:val="1"/>
            <w:sz w:val="24"/>
            <w:rPrChange w:id="530" w:author="TAEHO AHN" w:date="2025-01-08T13:40:00Z">
              <w:rPr>
                <w:rFonts w:ascii="굴림"/>
                <w:sz w:val="24"/>
              </w:rPr>
            </w:rPrChange>
          </w:rPr>
          <w:t xml:space="preserve"> </w:t>
        </w:r>
      </w:ins>
      <w:ins w:id="531" w:author="TAEHO AHN" w:date="2025-01-08T13:44:00Z">
        <w:r>
          <w:rPr>
            <w:rFonts w:ascii="HCI Poppy" w:eastAsia="휴먼명조" w:hint="eastAsia"/>
            <w:spacing w:val="-1"/>
            <w:kern w:val="1"/>
            <w:sz w:val="24"/>
          </w:rPr>
          <w:t>발주자</w:t>
        </w:r>
      </w:ins>
      <w:ins w:id="532" w:author="TAEHO AHN" w:date="2025-01-08T13:40:00Z">
        <w:r w:rsidRPr="00BC65DE">
          <w:rPr>
            <w:rFonts w:ascii="HCI Poppy" w:eastAsia="휴먼명조"/>
            <w:spacing w:val="-1"/>
            <w:kern w:val="1"/>
            <w:sz w:val="24"/>
            <w:rPrChange w:id="533" w:author="TAEHO AHN" w:date="2025-01-08T13:40:00Z">
              <w:rPr>
                <w:rFonts w:ascii="굴림"/>
                <w:sz w:val="24"/>
              </w:rPr>
            </w:rPrChange>
          </w:rPr>
          <w:t xml:space="preserve"> </w:t>
        </w:r>
        <w:r w:rsidRPr="00BC65DE">
          <w:rPr>
            <w:rFonts w:ascii="HCI Poppy" w:eastAsia="휴먼명조" w:hint="eastAsia"/>
            <w:spacing w:val="-1"/>
            <w:kern w:val="1"/>
            <w:sz w:val="24"/>
            <w:rPrChange w:id="534" w:author="TAEHO AHN" w:date="2025-01-08T13:40:00Z">
              <w:rPr>
                <w:rFonts w:ascii="굴림" w:hint="eastAsia"/>
                <w:sz w:val="24"/>
              </w:rPr>
            </w:rPrChange>
          </w:rPr>
          <w:t>또는</w:t>
        </w:r>
        <w:r w:rsidRPr="00BC65DE">
          <w:rPr>
            <w:rFonts w:ascii="HCI Poppy" w:eastAsia="휴먼명조"/>
            <w:spacing w:val="-1"/>
            <w:kern w:val="1"/>
            <w:sz w:val="24"/>
            <w:rPrChange w:id="535" w:author="TAEHO AHN" w:date="2025-01-08T13:40:00Z">
              <w:rPr>
                <w:rFonts w:ascii="굴림"/>
                <w:sz w:val="24"/>
              </w:rPr>
            </w:rPrChange>
          </w:rPr>
          <w:t xml:space="preserve"> </w:t>
        </w:r>
        <w:r w:rsidRPr="00BC65DE">
          <w:rPr>
            <w:rFonts w:ascii="HCI Poppy" w:eastAsia="휴먼명조" w:hint="eastAsia"/>
            <w:spacing w:val="-1"/>
            <w:kern w:val="1"/>
            <w:sz w:val="24"/>
            <w:rPrChange w:id="536" w:author="TAEHO AHN" w:date="2025-01-08T13:40:00Z">
              <w:rPr>
                <w:rFonts w:ascii="굴림" w:hint="eastAsia"/>
                <w:sz w:val="24"/>
              </w:rPr>
            </w:rPrChange>
          </w:rPr>
          <w:t>제</w:t>
        </w:r>
        <w:r w:rsidRPr="00BC65DE">
          <w:rPr>
            <w:rFonts w:ascii="HCI Poppy" w:eastAsia="휴먼명조"/>
            <w:spacing w:val="-1"/>
            <w:kern w:val="1"/>
            <w:sz w:val="24"/>
            <w:rPrChange w:id="537" w:author="TAEHO AHN" w:date="2025-01-08T13:40:00Z">
              <w:rPr>
                <w:rFonts w:ascii="굴림"/>
                <w:sz w:val="24"/>
              </w:rPr>
            </w:rPrChange>
          </w:rPr>
          <w:t>3</w:t>
        </w:r>
        <w:r w:rsidRPr="00BC65DE">
          <w:rPr>
            <w:rFonts w:ascii="HCI Poppy" w:eastAsia="휴먼명조" w:hint="eastAsia"/>
            <w:spacing w:val="-1"/>
            <w:kern w:val="1"/>
            <w:sz w:val="24"/>
            <w:rPrChange w:id="538" w:author="TAEHO AHN" w:date="2025-01-08T13:40:00Z">
              <w:rPr>
                <w:rFonts w:ascii="굴림" w:hint="eastAsia"/>
                <w:sz w:val="24"/>
              </w:rPr>
            </w:rPrChange>
          </w:rPr>
          <w:t>자의</w:t>
        </w:r>
        <w:r w:rsidRPr="00BC65DE">
          <w:rPr>
            <w:rFonts w:ascii="HCI Poppy" w:eastAsia="휴먼명조"/>
            <w:spacing w:val="-1"/>
            <w:kern w:val="1"/>
            <w:sz w:val="24"/>
            <w:rPrChange w:id="539" w:author="TAEHO AHN" w:date="2025-01-08T13:40:00Z">
              <w:rPr>
                <w:rFonts w:ascii="굴림"/>
                <w:sz w:val="24"/>
              </w:rPr>
            </w:rPrChange>
          </w:rPr>
          <w:t xml:space="preserve"> </w:t>
        </w:r>
        <w:r w:rsidRPr="00BC65DE">
          <w:rPr>
            <w:rFonts w:ascii="HCI Poppy" w:eastAsia="휴먼명조" w:hint="eastAsia"/>
            <w:spacing w:val="-1"/>
            <w:kern w:val="1"/>
            <w:sz w:val="24"/>
            <w:rPrChange w:id="540" w:author="TAEHO AHN" w:date="2025-01-08T13:40:00Z">
              <w:rPr>
                <w:rFonts w:ascii="굴림" w:hint="eastAsia"/>
                <w:sz w:val="24"/>
              </w:rPr>
            </w:rPrChange>
          </w:rPr>
          <w:t>장비</w:t>
        </w:r>
        <w:r w:rsidRPr="00BC65DE">
          <w:rPr>
            <w:rFonts w:ascii="HCI Poppy" w:eastAsia="휴먼명조"/>
            <w:spacing w:val="-1"/>
            <w:kern w:val="1"/>
            <w:sz w:val="24"/>
            <w:rPrChange w:id="541" w:author="TAEHO AHN" w:date="2025-01-08T13:40:00Z">
              <w:rPr>
                <w:rFonts w:ascii="굴림"/>
                <w:sz w:val="24"/>
              </w:rPr>
            </w:rPrChange>
          </w:rPr>
          <w:t xml:space="preserve">, </w:t>
        </w:r>
        <w:r w:rsidRPr="00BC65DE">
          <w:rPr>
            <w:rFonts w:ascii="HCI Poppy" w:eastAsia="휴먼명조" w:hint="eastAsia"/>
            <w:spacing w:val="-1"/>
            <w:kern w:val="1"/>
            <w:sz w:val="24"/>
            <w:rPrChange w:id="542" w:author="TAEHO AHN" w:date="2025-01-08T13:40:00Z">
              <w:rPr>
                <w:rFonts w:ascii="굴림" w:hint="eastAsia"/>
                <w:sz w:val="24"/>
              </w:rPr>
            </w:rPrChange>
          </w:rPr>
          <w:t>소프트웨어</w:t>
        </w:r>
        <w:r w:rsidRPr="00BC65DE">
          <w:rPr>
            <w:rFonts w:ascii="HCI Poppy" w:eastAsia="휴먼명조"/>
            <w:spacing w:val="-1"/>
            <w:kern w:val="1"/>
            <w:sz w:val="24"/>
            <w:rPrChange w:id="543" w:author="TAEHO AHN" w:date="2025-01-08T13:40:00Z">
              <w:rPr>
                <w:rFonts w:ascii="굴림"/>
                <w:sz w:val="24"/>
              </w:rPr>
            </w:rPrChange>
          </w:rPr>
          <w:t xml:space="preserve">, </w:t>
        </w:r>
        <w:r w:rsidRPr="00BC65DE">
          <w:rPr>
            <w:rFonts w:ascii="HCI Poppy" w:eastAsia="휴먼명조" w:hint="eastAsia"/>
            <w:spacing w:val="-1"/>
            <w:kern w:val="1"/>
            <w:sz w:val="24"/>
            <w:rPrChange w:id="544" w:author="TAEHO AHN" w:date="2025-01-08T13:40:00Z">
              <w:rPr>
                <w:rFonts w:ascii="굴림" w:hint="eastAsia"/>
                <w:sz w:val="24"/>
              </w:rPr>
            </w:rPrChange>
          </w:rPr>
          <w:t>애플리케이션</w:t>
        </w:r>
        <w:r w:rsidRPr="00BC65DE">
          <w:rPr>
            <w:rFonts w:ascii="HCI Poppy" w:eastAsia="휴먼명조"/>
            <w:spacing w:val="-1"/>
            <w:kern w:val="1"/>
            <w:sz w:val="24"/>
            <w:rPrChange w:id="545" w:author="TAEHO AHN" w:date="2025-01-08T13:40:00Z">
              <w:rPr>
                <w:rFonts w:ascii="굴림"/>
                <w:sz w:val="24"/>
              </w:rPr>
            </w:rPrChange>
          </w:rPr>
          <w:t xml:space="preserve"> </w:t>
        </w:r>
        <w:r w:rsidRPr="00BC65DE">
          <w:rPr>
            <w:rFonts w:ascii="HCI Poppy" w:eastAsia="휴먼명조" w:hint="eastAsia"/>
            <w:spacing w:val="-1"/>
            <w:kern w:val="1"/>
            <w:sz w:val="24"/>
            <w:rPrChange w:id="546" w:author="TAEHO AHN" w:date="2025-01-08T13:40:00Z">
              <w:rPr>
                <w:rFonts w:ascii="굴림" w:hint="eastAsia"/>
                <w:sz w:val="24"/>
              </w:rPr>
            </w:rPrChange>
          </w:rPr>
          <w:t>또는</w:t>
        </w:r>
        <w:r w:rsidRPr="00BC65DE">
          <w:rPr>
            <w:rFonts w:ascii="HCI Poppy" w:eastAsia="휴먼명조"/>
            <w:spacing w:val="-1"/>
            <w:kern w:val="1"/>
            <w:sz w:val="24"/>
            <w:rPrChange w:id="547" w:author="TAEHO AHN" w:date="2025-01-08T13:40:00Z">
              <w:rPr>
                <w:rFonts w:ascii="굴림"/>
                <w:sz w:val="24"/>
              </w:rPr>
            </w:rPrChange>
          </w:rPr>
          <w:t xml:space="preserve"> OS</w:t>
        </w:r>
        <w:r w:rsidRPr="00BC65DE">
          <w:rPr>
            <w:rFonts w:ascii="HCI Poppy" w:eastAsia="휴먼명조" w:hint="eastAsia"/>
            <w:spacing w:val="-1"/>
            <w:kern w:val="1"/>
            <w:sz w:val="24"/>
            <w:rPrChange w:id="548" w:author="TAEHO AHN" w:date="2025-01-08T13:40:00Z">
              <w:rPr>
                <w:rFonts w:ascii="굴림" w:hint="eastAsia"/>
                <w:sz w:val="24"/>
              </w:rPr>
            </w:rPrChange>
          </w:rPr>
          <w:t>에서</w:t>
        </w:r>
        <w:r w:rsidRPr="00BC65DE">
          <w:rPr>
            <w:rFonts w:ascii="HCI Poppy" w:eastAsia="휴먼명조"/>
            <w:spacing w:val="-1"/>
            <w:kern w:val="1"/>
            <w:sz w:val="24"/>
            <w:rPrChange w:id="549" w:author="TAEHO AHN" w:date="2025-01-08T13:40:00Z">
              <w:rPr>
                <w:rFonts w:ascii="굴림"/>
                <w:sz w:val="24"/>
              </w:rPr>
            </w:rPrChange>
          </w:rPr>
          <w:t xml:space="preserve"> </w:t>
        </w:r>
        <w:r w:rsidRPr="00BC65DE">
          <w:rPr>
            <w:rFonts w:ascii="HCI Poppy" w:eastAsia="휴먼명조" w:hint="eastAsia"/>
            <w:spacing w:val="-1"/>
            <w:kern w:val="1"/>
            <w:sz w:val="24"/>
            <w:rPrChange w:id="550" w:author="TAEHO AHN" w:date="2025-01-08T13:40:00Z">
              <w:rPr>
                <w:rFonts w:ascii="굴림" w:hint="eastAsia"/>
                <w:sz w:val="24"/>
              </w:rPr>
            </w:rPrChange>
          </w:rPr>
          <w:t>장애가</w:t>
        </w:r>
        <w:r w:rsidRPr="00BC65DE">
          <w:rPr>
            <w:rFonts w:ascii="HCI Poppy" w:eastAsia="휴먼명조"/>
            <w:spacing w:val="-1"/>
            <w:kern w:val="1"/>
            <w:sz w:val="24"/>
            <w:rPrChange w:id="551" w:author="TAEHO AHN" w:date="2025-01-08T13:40:00Z">
              <w:rPr>
                <w:rFonts w:ascii="굴림"/>
                <w:sz w:val="24"/>
              </w:rPr>
            </w:rPrChange>
          </w:rPr>
          <w:t xml:space="preserve"> </w:t>
        </w:r>
        <w:r w:rsidRPr="00BC65DE">
          <w:rPr>
            <w:rFonts w:ascii="HCI Poppy" w:eastAsia="휴먼명조" w:hint="eastAsia"/>
            <w:spacing w:val="-1"/>
            <w:kern w:val="1"/>
            <w:sz w:val="24"/>
            <w:rPrChange w:id="552" w:author="TAEHO AHN" w:date="2025-01-08T13:40:00Z">
              <w:rPr>
                <w:rFonts w:ascii="굴림" w:hint="eastAsia"/>
                <w:sz w:val="24"/>
              </w:rPr>
            </w:rPrChange>
          </w:rPr>
          <w:t>발생하는</w:t>
        </w:r>
        <w:r w:rsidRPr="00BC65DE">
          <w:rPr>
            <w:rFonts w:ascii="HCI Poppy" w:eastAsia="휴먼명조"/>
            <w:spacing w:val="-1"/>
            <w:kern w:val="1"/>
            <w:sz w:val="24"/>
            <w:rPrChange w:id="553" w:author="TAEHO AHN" w:date="2025-01-08T13:40:00Z">
              <w:rPr>
                <w:rFonts w:ascii="굴림"/>
                <w:sz w:val="24"/>
              </w:rPr>
            </w:rPrChange>
          </w:rPr>
          <w:t xml:space="preserve"> </w:t>
        </w:r>
        <w:r w:rsidRPr="00BC65DE">
          <w:rPr>
            <w:rFonts w:ascii="HCI Poppy" w:eastAsia="휴먼명조" w:hint="eastAsia"/>
            <w:spacing w:val="-1"/>
            <w:kern w:val="1"/>
            <w:sz w:val="24"/>
            <w:rPrChange w:id="554" w:author="TAEHO AHN" w:date="2025-01-08T13:40:00Z">
              <w:rPr>
                <w:rFonts w:ascii="굴림" w:hint="eastAsia"/>
                <w:sz w:val="24"/>
              </w:rPr>
            </w:rPrChange>
          </w:rPr>
          <w:t>경우</w:t>
        </w:r>
      </w:ins>
    </w:p>
    <w:p w14:paraId="1E211E6E" w14:textId="7B937952" w:rsidR="00BC65DE" w:rsidRPr="00BC65DE" w:rsidRDefault="00BC65DE">
      <w:pPr>
        <w:pStyle w:val="MS"/>
        <w:numPr>
          <w:ilvl w:val="0"/>
          <w:numId w:val="6"/>
        </w:numPr>
        <w:tabs>
          <w:tab w:val="left" w:pos="2112"/>
        </w:tabs>
        <w:snapToGrid w:val="0"/>
        <w:spacing w:line="480" w:lineRule="auto"/>
        <w:rPr>
          <w:ins w:id="555" w:author="TAEHO AHN" w:date="2025-01-08T13:40:00Z"/>
          <w:rFonts w:ascii="HCI Poppy" w:eastAsia="휴먼명조"/>
          <w:spacing w:val="-1"/>
          <w:kern w:val="1"/>
          <w:sz w:val="24"/>
          <w:rPrChange w:id="556" w:author="TAEHO AHN" w:date="2025-01-08T13:40:00Z">
            <w:rPr>
              <w:ins w:id="557" w:author="TAEHO AHN" w:date="2025-01-08T13:40:00Z"/>
            </w:rPr>
          </w:rPrChange>
        </w:rPr>
        <w:pPrChange w:id="558" w:author="TAEHO AHN" w:date="2025-01-08T13:41:00Z">
          <w:pPr>
            <w:pStyle w:val="MS"/>
            <w:tabs>
              <w:tab w:val="left" w:pos="2112"/>
            </w:tabs>
            <w:snapToGrid w:val="0"/>
            <w:spacing w:line="480" w:lineRule="auto"/>
            <w:ind w:left="596" w:hanging="596"/>
          </w:pPr>
        </w:pPrChange>
      </w:pPr>
      <w:ins w:id="559" w:author="TAEHO AHN" w:date="2025-01-08T13:44:00Z">
        <w:r>
          <w:rPr>
            <w:rFonts w:ascii="HCI Poppy" w:eastAsia="휴먼명조" w:hint="eastAsia"/>
            <w:spacing w:val="-1"/>
            <w:kern w:val="1"/>
            <w:sz w:val="24"/>
          </w:rPr>
          <w:t>발주자가</w:t>
        </w:r>
      </w:ins>
      <w:ins w:id="560" w:author="TAEHO AHN" w:date="2025-01-08T13:40:00Z">
        <w:r w:rsidRPr="00BC65DE">
          <w:rPr>
            <w:rFonts w:ascii="HCI Poppy" w:eastAsia="휴먼명조"/>
            <w:spacing w:val="-1"/>
            <w:kern w:val="1"/>
            <w:sz w:val="24"/>
            <w:rPrChange w:id="561" w:author="TAEHO AHN" w:date="2025-01-08T13:40:00Z">
              <w:rPr>
                <w:rFonts w:ascii="굴림"/>
                <w:sz w:val="24"/>
              </w:rPr>
            </w:rPrChange>
          </w:rPr>
          <w:t xml:space="preserve"> </w:t>
        </w:r>
        <w:r w:rsidRPr="00BC65DE">
          <w:rPr>
            <w:rFonts w:ascii="HCI Poppy" w:eastAsia="휴먼명조" w:hint="eastAsia"/>
            <w:spacing w:val="-1"/>
            <w:kern w:val="1"/>
            <w:sz w:val="24"/>
            <w:rPrChange w:id="562" w:author="TAEHO AHN" w:date="2025-01-08T13:40:00Z">
              <w:rPr>
                <w:rFonts w:ascii="굴림" w:hint="eastAsia"/>
                <w:sz w:val="24"/>
              </w:rPr>
            </w:rPrChange>
          </w:rPr>
          <w:t>사전에</w:t>
        </w:r>
        <w:r w:rsidRPr="00BC65DE">
          <w:rPr>
            <w:rFonts w:ascii="HCI Poppy" w:eastAsia="휴먼명조"/>
            <w:spacing w:val="-1"/>
            <w:kern w:val="1"/>
            <w:sz w:val="24"/>
            <w:rPrChange w:id="563" w:author="TAEHO AHN" w:date="2025-01-08T13:40:00Z">
              <w:rPr>
                <w:rFonts w:ascii="굴림"/>
                <w:sz w:val="24"/>
              </w:rPr>
            </w:rPrChange>
          </w:rPr>
          <w:t xml:space="preserve"> </w:t>
        </w:r>
        <w:r w:rsidRPr="00BC65DE">
          <w:rPr>
            <w:rFonts w:ascii="HCI Poppy" w:eastAsia="휴먼명조" w:hint="eastAsia"/>
            <w:spacing w:val="-1"/>
            <w:kern w:val="1"/>
            <w:sz w:val="24"/>
            <w:rPrChange w:id="564" w:author="TAEHO AHN" w:date="2025-01-08T13:40:00Z">
              <w:rPr>
                <w:rFonts w:ascii="굴림" w:hint="eastAsia"/>
                <w:sz w:val="24"/>
              </w:rPr>
            </w:rPrChange>
          </w:rPr>
          <w:t>허가되지</w:t>
        </w:r>
        <w:r w:rsidRPr="00BC65DE">
          <w:rPr>
            <w:rFonts w:ascii="HCI Poppy" w:eastAsia="휴먼명조"/>
            <w:spacing w:val="-1"/>
            <w:kern w:val="1"/>
            <w:sz w:val="24"/>
            <w:rPrChange w:id="565" w:author="TAEHO AHN" w:date="2025-01-08T13:40:00Z">
              <w:rPr>
                <w:rFonts w:ascii="굴림"/>
                <w:sz w:val="24"/>
              </w:rPr>
            </w:rPrChange>
          </w:rPr>
          <w:t xml:space="preserve"> </w:t>
        </w:r>
        <w:r w:rsidRPr="00BC65DE">
          <w:rPr>
            <w:rFonts w:ascii="HCI Poppy" w:eastAsia="휴먼명조" w:hint="eastAsia"/>
            <w:spacing w:val="-1"/>
            <w:kern w:val="1"/>
            <w:sz w:val="24"/>
            <w:rPrChange w:id="566" w:author="TAEHO AHN" w:date="2025-01-08T13:40:00Z">
              <w:rPr>
                <w:rFonts w:ascii="굴림" w:hint="eastAsia"/>
                <w:sz w:val="24"/>
              </w:rPr>
            </w:rPrChange>
          </w:rPr>
          <w:t>않은</w:t>
        </w:r>
        <w:r w:rsidRPr="00BC65DE">
          <w:rPr>
            <w:rFonts w:ascii="HCI Poppy" w:eastAsia="휴먼명조"/>
            <w:spacing w:val="-1"/>
            <w:kern w:val="1"/>
            <w:sz w:val="24"/>
            <w:rPrChange w:id="567" w:author="TAEHO AHN" w:date="2025-01-08T13:40:00Z">
              <w:rPr>
                <w:rFonts w:ascii="굴림"/>
                <w:sz w:val="24"/>
              </w:rPr>
            </w:rPrChange>
          </w:rPr>
          <w:t xml:space="preserve"> </w:t>
        </w:r>
        <w:r w:rsidRPr="00BC65DE">
          <w:rPr>
            <w:rFonts w:ascii="HCI Poppy" w:eastAsia="휴먼명조" w:hint="eastAsia"/>
            <w:spacing w:val="-1"/>
            <w:kern w:val="1"/>
            <w:sz w:val="24"/>
            <w:rPrChange w:id="568" w:author="TAEHO AHN" w:date="2025-01-08T13:40:00Z">
              <w:rPr>
                <w:rFonts w:ascii="굴림" w:hint="eastAsia"/>
                <w:sz w:val="24"/>
              </w:rPr>
            </w:rPrChange>
          </w:rPr>
          <w:t>행동이나</w:t>
        </w:r>
        <w:r w:rsidRPr="00BC65DE">
          <w:rPr>
            <w:rFonts w:ascii="HCI Poppy" w:eastAsia="휴먼명조"/>
            <w:spacing w:val="-1"/>
            <w:kern w:val="1"/>
            <w:sz w:val="24"/>
            <w:rPrChange w:id="569" w:author="TAEHO AHN" w:date="2025-01-08T13:40:00Z">
              <w:rPr>
                <w:rFonts w:ascii="굴림"/>
                <w:sz w:val="24"/>
              </w:rPr>
            </w:rPrChange>
          </w:rPr>
          <w:t xml:space="preserve"> </w:t>
        </w:r>
        <w:r w:rsidRPr="00BC65DE">
          <w:rPr>
            <w:rFonts w:ascii="HCI Poppy" w:eastAsia="휴먼명조" w:hint="eastAsia"/>
            <w:spacing w:val="-1"/>
            <w:kern w:val="1"/>
            <w:sz w:val="24"/>
            <w:rPrChange w:id="570" w:author="TAEHO AHN" w:date="2025-01-08T13:40:00Z">
              <w:rPr>
                <w:rFonts w:ascii="굴림" w:hint="eastAsia"/>
                <w:sz w:val="24"/>
              </w:rPr>
            </w:rPrChange>
          </w:rPr>
          <w:t>필요한</w:t>
        </w:r>
        <w:r w:rsidRPr="00BC65DE">
          <w:rPr>
            <w:rFonts w:ascii="HCI Poppy" w:eastAsia="휴먼명조"/>
            <w:spacing w:val="-1"/>
            <w:kern w:val="1"/>
            <w:sz w:val="24"/>
            <w:rPrChange w:id="571" w:author="TAEHO AHN" w:date="2025-01-08T13:40:00Z">
              <w:rPr>
                <w:rFonts w:ascii="굴림"/>
                <w:sz w:val="24"/>
              </w:rPr>
            </w:rPrChange>
          </w:rPr>
          <w:t xml:space="preserve"> </w:t>
        </w:r>
        <w:r w:rsidRPr="00BC65DE">
          <w:rPr>
            <w:rFonts w:ascii="HCI Poppy" w:eastAsia="휴먼명조" w:hint="eastAsia"/>
            <w:spacing w:val="-1"/>
            <w:kern w:val="1"/>
            <w:sz w:val="24"/>
            <w:rPrChange w:id="572" w:author="TAEHO AHN" w:date="2025-01-08T13:40:00Z">
              <w:rPr>
                <w:rFonts w:ascii="굴림" w:hint="eastAsia"/>
                <w:sz w:val="24"/>
              </w:rPr>
            </w:rPrChange>
          </w:rPr>
          <w:t>조치의</w:t>
        </w:r>
        <w:r w:rsidRPr="00BC65DE">
          <w:rPr>
            <w:rFonts w:ascii="HCI Poppy" w:eastAsia="휴먼명조"/>
            <w:spacing w:val="-1"/>
            <w:kern w:val="1"/>
            <w:sz w:val="24"/>
            <w:rPrChange w:id="573" w:author="TAEHO AHN" w:date="2025-01-08T13:40:00Z">
              <w:rPr>
                <w:rFonts w:ascii="굴림"/>
                <w:sz w:val="24"/>
              </w:rPr>
            </w:rPrChange>
          </w:rPr>
          <w:t xml:space="preserve"> </w:t>
        </w:r>
        <w:r w:rsidRPr="00BC65DE">
          <w:rPr>
            <w:rFonts w:ascii="HCI Poppy" w:eastAsia="휴먼명조" w:hint="eastAsia"/>
            <w:spacing w:val="-1"/>
            <w:kern w:val="1"/>
            <w:sz w:val="24"/>
            <w:rPrChange w:id="574" w:author="TAEHO AHN" w:date="2025-01-08T13:40:00Z">
              <w:rPr>
                <w:rFonts w:ascii="굴림" w:hint="eastAsia"/>
                <w:sz w:val="24"/>
              </w:rPr>
            </w:rPrChange>
          </w:rPr>
          <w:t>불이행</w:t>
        </w:r>
        <w:r w:rsidRPr="00BC65DE">
          <w:rPr>
            <w:rFonts w:ascii="HCI Poppy" w:eastAsia="휴먼명조"/>
            <w:spacing w:val="-1"/>
            <w:kern w:val="1"/>
            <w:sz w:val="24"/>
            <w:rPrChange w:id="575" w:author="TAEHO AHN" w:date="2025-01-08T13:40:00Z">
              <w:rPr>
                <w:rFonts w:ascii="굴림"/>
                <w:sz w:val="24"/>
              </w:rPr>
            </w:rPrChange>
          </w:rPr>
          <w:t>(</w:t>
        </w:r>
        <w:r w:rsidRPr="00BC65DE">
          <w:rPr>
            <w:rFonts w:ascii="HCI Poppy" w:eastAsia="휴먼명조" w:hint="eastAsia"/>
            <w:spacing w:val="-1"/>
            <w:kern w:val="1"/>
            <w:sz w:val="24"/>
            <w:rPrChange w:id="576" w:author="TAEHO AHN" w:date="2025-01-08T13:40:00Z">
              <w:rPr>
                <w:rFonts w:ascii="굴림" w:hint="eastAsia"/>
                <w:sz w:val="24"/>
              </w:rPr>
            </w:rPrChange>
          </w:rPr>
          <w:t>필수</w:t>
        </w:r>
        <w:r w:rsidRPr="00BC65DE">
          <w:rPr>
            <w:rFonts w:ascii="HCI Poppy" w:eastAsia="휴먼명조"/>
            <w:spacing w:val="-1"/>
            <w:kern w:val="1"/>
            <w:sz w:val="24"/>
            <w:rPrChange w:id="577" w:author="TAEHO AHN" w:date="2025-01-08T13:40:00Z">
              <w:rPr>
                <w:rFonts w:ascii="굴림"/>
                <w:sz w:val="24"/>
              </w:rPr>
            </w:rPrChange>
          </w:rPr>
          <w:t xml:space="preserve"> </w:t>
        </w:r>
        <w:r w:rsidRPr="00BC65DE">
          <w:rPr>
            <w:rFonts w:ascii="HCI Poppy" w:eastAsia="휴먼명조" w:hint="eastAsia"/>
            <w:spacing w:val="-1"/>
            <w:kern w:val="1"/>
            <w:sz w:val="24"/>
            <w:rPrChange w:id="578" w:author="TAEHO AHN" w:date="2025-01-08T13:40:00Z">
              <w:rPr>
                <w:rFonts w:ascii="굴림" w:hint="eastAsia"/>
                <w:sz w:val="24"/>
              </w:rPr>
            </w:rPrChange>
          </w:rPr>
          <w:t>구성</w:t>
        </w:r>
        <w:r w:rsidRPr="00BC65DE">
          <w:rPr>
            <w:rFonts w:ascii="HCI Poppy" w:eastAsia="휴먼명조"/>
            <w:spacing w:val="-1"/>
            <w:kern w:val="1"/>
            <w:sz w:val="24"/>
            <w:rPrChange w:id="579" w:author="TAEHO AHN" w:date="2025-01-08T13:40:00Z">
              <w:rPr>
                <w:rFonts w:ascii="굴림"/>
                <w:sz w:val="24"/>
              </w:rPr>
            </w:rPrChange>
          </w:rPr>
          <w:t xml:space="preserve"> </w:t>
        </w:r>
        <w:r w:rsidRPr="00BC65DE">
          <w:rPr>
            <w:rFonts w:ascii="HCI Poppy" w:eastAsia="휴먼명조" w:hint="eastAsia"/>
            <w:spacing w:val="-1"/>
            <w:kern w:val="1"/>
            <w:sz w:val="24"/>
            <w:rPrChange w:id="580" w:author="TAEHO AHN" w:date="2025-01-08T13:40:00Z">
              <w:rPr>
                <w:rFonts w:ascii="굴림" w:hint="eastAsia"/>
                <w:sz w:val="24"/>
              </w:rPr>
            </w:rPrChange>
          </w:rPr>
          <w:t>또는</w:t>
        </w:r>
        <w:r w:rsidRPr="00BC65DE">
          <w:rPr>
            <w:rFonts w:ascii="HCI Poppy" w:eastAsia="휴먼명조"/>
            <w:spacing w:val="-1"/>
            <w:kern w:val="1"/>
            <w:sz w:val="24"/>
            <w:rPrChange w:id="581" w:author="TAEHO AHN" w:date="2025-01-08T13:40:00Z">
              <w:rPr>
                <w:rFonts w:ascii="굴림"/>
                <w:sz w:val="24"/>
              </w:rPr>
            </w:rPrChange>
          </w:rPr>
          <w:t xml:space="preserve"> </w:t>
        </w:r>
        <w:r w:rsidRPr="00BC65DE">
          <w:rPr>
            <w:rFonts w:ascii="HCI Poppy" w:eastAsia="휴먼명조" w:hint="eastAsia"/>
            <w:spacing w:val="-1"/>
            <w:kern w:val="1"/>
            <w:sz w:val="24"/>
            <w:rPrChange w:id="582" w:author="TAEHO AHN" w:date="2025-01-08T13:40:00Z">
              <w:rPr>
                <w:rFonts w:ascii="굴림" w:hint="eastAsia"/>
                <w:sz w:val="24"/>
              </w:rPr>
            </w:rPrChange>
          </w:rPr>
          <w:t>필수</w:t>
        </w:r>
        <w:r w:rsidRPr="00BC65DE">
          <w:rPr>
            <w:rFonts w:ascii="HCI Poppy" w:eastAsia="휴먼명조"/>
            <w:spacing w:val="-1"/>
            <w:kern w:val="1"/>
            <w:sz w:val="24"/>
            <w:rPrChange w:id="583" w:author="TAEHO AHN" w:date="2025-01-08T13:40:00Z">
              <w:rPr>
                <w:rFonts w:ascii="굴림"/>
                <w:sz w:val="24"/>
              </w:rPr>
            </w:rPrChange>
          </w:rPr>
          <w:t xml:space="preserve"> </w:t>
        </w:r>
        <w:r w:rsidRPr="00BC65DE">
          <w:rPr>
            <w:rFonts w:ascii="HCI Poppy" w:eastAsia="휴먼명조" w:hint="eastAsia"/>
            <w:spacing w:val="-1"/>
            <w:kern w:val="1"/>
            <w:sz w:val="24"/>
            <w:rPrChange w:id="584" w:author="TAEHO AHN" w:date="2025-01-08T13:40:00Z">
              <w:rPr>
                <w:rFonts w:ascii="굴림" w:hint="eastAsia"/>
                <w:sz w:val="24"/>
              </w:rPr>
            </w:rPrChange>
          </w:rPr>
          <w:t>프로그램의</w:t>
        </w:r>
        <w:r w:rsidRPr="00BC65DE">
          <w:rPr>
            <w:rFonts w:ascii="HCI Poppy" w:eastAsia="휴먼명조"/>
            <w:spacing w:val="-1"/>
            <w:kern w:val="1"/>
            <w:sz w:val="24"/>
            <w:rPrChange w:id="585" w:author="TAEHO AHN" w:date="2025-01-08T13:40:00Z">
              <w:rPr>
                <w:rFonts w:ascii="굴림"/>
                <w:sz w:val="24"/>
              </w:rPr>
            </w:rPrChange>
          </w:rPr>
          <w:t xml:space="preserve"> </w:t>
        </w:r>
        <w:r w:rsidRPr="00BC65DE">
          <w:rPr>
            <w:rFonts w:ascii="HCI Poppy" w:eastAsia="휴먼명조" w:hint="eastAsia"/>
            <w:spacing w:val="-1"/>
            <w:kern w:val="1"/>
            <w:sz w:val="24"/>
            <w:rPrChange w:id="586" w:author="TAEHO AHN" w:date="2025-01-08T13:40:00Z">
              <w:rPr>
                <w:rFonts w:ascii="굴림" w:hint="eastAsia"/>
                <w:sz w:val="24"/>
              </w:rPr>
            </w:rPrChange>
          </w:rPr>
          <w:t>미</w:t>
        </w:r>
        <w:r w:rsidRPr="00BC65DE">
          <w:rPr>
            <w:rFonts w:ascii="HCI Poppy" w:eastAsia="휴먼명조"/>
            <w:spacing w:val="-1"/>
            <w:kern w:val="1"/>
            <w:sz w:val="24"/>
            <w:rPrChange w:id="587" w:author="TAEHO AHN" w:date="2025-01-08T13:40:00Z">
              <w:rPr>
                <w:rFonts w:ascii="굴림"/>
                <w:sz w:val="24"/>
              </w:rPr>
            </w:rPrChange>
          </w:rPr>
          <w:t xml:space="preserve"> </w:t>
        </w:r>
        <w:r w:rsidRPr="00BC65DE">
          <w:rPr>
            <w:rFonts w:ascii="HCI Poppy" w:eastAsia="휴먼명조" w:hint="eastAsia"/>
            <w:spacing w:val="-1"/>
            <w:kern w:val="1"/>
            <w:sz w:val="24"/>
            <w:rPrChange w:id="588" w:author="TAEHO AHN" w:date="2025-01-08T13:40:00Z">
              <w:rPr>
                <w:rFonts w:ascii="굴림" w:hint="eastAsia"/>
                <w:sz w:val="24"/>
              </w:rPr>
            </w:rPrChange>
          </w:rPr>
          <w:t>설치</w:t>
        </w:r>
        <w:r w:rsidRPr="00BC65DE">
          <w:rPr>
            <w:rFonts w:ascii="HCI Poppy" w:eastAsia="휴먼명조"/>
            <w:spacing w:val="-1"/>
            <w:kern w:val="1"/>
            <w:sz w:val="24"/>
            <w:rPrChange w:id="589" w:author="TAEHO AHN" w:date="2025-01-08T13:40:00Z">
              <w:rPr>
                <w:rFonts w:ascii="굴림"/>
                <w:sz w:val="24"/>
              </w:rPr>
            </w:rPrChange>
          </w:rPr>
          <w:t xml:space="preserve">, </w:t>
        </w:r>
        <w:r w:rsidRPr="00BC65DE">
          <w:rPr>
            <w:rFonts w:ascii="HCI Poppy" w:eastAsia="휴먼명조" w:hint="eastAsia"/>
            <w:spacing w:val="-1"/>
            <w:kern w:val="1"/>
            <w:sz w:val="24"/>
            <w:rPrChange w:id="590" w:author="TAEHO AHN" w:date="2025-01-08T13:40:00Z">
              <w:rPr>
                <w:rFonts w:ascii="굴림" w:hint="eastAsia"/>
                <w:sz w:val="24"/>
              </w:rPr>
            </w:rPrChange>
          </w:rPr>
          <w:t>임의</w:t>
        </w:r>
        <w:r w:rsidRPr="00BC65DE">
          <w:rPr>
            <w:rFonts w:ascii="HCI Poppy" w:eastAsia="휴먼명조"/>
            <w:spacing w:val="-1"/>
            <w:kern w:val="1"/>
            <w:sz w:val="24"/>
            <w:rPrChange w:id="591" w:author="TAEHO AHN" w:date="2025-01-08T13:40:00Z">
              <w:rPr>
                <w:rFonts w:ascii="굴림"/>
                <w:sz w:val="24"/>
              </w:rPr>
            </w:rPrChange>
          </w:rPr>
          <w:t xml:space="preserve"> </w:t>
        </w:r>
        <w:r w:rsidRPr="00BC65DE">
          <w:rPr>
            <w:rFonts w:ascii="HCI Poppy" w:eastAsia="휴먼명조" w:hint="eastAsia"/>
            <w:spacing w:val="-1"/>
            <w:kern w:val="1"/>
            <w:sz w:val="24"/>
            <w:rPrChange w:id="592" w:author="TAEHO AHN" w:date="2025-01-08T13:40:00Z">
              <w:rPr>
                <w:rFonts w:ascii="굴림" w:hint="eastAsia"/>
                <w:sz w:val="24"/>
              </w:rPr>
            </w:rPrChange>
          </w:rPr>
          <w:t>삭제</w:t>
        </w:r>
        <w:r w:rsidRPr="00BC65DE">
          <w:rPr>
            <w:rFonts w:ascii="HCI Poppy" w:eastAsia="휴먼명조"/>
            <w:spacing w:val="-1"/>
            <w:kern w:val="1"/>
            <w:sz w:val="24"/>
            <w:rPrChange w:id="593" w:author="TAEHO AHN" w:date="2025-01-08T13:40:00Z">
              <w:rPr>
                <w:rFonts w:ascii="굴림"/>
                <w:sz w:val="24"/>
              </w:rPr>
            </w:rPrChange>
          </w:rPr>
          <w:t xml:space="preserve"> </w:t>
        </w:r>
        <w:r w:rsidRPr="00BC65DE">
          <w:rPr>
            <w:rFonts w:ascii="HCI Poppy" w:eastAsia="휴먼명조" w:hint="eastAsia"/>
            <w:spacing w:val="-1"/>
            <w:kern w:val="1"/>
            <w:sz w:val="24"/>
            <w:rPrChange w:id="594" w:author="TAEHO AHN" w:date="2025-01-08T13:40:00Z">
              <w:rPr>
                <w:rFonts w:ascii="굴림" w:hint="eastAsia"/>
                <w:sz w:val="24"/>
              </w:rPr>
            </w:rPrChange>
          </w:rPr>
          <w:t>등</w:t>
        </w:r>
        <w:r w:rsidRPr="00BC65DE">
          <w:rPr>
            <w:rFonts w:ascii="HCI Poppy" w:eastAsia="휴먼명조"/>
            <w:spacing w:val="-1"/>
            <w:kern w:val="1"/>
            <w:sz w:val="24"/>
            <w:rPrChange w:id="595" w:author="TAEHO AHN" w:date="2025-01-08T13:40:00Z">
              <w:rPr>
                <w:rFonts w:ascii="굴림"/>
                <w:sz w:val="24"/>
              </w:rPr>
            </w:rPrChange>
          </w:rPr>
          <w:t>)</w:t>
        </w:r>
        <w:r w:rsidRPr="00BC65DE">
          <w:rPr>
            <w:rFonts w:ascii="HCI Poppy" w:eastAsia="휴먼명조" w:hint="eastAsia"/>
            <w:spacing w:val="-1"/>
            <w:kern w:val="1"/>
            <w:sz w:val="24"/>
            <w:rPrChange w:id="596" w:author="TAEHO AHN" w:date="2025-01-08T13:40:00Z">
              <w:rPr>
                <w:rFonts w:ascii="굴림" w:hint="eastAsia"/>
                <w:sz w:val="24"/>
              </w:rPr>
            </w:rPrChange>
          </w:rPr>
          <w:t>으로</w:t>
        </w:r>
        <w:r w:rsidRPr="00BC65DE">
          <w:rPr>
            <w:rFonts w:ascii="HCI Poppy" w:eastAsia="휴먼명조"/>
            <w:spacing w:val="-1"/>
            <w:kern w:val="1"/>
            <w:sz w:val="24"/>
            <w:rPrChange w:id="597" w:author="TAEHO AHN" w:date="2025-01-08T13:40:00Z">
              <w:rPr>
                <w:rFonts w:ascii="굴림"/>
                <w:sz w:val="24"/>
              </w:rPr>
            </w:rPrChange>
          </w:rPr>
          <w:t xml:space="preserve"> </w:t>
        </w:r>
        <w:r w:rsidRPr="00BC65DE">
          <w:rPr>
            <w:rFonts w:ascii="HCI Poppy" w:eastAsia="휴먼명조" w:hint="eastAsia"/>
            <w:spacing w:val="-1"/>
            <w:kern w:val="1"/>
            <w:sz w:val="24"/>
            <w:rPrChange w:id="598" w:author="TAEHO AHN" w:date="2025-01-08T13:40:00Z">
              <w:rPr>
                <w:rFonts w:ascii="굴림" w:hint="eastAsia"/>
                <w:sz w:val="24"/>
              </w:rPr>
            </w:rPrChange>
          </w:rPr>
          <w:t>인해</w:t>
        </w:r>
        <w:r w:rsidRPr="00BC65DE">
          <w:rPr>
            <w:rFonts w:ascii="HCI Poppy" w:eastAsia="휴먼명조"/>
            <w:spacing w:val="-1"/>
            <w:kern w:val="1"/>
            <w:sz w:val="24"/>
            <w:rPrChange w:id="599" w:author="TAEHO AHN" w:date="2025-01-08T13:40:00Z">
              <w:rPr>
                <w:rFonts w:ascii="굴림"/>
                <w:sz w:val="24"/>
              </w:rPr>
            </w:rPrChange>
          </w:rPr>
          <w:t xml:space="preserve"> </w:t>
        </w:r>
        <w:r w:rsidRPr="00BC65DE">
          <w:rPr>
            <w:rFonts w:ascii="HCI Poppy" w:eastAsia="휴먼명조" w:hint="eastAsia"/>
            <w:spacing w:val="-1"/>
            <w:kern w:val="1"/>
            <w:sz w:val="24"/>
            <w:rPrChange w:id="600" w:author="TAEHO AHN" w:date="2025-01-08T13:40:00Z">
              <w:rPr>
                <w:rFonts w:ascii="굴림" w:hint="eastAsia"/>
                <w:sz w:val="24"/>
              </w:rPr>
            </w:rPrChange>
          </w:rPr>
          <w:t>또는</w:t>
        </w:r>
        <w:r w:rsidRPr="00BC65DE">
          <w:rPr>
            <w:rFonts w:ascii="HCI Poppy" w:eastAsia="휴먼명조"/>
            <w:spacing w:val="-1"/>
            <w:kern w:val="1"/>
            <w:sz w:val="24"/>
            <w:rPrChange w:id="601" w:author="TAEHO AHN" w:date="2025-01-08T13:40:00Z">
              <w:rPr>
                <w:rFonts w:ascii="굴림"/>
                <w:sz w:val="24"/>
              </w:rPr>
            </w:rPrChange>
          </w:rPr>
          <w:t xml:space="preserve"> </w:t>
        </w:r>
      </w:ins>
      <w:ins w:id="602" w:author="TAEHO AHN" w:date="2025-01-08T13:44:00Z">
        <w:r>
          <w:rPr>
            <w:rFonts w:ascii="HCI Poppy" w:eastAsia="휴먼명조" w:hint="eastAsia"/>
            <w:spacing w:val="-1"/>
            <w:kern w:val="1"/>
            <w:sz w:val="24"/>
          </w:rPr>
          <w:t>발주자</w:t>
        </w:r>
      </w:ins>
      <w:ins w:id="603" w:author="TAEHO AHN" w:date="2025-01-08T13:40:00Z">
        <w:r w:rsidRPr="00BC65DE">
          <w:rPr>
            <w:rFonts w:ascii="HCI Poppy" w:eastAsia="휴먼명조" w:hint="eastAsia"/>
            <w:spacing w:val="-1"/>
            <w:kern w:val="1"/>
            <w:sz w:val="24"/>
            <w:rPrChange w:id="604" w:author="TAEHO AHN" w:date="2025-01-08T13:40:00Z">
              <w:rPr>
                <w:rFonts w:ascii="굴림" w:hint="eastAsia"/>
                <w:sz w:val="24"/>
              </w:rPr>
            </w:rPrChange>
          </w:rPr>
          <w:t>의</w:t>
        </w:r>
        <w:r w:rsidRPr="00BC65DE">
          <w:rPr>
            <w:rFonts w:ascii="HCI Poppy" w:eastAsia="휴먼명조"/>
            <w:spacing w:val="-1"/>
            <w:kern w:val="1"/>
            <w:sz w:val="24"/>
            <w:rPrChange w:id="605" w:author="TAEHO AHN" w:date="2025-01-08T13:40:00Z">
              <w:rPr>
                <w:rFonts w:ascii="굴림"/>
                <w:sz w:val="24"/>
              </w:rPr>
            </w:rPrChange>
          </w:rPr>
          <w:t xml:space="preserve"> </w:t>
        </w:r>
        <w:r w:rsidRPr="00BC65DE">
          <w:rPr>
            <w:rFonts w:ascii="HCI Poppy" w:eastAsia="휴먼명조" w:hint="eastAsia"/>
            <w:spacing w:val="-1"/>
            <w:kern w:val="1"/>
            <w:sz w:val="24"/>
            <w:rPrChange w:id="606" w:author="TAEHO AHN" w:date="2025-01-08T13:40:00Z">
              <w:rPr>
                <w:rFonts w:ascii="굴림" w:hint="eastAsia"/>
                <w:sz w:val="24"/>
              </w:rPr>
            </w:rPrChange>
          </w:rPr>
          <w:t>계정이나</w:t>
        </w:r>
        <w:r w:rsidRPr="00BC65DE">
          <w:rPr>
            <w:rFonts w:ascii="HCI Poppy" w:eastAsia="휴먼명조"/>
            <w:spacing w:val="-1"/>
            <w:kern w:val="1"/>
            <w:sz w:val="24"/>
            <w:rPrChange w:id="607" w:author="TAEHO AHN" w:date="2025-01-08T13:40:00Z">
              <w:rPr>
                <w:rFonts w:ascii="굴림"/>
                <w:sz w:val="24"/>
              </w:rPr>
            </w:rPrChange>
          </w:rPr>
          <w:t xml:space="preserve"> </w:t>
        </w:r>
        <w:r w:rsidRPr="00BC65DE">
          <w:rPr>
            <w:rFonts w:ascii="HCI Poppy" w:eastAsia="휴먼명조" w:hint="eastAsia"/>
            <w:spacing w:val="-1"/>
            <w:kern w:val="1"/>
            <w:sz w:val="24"/>
            <w:rPrChange w:id="608" w:author="TAEHO AHN" w:date="2025-01-08T13:40:00Z">
              <w:rPr>
                <w:rFonts w:ascii="굴림" w:hint="eastAsia"/>
                <w:sz w:val="24"/>
              </w:rPr>
            </w:rPrChange>
          </w:rPr>
          <w:t>장비를</w:t>
        </w:r>
        <w:r w:rsidRPr="00BC65DE">
          <w:rPr>
            <w:rFonts w:ascii="HCI Poppy" w:eastAsia="휴먼명조"/>
            <w:spacing w:val="-1"/>
            <w:kern w:val="1"/>
            <w:sz w:val="24"/>
            <w:rPrChange w:id="609" w:author="TAEHO AHN" w:date="2025-01-08T13:40:00Z">
              <w:rPr>
                <w:rFonts w:ascii="굴림"/>
                <w:sz w:val="24"/>
              </w:rPr>
            </w:rPrChange>
          </w:rPr>
          <w:t xml:space="preserve"> </w:t>
        </w:r>
        <w:r w:rsidRPr="00BC65DE">
          <w:rPr>
            <w:rFonts w:ascii="HCI Poppy" w:eastAsia="휴먼명조" w:hint="eastAsia"/>
            <w:spacing w:val="-1"/>
            <w:kern w:val="1"/>
            <w:sz w:val="24"/>
            <w:rPrChange w:id="610" w:author="TAEHO AHN" w:date="2025-01-08T13:40:00Z">
              <w:rPr>
                <w:rFonts w:ascii="굴림" w:hint="eastAsia"/>
                <w:sz w:val="24"/>
              </w:rPr>
            </w:rPrChange>
          </w:rPr>
          <w:t>사용하여</w:t>
        </w:r>
        <w:r w:rsidRPr="00BC65DE">
          <w:rPr>
            <w:rFonts w:ascii="HCI Poppy" w:eastAsia="휴먼명조"/>
            <w:spacing w:val="-1"/>
            <w:kern w:val="1"/>
            <w:sz w:val="24"/>
            <w:rPrChange w:id="611" w:author="TAEHO AHN" w:date="2025-01-08T13:40:00Z">
              <w:rPr>
                <w:rFonts w:ascii="굴림"/>
                <w:sz w:val="24"/>
              </w:rPr>
            </w:rPrChange>
          </w:rPr>
          <w:t xml:space="preserve"> </w:t>
        </w:r>
        <w:r w:rsidRPr="00BC65DE">
          <w:rPr>
            <w:rFonts w:ascii="HCI Poppy" w:eastAsia="휴먼명조" w:hint="eastAsia"/>
            <w:spacing w:val="-1"/>
            <w:kern w:val="1"/>
            <w:sz w:val="24"/>
            <w:rPrChange w:id="612" w:author="TAEHO AHN" w:date="2025-01-08T13:40:00Z">
              <w:rPr>
                <w:rFonts w:ascii="굴림" w:hint="eastAsia"/>
                <w:sz w:val="24"/>
              </w:rPr>
            </w:rPrChange>
          </w:rPr>
          <w:t>회사</w:t>
        </w:r>
        <w:r w:rsidRPr="00BC65DE">
          <w:rPr>
            <w:rFonts w:ascii="HCI Poppy" w:eastAsia="휴먼명조"/>
            <w:spacing w:val="-1"/>
            <w:kern w:val="1"/>
            <w:sz w:val="24"/>
            <w:rPrChange w:id="613" w:author="TAEHO AHN" w:date="2025-01-08T13:40:00Z">
              <w:rPr>
                <w:rFonts w:ascii="굴림"/>
                <w:sz w:val="24"/>
              </w:rPr>
            </w:rPrChange>
          </w:rPr>
          <w:t xml:space="preserve"> </w:t>
        </w:r>
        <w:r w:rsidRPr="00BC65DE">
          <w:rPr>
            <w:rFonts w:ascii="HCI Poppy" w:eastAsia="휴먼명조" w:hint="eastAsia"/>
            <w:spacing w:val="-1"/>
            <w:kern w:val="1"/>
            <w:sz w:val="24"/>
            <w:rPrChange w:id="614" w:author="TAEHO AHN" w:date="2025-01-08T13:40:00Z">
              <w:rPr>
                <w:rFonts w:ascii="굴림" w:hint="eastAsia"/>
                <w:sz w:val="24"/>
              </w:rPr>
            </w:rPrChange>
          </w:rPr>
          <w:t>네트워크에</w:t>
        </w:r>
        <w:r w:rsidRPr="00BC65DE">
          <w:rPr>
            <w:rFonts w:ascii="HCI Poppy" w:eastAsia="휴먼명조"/>
            <w:spacing w:val="-1"/>
            <w:kern w:val="1"/>
            <w:sz w:val="24"/>
            <w:rPrChange w:id="615" w:author="TAEHO AHN" w:date="2025-01-08T13:40:00Z">
              <w:rPr>
                <w:rFonts w:ascii="굴림"/>
                <w:sz w:val="24"/>
              </w:rPr>
            </w:rPrChange>
          </w:rPr>
          <w:t xml:space="preserve"> </w:t>
        </w:r>
        <w:r w:rsidRPr="00BC65DE">
          <w:rPr>
            <w:rFonts w:ascii="HCI Poppy" w:eastAsia="휴먼명조" w:hint="eastAsia"/>
            <w:spacing w:val="-1"/>
            <w:kern w:val="1"/>
            <w:sz w:val="24"/>
            <w:rPrChange w:id="616" w:author="TAEHO AHN" w:date="2025-01-08T13:40:00Z">
              <w:rPr>
                <w:rFonts w:ascii="굴림" w:hint="eastAsia"/>
                <w:sz w:val="24"/>
              </w:rPr>
            </w:rPrChange>
          </w:rPr>
          <w:t>접속하는</w:t>
        </w:r>
        <w:r w:rsidRPr="00BC65DE">
          <w:rPr>
            <w:rFonts w:ascii="HCI Poppy" w:eastAsia="휴먼명조"/>
            <w:spacing w:val="-1"/>
            <w:kern w:val="1"/>
            <w:sz w:val="24"/>
            <w:rPrChange w:id="617" w:author="TAEHO AHN" w:date="2025-01-08T13:40:00Z">
              <w:rPr>
                <w:rFonts w:ascii="굴림"/>
                <w:sz w:val="24"/>
              </w:rPr>
            </w:rPrChange>
          </w:rPr>
          <w:t xml:space="preserve"> </w:t>
        </w:r>
        <w:r w:rsidRPr="00BC65DE">
          <w:rPr>
            <w:rFonts w:ascii="HCI Poppy" w:eastAsia="휴먼명조" w:hint="eastAsia"/>
            <w:spacing w:val="-1"/>
            <w:kern w:val="1"/>
            <w:sz w:val="24"/>
            <w:rPrChange w:id="618" w:author="TAEHO AHN" w:date="2025-01-08T13:40:00Z">
              <w:rPr>
                <w:rFonts w:ascii="굴림" w:hint="eastAsia"/>
                <w:sz w:val="24"/>
              </w:rPr>
            </w:rPrChange>
          </w:rPr>
          <w:t>직원</w:t>
        </w:r>
        <w:r w:rsidRPr="00BC65DE">
          <w:rPr>
            <w:rFonts w:ascii="HCI Poppy" w:eastAsia="휴먼명조"/>
            <w:spacing w:val="-1"/>
            <w:kern w:val="1"/>
            <w:sz w:val="24"/>
            <w:rPrChange w:id="619" w:author="TAEHO AHN" w:date="2025-01-08T13:40:00Z">
              <w:rPr>
                <w:rFonts w:ascii="굴림"/>
                <w:sz w:val="24"/>
              </w:rPr>
            </w:rPrChange>
          </w:rPr>
          <w:t xml:space="preserve">, </w:t>
        </w:r>
        <w:r w:rsidRPr="00BC65DE">
          <w:rPr>
            <w:rFonts w:ascii="HCI Poppy" w:eastAsia="휴먼명조" w:hint="eastAsia"/>
            <w:spacing w:val="-1"/>
            <w:kern w:val="1"/>
            <w:sz w:val="24"/>
            <w:rPrChange w:id="620" w:author="TAEHO AHN" w:date="2025-01-08T13:40:00Z">
              <w:rPr>
                <w:rFonts w:ascii="굴림" w:hint="eastAsia"/>
                <w:sz w:val="24"/>
              </w:rPr>
            </w:rPrChange>
          </w:rPr>
          <w:t>대리인</w:t>
        </w:r>
        <w:r w:rsidRPr="00BC65DE">
          <w:rPr>
            <w:rFonts w:ascii="HCI Poppy" w:eastAsia="휴먼명조"/>
            <w:spacing w:val="-1"/>
            <w:kern w:val="1"/>
            <w:sz w:val="24"/>
            <w:rPrChange w:id="621" w:author="TAEHO AHN" w:date="2025-01-08T13:40:00Z">
              <w:rPr>
                <w:rFonts w:ascii="굴림"/>
                <w:sz w:val="24"/>
              </w:rPr>
            </w:rPrChange>
          </w:rPr>
          <w:t xml:space="preserve">, </w:t>
        </w:r>
        <w:r w:rsidRPr="00BC65DE">
          <w:rPr>
            <w:rFonts w:ascii="HCI Poppy" w:eastAsia="휴먼명조" w:hint="eastAsia"/>
            <w:spacing w:val="-1"/>
            <w:kern w:val="1"/>
            <w:sz w:val="24"/>
            <w:rPrChange w:id="622" w:author="TAEHO AHN" w:date="2025-01-08T13:40:00Z">
              <w:rPr>
                <w:rFonts w:ascii="굴림" w:hint="eastAsia"/>
                <w:sz w:val="24"/>
              </w:rPr>
            </w:rPrChange>
          </w:rPr>
          <w:t>계약자</w:t>
        </w:r>
        <w:r w:rsidRPr="00BC65DE">
          <w:rPr>
            <w:rFonts w:ascii="HCI Poppy" w:eastAsia="휴먼명조"/>
            <w:spacing w:val="-1"/>
            <w:kern w:val="1"/>
            <w:sz w:val="24"/>
            <w:rPrChange w:id="623" w:author="TAEHO AHN" w:date="2025-01-08T13:40:00Z">
              <w:rPr>
                <w:rFonts w:ascii="굴림"/>
                <w:sz w:val="24"/>
              </w:rPr>
            </w:rPrChange>
          </w:rPr>
          <w:t xml:space="preserve">, </w:t>
        </w:r>
        <w:r w:rsidRPr="00BC65DE">
          <w:rPr>
            <w:rFonts w:ascii="HCI Poppy" w:eastAsia="휴먼명조" w:hint="eastAsia"/>
            <w:spacing w:val="-1"/>
            <w:kern w:val="1"/>
            <w:sz w:val="24"/>
            <w:rPrChange w:id="624" w:author="TAEHO AHN" w:date="2025-01-08T13:40:00Z">
              <w:rPr>
                <w:rFonts w:ascii="굴림" w:hint="eastAsia"/>
                <w:sz w:val="24"/>
              </w:rPr>
            </w:rPrChange>
          </w:rPr>
          <w:t>공급업체</w:t>
        </w:r>
        <w:r w:rsidRPr="00BC65DE">
          <w:rPr>
            <w:rFonts w:ascii="HCI Poppy" w:eastAsia="휴먼명조"/>
            <w:spacing w:val="-1"/>
            <w:kern w:val="1"/>
            <w:sz w:val="24"/>
            <w:rPrChange w:id="625" w:author="TAEHO AHN" w:date="2025-01-08T13:40:00Z">
              <w:rPr>
                <w:rFonts w:ascii="굴림"/>
                <w:sz w:val="24"/>
              </w:rPr>
            </w:rPrChange>
          </w:rPr>
          <w:t xml:space="preserve"> </w:t>
        </w:r>
        <w:r w:rsidRPr="00BC65DE">
          <w:rPr>
            <w:rFonts w:ascii="HCI Poppy" w:eastAsia="휴먼명조" w:hint="eastAsia"/>
            <w:spacing w:val="-1"/>
            <w:kern w:val="1"/>
            <w:sz w:val="24"/>
            <w:rPrChange w:id="626" w:author="TAEHO AHN" w:date="2025-01-08T13:40:00Z">
              <w:rPr>
                <w:rFonts w:ascii="굴림" w:hint="eastAsia"/>
                <w:sz w:val="24"/>
              </w:rPr>
            </w:rPrChange>
          </w:rPr>
          <w:t>등</w:t>
        </w:r>
        <w:r w:rsidRPr="00BC65DE">
          <w:rPr>
            <w:rFonts w:ascii="HCI Poppy" w:eastAsia="휴먼명조"/>
            <w:spacing w:val="-1"/>
            <w:kern w:val="1"/>
            <w:sz w:val="24"/>
            <w:rPrChange w:id="627" w:author="TAEHO AHN" w:date="2025-01-08T13:40:00Z">
              <w:rPr>
                <w:rFonts w:ascii="굴림"/>
                <w:sz w:val="24"/>
              </w:rPr>
            </w:rPrChange>
          </w:rPr>
          <w:t xml:space="preserve"> </w:t>
        </w:r>
        <w:r w:rsidRPr="00BC65DE">
          <w:rPr>
            <w:rFonts w:ascii="HCI Poppy" w:eastAsia="휴먼명조" w:hint="eastAsia"/>
            <w:spacing w:val="-1"/>
            <w:kern w:val="1"/>
            <w:sz w:val="24"/>
            <w:rPrChange w:id="628" w:author="TAEHO AHN" w:date="2025-01-08T13:40:00Z">
              <w:rPr>
                <w:rFonts w:ascii="굴림" w:hint="eastAsia"/>
                <w:sz w:val="24"/>
              </w:rPr>
            </w:rPrChange>
          </w:rPr>
          <w:t>기타</w:t>
        </w:r>
        <w:r w:rsidRPr="00BC65DE">
          <w:rPr>
            <w:rFonts w:ascii="HCI Poppy" w:eastAsia="휴먼명조"/>
            <w:spacing w:val="-1"/>
            <w:kern w:val="1"/>
            <w:sz w:val="24"/>
            <w:rPrChange w:id="629" w:author="TAEHO AHN" w:date="2025-01-08T13:40:00Z">
              <w:rPr>
                <w:rFonts w:ascii="굴림"/>
                <w:sz w:val="24"/>
              </w:rPr>
            </w:rPrChange>
          </w:rPr>
          <w:t xml:space="preserve"> </w:t>
        </w:r>
        <w:r w:rsidRPr="00BC65DE">
          <w:rPr>
            <w:rFonts w:ascii="HCI Poppy" w:eastAsia="휴먼명조" w:hint="eastAsia"/>
            <w:spacing w:val="-1"/>
            <w:kern w:val="1"/>
            <w:sz w:val="24"/>
            <w:rPrChange w:id="630" w:author="TAEHO AHN" w:date="2025-01-08T13:40:00Z">
              <w:rPr>
                <w:rFonts w:ascii="굴림" w:hint="eastAsia"/>
                <w:sz w:val="24"/>
              </w:rPr>
            </w:rPrChange>
          </w:rPr>
          <w:t>모든</w:t>
        </w:r>
        <w:r w:rsidRPr="00BC65DE">
          <w:rPr>
            <w:rFonts w:ascii="HCI Poppy" w:eastAsia="휴먼명조"/>
            <w:spacing w:val="-1"/>
            <w:kern w:val="1"/>
            <w:sz w:val="24"/>
            <w:rPrChange w:id="631" w:author="TAEHO AHN" w:date="2025-01-08T13:40:00Z">
              <w:rPr>
                <w:rFonts w:ascii="굴림"/>
                <w:sz w:val="24"/>
              </w:rPr>
            </w:rPrChange>
          </w:rPr>
          <w:t xml:space="preserve"> </w:t>
        </w:r>
      </w:ins>
      <w:ins w:id="632" w:author="TAEHO AHN" w:date="2025-01-08T13:44:00Z">
        <w:r>
          <w:rPr>
            <w:rFonts w:ascii="HCI Poppy" w:eastAsia="휴먼명조" w:hint="eastAsia"/>
            <w:spacing w:val="-1"/>
            <w:kern w:val="1"/>
            <w:sz w:val="24"/>
          </w:rPr>
          <w:t>발주자</w:t>
        </w:r>
      </w:ins>
      <w:ins w:id="633" w:author="TAEHO AHN" w:date="2025-01-08T13:40:00Z">
        <w:r w:rsidRPr="00BC65DE">
          <w:rPr>
            <w:rFonts w:ascii="HCI Poppy" w:eastAsia="휴먼명조"/>
            <w:spacing w:val="-1"/>
            <w:kern w:val="1"/>
            <w:sz w:val="24"/>
            <w:rPrChange w:id="634" w:author="TAEHO AHN" w:date="2025-01-08T13:40:00Z">
              <w:rPr>
                <w:rFonts w:ascii="굴림"/>
                <w:sz w:val="24"/>
              </w:rPr>
            </w:rPrChange>
          </w:rPr>
          <w:t xml:space="preserve"> </w:t>
        </w:r>
        <w:r w:rsidRPr="00BC65DE">
          <w:rPr>
            <w:rFonts w:ascii="HCI Poppy" w:eastAsia="휴먼명조" w:hint="eastAsia"/>
            <w:spacing w:val="-1"/>
            <w:kern w:val="1"/>
            <w:sz w:val="24"/>
            <w:rPrChange w:id="635" w:author="TAEHO AHN" w:date="2025-01-08T13:40:00Z">
              <w:rPr>
                <w:rFonts w:ascii="굴림" w:hint="eastAsia"/>
                <w:sz w:val="24"/>
              </w:rPr>
            </w:rPrChange>
          </w:rPr>
          <w:t>측</w:t>
        </w:r>
        <w:r w:rsidRPr="00BC65DE">
          <w:rPr>
            <w:rFonts w:ascii="HCI Poppy" w:eastAsia="휴먼명조"/>
            <w:spacing w:val="-1"/>
            <w:kern w:val="1"/>
            <w:sz w:val="24"/>
            <w:rPrChange w:id="636" w:author="TAEHO AHN" w:date="2025-01-08T13:40:00Z">
              <w:rPr>
                <w:rFonts w:ascii="굴림"/>
                <w:sz w:val="24"/>
              </w:rPr>
            </w:rPrChange>
          </w:rPr>
          <w:t xml:space="preserve"> </w:t>
        </w:r>
        <w:r w:rsidRPr="00BC65DE">
          <w:rPr>
            <w:rFonts w:ascii="HCI Poppy" w:eastAsia="휴먼명조" w:hint="eastAsia"/>
            <w:spacing w:val="-1"/>
            <w:kern w:val="1"/>
            <w:sz w:val="24"/>
            <w:rPrChange w:id="637" w:author="TAEHO AHN" w:date="2025-01-08T13:40:00Z">
              <w:rPr>
                <w:rFonts w:ascii="굴림" w:hint="eastAsia"/>
                <w:sz w:val="24"/>
              </w:rPr>
            </w:rPrChange>
          </w:rPr>
          <w:t>사람으로</w:t>
        </w:r>
        <w:r w:rsidRPr="00BC65DE">
          <w:rPr>
            <w:rFonts w:ascii="HCI Poppy" w:eastAsia="휴먼명조"/>
            <w:spacing w:val="-1"/>
            <w:kern w:val="1"/>
            <w:sz w:val="24"/>
            <w:rPrChange w:id="638" w:author="TAEHO AHN" w:date="2025-01-08T13:40:00Z">
              <w:rPr>
                <w:rFonts w:ascii="굴림"/>
                <w:sz w:val="24"/>
              </w:rPr>
            </w:rPrChange>
          </w:rPr>
          <w:t xml:space="preserve"> </w:t>
        </w:r>
        <w:r w:rsidRPr="00BC65DE">
          <w:rPr>
            <w:rFonts w:ascii="HCI Poppy" w:eastAsia="휴먼명조" w:hint="eastAsia"/>
            <w:spacing w:val="-1"/>
            <w:kern w:val="1"/>
            <w:sz w:val="24"/>
            <w:rPrChange w:id="639" w:author="TAEHO AHN" w:date="2025-01-08T13:40:00Z">
              <w:rPr>
                <w:rFonts w:ascii="굴림" w:hint="eastAsia"/>
                <w:sz w:val="24"/>
              </w:rPr>
            </w:rPrChange>
          </w:rPr>
          <w:t>인해</w:t>
        </w:r>
        <w:r w:rsidRPr="00BC65DE">
          <w:rPr>
            <w:rFonts w:ascii="HCI Poppy" w:eastAsia="휴먼명조"/>
            <w:spacing w:val="-1"/>
            <w:kern w:val="1"/>
            <w:sz w:val="24"/>
            <w:rPrChange w:id="640" w:author="TAEHO AHN" w:date="2025-01-08T13:40:00Z">
              <w:rPr>
                <w:rFonts w:ascii="굴림"/>
                <w:sz w:val="24"/>
              </w:rPr>
            </w:rPrChange>
          </w:rPr>
          <w:t xml:space="preserve"> </w:t>
        </w:r>
        <w:r w:rsidRPr="00BC65DE">
          <w:rPr>
            <w:rFonts w:ascii="HCI Poppy" w:eastAsia="휴먼명조" w:hint="eastAsia"/>
            <w:spacing w:val="-1"/>
            <w:kern w:val="1"/>
            <w:sz w:val="24"/>
            <w:rPrChange w:id="641" w:author="TAEHO AHN" w:date="2025-01-08T13:40:00Z">
              <w:rPr>
                <w:rFonts w:ascii="굴림" w:hint="eastAsia"/>
                <w:sz w:val="24"/>
              </w:rPr>
            </w:rPrChange>
          </w:rPr>
          <w:t>장애가</w:t>
        </w:r>
        <w:r w:rsidRPr="00BC65DE">
          <w:rPr>
            <w:rFonts w:ascii="HCI Poppy" w:eastAsia="휴먼명조"/>
            <w:spacing w:val="-1"/>
            <w:kern w:val="1"/>
            <w:sz w:val="24"/>
            <w:rPrChange w:id="642" w:author="TAEHO AHN" w:date="2025-01-08T13:40:00Z">
              <w:rPr>
                <w:rFonts w:ascii="굴림"/>
                <w:sz w:val="24"/>
              </w:rPr>
            </w:rPrChange>
          </w:rPr>
          <w:t xml:space="preserve"> </w:t>
        </w:r>
        <w:r w:rsidRPr="00BC65DE">
          <w:rPr>
            <w:rFonts w:ascii="HCI Poppy" w:eastAsia="휴먼명조" w:hint="eastAsia"/>
            <w:spacing w:val="-1"/>
            <w:kern w:val="1"/>
            <w:sz w:val="24"/>
            <w:rPrChange w:id="643" w:author="TAEHO AHN" w:date="2025-01-08T13:40:00Z">
              <w:rPr>
                <w:rFonts w:ascii="굴림" w:hint="eastAsia"/>
                <w:sz w:val="24"/>
              </w:rPr>
            </w:rPrChange>
          </w:rPr>
          <w:t>발생하는</w:t>
        </w:r>
        <w:r w:rsidRPr="00BC65DE">
          <w:rPr>
            <w:rFonts w:ascii="HCI Poppy" w:eastAsia="휴먼명조"/>
            <w:spacing w:val="-1"/>
            <w:kern w:val="1"/>
            <w:sz w:val="24"/>
            <w:rPrChange w:id="644" w:author="TAEHO AHN" w:date="2025-01-08T13:40:00Z">
              <w:rPr>
                <w:rFonts w:ascii="굴림"/>
                <w:sz w:val="24"/>
              </w:rPr>
            </w:rPrChange>
          </w:rPr>
          <w:t xml:space="preserve"> </w:t>
        </w:r>
        <w:r w:rsidRPr="00BC65DE">
          <w:rPr>
            <w:rFonts w:ascii="HCI Poppy" w:eastAsia="휴먼명조" w:hint="eastAsia"/>
            <w:spacing w:val="-1"/>
            <w:kern w:val="1"/>
            <w:sz w:val="24"/>
            <w:rPrChange w:id="645" w:author="TAEHO AHN" w:date="2025-01-08T13:40:00Z">
              <w:rPr>
                <w:rFonts w:ascii="굴림" w:hint="eastAsia"/>
                <w:sz w:val="24"/>
              </w:rPr>
            </w:rPrChange>
          </w:rPr>
          <w:t>경우</w:t>
        </w:r>
      </w:ins>
    </w:p>
    <w:p w14:paraId="77992BC3" w14:textId="7C07CB95" w:rsidR="00BC65DE" w:rsidRPr="00BC65DE" w:rsidRDefault="00BC65DE">
      <w:pPr>
        <w:pStyle w:val="MS"/>
        <w:numPr>
          <w:ilvl w:val="0"/>
          <w:numId w:val="6"/>
        </w:numPr>
        <w:tabs>
          <w:tab w:val="left" w:pos="2112"/>
        </w:tabs>
        <w:snapToGrid w:val="0"/>
        <w:spacing w:line="480" w:lineRule="auto"/>
        <w:rPr>
          <w:ins w:id="646" w:author="TAEHO AHN" w:date="2025-01-08T13:40:00Z"/>
          <w:rFonts w:ascii="HCI Poppy" w:eastAsia="휴먼명조"/>
          <w:spacing w:val="-1"/>
          <w:kern w:val="1"/>
          <w:sz w:val="24"/>
          <w:rPrChange w:id="647" w:author="TAEHO AHN" w:date="2025-01-08T13:40:00Z">
            <w:rPr>
              <w:ins w:id="648" w:author="TAEHO AHN" w:date="2025-01-08T13:40:00Z"/>
            </w:rPr>
          </w:rPrChange>
        </w:rPr>
        <w:pPrChange w:id="649" w:author="TAEHO AHN" w:date="2025-01-08T13:41:00Z">
          <w:pPr>
            <w:pStyle w:val="MS"/>
            <w:tabs>
              <w:tab w:val="left" w:pos="2112"/>
            </w:tabs>
            <w:snapToGrid w:val="0"/>
            <w:spacing w:line="480" w:lineRule="auto"/>
            <w:ind w:left="596" w:hanging="596"/>
          </w:pPr>
        </w:pPrChange>
      </w:pPr>
      <w:ins w:id="650" w:author="TAEHO AHN" w:date="2025-01-08T13:44:00Z">
        <w:r>
          <w:rPr>
            <w:rFonts w:ascii="HCI Poppy" w:eastAsia="휴먼명조" w:hint="eastAsia"/>
            <w:spacing w:val="-1"/>
            <w:kern w:val="1"/>
            <w:sz w:val="24"/>
          </w:rPr>
          <w:t>발주자가</w:t>
        </w:r>
      </w:ins>
      <w:ins w:id="651" w:author="TAEHO AHN" w:date="2025-01-08T13:40:00Z">
        <w:r w:rsidRPr="00BC65DE">
          <w:rPr>
            <w:rFonts w:ascii="HCI Poppy" w:eastAsia="휴먼명조"/>
            <w:spacing w:val="-1"/>
            <w:kern w:val="1"/>
            <w:sz w:val="24"/>
            <w:rPrChange w:id="652" w:author="TAEHO AHN" w:date="2025-01-08T13:40:00Z">
              <w:rPr>
                <w:rFonts w:ascii="굴림"/>
                <w:sz w:val="24"/>
              </w:rPr>
            </w:rPrChange>
          </w:rPr>
          <w:t xml:space="preserve"> </w:t>
        </w:r>
      </w:ins>
      <w:ins w:id="653" w:author="TAEHO AHN" w:date="2025-01-08T13:44:00Z">
        <w:r>
          <w:rPr>
            <w:rFonts w:ascii="HCI Poppy" w:eastAsia="휴먼명조" w:hint="eastAsia"/>
            <w:spacing w:val="-1"/>
            <w:kern w:val="1"/>
            <w:sz w:val="24"/>
          </w:rPr>
          <w:t>계약상대자</w:t>
        </w:r>
      </w:ins>
      <w:ins w:id="654" w:author="TAEHO AHN" w:date="2025-01-08T13:40:00Z">
        <w:r w:rsidRPr="00BC65DE">
          <w:rPr>
            <w:rFonts w:ascii="HCI Poppy" w:eastAsia="휴먼명조" w:hint="eastAsia"/>
            <w:spacing w:val="-1"/>
            <w:kern w:val="1"/>
            <w:sz w:val="24"/>
            <w:rPrChange w:id="655" w:author="TAEHO AHN" w:date="2025-01-08T13:40:00Z">
              <w:rPr>
                <w:rFonts w:ascii="굴림" w:hint="eastAsia"/>
                <w:sz w:val="24"/>
              </w:rPr>
            </w:rPrChange>
          </w:rPr>
          <w:t>의</w:t>
        </w:r>
        <w:r w:rsidRPr="00BC65DE">
          <w:rPr>
            <w:rFonts w:ascii="HCI Poppy" w:eastAsia="휴먼명조"/>
            <w:spacing w:val="-1"/>
            <w:kern w:val="1"/>
            <w:sz w:val="24"/>
            <w:rPrChange w:id="656" w:author="TAEHO AHN" w:date="2025-01-08T13:40:00Z">
              <w:rPr>
                <w:rFonts w:ascii="굴림"/>
                <w:sz w:val="24"/>
              </w:rPr>
            </w:rPrChange>
          </w:rPr>
          <w:t xml:space="preserve"> </w:t>
        </w:r>
        <w:r w:rsidRPr="00BC65DE">
          <w:rPr>
            <w:rFonts w:ascii="HCI Poppy" w:eastAsia="휴먼명조" w:hint="eastAsia"/>
            <w:spacing w:val="-1"/>
            <w:kern w:val="1"/>
            <w:sz w:val="24"/>
            <w:rPrChange w:id="657" w:author="TAEHO AHN" w:date="2025-01-08T13:40:00Z">
              <w:rPr>
                <w:rFonts w:ascii="굴림" w:hint="eastAsia"/>
                <w:sz w:val="24"/>
              </w:rPr>
            </w:rPrChange>
          </w:rPr>
          <w:t>권고</w:t>
        </w:r>
        <w:r w:rsidRPr="00BC65DE">
          <w:rPr>
            <w:rFonts w:ascii="HCI Poppy" w:eastAsia="휴먼명조"/>
            <w:spacing w:val="-1"/>
            <w:kern w:val="1"/>
            <w:sz w:val="24"/>
            <w:rPrChange w:id="658" w:author="TAEHO AHN" w:date="2025-01-08T13:40:00Z">
              <w:rPr>
                <w:rFonts w:ascii="굴림"/>
                <w:sz w:val="24"/>
              </w:rPr>
            </w:rPrChange>
          </w:rPr>
          <w:t xml:space="preserve"> </w:t>
        </w:r>
        <w:r w:rsidRPr="00BC65DE">
          <w:rPr>
            <w:rFonts w:ascii="HCI Poppy" w:eastAsia="휴먼명조" w:hint="eastAsia"/>
            <w:spacing w:val="-1"/>
            <w:kern w:val="1"/>
            <w:sz w:val="24"/>
            <w:rPrChange w:id="659" w:author="TAEHO AHN" w:date="2025-01-08T13:40:00Z">
              <w:rPr>
                <w:rFonts w:ascii="굴림" w:hint="eastAsia"/>
                <w:sz w:val="24"/>
              </w:rPr>
            </w:rPrChange>
          </w:rPr>
          <w:t>또는</w:t>
        </w:r>
        <w:r w:rsidRPr="00BC65DE">
          <w:rPr>
            <w:rFonts w:ascii="HCI Poppy" w:eastAsia="휴먼명조"/>
            <w:spacing w:val="-1"/>
            <w:kern w:val="1"/>
            <w:sz w:val="24"/>
            <w:rPrChange w:id="660" w:author="TAEHO AHN" w:date="2025-01-08T13:40:00Z">
              <w:rPr>
                <w:rFonts w:ascii="굴림"/>
                <w:sz w:val="24"/>
              </w:rPr>
            </w:rPrChange>
          </w:rPr>
          <w:t xml:space="preserve"> </w:t>
        </w:r>
        <w:r w:rsidRPr="00BC65DE">
          <w:rPr>
            <w:rFonts w:ascii="HCI Poppy" w:eastAsia="휴먼명조" w:hint="eastAsia"/>
            <w:spacing w:val="-1"/>
            <w:kern w:val="1"/>
            <w:sz w:val="24"/>
            <w:rPrChange w:id="661" w:author="TAEHO AHN" w:date="2025-01-08T13:40:00Z">
              <w:rPr>
                <w:rFonts w:ascii="굴림" w:hint="eastAsia"/>
                <w:sz w:val="24"/>
              </w:rPr>
            </w:rPrChange>
          </w:rPr>
          <w:t>사용</w:t>
        </w:r>
        <w:r w:rsidRPr="00BC65DE">
          <w:rPr>
            <w:rFonts w:ascii="HCI Poppy" w:eastAsia="휴먼명조"/>
            <w:spacing w:val="-1"/>
            <w:kern w:val="1"/>
            <w:sz w:val="24"/>
            <w:rPrChange w:id="662" w:author="TAEHO AHN" w:date="2025-01-08T13:40:00Z">
              <w:rPr>
                <w:rFonts w:ascii="굴림"/>
                <w:sz w:val="24"/>
              </w:rPr>
            </w:rPrChange>
          </w:rPr>
          <w:t xml:space="preserve"> </w:t>
        </w:r>
        <w:r w:rsidRPr="00BC65DE">
          <w:rPr>
            <w:rFonts w:ascii="HCI Poppy" w:eastAsia="휴먼명조" w:hint="eastAsia"/>
            <w:spacing w:val="-1"/>
            <w:kern w:val="1"/>
            <w:sz w:val="24"/>
            <w:rPrChange w:id="663" w:author="TAEHO AHN" w:date="2025-01-08T13:40:00Z">
              <w:rPr>
                <w:rFonts w:ascii="굴림" w:hint="eastAsia"/>
                <w:sz w:val="24"/>
              </w:rPr>
            </w:rPrChange>
          </w:rPr>
          <w:t>정책을</w:t>
        </w:r>
        <w:r w:rsidRPr="00BC65DE">
          <w:rPr>
            <w:rFonts w:ascii="HCI Poppy" w:eastAsia="휴먼명조"/>
            <w:spacing w:val="-1"/>
            <w:kern w:val="1"/>
            <w:sz w:val="24"/>
            <w:rPrChange w:id="664" w:author="TAEHO AHN" w:date="2025-01-08T13:40:00Z">
              <w:rPr>
                <w:rFonts w:ascii="굴림"/>
                <w:sz w:val="24"/>
              </w:rPr>
            </w:rPrChange>
          </w:rPr>
          <w:t xml:space="preserve"> </w:t>
        </w:r>
        <w:r w:rsidRPr="00BC65DE">
          <w:rPr>
            <w:rFonts w:ascii="HCI Poppy" w:eastAsia="휴먼명조" w:hint="eastAsia"/>
            <w:spacing w:val="-1"/>
            <w:kern w:val="1"/>
            <w:sz w:val="24"/>
            <w:rPrChange w:id="665" w:author="TAEHO AHN" w:date="2025-01-08T13:40:00Z">
              <w:rPr>
                <w:rFonts w:ascii="굴림" w:hint="eastAsia"/>
                <w:sz w:val="24"/>
              </w:rPr>
            </w:rPrChange>
          </w:rPr>
          <w:t>따르지</w:t>
        </w:r>
        <w:r w:rsidRPr="00BC65DE">
          <w:rPr>
            <w:rFonts w:ascii="HCI Poppy" w:eastAsia="휴먼명조"/>
            <w:spacing w:val="-1"/>
            <w:kern w:val="1"/>
            <w:sz w:val="24"/>
            <w:rPrChange w:id="666" w:author="TAEHO AHN" w:date="2025-01-08T13:40:00Z">
              <w:rPr>
                <w:rFonts w:ascii="굴림"/>
                <w:sz w:val="24"/>
              </w:rPr>
            </w:rPrChange>
          </w:rPr>
          <w:t xml:space="preserve"> </w:t>
        </w:r>
        <w:r w:rsidRPr="00BC65DE">
          <w:rPr>
            <w:rFonts w:ascii="HCI Poppy" w:eastAsia="휴먼명조" w:hint="eastAsia"/>
            <w:spacing w:val="-1"/>
            <w:kern w:val="1"/>
            <w:sz w:val="24"/>
            <w:rPrChange w:id="667" w:author="TAEHO AHN" w:date="2025-01-08T13:40:00Z">
              <w:rPr>
                <w:rFonts w:ascii="굴림" w:hint="eastAsia"/>
                <w:sz w:val="24"/>
              </w:rPr>
            </w:rPrChange>
          </w:rPr>
          <w:t>않아</w:t>
        </w:r>
        <w:r w:rsidRPr="00BC65DE">
          <w:rPr>
            <w:rFonts w:ascii="HCI Poppy" w:eastAsia="휴먼명조"/>
            <w:spacing w:val="-1"/>
            <w:kern w:val="1"/>
            <w:sz w:val="24"/>
            <w:rPrChange w:id="668" w:author="TAEHO AHN" w:date="2025-01-08T13:40:00Z">
              <w:rPr>
                <w:rFonts w:ascii="굴림"/>
                <w:sz w:val="24"/>
              </w:rPr>
            </w:rPrChange>
          </w:rPr>
          <w:t xml:space="preserve"> </w:t>
        </w:r>
        <w:r w:rsidRPr="00BC65DE">
          <w:rPr>
            <w:rFonts w:ascii="HCI Poppy" w:eastAsia="휴먼명조" w:hint="eastAsia"/>
            <w:spacing w:val="-1"/>
            <w:kern w:val="1"/>
            <w:sz w:val="24"/>
            <w:rPrChange w:id="669" w:author="TAEHO AHN" w:date="2025-01-08T13:40:00Z">
              <w:rPr>
                <w:rFonts w:ascii="굴림" w:hint="eastAsia"/>
                <w:sz w:val="24"/>
              </w:rPr>
            </w:rPrChange>
          </w:rPr>
          <w:t>발생하는</w:t>
        </w:r>
        <w:r w:rsidRPr="00BC65DE">
          <w:rPr>
            <w:rFonts w:ascii="HCI Poppy" w:eastAsia="휴먼명조"/>
            <w:spacing w:val="-1"/>
            <w:kern w:val="1"/>
            <w:sz w:val="24"/>
            <w:rPrChange w:id="670" w:author="TAEHO AHN" w:date="2025-01-08T13:40:00Z">
              <w:rPr>
                <w:rFonts w:ascii="굴림"/>
                <w:sz w:val="24"/>
              </w:rPr>
            </w:rPrChange>
          </w:rPr>
          <w:t xml:space="preserve"> </w:t>
        </w:r>
        <w:r w:rsidRPr="00BC65DE">
          <w:rPr>
            <w:rFonts w:ascii="HCI Poppy" w:eastAsia="휴먼명조" w:hint="eastAsia"/>
            <w:spacing w:val="-1"/>
            <w:kern w:val="1"/>
            <w:sz w:val="24"/>
            <w:rPrChange w:id="671" w:author="TAEHO AHN" w:date="2025-01-08T13:40:00Z">
              <w:rPr>
                <w:rFonts w:ascii="굴림" w:hint="eastAsia"/>
                <w:sz w:val="24"/>
              </w:rPr>
            </w:rPrChange>
          </w:rPr>
          <w:t>장애</w:t>
        </w:r>
        <w:r w:rsidRPr="00BC65DE">
          <w:rPr>
            <w:rFonts w:ascii="HCI Poppy" w:eastAsia="휴먼명조"/>
            <w:spacing w:val="-1"/>
            <w:kern w:val="1"/>
            <w:sz w:val="24"/>
            <w:rPrChange w:id="672" w:author="TAEHO AHN" w:date="2025-01-08T13:40:00Z">
              <w:rPr>
                <w:rFonts w:ascii="굴림"/>
                <w:sz w:val="24"/>
              </w:rPr>
            </w:rPrChange>
          </w:rPr>
          <w:t xml:space="preserve"> </w:t>
        </w:r>
        <w:r w:rsidRPr="00BC65DE">
          <w:rPr>
            <w:rFonts w:ascii="HCI Poppy" w:eastAsia="휴먼명조" w:hint="eastAsia"/>
            <w:spacing w:val="-1"/>
            <w:kern w:val="1"/>
            <w:sz w:val="24"/>
            <w:rPrChange w:id="673" w:author="TAEHO AHN" w:date="2025-01-08T13:40:00Z">
              <w:rPr>
                <w:rFonts w:ascii="굴림" w:hint="eastAsia"/>
                <w:sz w:val="24"/>
              </w:rPr>
            </w:rPrChange>
          </w:rPr>
          <w:t>또는</w:t>
        </w:r>
        <w:r w:rsidRPr="00BC65DE">
          <w:rPr>
            <w:rFonts w:ascii="HCI Poppy" w:eastAsia="휴먼명조"/>
            <w:spacing w:val="-1"/>
            <w:kern w:val="1"/>
            <w:sz w:val="24"/>
            <w:rPrChange w:id="674" w:author="TAEHO AHN" w:date="2025-01-08T13:40:00Z">
              <w:rPr>
                <w:rFonts w:ascii="굴림"/>
                <w:sz w:val="24"/>
              </w:rPr>
            </w:rPrChange>
          </w:rPr>
          <w:t xml:space="preserve"> </w:t>
        </w:r>
      </w:ins>
      <w:ins w:id="675" w:author="TAEHO AHN" w:date="2025-01-08T13:44:00Z">
        <w:r>
          <w:rPr>
            <w:rFonts w:ascii="HCI Poppy" w:eastAsia="휴먼명조" w:hint="eastAsia"/>
            <w:spacing w:val="-1"/>
            <w:kern w:val="1"/>
            <w:sz w:val="24"/>
          </w:rPr>
          <w:t>발주자</w:t>
        </w:r>
        <w:r>
          <w:rPr>
            <w:rFonts w:ascii="HCI Poppy" w:eastAsia="휴먼명조" w:hint="eastAsia"/>
            <w:spacing w:val="-1"/>
            <w:kern w:val="1"/>
            <w:sz w:val="24"/>
          </w:rPr>
          <w:lastRenderedPageBreak/>
          <w:t>가</w:t>
        </w:r>
      </w:ins>
      <w:ins w:id="676" w:author="TAEHO AHN" w:date="2025-01-08T13:40:00Z">
        <w:r w:rsidRPr="00BC65DE">
          <w:rPr>
            <w:rFonts w:ascii="HCI Poppy" w:eastAsia="휴먼명조"/>
            <w:spacing w:val="-1"/>
            <w:kern w:val="1"/>
            <w:sz w:val="24"/>
            <w:rPrChange w:id="677" w:author="TAEHO AHN" w:date="2025-01-08T13:40:00Z">
              <w:rPr>
                <w:rFonts w:ascii="굴림"/>
                <w:sz w:val="24"/>
              </w:rPr>
            </w:rPrChange>
          </w:rPr>
          <w:t xml:space="preserve"> </w:t>
        </w:r>
        <w:r w:rsidRPr="00BC65DE">
          <w:rPr>
            <w:rFonts w:ascii="HCI Poppy" w:eastAsia="휴먼명조" w:hint="eastAsia"/>
            <w:spacing w:val="-1"/>
            <w:kern w:val="1"/>
            <w:sz w:val="24"/>
            <w:rPrChange w:id="678" w:author="TAEHO AHN" w:date="2025-01-08T13:40:00Z">
              <w:rPr>
                <w:rFonts w:ascii="굴림" w:hint="eastAsia"/>
                <w:sz w:val="24"/>
              </w:rPr>
            </w:rPrChange>
          </w:rPr>
          <w:t>시스템에</w:t>
        </w:r>
        <w:r w:rsidRPr="00BC65DE">
          <w:rPr>
            <w:rFonts w:ascii="HCI Poppy" w:eastAsia="휴먼명조"/>
            <w:spacing w:val="-1"/>
            <w:kern w:val="1"/>
            <w:sz w:val="24"/>
            <w:rPrChange w:id="679" w:author="TAEHO AHN" w:date="2025-01-08T13:40:00Z">
              <w:rPr>
                <w:rFonts w:ascii="굴림"/>
                <w:sz w:val="24"/>
              </w:rPr>
            </w:rPrChange>
          </w:rPr>
          <w:t xml:space="preserve"> </w:t>
        </w:r>
        <w:r w:rsidRPr="00BC65DE">
          <w:rPr>
            <w:rFonts w:ascii="HCI Poppy" w:eastAsia="휴먼명조" w:hint="eastAsia"/>
            <w:spacing w:val="-1"/>
            <w:kern w:val="1"/>
            <w:sz w:val="24"/>
            <w:rPrChange w:id="680" w:author="TAEHO AHN" w:date="2025-01-08T13:40:00Z">
              <w:rPr>
                <w:rFonts w:ascii="굴림" w:hint="eastAsia"/>
                <w:sz w:val="24"/>
              </w:rPr>
            </w:rPrChange>
          </w:rPr>
          <w:t>대한</w:t>
        </w:r>
        <w:r w:rsidRPr="00BC65DE">
          <w:rPr>
            <w:rFonts w:ascii="HCI Poppy" w:eastAsia="휴먼명조"/>
            <w:spacing w:val="-1"/>
            <w:kern w:val="1"/>
            <w:sz w:val="24"/>
            <w:rPrChange w:id="681" w:author="TAEHO AHN" w:date="2025-01-08T13:40:00Z">
              <w:rPr>
                <w:rFonts w:ascii="굴림"/>
                <w:sz w:val="24"/>
              </w:rPr>
            </w:rPrChange>
          </w:rPr>
          <w:t xml:space="preserve"> </w:t>
        </w:r>
        <w:r w:rsidRPr="00BC65DE">
          <w:rPr>
            <w:rFonts w:ascii="HCI Poppy" w:eastAsia="휴먼명조" w:hint="eastAsia"/>
            <w:spacing w:val="-1"/>
            <w:kern w:val="1"/>
            <w:sz w:val="24"/>
            <w:rPrChange w:id="682" w:author="TAEHO AHN" w:date="2025-01-08T13:40:00Z">
              <w:rPr>
                <w:rFonts w:ascii="굴림" w:hint="eastAsia"/>
                <w:sz w:val="24"/>
              </w:rPr>
            </w:rPrChange>
          </w:rPr>
          <w:t>적절한</w:t>
        </w:r>
        <w:r w:rsidRPr="00BC65DE">
          <w:rPr>
            <w:rFonts w:ascii="HCI Poppy" w:eastAsia="휴먼명조"/>
            <w:spacing w:val="-1"/>
            <w:kern w:val="1"/>
            <w:sz w:val="24"/>
            <w:rPrChange w:id="683" w:author="TAEHO AHN" w:date="2025-01-08T13:40:00Z">
              <w:rPr>
                <w:rFonts w:ascii="굴림"/>
                <w:sz w:val="24"/>
              </w:rPr>
            </w:rPrChange>
          </w:rPr>
          <w:t xml:space="preserve"> </w:t>
        </w:r>
        <w:r w:rsidRPr="00BC65DE">
          <w:rPr>
            <w:rFonts w:ascii="HCI Poppy" w:eastAsia="휴먼명조" w:hint="eastAsia"/>
            <w:spacing w:val="-1"/>
            <w:kern w:val="1"/>
            <w:sz w:val="24"/>
            <w:rPrChange w:id="684" w:author="TAEHO AHN" w:date="2025-01-08T13:40:00Z">
              <w:rPr>
                <w:rFonts w:ascii="굴림" w:hint="eastAsia"/>
                <w:sz w:val="24"/>
              </w:rPr>
            </w:rPrChange>
          </w:rPr>
          <w:t>보안</w:t>
        </w:r>
        <w:r w:rsidRPr="00BC65DE">
          <w:rPr>
            <w:rFonts w:ascii="HCI Poppy" w:eastAsia="휴먼명조"/>
            <w:spacing w:val="-1"/>
            <w:kern w:val="1"/>
            <w:sz w:val="24"/>
            <w:rPrChange w:id="685" w:author="TAEHO AHN" w:date="2025-01-08T13:40:00Z">
              <w:rPr>
                <w:rFonts w:ascii="굴림"/>
                <w:sz w:val="24"/>
              </w:rPr>
            </w:rPrChange>
          </w:rPr>
          <w:t xml:space="preserve"> </w:t>
        </w:r>
        <w:r w:rsidRPr="00BC65DE">
          <w:rPr>
            <w:rFonts w:ascii="HCI Poppy" w:eastAsia="휴먼명조" w:hint="eastAsia"/>
            <w:spacing w:val="-1"/>
            <w:kern w:val="1"/>
            <w:sz w:val="24"/>
            <w:rPrChange w:id="686" w:author="TAEHO AHN" w:date="2025-01-08T13:40:00Z">
              <w:rPr>
                <w:rFonts w:ascii="굴림" w:hint="eastAsia"/>
                <w:sz w:val="24"/>
              </w:rPr>
            </w:rPrChange>
          </w:rPr>
          <w:t>관리를</w:t>
        </w:r>
        <w:r w:rsidRPr="00BC65DE">
          <w:rPr>
            <w:rFonts w:ascii="HCI Poppy" w:eastAsia="휴먼명조"/>
            <w:spacing w:val="-1"/>
            <w:kern w:val="1"/>
            <w:sz w:val="24"/>
            <w:rPrChange w:id="687" w:author="TAEHO AHN" w:date="2025-01-08T13:40:00Z">
              <w:rPr>
                <w:rFonts w:ascii="굴림"/>
                <w:sz w:val="24"/>
              </w:rPr>
            </w:rPrChange>
          </w:rPr>
          <w:t xml:space="preserve"> </w:t>
        </w:r>
        <w:r w:rsidRPr="00BC65DE">
          <w:rPr>
            <w:rFonts w:ascii="HCI Poppy" w:eastAsia="휴먼명조" w:hint="eastAsia"/>
            <w:spacing w:val="-1"/>
            <w:kern w:val="1"/>
            <w:sz w:val="24"/>
            <w:rPrChange w:id="688" w:author="TAEHO AHN" w:date="2025-01-08T13:40:00Z">
              <w:rPr>
                <w:rFonts w:ascii="굴림" w:hint="eastAsia"/>
                <w:sz w:val="24"/>
              </w:rPr>
            </w:rPrChange>
          </w:rPr>
          <w:t>소홀히</w:t>
        </w:r>
        <w:r w:rsidRPr="00BC65DE">
          <w:rPr>
            <w:rFonts w:ascii="HCI Poppy" w:eastAsia="휴먼명조"/>
            <w:spacing w:val="-1"/>
            <w:kern w:val="1"/>
            <w:sz w:val="24"/>
            <w:rPrChange w:id="689" w:author="TAEHO AHN" w:date="2025-01-08T13:40:00Z">
              <w:rPr>
                <w:rFonts w:ascii="굴림"/>
                <w:sz w:val="24"/>
              </w:rPr>
            </w:rPrChange>
          </w:rPr>
          <w:t xml:space="preserve"> </w:t>
        </w:r>
        <w:r w:rsidRPr="00BC65DE">
          <w:rPr>
            <w:rFonts w:ascii="HCI Poppy" w:eastAsia="휴먼명조" w:hint="eastAsia"/>
            <w:spacing w:val="-1"/>
            <w:kern w:val="1"/>
            <w:sz w:val="24"/>
            <w:rPrChange w:id="690" w:author="TAEHO AHN" w:date="2025-01-08T13:40:00Z">
              <w:rPr>
                <w:rFonts w:ascii="굴림" w:hint="eastAsia"/>
                <w:sz w:val="24"/>
              </w:rPr>
            </w:rPrChange>
          </w:rPr>
          <w:t>하여</w:t>
        </w:r>
        <w:r w:rsidRPr="00BC65DE">
          <w:rPr>
            <w:rFonts w:ascii="HCI Poppy" w:eastAsia="휴먼명조"/>
            <w:spacing w:val="-1"/>
            <w:kern w:val="1"/>
            <w:sz w:val="24"/>
            <w:rPrChange w:id="691" w:author="TAEHO AHN" w:date="2025-01-08T13:40:00Z">
              <w:rPr>
                <w:rFonts w:ascii="굴림"/>
                <w:sz w:val="24"/>
              </w:rPr>
            </w:rPrChange>
          </w:rPr>
          <w:t xml:space="preserve"> </w:t>
        </w:r>
        <w:r w:rsidRPr="00BC65DE">
          <w:rPr>
            <w:rFonts w:ascii="HCI Poppy" w:eastAsia="휴먼명조" w:hint="eastAsia"/>
            <w:spacing w:val="-1"/>
            <w:kern w:val="1"/>
            <w:sz w:val="24"/>
            <w:rPrChange w:id="692" w:author="TAEHO AHN" w:date="2025-01-08T13:40:00Z">
              <w:rPr>
                <w:rFonts w:ascii="굴림" w:hint="eastAsia"/>
                <w:sz w:val="24"/>
              </w:rPr>
            </w:rPrChange>
          </w:rPr>
          <w:t>침해나</w:t>
        </w:r>
        <w:r w:rsidRPr="00BC65DE">
          <w:rPr>
            <w:rFonts w:ascii="HCI Poppy" w:eastAsia="휴먼명조"/>
            <w:spacing w:val="-1"/>
            <w:kern w:val="1"/>
            <w:sz w:val="24"/>
            <w:rPrChange w:id="693" w:author="TAEHO AHN" w:date="2025-01-08T13:40:00Z">
              <w:rPr>
                <w:rFonts w:ascii="굴림"/>
                <w:sz w:val="24"/>
              </w:rPr>
            </w:rPrChange>
          </w:rPr>
          <w:t xml:space="preserve"> </w:t>
        </w:r>
        <w:r w:rsidRPr="00BC65DE">
          <w:rPr>
            <w:rFonts w:ascii="HCI Poppy" w:eastAsia="휴먼명조" w:hint="eastAsia"/>
            <w:spacing w:val="-1"/>
            <w:kern w:val="1"/>
            <w:sz w:val="24"/>
            <w:rPrChange w:id="694" w:author="TAEHO AHN" w:date="2025-01-08T13:40:00Z">
              <w:rPr>
                <w:rFonts w:ascii="굴림" w:hint="eastAsia"/>
                <w:sz w:val="24"/>
              </w:rPr>
            </w:rPrChange>
          </w:rPr>
          <w:t>장애가</w:t>
        </w:r>
        <w:r w:rsidRPr="00BC65DE">
          <w:rPr>
            <w:rFonts w:ascii="HCI Poppy" w:eastAsia="휴먼명조"/>
            <w:spacing w:val="-1"/>
            <w:kern w:val="1"/>
            <w:sz w:val="24"/>
            <w:rPrChange w:id="695" w:author="TAEHO AHN" w:date="2025-01-08T13:40:00Z">
              <w:rPr>
                <w:rFonts w:ascii="굴림"/>
                <w:sz w:val="24"/>
              </w:rPr>
            </w:rPrChange>
          </w:rPr>
          <w:t xml:space="preserve"> </w:t>
        </w:r>
        <w:r w:rsidRPr="00BC65DE">
          <w:rPr>
            <w:rFonts w:ascii="HCI Poppy" w:eastAsia="휴먼명조" w:hint="eastAsia"/>
            <w:spacing w:val="-1"/>
            <w:kern w:val="1"/>
            <w:sz w:val="24"/>
            <w:rPrChange w:id="696" w:author="TAEHO AHN" w:date="2025-01-08T13:40:00Z">
              <w:rPr>
                <w:rFonts w:ascii="굴림" w:hint="eastAsia"/>
                <w:sz w:val="24"/>
              </w:rPr>
            </w:rPrChange>
          </w:rPr>
          <w:t>발생하는</w:t>
        </w:r>
        <w:r w:rsidRPr="00BC65DE">
          <w:rPr>
            <w:rFonts w:ascii="HCI Poppy" w:eastAsia="휴먼명조"/>
            <w:spacing w:val="-1"/>
            <w:kern w:val="1"/>
            <w:sz w:val="24"/>
            <w:rPrChange w:id="697" w:author="TAEHO AHN" w:date="2025-01-08T13:40:00Z">
              <w:rPr>
                <w:rFonts w:ascii="굴림"/>
                <w:sz w:val="24"/>
              </w:rPr>
            </w:rPrChange>
          </w:rPr>
          <w:t xml:space="preserve"> </w:t>
        </w:r>
        <w:r w:rsidRPr="00BC65DE">
          <w:rPr>
            <w:rFonts w:ascii="HCI Poppy" w:eastAsia="휴먼명조" w:hint="eastAsia"/>
            <w:spacing w:val="-1"/>
            <w:kern w:val="1"/>
            <w:sz w:val="24"/>
            <w:rPrChange w:id="698" w:author="TAEHO AHN" w:date="2025-01-08T13:40:00Z">
              <w:rPr>
                <w:rFonts w:ascii="굴림" w:hint="eastAsia"/>
                <w:sz w:val="24"/>
              </w:rPr>
            </w:rPrChange>
          </w:rPr>
          <w:t>경우</w:t>
        </w:r>
      </w:ins>
    </w:p>
    <w:p w14:paraId="4A30D4D2" w14:textId="088D1804" w:rsidR="00BC65DE" w:rsidRPr="00BC65DE" w:rsidRDefault="00BC65DE">
      <w:pPr>
        <w:pStyle w:val="MS"/>
        <w:numPr>
          <w:ilvl w:val="0"/>
          <w:numId w:val="6"/>
        </w:numPr>
        <w:tabs>
          <w:tab w:val="left" w:pos="2112"/>
        </w:tabs>
        <w:snapToGrid w:val="0"/>
        <w:spacing w:line="480" w:lineRule="auto"/>
        <w:rPr>
          <w:ins w:id="699" w:author="TAEHO AHN" w:date="2025-01-08T13:40:00Z"/>
          <w:rFonts w:ascii="HCI Poppy" w:eastAsia="휴먼명조"/>
          <w:spacing w:val="-1"/>
          <w:kern w:val="1"/>
          <w:sz w:val="24"/>
          <w:rPrChange w:id="700" w:author="TAEHO AHN" w:date="2025-01-08T13:40:00Z">
            <w:rPr>
              <w:ins w:id="701" w:author="TAEHO AHN" w:date="2025-01-08T13:40:00Z"/>
            </w:rPr>
          </w:rPrChange>
        </w:rPr>
        <w:pPrChange w:id="702" w:author="TAEHO AHN" w:date="2025-01-08T13:41:00Z">
          <w:pPr>
            <w:pStyle w:val="MS"/>
            <w:tabs>
              <w:tab w:val="left" w:pos="2112"/>
            </w:tabs>
            <w:snapToGrid w:val="0"/>
            <w:spacing w:line="480" w:lineRule="auto"/>
            <w:ind w:left="596" w:hanging="596"/>
          </w:pPr>
        </w:pPrChange>
      </w:pPr>
      <w:ins w:id="703" w:author="TAEHO AHN" w:date="2025-01-08T13:44:00Z">
        <w:r>
          <w:rPr>
            <w:rFonts w:ascii="HCI Poppy" w:eastAsia="휴먼명조" w:hint="eastAsia"/>
            <w:spacing w:val="-1"/>
            <w:kern w:val="1"/>
            <w:sz w:val="24"/>
          </w:rPr>
          <w:t>발주자</w:t>
        </w:r>
      </w:ins>
      <w:ins w:id="704" w:author="TAEHO AHN" w:date="2025-01-08T13:40:00Z">
        <w:r w:rsidRPr="00BC65DE">
          <w:rPr>
            <w:rFonts w:ascii="HCI Poppy" w:eastAsia="휴먼명조" w:hint="eastAsia"/>
            <w:spacing w:val="-1"/>
            <w:kern w:val="1"/>
            <w:sz w:val="24"/>
            <w:rPrChange w:id="705" w:author="TAEHO AHN" w:date="2025-01-08T13:40:00Z">
              <w:rPr>
                <w:rFonts w:ascii="굴림" w:hint="eastAsia"/>
                <w:sz w:val="24"/>
              </w:rPr>
            </w:rPrChange>
          </w:rPr>
          <w:t>의</w:t>
        </w:r>
        <w:r w:rsidRPr="00BC65DE">
          <w:rPr>
            <w:rFonts w:ascii="HCI Poppy" w:eastAsia="휴먼명조"/>
            <w:spacing w:val="-1"/>
            <w:kern w:val="1"/>
            <w:sz w:val="24"/>
            <w:rPrChange w:id="706" w:author="TAEHO AHN" w:date="2025-01-08T13:40:00Z">
              <w:rPr>
                <w:rFonts w:ascii="굴림"/>
                <w:sz w:val="24"/>
              </w:rPr>
            </w:rPrChange>
          </w:rPr>
          <w:t xml:space="preserve"> </w:t>
        </w:r>
        <w:proofErr w:type="spellStart"/>
        <w:r w:rsidRPr="00BC65DE">
          <w:rPr>
            <w:rFonts w:ascii="HCI Poppy" w:eastAsia="휴먼명조" w:hint="eastAsia"/>
            <w:spacing w:val="-1"/>
            <w:kern w:val="1"/>
            <w:sz w:val="24"/>
            <w:rPrChange w:id="707" w:author="TAEHO AHN" w:date="2025-01-08T13:40:00Z">
              <w:rPr>
                <w:rFonts w:ascii="굴림" w:hint="eastAsia"/>
                <w:sz w:val="24"/>
              </w:rPr>
            </w:rPrChange>
          </w:rPr>
          <w:t>오입력</w:t>
        </w:r>
        <w:proofErr w:type="spellEnd"/>
        <w:r w:rsidRPr="00BC65DE">
          <w:rPr>
            <w:rFonts w:ascii="HCI Poppy" w:eastAsia="휴먼명조"/>
            <w:spacing w:val="-1"/>
            <w:kern w:val="1"/>
            <w:sz w:val="24"/>
            <w:rPrChange w:id="708" w:author="TAEHO AHN" w:date="2025-01-08T13:40:00Z">
              <w:rPr>
                <w:rFonts w:ascii="굴림"/>
                <w:sz w:val="24"/>
              </w:rPr>
            </w:rPrChange>
          </w:rPr>
          <w:t>(</w:t>
        </w:r>
        <w:r w:rsidRPr="00BC65DE">
          <w:rPr>
            <w:rFonts w:ascii="HCI Poppy" w:eastAsia="휴먼명조" w:hint="eastAsia"/>
            <w:spacing w:val="-1"/>
            <w:kern w:val="1"/>
            <w:sz w:val="24"/>
            <w:rPrChange w:id="709" w:author="TAEHO AHN" w:date="2025-01-08T13:40:00Z">
              <w:rPr>
                <w:rFonts w:ascii="굴림" w:hint="eastAsia"/>
                <w:sz w:val="24"/>
              </w:rPr>
            </w:rPrChange>
          </w:rPr>
          <w:t>존재하지</w:t>
        </w:r>
        <w:r w:rsidRPr="00BC65DE">
          <w:rPr>
            <w:rFonts w:ascii="HCI Poppy" w:eastAsia="휴먼명조"/>
            <w:spacing w:val="-1"/>
            <w:kern w:val="1"/>
            <w:sz w:val="24"/>
            <w:rPrChange w:id="710" w:author="TAEHO AHN" w:date="2025-01-08T13:40:00Z">
              <w:rPr>
                <w:rFonts w:ascii="굴림"/>
                <w:sz w:val="24"/>
              </w:rPr>
            </w:rPrChange>
          </w:rPr>
          <w:t xml:space="preserve"> </w:t>
        </w:r>
        <w:r w:rsidRPr="00BC65DE">
          <w:rPr>
            <w:rFonts w:ascii="HCI Poppy" w:eastAsia="휴먼명조" w:hint="eastAsia"/>
            <w:spacing w:val="-1"/>
            <w:kern w:val="1"/>
            <w:sz w:val="24"/>
            <w:rPrChange w:id="711" w:author="TAEHO AHN" w:date="2025-01-08T13:40:00Z">
              <w:rPr>
                <w:rFonts w:ascii="굴림" w:hint="eastAsia"/>
                <w:sz w:val="24"/>
              </w:rPr>
            </w:rPrChange>
          </w:rPr>
          <w:t>않는</w:t>
        </w:r>
        <w:r w:rsidRPr="00BC65DE">
          <w:rPr>
            <w:rFonts w:ascii="HCI Poppy" w:eastAsia="휴먼명조"/>
            <w:spacing w:val="-1"/>
            <w:kern w:val="1"/>
            <w:sz w:val="24"/>
            <w:rPrChange w:id="712" w:author="TAEHO AHN" w:date="2025-01-08T13:40:00Z">
              <w:rPr>
                <w:rFonts w:ascii="굴림"/>
                <w:sz w:val="24"/>
              </w:rPr>
            </w:rPrChange>
          </w:rPr>
          <w:t xml:space="preserve"> </w:t>
        </w:r>
        <w:r w:rsidRPr="00BC65DE">
          <w:rPr>
            <w:rFonts w:ascii="HCI Poppy" w:eastAsia="휴먼명조" w:hint="eastAsia"/>
            <w:spacing w:val="-1"/>
            <w:kern w:val="1"/>
            <w:sz w:val="24"/>
            <w:rPrChange w:id="713" w:author="TAEHO AHN" w:date="2025-01-08T13:40:00Z">
              <w:rPr>
                <w:rFonts w:ascii="굴림" w:hint="eastAsia"/>
                <w:sz w:val="24"/>
              </w:rPr>
            </w:rPrChange>
          </w:rPr>
          <w:t>파일에</w:t>
        </w:r>
        <w:r w:rsidRPr="00BC65DE">
          <w:rPr>
            <w:rFonts w:ascii="HCI Poppy" w:eastAsia="휴먼명조"/>
            <w:spacing w:val="-1"/>
            <w:kern w:val="1"/>
            <w:sz w:val="24"/>
            <w:rPrChange w:id="714" w:author="TAEHO AHN" w:date="2025-01-08T13:40:00Z">
              <w:rPr>
                <w:rFonts w:ascii="굴림"/>
                <w:sz w:val="24"/>
              </w:rPr>
            </w:rPrChange>
          </w:rPr>
          <w:t xml:space="preserve"> </w:t>
        </w:r>
        <w:r w:rsidRPr="00BC65DE">
          <w:rPr>
            <w:rFonts w:ascii="HCI Poppy" w:eastAsia="휴먼명조" w:hint="eastAsia"/>
            <w:spacing w:val="-1"/>
            <w:kern w:val="1"/>
            <w:sz w:val="24"/>
            <w:rPrChange w:id="715" w:author="TAEHO AHN" w:date="2025-01-08T13:40:00Z">
              <w:rPr>
                <w:rFonts w:ascii="굴림" w:hint="eastAsia"/>
                <w:sz w:val="24"/>
              </w:rPr>
            </w:rPrChange>
          </w:rPr>
          <w:t>대한</w:t>
        </w:r>
        <w:r w:rsidRPr="00BC65DE">
          <w:rPr>
            <w:rFonts w:ascii="HCI Poppy" w:eastAsia="휴먼명조"/>
            <w:spacing w:val="-1"/>
            <w:kern w:val="1"/>
            <w:sz w:val="24"/>
            <w:rPrChange w:id="716" w:author="TAEHO AHN" w:date="2025-01-08T13:40:00Z">
              <w:rPr>
                <w:rFonts w:ascii="굴림"/>
                <w:sz w:val="24"/>
              </w:rPr>
            </w:rPrChange>
          </w:rPr>
          <w:t xml:space="preserve"> </w:t>
        </w:r>
        <w:r w:rsidRPr="00BC65DE">
          <w:rPr>
            <w:rFonts w:ascii="HCI Poppy" w:eastAsia="휴먼명조" w:hint="eastAsia"/>
            <w:spacing w:val="-1"/>
            <w:kern w:val="1"/>
            <w:sz w:val="24"/>
            <w:rPrChange w:id="717" w:author="TAEHO AHN" w:date="2025-01-08T13:40:00Z">
              <w:rPr>
                <w:rFonts w:ascii="굴림" w:hint="eastAsia"/>
                <w:sz w:val="24"/>
              </w:rPr>
            </w:rPrChange>
          </w:rPr>
          <w:t>액세스</w:t>
        </w:r>
        <w:r w:rsidRPr="00BC65DE">
          <w:rPr>
            <w:rFonts w:ascii="HCI Poppy" w:eastAsia="휴먼명조"/>
            <w:spacing w:val="-1"/>
            <w:kern w:val="1"/>
            <w:sz w:val="24"/>
            <w:rPrChange w:id="718" w:author="TAEHO AHN" w:date="2025-01-08T13:40:00Z">
              <w:rPr>
                <w:rFonts w:ascii="굴림"/>
                <w:sz w:val="24"/>
              </w:rPr>
            </w:rPrChange>
          </w:rPr>
          <w:t xml:space="preserve"> </w:t>
        </w:r>
        <w:r w:rsidRPr="00BC65DE">
          <w:rPr>
            <w:rFonts w:ascii="HCI Poppy" w:eastAsia="휴먼명조" w:hint="eastAsia"/>
            <w:spacing w:val="-1"/>
            <w:kern w:val="1"/>
            <w:sz w:val="24"/>
            <w:rPrChange w:id="719" w:author="TAEHO AHN" w:date="2025-01-08T13:40:00Z">
              <w:rPr>
                <w:rFonts w:ascii="굴림" w:hint="eastAsia"/>
                <w:sz w:val="24"/>
              </w:rPr>
            </w:rPrChange>
          </w:rPr>
          <w:t>요청</w:t>
        </w:r>
        <w:r w:rsidRPr="00BC65DE">
          <w:rPr>
            <w:rFonts w:ascii="HCI Poppy" w:eastAsia="휴먼명조"/>
            <w:spacing w:val="-1"/>
            <w:kern w:val="1"/>
            <w:sz w:val="24"/>
            <w:rPrChange w:id="720" w:author="TAEHO AHN" w:date="2025-01-08T13:40:00Z">
              <w:rPr>
                <w:rFonts w:ascii="굴림"/>
                <w:sz w:val="24"/>
              </w:rPr>
            </w:rPrChange>
          </w:rPr>
          <w:t xml:space="preserve"> </w:t>
        </w:r>
        <w:r w:rsidRPr="00BC65DE">
          <w:rPr>
            <w:rFonts w:ascii="HCI Poppy" w:eastAsia="휴먼명조" w:hint="eastAsia"/>
            <w:spacing w:val="-1"/>
            <w:kern w:val="1"/>
            <w:sz w:val="24"/>
            <w:rPrChange w:id="721" w:author="TAEHO AHN" w:date="2025-01-08T13:40:00Z">
              <w:rPr>
                <w:rFonts w:ascii="굴림" w:hint="eastAsia"/>
                <w:sz w:val="24"/>
              </w:rPr>
            </w:rPrChange>
          </w:rPr>
          <w:t>등</w:t>
        </w:r>
        <w:r w:rsidRPr="00BC65DE">
          <w:rPr>
            <w:rFonts w:ascii="HCI Poppy" w:eastAsia="휴먼명조"/>
            <w:spacing w:val="-1"/>
            <w:kern w:val="1"/>
            <w:sz w:val="24"/>
            <w:rPrChange w:id="722" w:author="TAEHO AHN" w:date="2025-01-08T13:40:00Z">
              <w:rPr>
                <w:rFonts w:ascii="굴림"/>
                <w:sz w:val="24"/>
              </w:rPr>
            </w:rPrChange>
          </w:rPr>
          <w:t xml:space="preserve">), </w:t>
        </w:r>
      </w:ins>
      <w:ins w:id="723" w:author="TAEHO AHN" w:date="2025-01-08T13:44:00Z">
        <w:r>
          <w:rPr>
            <w:rFonts w:ascii="HCI Poppy" w:eastAsia="휴먼명조" w:hint="eastAsia"/>
            <w:spacing w:val="-1"/>
            <w:kern w:val="1"/>
            <w:sz w:val="24"/>
          </w:rPr>
          <w:t>계약상대자</w:t>
        </w:r>
        <w:r>
          <w:rPr>
            <w:rFonts w:ascii="HCI Poppy" w:eastAsia="휴먼명조"/>
            <w:spacing w:val="-1"/>
            <w:kern w:val="1"/>
            <w:sz w:val="24"/>
          </w:rPr>
          <w:t>가</w:t>
        </w:r>
      </w:ins>
      <w:ins w:id="724" w:author="TAEHO AHN" w:date="2025-01-08T13:40:00Z">
        <w:r w:rsidRPr="00BC65DE">
          <w:rPr>
            <w:rFonts w:ascii="HCI Poppy" w:eastAsia="휴먼명조"/>
            <w:spacing w:val="-1"/>
            <w:kern w:val="1"/>
            <w:sz w:val="24"/>
            <w:rPrChange w:id="725" w:author="TAEHO AHN" w:date="2025-01-08T13:40:00Z">
              <w:rPr>
                <w:rFonts w:ascii="굴림"/>
                <w:sz w:val="24"/>
              </w:rPr>
            </w:rPrChange>
          </w:rPr>
          <w:t xml:space="preserve"> </w:t>
        </w:r>
        <w:r w:rsidRPr="00BC65DE">
          <w:rPr>
            <w:rFonts w:ascii="HCI Poppy" w:eastAsia="휴먼명조" w:hint="eastAsia"/>
            <w:spacing w:val="-1"/>
            <w:kern w:val="1"/>
            <w:sz w:val="24"/>
            <w:rPrChange w:id="726" w:author="TAEHO AHN" w:date="2025-01-08T13:40:00Z">
              <w:rPr>
                <w:rFonts w:ascii="굴림" w:hint="eastAsia"/>
                <w:sz w:val="24"/>
              </w:rPr>
            </w:rPrChange>
          </w:rPr>
          <w:t>사전에</w:t>
        </w:r>
        <w:r w:rsidRPr="00BC65DE">
          <w:rPr>
            <w:rFonts w:ascii="HCI Poppy" w:eastAsia="휴먼명조"/>
            <w:spacing w:val="-1"/>
            <w:kern w:val="1"/>
            <w:sz w:val="24"/>
            <w:rPrChange w:id="727" w:author="TAEHO AHN" w:date="2025-01-08T13:40:00Z">
              <w:rPr>
                <w:rFonts w:ascii="굴림"/>
                <w:sz w:val="24"/>
              </w:rPr>
            </w:rPrChange>
          </w:rPr>
          <w:t xml:space="preserve"> </w:t>
        </w:r>
        <w:r w:rsidRPr="00BC65DE">
          <w:rPr>
            <w:rFonts w:ascii="HCI Poppy" w:eastAsia="휴먼명조" w:hint="eastAsia"/>
            <w:spacing w:val="-1"/>
            <w:kern w:val="1"/>
            <w:sz w:val="24"/>
            <w:rPrChange w:id="728" w:author="TAEHO AHN" w:date="2025-01-08T13:40:00Z">
              <w:rPr>
                <w:rFonts w:ascii="굴림" w:hint="eastAsia"/>
                <w:sz w:val="24"/>
              </w:rPr>
            </w:rPrChange>
          </w:rPr>
          <w:t>명시한</w:t>
        </w:r>
        <w:r w:rsidRPr="00BC65DE">
          <w:rPr>
            <w:rFonts w:ascii="HCI Poppy" w:eastAsia="휴먼명조"/>
            <w:spacing w:val="-1"/>
            <w:kern w:val="1"/>
            <w:sz w:val="24"/>
            <w:rPrChange w:id="729" w:author="TAEHO AHN" w:date="2025-01-08T13:40:00Z">
              <w:rPr>
                <w:rFonts w:ascii="굴림"/>
                <w:sz w:val="24"/>
              </w:rPr>
            </w:rPrChange>
          </w:rPr>
          <w:t xml:space="preserve"> </w:t>
        </w:r>
        <w:r w:rsidRPr="00BC65DE">
          <w:rPr>
            <w:rFonts w:ascii="HCI Poppy" w:eastAsia="휴먼명조" w:hint="eastAsia"/>
            <w:spacing w:val="-1"/>
            <w:kern w:val="1"/>
            <w:sz w:val="24"/>
            <w:rPrChange w:id="730" w:author="TAEHO AHN" w:date="2025-01-08T13:40:00Z">
              <w:rPr>
                <w:rFonts w:ascii="굴림" w:hint="eastAsia"/>
                <w:sz w:val="24"/>
              </w:rPr>
            </w:rPrChange>
          </w:rPr>
          <w:t>유의사항을</w:t>
        </w:r>
        <w:r w:rsidRPr="00BC65DE">
          <w:rPr>
            <w:rFonts w:ascii="HCI Poppy" w:eastAsia="휴먼명조"/>
            <w:spacing w:val="-1"/>
            <w:kern w:val="1"/>
            <w:sz w:val="24"/>
            <w:rPrChange w:id="731" w:author="TAEHO AHN" w:date="2025-01-08T13:40:00Z">
              <w:rPr>
                <w:rFonts w:ascii="굴림"/>
                <w:sz w:val="24"/>
              </w:rPr>
            </w:rPrChange>
          </w:rPr>
          <w:t xml:space="preserve"> </w:t>
        </w:r>
        <w:r w:rsidRPr="00BC65DE">
          <w:rPr>
            <w:rFonts w:ascii="HCI Poppy" w:eastAsia="휴먼명조" w:hint="eastAsia"/>
            <w:spacing w:val="-1"/>
            <w:kern w:val="1"/>
            <w:sz w:val="24"/>
            <w:rPrChange w:id="732" w:author="TAEHO AHN" w:date="2025-01-08T13:40:00Z">
              <w:rPr>
                <w:rFonts w:ascii="굴림" w:hint="eastAsia"/>
                <w:sz w:val="24"/>
              </w:rPr>
            </w:rPrChange>
          </w:rPr>
          <w:t>위반하거나</w:t>
        </w:r>
        <w:r w:rsidRPr="00BC65DE">
          <w:rPr>
            <w:rFonts w:ascii="HCI Poppy" w:eastAsia="휴먼명조"/>
            <w:spacing w:val="-1"/>
            <w:kern w:val="1"/>
            <w:sz w:val="24"/>
            <w:rPrChange w:id="733" w:author="TAEHO AHN" w:date="2025-01-08T13:40:00Z">
              <w:rPr>
                <w:rFonts w:ascii="굴림"/>
                <w:sz w:val="24"/>
              </w:rPr>
            </w:rPrChange>
          </w:rPr>
          <w:t xml:space="preserve"> </w:t>
        </w:r>
        <w:r w:rsidRPr="00BC65DE">
          <w:rPr>
            <w:rFonts w:ascii="HCI Poppy" w:eastAsia="휴먼명조" w:hint="eastAsia"/>
            <w:spacing w:val="-1"/>
            <w:kern w:val="1"/>
            <w:sz w:val="24"/>
            <w:rPrChange w:id="734" w:author="TAEHO AHN" w:date="2025-01-08T13:40:00Z">
              <w:rPr>
                <w:rFonts w:ascii="굴림" w:hint="eastAsia"/>
                <w:sz w:val="24"/>
              </w:rPr>
            </w:rPrChange>
          </w:rPr>
          <w:t>이용한도를</w:t>
        </w:r>
        <w:r w:rsidRPr="00BC65DE">
          <w:rPr>
            <w:rFonts w:ascii="HCI Poppy" w:eastAsia="휴먼명조"/>
            <w:spacing w:val="-1"/>
            <w:kern w:val="1"/>
            <w:sz w:val="24"/>
            <w:rPrChange w:id="735" w:author="TAEHO AHN" w:date="2025-01-08T13:40:00Z">
              <w:rPr>
                <w:rFonts w:ascii="굴림"/>
                <w:sz w:val="24"/>
              </w:rPr>
            </w:rPrChange>
          </w:rPr>
          <w:t xml:space="preserve"> </w:t>
        </w:r>
        <w:r w:rsidRPr="00BC65DE">
          <w:rPr>
            <w:rFonts w:ascii="HCI Poppy" w:eastAsia="휴먼명조" w:hint="eastAsia"/>
            <w:spacing w:val="-1"/>
            <w:kern w:val="1"/>
            <w:sz w:val="24"/>
            <w:rPrChange w:id="736" w:author="TAEHO AHN" w:date="2025-01-08T13:40:00Z">
              <w:rPr>
                <w:rFonts w:ascii="굴림" w:hint="eastAsia"/>
                <w:sz w:val="24"/>
              </w:rPr>
            </w:rPrChange>
          </w:rPr>
          <w:t>초과하여</w:t>
        </w:r>
        <w:r w:rsidRPr="00BC65DE">
          <w:rPr>
            <w:rFonts w:ascii="HCI Poppy" w:eastAsia="휴먼명조"/>
            <w:spacing w:val="-1"/>
            <w:kern w:val="1"/>
            <w:sz w:val="24"/>
            <w:rPrChange w:id="737" w:author="TAEHO AHN" w:date="2025-01-08T13:40:00Z">
              <w:rPr>
                <w:rFonts w:ascii="굴림"/>
                <w:sz w:val="24"/>
              </w:rPr>
            </w:rPrChange>
          </w:rPr>
          <w:t xml:space="preserve"> </w:t>
        </w:r>
        <w:r w:rsidRPr="00BC65DE">
          <w:rPr>
            <w:rFonts w:ascii="HCI Poppy" w:eastAsia="휴먼명조" w:hint="eastAsia"/>
            <w:spacing w:val="-1"/>
            <w:kern w:val="1"/>
            <w:sz w:val="24"/>
            <w:rPrChange w:id="738" w:author="TAEHO AHN" w:date="2025-01-08T13:40:00Z">
              <w:rPr>
                <w:rFonts w:ascii="굴림" w:hint="eastAsia"/>
                <w:sz w:val="24"/>
              </w:rPr>
            </w:rPrChange>
          </w:rPr>
          <w:t>서비스를</w:t>
        </w:r>
        <w:r w:rsidRPr="00BC65DE">
          <w:rPr>
            <w:rFonts w:ascii="HCI Poppy" w:eastAsia="휴먼명조"/>
            <w:spacing w:val="-1"/>
            <w:kern w:val="1"/>
            <w:sz w:val="24"/>
            <w:rPrChange w:id="739" w:author="TAEHO AHN" w:date="2025-01-08T13:40:00Z">
              <w:rPr>
                <w:rFonts w:ascii="굴림"/>
                <w:sz w:val="24"/>
              </w:rPr>
            </w:rPrChange>
          </w:rPr>
          <w:t xml:space="preserve"> </w:t>
        </w:r>
        <w:r w:rsidRPr="00BC65DE">
          <w:rPr>
            <w:rFonts w:ascii="HCI Poppy" w:eastAsia="휴먼명조" w:hint="eastAsia"/>
            <w:spacing w:val="-1"/>
            <w:kern w:val="1"/>
            <w:sz w:val="24"/>
            <w:rPrChange w:id="740" w:author="TAEHO AHN" w:date="2025-01-08T13:40:00Z">
              <w:rPr>
                <w:rFonts w:ascii="굴림" w:hint="eastAsia"/>
                <w:sz w:val="24"/>
              </w:rPr>
            </w:rPrChange>
          </w:rPr>
          <w:t>이용함에</w:t>
        </w:r>
        <w:r w:rsidRPr="00BC65DE">
          <w:rPr>
            <w:rFonts w:ascii="HCI Poppy" w:eastAsia="휴먼명조"/>
            <w:spacing w:val="-1"/>
            <w:kern w:val="1"/>
            <w:sz w:val="24"/>
            <w:rPrChange w:id="741" w:author="TAEHO AHN" w:date="2025-01-08T13:40:00Z">
              <w:rPr>
                <w:rFonts w:ascii="굴림"/>
                <w:sz w:val="24"/>
              </w:rPr>
            </w:rPrChange>
          </w:rPr>
          <w:t xml:space="preserve"> </w:t>
        </w:r>
        <w:r w:rsidRPr="00BC65DE">
          <w:rPr>
            <w:rFonts w:ascii="HCI Poppy" w:eastAsia="휴먼명조" w:hint="eastAsia"/>
            <w:spacing w:val="-1"/>
            <w:kern w:val="1"/>
            <w:sz w:val="24"/>
            <w:rPrChange w:id="742" w:author="TAEHO AHN" w:date="2025-01-08T13:40:00Z">
              <w:rPr>
                <w:rFonts w:ascii="굴림" w:hint="eastAsia"/>
                <w:sz w:val="24"/>
              </w:rPr>
            </w:rPrChange>
          </w:rPr>
          <w:t>따라</w:t>
        </w:r>
        <w:r w:rsidRPr="00BC65DE">
          <w:rPr>
            <w:rFonts w:ascii="HCI Poppy" w:eastAsia="휴먼명조"/>
            <w:spacing w:val="-1"/>
            <w:kern w:val="1"/>
            <w:sz w:val="24"/>
            <w:rPrChange w:id="743" w:author="TAEHO AHN" w:date="2025-01-08T13:40:00Z">
              <w:rPr>
                <w:rFonts w:ascii="굴림"/>
                <w:sz w:val="24"/>
              </w:rPr>
            </w:rPrChange>
          </w:rPr>
          <w:t xml:space="preserve"> </w:t>
        </w:r>
        <w:r w:rsidRPr="00BC65DE">
          <w:rPr>
            <w:rFonts w:ascii="HCI Poppy" w:eastAsia="휴먼명조" w:hint="eastAsia"/>
            <w:spacing w:val="-1"/>
            <w:kern w:val="1"/>
            <w:sz w:val="24"/>
            <w:rPrChange w:id="744" w:author="TAEHO AHN" w:date="2025-01-08T13:40:00Z">
              <w:rPr>
                <w:rFonts w:ascii="굴림" w:hint="eastAsia"/>
                <w:sz w:val="24"/>
              </w:rPr>
            </w:rPrChange>
          </w:rPr>
          <w:t>장애가</w:t>
        </w:r>
        <w:r w:rsidRPr="00BC65DE">
          <w:rPr>
            <w:rFonts w:ascii="HCI Poppy" w:eastAsia="휴먼명조"/>
            <w:spacing w:val="-1"/>
            <w:kern w:val="1"/>
            <w:sz w:val="24"/>
            <w:rPrChange w:id="745" w:author="TAEHO AHN" w:date="2025-01-08T13:40:00Z">
              <w:rPr>
                <w:rFonts w:ascii="굴림"/>
                <w:sz w:val="24"/>
              </w:rPr>
            </w:rPrChange>
          </w:rPr>
          <w:t xml:space="preserve"> </w:t>
        </w:r>
        <w:r w:rsidRPr="00BC65DE">
          <w:rPr>
            <w:rFonts w:ascii="HCI Poppy" w:eastAsia="휴먼명조" w:hint="eastAsia"/>
            <w:spacing w:val="-1"/>
            <w:kern w:val="1"/>
            <w:sz w:val="24"/>
            <w:rPrChange w:id="746" w:author="TAEHO AHN" w:date="2025-01-08T13:40:00Z">
              <w:rPr>
                <w:rFonts w:ascii="굴림" w:hint="eastAsia"/>
                <w:sz w:val="24"/>
              </w:rPr>
            </w:rPrChange>
          </w:rPr>
          <w:t>발생하는</w:t>
        </w:r>
        <w:r w:rsidRPr="00BC65DE">
          <w:rPr>
            <w:rFonts w:ascii="HCI Poppy" w:eastAsia="휴먼명조"/>
            <w:spacing w:val="-1"/>
            <w:kern w:val="1"/>
            <w:sz w:val="24"/>
            <w:rPrChange w:id="747" w:author="TAEHO AHN" w:date="2025-01-08T13:40:00Z">
              <w:rPr>
                <w:rFonts w:ascii="굴림"/>
                <w:sz w:val="24"/>
              </w:rPr>
            </w:rPrChange>
          </w:rPr>
          <w:t xml:space="preserve"> </w:t>
        </w:r>
        <w:r w:rsidRPr="00BC65DE">
          <w:rPr>
            <w:rFonts w:ascii="HCI Poppy" w:eastAsia="휴먼명조" w:hint="eastAsia"/>
            <w:spacing w:val="-1"/>
            <w:kern w:val="1"/>
            <w:sz w:val="24"/>
            <w:rPrChange w:id="748" w:author="TAEHO AHN" w:date="2025-01-08T13:40:00Z">
              <w:rPr>
                <w:rFonts w:ascii="굴림" w:hint="eastAsia"/>
                <w:sz w:val="24"/>
              </w:rPr>
            </w:rPrChange>
          </w:rPr>
          <w:t>경우</w:t>
        </w:r>
      </w:ins>
    </w:p>
    <w:p w14:paraId="4E61553A" w14:textId="30CFFB84" w:rsidR="00BC65DE" w:rsidRPr="00BC65DE" w:rsidRDefault="00BC65DE">
      <w:pPr>
        <w:pStyle w:val="MS"/>
        <w:numPr>
          <w:ilvl w:val="0"/>
          <w:numId w:val="6"/>
        </w:numPr>
        <w:tabs>
          <w:tab w:val="left" w:pos="2112"/>
        </w:tabs>
        <w:snapToGrid w:val="0"/>
        <w:spacing w:line="480" w:lineRule="auto"/>
        <w:rPr>
          <w:ins w:id="749" w:author="TAEHO AHN" w:date="2025-01-08T13:40:00Z"/>
          <w:rFonts w:ascii="HCI Poppy" w:eastAsia="휴먼명조"/>
          <w:spacing w:val="-1"/>
          <w:kern w:val="1"/>
          <w:sz w:val="24"/>
          <w:rPrChange w:id="750" w:author="TAEHO AHN" w:date="2025-01-08T13:40:00Z">
            <w:rPr>
              <w:ins w:id="751" w:author="TAEHO AHN" w:date="2025-01-08T13:40:00Z"/>
            </w:rPr>
          </w:rPrChange>
        </w:rPr>
        <w:pPrChange w:id="752" w:author="TAEHO AHN" w:date="2025-01-08T13:41:00Z">
          <w:pPr>
            <w:pStyle w:val="MS"/>
            <w:tabs>
              <w:tab w:val="left" w:pos="2112"/>
            </w:tabs>
            <w:snapToGrid w:val="0"/>
            <w:spacing w:line="480" w:lineRule="auto"/>
            <w:ind w:left="596" w:hanging="596"/>
          </w:pPr>
        </w:pPrChange>
      </w:pPr>
      <w:ins w:id="753" w:author="TAEHO AHN" w:date="2025-01-08T13:40:00Z">
        <w:r w:rsidRPr="00BC65DE">
          <w:rPr>
            <w:rFonts w:ascii="HCI Poppy" w:eastAsia="휴먼명조" w:hint="eastAsia"/>
            <w:spacing w:val="-1"/>
            <w:kern w:val="1"/>
            <w:sz w:val="24"/>
            <w:rPrChange w:id="754" w:author="TAEHO AHN" w:date="2025-01-08T13:40:00Z">
              <w:rPr>
                <w:rFonts w:ascii="굴림" w:hint="eastAsia"/>
                <w:sz w:val="24"/>
              </w:rPr>
            </w:rPrChange>
          </w:rPr>
          <w:t>서비스의</w:t>
        </w:r>
        <w:r w:rsidRPr="00BC65DE">
          <w:rPr>
            <w:rFonts w:ascii="HCI Poppy" w:eastAsia="휴먼명조"/>
            <w:spacing w:val="-1"/>
            <w:kern w:val="1"/>
            <w:sz w:val="24"/>
            <w:rPrChange w:id="755" w:author="TAEHO AHN" w:date="2025-01-08T13:40:00Z">
              <w:rPr>
                <w:rFonts w:ascii="굴림"/>
                <w:sz w:val="24"/>
              </w:rPr>
            </w:rPrChange>
          </w:rPr>
          <w:t xml:space="preserve"> </w:t>
        </w:r>
        <w:r w:rsidRPr="00BC65DE">
          <w:rPr>
            <w:rFonts w:ascii="HCI Poppy" w:eastAsia="휴먼명조" w:hint="eastAsia"/>
            <w:spacing w:val="-1"/>
            <w:kern w:val="1"/>
            <w:sz w:val="24"/>
            <w:rPrChange w:id="756" w:author="TAEHO AHN" w:date="2025-01-08T13:40:00Z">
              <w:rPr>
                <w:rFonts w:ascii="굴림" w:hint="eastAsia"/>
                <w:sz w:val="24"/>
              </w:rPr>
            </w:rPrChange>
          </w:rPr>
          <w:t>점검이</w:t>
        </w:r>
        <w:r w:rsidRPr="00BC65DE">
          <w:rPr>
            <w:rFonts w:ascii="HCI Poppy" w:eastAsia="휴먼명조"/>
            <w:spacing w:val="-1"/>
            <w:kern w:val="1"/>
            <w:sz w:val="24"/>
            <w:rPrChange w:id="757" w:author="TAEHO AHN" w:date="2025-01-08T13:40:00Z">
              <w:rPr>
                <w:rFonts w:ascii="굴림"/>
                <w:sz w:val="24"/>
              </w:rPr>
            </w:rPrChange>
          </w:rPr>
          <w:t xml:space="preserve"> </w:t>
        </w:r>
        <w:r w:rsidRPr="00BC65DE">
          <w:rPr>
            <w:rFonts w:ascii="HCI Poppy" w:eastAsia="휴먼명조" w:hint="eastAsia"/>
            <w:spacing w:val="-1"/>
            <w:kern w:val="1"/>
            <w:sz w:val="24"/>
            <w:rPrChange w:id="758" w:author="TAEHO AHN" w:date="2025-01-08T13:40:00Z">
              <w:rPr>
                <w:rFonts w:ascii="굴림" w:hint="eastAsia"/>
                <w:sz w:val="24"/>
              </w:rPr>
            </w:rPrChange>
          </w:rPr>
          <w:t>불가피하여</w:t>
        </w:r>
        <w:r w:rsidRPr="00BC65DE">
          <w:rPr>
            <w:rFonts w:ascii="HCI Poppy" w:eastAsia="휴먼명조"/>
            <w:spacing w:val="-1"/>
            <w:kern w:val="1"/>
            <w:sz w:val="24"/>
            <w:rPrChange w:id="759" w:author="TAEHO AHN" w:date="2025-01-08T13:40:00Z">
              <w:rPr>
                <w:rFonts w:ascii="굴림"/>
                <w:sz w:val="24"/>
              </w:rPr>
            </w:rPrChange>
          </w:rPr>
          <w:t xml:space="preserve"> </w:t>
        </w:r>
      </w:ins>
      <w:ins w:id="760" w:author="TAEHO AHN" w:date="2025-01-08T13:44:00Z">
        <w:r>
          <w:rPr>
            <w:rFonts w:ascii="HCI Poppy" w:eastAsia="휴먼명조" w:hint="eastAsia"/>
            <w:spacing w:val="-1"/>
            <w:kern w:val="1"/>
            <w:sz w:val="24"/>
          </w:rPr>
          <w:t>발주자와</w:t>
        </w:r>
      </w:ins>
      <w:ins w:id="761" w:author="TAEHO AHN" w:date="2025-01-08T13:40:00Z">
        <w:r w:rsidRPr="00BC65DE">
          <w:rPr>
            <w:rFonts w:ascii="HCI Poppy" w:eastAsia="휴먼명조"/>
            <w:spacing w:val="-1"/>
            <w:kern w:val="1"/>
            <w:sz w:val="24"/>
            <w:rPrChange w:id="762" w:author="TAEHO AHN" w:date="2025-01-08T13:40:00Z">
              <w:rPr>
                <w:rFonts w:ascii="굴림"/>
                <w:sz w:val="24"/>
              </w:rPr>
            </w:rPrChange>
          </w:rPr>
          <w:t xml:space="preserve"> </w:t>
        </w:r>
      </w:ins>
      <w:ins w:id="763" w:author="TAEHO AHN" w:date="2025-01-08T13:44:00Z">
        <w:r>
          <w:rPr>
            <w:rFonts w:ascii="HCI Poppy" w:eastAsia="휴먼명조" w:hint="eastAsia"/>
            <w:spacing w:val="-1"/>
            <w:kern w:val="1"/>
            <w:sz w:val="24"/>
          </w:rPr>
          <w:t>계약상대자</w:t>
        </w:r>
        <w:r>
          <w:rPr>
            <w:rFonts w:ascii="HCI Poppy" w:eastAsia="휴먼명조"/>
            <w:spacing w:val="-1"/>
            <w:kern w:val="1"/>
            <w:sz w:val="24"/>
          </w:rPr>
          <w:t>가</w:t>
        </w:r>
      </w:ins>
      <w:ins w:id="764" w:author="TAEHO AHN" w:date="2025-01-08T13:40:00Z">
        <w:r w:rsidRPr="00BC65DE">
          <w:rPr>
            <w:rFonts w:ascii="HCI Poppy" w:eastAsia="휴먼명조"/>
            <w:spacing w:val="-1"/>
            <w:kern w:val="1"/>
            <w:sz w:val="24"/>
            <w:rPrChange w:id="765" w:author="TAEHO AHN" w:date="2025-01-08T13:40:00Z">
              <w:rPr>
                <w:rFonts w:ascii="굴림"/>
                <w:sz w:val="24"/>
              </w:rPr>
            </w:rPrChange>
          </w:rPr>
          <w:t xml:space="preserve"> </w:t>
        </w:r>
        <w:r w:rsidRPr="00BC65DE">
          <w:rPr>
            <w:rFonts w:ascii="HCI Poppy" w:eastAsia="휴먼명조" w:hint="eastAsia"/>
            <w:spacing w:val="-1"/>
            <w:kern w:val="1"/>
            <w:sz w:val="24"/>
            <w:rPrChange w:id="766" w:author="TAEHO AHN" w:date="2025-01-08T13:40:00Z">
              <w:rPr>
                <w:rFonts w:ascii="굴림" w:hint="eastAsia"/>
                <w:sz w:val="24"/>
              </w:rPr>
            </w:rPrChange>
          </w:rPr>
          <w:t>사전</w:t>
        </w:r>
        <w:r w:rsidRPr="00BC65DE">
          <w:rPr>
            <w:rFonts w:ascii="HCI Poppy" w:eastAsia="휴먼명조"/>
            <w:spacing w:val="-1"/>
            <w:kern w:val="1"/>
            <w:sz w:val="24"/>
            <w:rPrChange w:id="767" w:author="TAEHO AHN" w:date="2025-01-08T13:40:00Z">
              <w:rPr>
                <w:rFonts w:ascii="굴림"/>
                <w:sz w:val="24"/>
              </w:rPr>
            </w:rPrChange>
          </w:rPr>
          <w:t xml:space="preserve"> </w:t>
        </w:r>
        <w:r w:rsidRPr="00BC65DE">
          <w:rPr>
            <w:rFonts w:ascii="HCI Poppy" w:eastAsia="휴먼명조" w:hint="eastAsia"/>
            <w:spacing w:val="-1"/>
            <w:kern w:val="1"/>
            <w:sz w:val="24"/>
            <w:rPrChange w:id="768" w:author="TAEHO AHN" w:date="2025-01-08T13:40:00Z">
              <w:rPr>
                <w:rFonts w:ascii="굴림" w:hint="eastAsia"/>
                <w:sz w:val="24"/>
              </w:rPr>
            </w:rPrChange>
          </w:rPr>
          <w:t>협의를</w:t>
        </w:r>
        <w:r w:rsidRPr="00BC65DE">
          <w:rPr>
            <w:rFonts w:ascii="HCI Poppy" w:eastAsia="휴먼명조"/>
            <w:spacing w:val="-1"/>
            <w:kern w:val="1"/>
            <w:sz w:val="24"/>
            <w:rPrChange w:id="769" w:author="TAEHO AHN" w:date="2025-01-08T13:40:00Z">
              <w:rPr>
                <w:rFonts w:ascii="굴림"/>
                <w:sz w:val="24"/>
              </w:rPr>
            </w:rPrChange>
          </w:rPr>
          <w:t xml:space="preserve"> </w:t>
        </w:r>
        <w:r w:rsidRPr="00BC65DE">
          <w:rPr>
            <w:rFonts w:ascii="HCI Poppy" w:eastAsia="휴먼명조" w:hint="eastAsia"/>
            <w:spacing w:val="-1"/>
            <w:kern w:val="1"/>
            <w:sz w:val="24"/>
            <w:rPrChange w:id="770" w:author="TAEHO AHN" w:date="2025-01-08T13:40:00Z">
              <w:rPr>
                <w:rFonts w:ascii="굴림" w:hint="eastAsia"/>
                <w:sz w:val="24"/>
              </w:rPr>
            </w:rPrChange>
          </w:rPr>
          <w:t>거쳐</w:t>
        </w:r>
        <w:r w:rsidRPr="00BC65DE">
          <w:rPr>
            <w:rFonts w:ascii="HCI Poppy" w:eastAsia="휴먼명조"/>
            <w:spacing w:val="-1"/>
            <w:kern w:val="1"/>
            <w:sz w:val="24"/>
            <w:rPrChange w:id="771" w:author="TAEHO AHN" w:date="2025-01-08T13:40:00Z">
              <w:rPr>
                <w:rFonts w:ascii="굴림"/>
                <w:sz w:val="24"/>
              </w:rPr>
            </w:rPrChange>
          </w:rPr>
          <w:t xml:space="preserve"> </w:t>
        </w:r>
        <w:r w:rsidRPr="00BC65DE">
          <w:rPr>
            <w:rFonts w:ascii="HCI Poppy" w:eastAsia="휴먼명조" w:hint="eastAsia"/>
            <w:spacing w:val="-1"/>
            <w:kern w:val="1"/>
            <w:sz w:val="24"/>
            <w:rPrChange w:id="772" w:author="TAEHO AHN" w:date="2025-01-08T13:40:00Z">
              <w:rPr>
                <w:rFonts w:ascii="굴림" w:hint="eastAsia"/>
                <w:sz w:val="24"/>
              </w:rPr>
            </w:rPrChange>
          </w:rPr>
          <w:t>공지한</w:t>
        </w:r>
        <w:r w:rsidRPr="00BC65DE">
          <w:rPr>
            <w:rFonts w:ascii="HCI Poppy" w:eastAsia="휴먼명조"/>
            <w:spacing w:val="-1"/>
            <w:kern w:val="1"/>
            <w:sz w:val="24"/>
            <w:rPrChange w:id="773" w:author="TAEHO AHN" w:date="2025-01-08T13:40:00Z">
              <w:rPr>
                <w:rFonts w:ascii="굴림"/>
                <w:sz w:val="24"/>
              </w:rPr>
            </w:rPrChange>
          </w:rPr>
          <w:t xml:space="preserve"> </w:t>
        </w:r>
        <w:r w:rsidRPr="00BC65DE">
          <w:rPr>
            <w:rFonts w:ascii="HCI Poppy" w:eastAsia="휴먼명조" w:hint="eastAsia"/>
            <w:spacing w:val="-1"/>
            <w:kern w:val="1"/>
            <w:sz w:val="24"/>
            <w:rPrChange w:id="774" w:author="TAEHO AHN" w:date="2025-01-08T13:40:00Z">
              <w:rPr>
                <w:rFonts w:ascii="굴림" w:hint="eastAsia"/>
                <w:sz w:val="24"/>
              </w:rPr>
            </w:rPrChange>
          </w:rPr>
          <w:t>후</w:t>
        </w:r>
        <w:r w:rsidRPr="00BC65DE">
          <w:rPr>
            <w:rFonts w:ascii="HCI Poppy" w:eastAsia="휴먼명조"/>
            <w:spacing w:val="-1"/>
            <w:kern w:val="1"/>
            <w:sz w:val="24"/>
            <w:rPrChange w:id="775" w:author="TAEHO AHN" w:date="2025-01-08T13:40:00Z">
              <w:rPr>
                <w:rFonts w:ascii="굴림"/>
                <w:sz w:val="24"/>
              </w:rPr>
            </w:rPrChange>
          </w:rPr>
          <w:t xml:space="preserve"> </w:t>
        </w:r>
        <w:r w:rsidRPr="00BC65DE">
          <w:rPr>
            <w:rFonts w:ascii="HCI Poppy" w:eastAsia="휴먼명조" w:hint="eastAsia"/>
            <w:spacing w:val="-1"/>
            <w:kern w:val="1"/>
            <w:sz w:val="24"/>
            <w:rPrChange w:id="776" w:author="TAEHO AHN" w:date="2025-01-08T13:40:00Z">
              <w:rPr>
                <w:rFonts w:ascii="굴림" w:hint="eastAsia"/>
                <w:sz w:val="24"/>
              </w:rPr>
            </w:rPrChange>
          </w:rPr>
          <w:t>서비스를</w:t>
        </w:r>
        <w:r w:rsidRPr="00BC65DE">
          <w:rPr>
            <w:rFonts w:ascii="HCI Poppy" w:eastAsia="휴먼명조"/>
            <w:spacing w:val="-1"/>
            <w:kern w:val="1"/>
            <w:sz w:val="24"/>
            <w:rPrChange w:id="777" w:author="TAEHO AHN" w:date="2025-01-08T13:40:00Z">
              <w:rPr>
                <w:rFonts w:ascii="굴림"/>
                <w:sz w:val="24"/>
              </w:rPr>
            </w:rPrChange>
          </w:rPr>
          <w:t xml:space="preserve"> </w:t>
        </w:r>
        <w:r w:rsidRPr="00BC65DE">
          <w:rPr>
            <w:rFonts w:ascii="HCI Poppy" w:eastAsia="휴먼명조" w:hint="eastAsia"/>
            <w:spacing w:val="-1"/>
            <w:kern w:val="1"/>
            <w:sz w:val="24"/>
            <w:rPrChange w:id="778" w:author="TAEHO AHN" w:date="2025-01-08T13:40:00Z">
              <w:rPr>
                <w:rFonts w:ascii="굴림" w:hint="eastAsia"/>
                <w:sz w:val="24"/>
              </w:rPr>
            </w:rPrChange>
          </w:rPr>
          <w:t>일시</w:t>
        </w:r>
        <w:r w:rsidRPr="00BC65DE">
          <w:rPr>
            <w:rFonts w:ascii="HCI Poppy" w:eastAsia="휴먼명조"/>
            <w:spacing w:val="-1"/>
            <w:kern w:val="1"/>
            <w:sz w:val="24"/>
            <w:rPrChange w:id="779" w:author="TAEHO AHN" w:date="2025-01-08T13:40:00Z">
              <w:rPr>
                <w:rFonts w:ascii="굴림"/>
                <w:sz w:val="24"/>
              </w:rPr>
            </w:rPrChange>
          </w:rPr>
          <w:t xml:space="preserve"> </w:t>
        </w:r>
        <w:r w:rsidRPr="00BC65DE">
          <w:rPr>
            <w:rFonts w:ascii="HCI Poppy" w:eastAsia="휴먼명조" w:hint="eastAsia"/>
            <w:spacing w:val="-1"/>
            <w:kern w:val="1"/>
            <w:sz w:val="24"/>
            <w:rPrChange w:id="780" w:author="TAEHO AHN" w:date="2025-01-08T13:40:00Z">
              <w:rPr>
                <w:rFonts w:ascii="굴림" w:hint="eastAsia"/>
                <w:sz w:val="24"/>
              </w:rPr>
            </w:rPrChange>
          </w:rPr>
          <w:t>중단한</w:t>
        </w:r>
        <w:r w:rsidRPr="00BC65DE">
          <w:rPr>
            <w:rFonts w:ascii="HCI Poppy" w:eastAsia="휴먼명조"/>
            <w:spacing w:val="-1"/>
            <w:kern w:val="1"/>
            <w:sz w:val="24"/>
            <w:rPrChange w:id="781" w:author="TAEHO AHN" w:date="2025-01-08T13:40:00Z">
              <w:rPr>
                <w:rFonts w:ascii="굴림"/>
                <w:sz w:val="24"/>
              </w:rPr>
            </w:rPrChange>
          </w:rPr>
          <w:t xml:space="preserve"> </w:t>
        </w:r>
        <w:r w:rsidRPr="00BC65DE">
          <w:rPr>
            <w:rFonts w:ascii="HCI Poppy" w:eastAsia="휴먼명조" w:hint="eastAsia"/>
            <w:spacing w:val="-1"/>
            <w:kern w:val="1"/>
            <w:sz w:val="24"/>
            <w:rPrChange w:id="782" w:author="TAEHO AHN" w:date="2025-01-08T13:40:00Z">
              <w:rPr>
                <w:rFonts w:ascii="굴림" w:hint="eastAsia"/>
                <w:sz w:val="24"/>
              </w:rPr>
            </w:rPrChange>
          </w:rPr>
          <w:t>경우</w:t>
        </w:r>
      </w:ins>
    </w:p>
    <w:p w14:paraId="070F8337" w14:textId="6F50B267" w:rsidR="00BC65DE" w:rsidRPr="00BC65DE" w:rsidRDefault="00BC65DE">
      <w:pPr>
        <w:pStyle w:val="MS"/>
        <w:numPr>
          <w:ilvl w:val="0"/>
          <w:numId w:val="6"/>
        </w:numPr>
        <w:tabs>
          <w:tab w:val="left" w:pos="2112"/>
        </w:tabs>
        <w:snapToGrid w:val="0"/>
        <w:spacing w:line="480" w:lineRule="auto"/>
        <w:rPr>
          <w:ins w:id="783" w:author="TAEHO AHN" w:date="2025-01-08T13:40:00Z"/>
          <w:rFonts w:ascii="HCI Poppy" w:eastAsia="휴먼명조"/>
          <w:spacing w:val="-1"/>
          <w:kern w:val="1"/>
          <w:sz w:val="24"/>
          <w:rPrChange w:id="784" w:author="TAEHO AHN" w:date="2025-01-08T13:40:00Z">
            <w:rPr>
              <w:ins w:id="785" w:author="TAEHO AHN" w:date="2025-01-08T13:40:00Z"/>
            </w:rPr>
          </w:rPrChange>
        </w:rPr>
        <w:pPrChange w:id="786" w:author="TAEHO AHN" w:date="2025-01-08T13:41:00Z">
          <w:pPr>
            <w:pStyle w:val="MS"/>
            <w:tabs>
              <w:tab w:val="left" w:pos="2112"/>
            </w:tabs>
            <w:snapToGrid w:val="0"/>
            <w:spacing w:line="480" w:lineRule="auto"/>
            <w:ind w:left="596" w:hanging="596"/>
          </w:pPr>
        </w:pPrChange>
      </w:pPr>
      <w:ins w:id="787" w:author="TAEHO AHN" w:date="2025-01-08T13:40:00Z">
        <w:r w:rsidRPr="00BC65DE">
          <w:rPr>
            <w:rFonts w:ascii="HCI Poppy" w:eastAsia="휴먼명조" w:hint="eastAsia"/>
            <w:spacing w:val="-1"/>
            <w:kern w:val="1"/>
            <w:sz w:val="24"/>
            <w:rPrChange w:id="788" w:author="TAEHO AHN" w:date="2025-01-08T13:40:00Z">
              <w:rPr>
                <w:rFonts w:ascii="굴림" w:hint="eastAsia"/>
                <w:sz w:val="24"/>
              </w:rPr>
            </w:rPrChange>
          </w:rPr>
          <w:t>서비스를</w:t>
        </w:r>
        <w:r w:rsidRPr="00BC65DE">
          <w:rPr>
            <w:rFonts w:ascii="HCI Poppy" w:eastAsia="휴먼명조"/>
            <w:spacing w:val="-1"/>
            <w:kern w:val="1"/>
            <w:sz w:val="24"/>
            <w:rPrChange w:id="789" w:author="TAEHO AHN" w:date="2025-01-08T13:40:00Z">
              <w:rPr>
                <w:rFonts w:ascii="굴림"/>
                <w:sz w:val="24"/>
              </w:rPr>
            </w:rPrChange>
          </w:rPr>
          <w:t xml:space="preserve"> </w:t>
        </w:r>
        <w:r w:rsidRPr="00BC65DE">
          <w:rPr>
            <w:rFonts w:ascii="HCI Poppy" w:eastAsia="휴먼명조" w:hint="eastAsia"/>
            <w:spacing w:val="-1"/>
            <w:kern w:val="1"/>
            <w:sz w:val="24"/>
            <w:rPrChange w:id="790" w:author="TAEHO AHN" w:date="2025-01-08T13:40:00Z">
              <w:rPr>
                <w:rFonts w:ascii="굴림" w:hint="eastAsia"/>
                <w:sz w:val="24"/>
              </w:rPr>
            </w:rPrChange>
          </w:rPr>
          <w:t>이용하는</w:t>
        </w:r>
        <w:r w:rsidRPr="00BC65DE">
          <w:rPr>
            <w:rFonts w:ascii="HCI Poppy" w:eastAsia="휴먼명조"/>
            <w:spacing w:val="-1"/>
            <w:kern w:val="1"/>
            <w:sz w:val="24"/>
            <w:rPrChange w:id="791" w:author="TAEHO AHN" w:date="2025-01-08T13:40:00Z">
              <w:rPr>
                <w:rFonts w:ascii="굴림"/>
                <w:sz w:val="24"/>
              </w:rPr>
            </w:rPrChange>
          </w:rPr>
          <w:t xml:space="preserve"> </w:t>
        </w:r>
      </w:ins>
      <w:ins w:id="792" w:author="TAEHO AHN" w:date="2025-01-08T13:44:00Z">
        <w:r>
          <w:rPr>
            <w:rFonts w:ascii="HCI Poppy" w:eastAsia="휴먼명조" w:hint="eastAsia"/>
            <w:spacing w:val="-1"/>
            <w:kern w:val="1"/>
            <w:sz w:val="24"/>
          </w:rPr>
          <w:t>발주자</w:t>
        </w:r>
      </w:ins>
      <w:ins w:id="793" w:author="TAEHO AHN" w:date="2025-01-08T13:40:00Z">
        <w:r w:rsidRPr="00BC65DE">
          <w:rPr>
            <w:rFonts w:ascii="HCI Poppy" w:eastAsia="휴먼명조" w:hint="eastAsia"/>
            <w:spacing w:val="-1"/>
            <w:kern w:val="1"/>
            <w:sz w:val="24"/>
            <w:rPrChange w:id="794" w:author="TAEHO AHN" w:date="2025-01-08T13:40:00Z">
              <w:rPr>
                <w:rFonts w:ascii="굴림" w:hint="eastAsia"/>
                <w:sz w:val="24"/>
              </w:rPr>
            </w:rPrChange>
          </w:rPr>
          <w:t>의</w:t>
        </w:r>
        <w:r w:rsidRPr="00BC65DE">
          <w:rPr>
            <w:rFonts w:ascii="HCI Poppy" w:eastAsia="휴먼명조"/>
            <w:spacing w:val="-1"/>
            <w:kern w:val="1"/>
            <w:sz w:val="24"/>
            <w:rPrChange w:id="795" w:author="TAEHO AHN" w:date="2025-01-08T13:40:00Z">
              <w:rPr>
                <w:rFonts w:ascii="굴림"/>
                <w:sz w:val="24"/>
              </w:rPr>
            </w:rPrChange>
          </w:rPr>
          <w:t xml:space="preserve"> </w:t>
        </w:r>
        <w:r w:rsidRPr="00BC65DE">
          <w:rPr>
            <w:rFonts w:ascii="HCI Poppy" w:eastAsia="휴먼명조" w:hint="eastAsia"/>
            <w:spacing w:val="-1"/>
            <w:kern w:val="1"/>
            <w:sz w:val="24"/>
            <w:rPrChange w:id="796" w:author="TAEHO AHN" w:date="2025-01-08T13:40:00Z">
              <w:rPr>
                <w:rFonts w:ascii="굴림" w:hint="eastAsia"/>
                <w:sz w:val="24"/>
              </w:rPr>
            </w:rPrChange>
          </w:rPr>
          <w:t>시스템에서</w:t>
        </w:r>
        <w:r w:rsidRPr="00BC65DE">
          <w:rPr>
            <w:rFonts w:ascii="HCI Poppy" w:eastAsia="휴먼명조"/>
            <w:spacing w:val="-1"/>
            <w:kern w:val="1"/>
            <w:sz w:val="24"/>
            <w:rPrChange w:id="797" w:author="TAEHO AHN" w:date="2025-01-08T13:40:00Z">
              <w:rPr>
                <w:rFonts w:ascii="굴림"/>
                <w:sz w:val="24"/>
              </w:rPr>
            </w:rPrChange>
          </w:rPr>
          <w:t xml:space="preserve"> </w:t>
        </w:r>
        <w:r w:rsidRPr="00BC65DE">
          <w:rPr>
            <w:rFonts w:ascii="HCI Poppy" w:eastAsia="휴먼명조" w:hint="eastAsia"/>
            <w:spacing w:val="-1"/>
            <w:kern w:val="1"/>
            <w:sz w:val="24"/>
            <w:rPrChange w:id="798" w:author="TAEHO AHN" w:date="2025-01-08T13:40:00Z">
              <w:rPr>
                <w:rFonts w:ascii="굴림" w:hint="eastAsia"/>
                <w:sz w:val="24"/>
              </w:rPr>
            </w:rPrChange>
          </w:rPr>
          <w:t>발생한</w:t>
        </w:r>
        <w:r w:rsidRPr="00BC65DE">
          <w:rPr>
            <w:rFonts w:ascii="HCI Poppy" w:eastAsia="휴먼명조"/>
            <w:spacing w:val="-1"/>
            <w:kern w:val="1"/>
            <w:sz w:val="24"/>
            <w:rPrChange w:id="799" w:author="TAEHO AHN" w:date="2025-01-08T13:40:00Z">
              <w:rPr>
                <w:rFonts w:ascii="굴림"/>
                <w:sz w:val="24"/>
              </w:rPr>
            </w:rPrChange>
          </w:rPr>
          <w:t xml:space="preserve"> </w:t>
        </w:r>
        <w:r w:rsidRPr="00BC65DE">
          <w:rPr>
            <w:rFonts w:ascii="HCI Poppy" w:eastAsia="휴먼명조" w:hint="eastAsia"/>
            <w:spacing w:val="-1"/>
            <w:kern w:val="1"/>
            <w:sz w:val="24"/>
            <w:rPrChange w:id="800" w:author="TAEHO AHN" w:date="2025-01-08T13:40:00Z">
              <w:rPr>
                <w:rFonts w:ascii="굴림" w:hint="eastAsia"/>
                <w:sz w:val="24"/>
              </w:rPr>
            </w:rPrChange>
          </w:rPr>
          <w:t>사고의</w:t>
        </w:r>
        <w:r w:rsidRPr="00BC65DE">
          <w:rPr>
            <w:rFonts w:ascii="HCI Poppy" w:eastAsia="휴먼명조"/>
            <w:spacing w:val="-1"/>
            <w:kern w:val="1"/>
            <w:sz w:val="24"/>
            <w:rPrChange w:id="801" w:author="TAEHO AHN" w:date="2025-01-08T13:40:00Z">
              <w:rPr>
                <w:rFonts w:ascii="굴림"/>
                <w:sz w:val="24"/>
              </w:rPr>
            </w:rPrChange>
          </w:rPr>
          <w:t xml:space="preserve"> </w:t>
        </w:r>
        <w:r w:rsidRPr="00BC65DE">
          <w:rPr>
            <w:rFonts w:ascii="HCI Poppy" w:eastAsia="휴먼명조" w:hint="eastAsia"/>
            <w:spacing w:val="-1"/>
            <w:kern w:val="1"/>
            <w:sz w:val="24"/>
            <w:rPrChange w:id="802" w:author="TAEHO AHN" w:date="2025-01-08T13:40:00Z">
              <w:rPr>
                <w:rFonts w:ascii="굴림" w:hint="eastAsia"/>
                <w:sz w:val="24"/>
              </w:rPr>
            </w:rPrChange>
          </w:rPr>
          <w:t>확산을</w:t>
        </w:r>
        <w:r w:rsidRPr="00BC65DE">
          <w:rPr>
            <w:rFonts w:ascii="HCI Poppy" w:eastAsia="휴먼명조"/>
            <w:spacing w:val="-1"/>
            <w:kern w:val="1"/>
            <w:sz w:val="24"/>
            <w:rPrChange w:id="803" w:author="TAEHO AHN" w:date="2025-01-08T13:40:00Z">
              <w:rPr>
                <w:rFonts w:ascii="굴림"/>
                <w:sz w:val="24"/>
              </w:rPr>
            </w:rPrChange>
          </w:rPr>
          <w:t xml:space="preserve"> </w:t>
        </w:r>
        <w:r w:rsidRPr="00BC65DE">
          <w:rPr>
            <w:rFonts w:ascii="HCI Poppy" w:eastAsia="휴먼명조" w:hint="eastAsia"/>
            <w:spacing w:val="-1"/>
            <w:kern w:val="1"/>
            <w:sz w:val="24"/>
            <w:rPrChange w:id="804" w:author="TAEHO AHN" w:date="2025-01-08T13:40:00Z">
              <w:rPr>
                <w:rFonts w:ascii="굴림" w:hint="eastAsia"/>
                <w:sz w:val="24"/>
              </w:rPr>
            </w:rPrChange>
          </w:rPr>
          <w:t>방지하기</w:t>
        </w:r>
        <w:r w:rsidRPr="00BC65DE">
          <w:rPr>
            <w:rFonts w:ascii="HCI Poppy" w:eastAsia="휴먼명조"/>
            <w:spacing w:val="-1"/>
            <w:kern w:val="1"/>
            <w:sz w:val="24"/>
            <w:rPrChange w:id="805" w:author="TAEHO AHN" w:date="2025-01-08T13:40:00Z">
              <w:rPr>
                <w:rFonts w:ascii="굴림"/>
                <w:sz w:val="24"/>
              </w:rPr>
            </w:rPrChange>
          </w:rPr>
          <w:t xml:space="preserve"> </w:t>
        </w:r>
        <w:r w:rsidRPr="00BC65DE">
          <w:rPr>
            <w:rFonts w:ascii="HCI Poppy" w:eastAsia="휴먼명조" w:hint="eastAsia"/>
            <w:spacing w:val="-1"/>
            <w:kern w:val="1"/>
            <w:sz w:val="24"/>
            <w:rPrChange w:id="806" w:author="TAEHO AHN" w:date="2025-01-08T13:40:00Z">
              <w:rPr>
                <w:rFonts w:ascii="굴림" w:hint="eastAsia"/>
                <w:sz w:val="24"/>
              </w:rPr>
            </w:rPrChange>
          </w:rPr>
          <w:t>위해</w:t>
        </w:r>
        <w:r w:rsidRPr="00BC65DE">
          <w:rPr>
            <w:rFonts w:ascii="HCI Poppy" w:eastAsia="휴먼명조"/>
            <w:spacing w:val="-1"/>
            <w:kern w:val="1"/>
            <w:sz w:val="24"/>
            <w:rPrChange w:id="807" w:author="TAEHO AHN" w:date="2025-01-08T13:40:00Z">
              <w:rPr>
                <w:rFonts w:ascii="굴림"/>
                <w:sz w:val="24"/>
              </w:rPr>
            </w:rPrChange>
          </w:rPr>
          <w:t xml:space="preserve"> </w:t>
        </w:r>
        <w:r w:rsidRPr="00BC65DE">
          <w:rPr>
            <w:rFonts w:ascii="HCI Poppy" w:eastAsia="휴먼명조" w:hint="eastAsia"/>
            <w:spacing w:val="-1"/>
            <w:kern w:val="1"/>
            <w:sz w:val="24"/>
            <w:rPrChange w:id="808" w:author="TAEHO AHN" w:date="2025-01-08T13:40:00Z">
              <w:rPr>
                <w:rFonts w:ascii="굴림" w:hint="eastAsia"/>
                <w:sz w:val="24"/>
              </w:rPr>
            </w:rPrChange>
          </w:rPr>
          <w:t>서비스가</w:t>
        </w:r>
        <w:r w:rsidRPr="00BC65DE">
          <w:rPr>
            <w:rFonts w:ascii="HCI Poppy" w:eastAsia="휴먼명조"/>
            <w:spacing w:val="-1"/>
            <w:kern w:val="1"/>
            <w:sz w:val="24"/>
            <w:rPrChange w:id="809" w:author="TAEHO AHN" w:date="2025-01-08T13:40:00Z">
              <w:rPr>
                <w:rFonts w:ascii="굴림"/>
                <w:sz w:val="24"/>
              </w:rPr>
            </w:rPrChange>
          </w:rPr>
          <w:t xml:space="preserve"> </w:t>
        </w:r>
        <w:r w:rsidRPr="00BC65DE">
          <w:rPr>
            <w:rFonts w:ascii="HCI Poppy" w:eastAsia="휴먼명조" w:hint="eastAsia"/>
            <w:spacing w:val="-1"/>
            <w:kern w:val="1"/>
            <w:sz w:val="24"/>
            <w:rPrChange w:id="810" w:author="TAEHO AHN" w:date="2025-01-08T13:40:00Z">
              <w:rPr>
                <w:rFonts w:ascii="굴림" w:hint="eastAsia"/>
                <w:sz w:val="24"/>
              </w:rPr>
            </w:rPrChange>
          </w:rPr>
          <w:t>중단되는</w:t>
        </w:r>
        <w:r w:rsidRPr="00BC65DE">
          <w:rPr>
            <w:rFonts w:ascii="HCI Poppy" w:eastAsia="휴먼명조"/>
            <w:spacing w:val="-1"/>
            <w:kern w:val="1"/>
            <w:sz w:val="24"/>
            <w:rPrChange w:id="811" w:author="TAEHO AHN" w:date="2025-01-08T13:40:00Z">
              <w:rPr>
                <w:rFonts w:ascii="굴림"/>
                <w:sz w:val="24"/>
              </w:rPr>
            </w:rPrChange>
          </w:rPr>
          <w:t xml:space="preserve"> </w:t>
        </w:r>
        <w:r w:rsidRPr="00BC65DE">
          <w:rPr>
            <w:rFonts w:ascii="HCI Poppy" w:eastAsia="휴먼명조" w:hint="eastAsia"/>
            <w:spacing w:val="-1"/>
            <w:kern w:val="1"/>
            <w:sz w:val="24"/>
            <w:rPrChange w:id="812" w:author="TAEHO AHN" w:date="2025-01-08T13:40:00Z">
              <w:rPr>
                <w:rFonts w:ascii="굴림" w:hint="eastAsia"/>
                <w:sz w:val="24"/>
              </w:rPr>
            </w:rPrChange>
          </w:rPr>
          <w:t>경우</w:t>
        </w:r>
      </w:ins>
    </w:p>
    <w:p w14:paraId="79299318" w14:textId="3E66B652" w:rsidR="00BC65DE" w:rsidRPr="00BC65DE" w:rsidRDefault="00BC65DE">
      <w:pPr>
        <w:pStyle w:val="MS"/>
        <w:numPr>
          <w:ilvl w:val="0"/>
          <w:numId w:val="6"/>
        </w:numPr>
        <w:tabs>
          <w:tab w:val="left" w:pos="2112"/>
        </w:tabs>
        <w:snapToGrid w:val="0"/>
        <w:spacing w:line="480" w:lineRule="auto"/>
        <w:rPr>
          <w:ins w:id="813" w:author="TAEHO AHN" w:date="2025-01-08T13:40:00Z"/>
          <w:rFonts w:ascii="HCI Poppy" w:eastAsia="휴먼명조"/>
          <w:spacing w:val="-1"/>
          <w:kern w:val="1"/>
          <w:sz w:val="24"/>
          <w:rPrChange w:id="814" w:author="TAEHO AHN" w:date="2025-01-08T13:40:00Z">
            <w:rPr>
              <w:ins w:id="815" w:author="TAEHO AHN" w:date="2025-01-08T13:40:00Z"/>
            </w:rPr>
          </w:rPrChange>
        </w:rPr>
        <w:pPrChange w:id="816" w:author="TAEHO AHN" w:date="2025-01-08T13:41:00Z">
          <w:pPr>
            <w:pStyle w:val="MS"/>
            <w:tabs>
              <w:tab w:val="left" w:pos="2112"/>
            </w:tabs>
            <w:snapToGrid w:val="0"/>
            <w:spacing w:line="480" w:lineRule="auto"/>
            <w:ind w:left="596" w:hanging="596"/>
          </w:pPr>
        </w:pPrChange>
      </w:pPr>
      <w:ins w:id="817" w:author="TAEHO AHN" w:date="2025-01-08T13:44:00Z">
        <w:r>
          <w:rPr>
            <w:rFonts w:ascii="HCI Poppy" w:eastAsia="휴먼명조" w:hint="eastAsia"/>
            <w:spacing w:val="-1"/>
            <w:kern w:val="1"/>
            <w:sz w:val="24"/>
          </w:rPr>
          <w:t>계약상대자</w:t>
        </w:r>
        <w:r>
          <w:rPr>
            <w:rFonts w:ascii="HCI Poppy" w:eastAsia="휴먼명조"/>
            <w:spacing w:val="-1"/>
            <w:kern w:val="1"/>
            <w:sz w:val="24"/>
          </w:rPr>
          <w:t>가</w:t>
        </w:r>
      </w:ins>
      <w:ins w:id="818" w:author="TAEHO AHN" w:date="2025-01-08T13:40:00Z">
        <w:r w:rsidRPr="00BC65DE">
          <w:rPr>
            <w:rFonts w:ascii="HCI Poppy" w:eastAsia="휴먼명조"/>
            <w:spacing w:val="-1"/>
            <w:kern w:val="1"/>
            <w:sz w:val="24"/>
            <w:rPrChange w:id="819" w:author="TAEHO AHN" w:date="2025-01-08T13:40:00Z">
              <w:rPr>
                <w:rFonts w:ascii="굴림"/>
                <w:sz w:val="24"/>
              </w:rPr>
            </w:rPrChange>
          </w:rPr>
          <w:t xml:space="preserve"> </w:t>
        </w:r>
        <w:r w:rsidRPr="00BC65DE">
          <w:rPr>
            <w:rFonts w:ascii="HCI Poppy" w:eastAsia="휴먼명조" w:hint="eastAsia"/>
            <w:spacing w:val="-1"/>
            <w:kern w:val="1"/>
            <w:sz w:val="24"/>
            <w:rPrChange w:id="820" w:author="TAEHO AHN" w:date="2025-01-08T13:40:00Z">
              <w:rPr>
                <w:rFonts w:ascii="굴림" w:hint="eastAsia"/>
                <w:sz w:val="24"/>
              </w:rPr>
            </w:rPrChange>
          </w:rPr>
          <w:t>관련</w:t>
        </w:r>
        <w:r w:rsidRPr="00BC65DE">
          <w:rPr>
            <w:rFonts w:ascii="HCI Poppy" w:eastAsia="휴먼명조"/>
            <w:spacing w:val="-1"/>
            <w:kern w:val="1"/>
            <w:sz w:val="24"/>
            <w:rPrChange w:id="821" w:author="TAEHO AHN" w:date="2025-01-08T13:40:00Z">
              <w:rPr>
                <w:rFonts w:ascii="굴림"/>
                <w:sz w:val="24"/>
              </w:rPr>
            </w:rPrChange>
          </w:rPr>
          <w:t xml:space="preserve"> </w:t>
        </w:r>
        <w:r w:rsidRPr="00BC65DE">
          <w:rPr>
            <w:rFonts w:ascii="HCI Poppy" w:eastAsia="휴먼명조" w:hint="eastAsia"/>
            <w:spacing w:val="-1"/>
            <w:kern w:val="1"/>
            <w:sz w:val="24"/>
            <w:rPrChange w:id="822" w:author="TAEHO AHN" w:date="2025-01-08T13:40:00Z">
              <w:rPr>
                <w:rFonts w:ascii="굴림" w:hint="eastAsia"/>
                <w:sz w:val="24"/>
              </w:rPr>
            </w:rPrChange>
          </w:rPr>
          <w:t>법령에</w:t>
        </w:r>
        <w:r w:rsidRPr="00BC65DE">
          <w:rPr>
            <w:rFonts w:ascii="HCI Poppy" w:eastAsia="휴먼명조"/>
            <w:spacing w:val="-1"/>
            <w:kern w:val="1"/>
            <w:sz w:val="24"/>
            <w:rPrChange w:id="823" w:author="TAEHO AHN" w:date="2025-01-08T13:40:00Z">
              <w:rPr>
                <w:rFonts w:ascii="굴림"/>
                <w:sz w:val="24"/>
              </w:rPr>
            </w:rPrChange>
          </w:rPr>
          <w:t xml:space="preserve"> </w:t>
        </w:r>
        <w:r w:rsidRPr="00BC65DE">
          <w:rPr>
            <w:rFonts w:ascii="HCI Poppy" w:eastAsia="휴먼명조" w:hint="eastAsia"/>
            <w:spacing w:val="-1"/>
            <w:kern w:val="1"/>
            <w:sz w:val="24"/>
            <w:rPrChange w:id="824" w:author="TAEHO AHN" w:date="2025-01-08T13:40:00Z">
              <w:rPr>
                <w:rFonts w:ascii="굴림" w:hint="eastAsia"/>
                <w:sz w:val="24"/>
              </w:rPr>
            </w:rPrChange>
          </w:rPr>
          <w:t>따른</w:t>
        </w:r>
        <w:r w:rsidRPr="00BC65DE">
          <w:rPr>
            <w:rFonts w:ascii="HCI Poppy" w:eastAsia="휴먼명조"/>
            <w:spacing w:val="-1"/>
            <w:kern w:val="1"/>
            <w:sz w:val="24"/>
            <w:rPrChange w:id="825" w:author="TAEHO AHN" w:date="2025-01-08T13:40:00Z">
              <w:rPr>
                <w:rFonts w:ascii="굴림"/>
                <w:sz w:val="24"/>
              </w:rPr>
            </w:rPrChange>
          </w:rPr>
          <w:t xml:space="preserve"> </w:t>
        </w:r>
        <w:r w:rsidRPr="00BC65DE">
          <w:rPr>
            <w:rFonts w:ascii="HCI Poppy" w:eastAsia="휴먼명조" w:hint="eastAsia"/>
            <w:spacing w:val="-1"/>
            <w:kern w:val="1"/>
            <w:sz w:val="24"/>
            <w:rPrChange w:id="826" w:author="TAEHO AHN" w:date="2025-01-08T13:40:00Z">
              <w:rPr>
                <w:rFonts w:ascii="굴림" w:hint="eastAsia"/>
                <w:sz w:val="24"/>
              </w:rPr>
            </w:rPrChange>
          </w:rPr>
          <w:t>보호조치를</w:t>
        </w:r>
        <w:r w:rsidRPr="00BC65DE">
          <w:rPr>
            <w:rFonts w:ascii="HCI Poppy" w:eastAsia="휴먼명조"/>
            <w:spacing w:val="-1"/>
            <w:kern w:val="1"/>
            <w:sz w:val="24"/>
            <w:rPrChange w:id="827" w:author="TAEHO AHN" w:date="2025-01-08T13:40:00Z">
              <w:rPr>
                <w:rFonts w:ascii="굴림"/>
                <w:sz w:val="24"/>
              </w:rPr>
            </w:rPrChange>
          </w:rPr>
          <w:t xml:space="preserve"> </w:t>
        </w:r>
        <w:r w:rsidRPr="00BC65DE">
          <w:rPr>
            <w:rFonts w:ascii="HCI Poppy" w:eastAsia="휴먼명조" w:hint="eastAsia"/>
            <w:spacing w:val="-1"/>
            <w:kern w:val="1"/>
            <w:sz w:val="24"/>
            <w:rPrChange w:id="828" w:author="TAEHO AHN" w:date="2025-01-08T13:40:00Z">
              <w:rPr>
                <w:rFonts w:ascii="굴림" w:hint="eastAsia"/>
                <w:sz w:val="24"/>
              </w:rPr>
            </w:rPrChange>
          </w:rPr>
          <w:t>취하였음에도</w:t>
        </w:r>
        <w:r w:rsidRPr="00BC65DE">
          <w:rPr>
            <w:rFonts w:ascii="HCI Poppy" w:eastAsia="휴먼명조"/>
            <w:spacing w:val="-1"/>
            <w:kern w:val="1"/>
            <w:sz w:val="24"/>
            <w:rPrChange w:id="829" w:author="TAEHO AHN" w:date="2025-01-08T13:40:00Z">
              <w:rPr>
                <w:rFonts w:ascii="굴림"/>
                <w:sz w:val="24"/>
              </w:rPr>
            </w:rPrChange>
          </w:rPr>
          <w:t xml:space="preserve"> </w:t>
        </w:r>
        <w:r w:rsidRPr="00BC65DE">
          <w:rPr>
            <w:rFonts w:ascii="HCI Poppy" w:eastAsia="휴먼명조" w:hint="eastAsia"/>
            <w:spacing w:val="-1"/>
            <w:kern w:val="1"/>
            <w:sz w:val="24"/>
            <w:rPrChange w:id="830" w:author="TAEHO AHN" w:date="2025-01-08T13:40:00Z">
              <w:rPr>
                <w:rFonts w:ascii="굴림" w:hint="eastAsia"/>
                <w:sz w:val="24"/>
              </w:rPr>
            </w:rPrChange>
          </w:rPr>
          <w:t>외부로부터의</w:t>
        </w:r>
        <w:r w:rsidRPr="00BC65DE">
          <w:rPr>
            <w:rFonts w:ascii="HCI Poppy" w:eastAsia="휴먼명조"/>
            <w:spacing w:val="-1"/>
            <w:kern w:val="1"/>
            <w:sz w:val="24"/>
            <w:rPrChange w:id="831" w:author="TAEHO AHN" w:date="2025-01-08T13:40:00Z">
              <w:rPr>
                <w:rFonts w:ascii="굴림"/>
                <w:sz w:val="24"/>
              </w:rPr>
            </w:rPrChange>
          </w:rPr>
          <w:t xml:space="preserve"> </w:t>
        </w:r>
        <w:r w:rsidRPr="00BC65DE">
          <w:rPr>
            <w:rFonts w:ascii="HCI Poppy" w:eastAsia="휴먼명조" w:hint="eastAsia"/>
            <w:spacing w:val="-1"/>
            <w:kern w:val="1"/>
            <w:sz w:val="24"/>
            <w:rPrChange w:id="832" w:author="TAEHO AHN" w:date="2025-01-08T13:40:00Z">
              <w:rPr>
                <w:rFonts w:ascii="굴림" w:hint="eastAsia"/>
                <w:sz w:val="24"/>
              </w:rPr>
            </w:rPrChange>
          </w:rPr>
          <w:t>불법적</w:t>
        </w:r>
        <w:r w:rsidRPr="00BC65DE">
          <w:rPr>
            <w:rFonts w:ascii="HCI Poppy" w:eastAsia="휴먼명조"/>
            <w:spacing w:val="-1"/>
            <w:kern w:val="1"/>
            <w:sz w:val="24"/>
            <w:rPrChange w:id="833" w:author="TAEHO AHN" w:date="2025-01-08T13:40:00Z">
              <w:rPr>
                <w:rFonts w:ascii="굴림"/>
                <w:sz w:val="24"/>
              </w:rPr>
            </w:rPrChange>
          </w:rPr>
          <w:t xml:space="preserve"> </w:t>
        </w:r>
        <w:r w:rsidRPr="00BC65DE">
          <w:rPr>
            <w:rFonts w:ascii="HCI Poppy" w:eastAsia="휴먼명조" w:hint="eastAsia"/>
            <w:spacing w:val="-1"/>
            <w:kern w:val="1"/>
            <w:sz w:val="24"/>
            <w:rPrChange w:id="834" w:author="TAEHO AHN" w:date="2025-01-08T13:40:00Z">
              <w:rPr>
                <w:rFonts w:ascii="굴림" w:hint="eastAsia"/>
                <w:sz w:val="24"/>
              </w:rPr>
            </w:rPrChange>
          </w:rPr>
          <w:t>침해로</w:t>
        </w:r>
        <w:r w:rsidRPr="00BC65DE">
          <w:rPr>
            <w:rFonts w:ascii="HCI Poppy" w:eastAsia="휴먼명조"/>
            <w:spacing w:val="-1"/>
            <w:kern w:val="1"/>
            <w:sz w:val="24"/>
            <w:rPrChange w:id="835" w:author="TAEHO AHN" w:date="2025-01-08T13:40:00Z">
              <w:rPr>
                <w:rFonts w:ascii="굴림"/>
                <w:sz w:val="24"/>
              </w:rPr>
            </w:rPrChange>
          </w:rPr>
          <w:t xml:space="preserve"> </w:t>
        </w:r>
        <w:r w:rsidRPr="00BC65DE">
          <w:rPr>
            <w:rFonts w:ascii="HCI Poppy" w:eastAsia="휴먼명조" w:hint="eastAsia"/>
            <w:spacing w:val="-1"/>
            <w:kern w:val="1"/>
            <w:sz w:val="24"/>
            <w:rPrChange w:id="836" w:author="TAEHO AHN" w:date="2025-01-08T13:40:00Z">
              <w:rPr>
                <w:rFonts w:ascii="굴림" w:hint="eastAsia"/>
                <w:sz w:val="24"/>
              </w:rPr>
            </w:rPrChange>
          </w:rPr>
          <w:t>인해</w:t>
        </w:r>
        <w:r w:rsidRPr="00BC65DE">
          <w:rPr>
            <w:rFonts w:ascii="HCI Poppy" w:eastAsia="휴먼명조"/>
            <w:spacing w:val="-1"/>
            <w:kern w:val="1"/>
            <w:sz w:val="24"/>
            <w:rPrChange w:id="837" w:author="TAEHO AHN" w:date="2025-01-08T13:40:00Z">
              <w:rPr>
                <w:rFonts w:ascii="굴림"/>
                <w:sz w:val="24"/>
              </w:rPr>
            </w:rPrChange>
          </w:rPr>
          <w:t xml:space="preserve"> </w:t>
        </w:r>
        <w:r w:rsidRPr="00BC65DE">
          <w:rPr>
            <w:rFonts w:ascii="HCI Poppy" w:eastAsia="휴먼명조" w:hint="eastAsia"/>
            <w:spacing w:val="-1"/>
            <w:kern w:val="1"/>
            <w:sz w:val="24"/>
            <w:rPrChange w:id="838" w:author="TAEHO AHN" w:date="2025-01-08T13:40:00Z">
              <w:rPr>
                <w:rFonts w:ascii="굴림" w:hint="eastAsia"/>
                <w:sz w:val="24"/>
              </w:rPr>
            </w:rPrChange>
          </w:rPr>
          <w:t>서비스</w:t>
        </w:r>
        <w:r w:rsidRPr="00BC65DE">
          <w:rPr>
            <w:rFonts w:ascii="HCI Poppy" w:eastAsia="휴먼명조"/>
            <w:spacing w:val="-1"/>
            <w:kern w:val="1"/>
            <w:sz w:val="24"/>
            <w:rPrChange w:id="839" w:author="TAEHO AHN" w:date="2025-01-08T13:40:00Z">
              <w:rPr>
                <w:rFonts w:ascii="굴림"/>
                <w:sz w:val="24"/>
              </w:rPr>
            </w:rPrChange>
          </w:rPr>
          <w:t xml:space="preserve"> </w:t>
        </w:r>
        <w:r w:rsidRPr="00BC65DE">
          <w:rPr>
            <w:rFonts w:ascii="HCI Poppy" w:eastAsia="휴먼명조" w:hint="eastAsia"/>
            <w:spacing w:val="-1"/>
            <w:kern w:val="1"/>
            <w:sz w:val="24"/>
            <w:rPrChange w:id="840" w:author="TAEHO AHN" w:date="2025-01-08T13:40:00Z">
              <w:rPr>
                <w:rFonts w:ascii="굴림" w:hint="eastAsia"/>
                <w:sz w:val="24"/>
              </w:rPr>
            </w:rPrChange>
          </w:rPr>
          <w:t>장애가</w:t>
        </w:r>
        <w:r w:rsidRPr="00BC65DE">
          <w:rPr>
            <w:rFonts w:ascii="HCI Poppy" w:eastAsia="휴먼명조"/>
            <w:spacing w:val="-1"/>
            <w:kern w:val="1"/>
            <w:sz w:val="24"/>
            <w:rPrChange w:id="841" w:author="TAEHO AHN" w:date="2025-01-08T13:40:00Z">
              <w:rPr>
                <w:rFonts w:ascii="굴림"/>
                <w:sz w:val="24"/>
              </w:rPr>
            </w:rPrChange>
          </w:rPr>
          <w:t xml:space="preserve"> </w:t>
        </w:r>
        <w:r w:rsidRPr="00BC65DE">
          <w:rPr>
            <w:rFonts w:ascii="HCI Poppy" w:eastAsia="휴먼명조" w:hint="eastAsia"/>
            <w:spacing w:val="-1"/>
            <w:kern w:val="1"/>
            <w:sz w:val="24"/>
            <w:rPrChange w:id="842" w:author="TAEHO AHN" w:date="2025-01-08T13:40:00Z">
              <w:rPr>
                <w:rFonts w:ascii="굴림" w:hint="eastAsia"/>
                <w:sz w:val="24"/>
              </w:rPr>
            </w:rPrChange>
          </w:rPr>
          <w:t>발생한</w:t>
        </w:r>
        <w:r w:rsidRPr="00BC65DE">
          <w:rPr>
            <w:rFonts w:ascii="HCI Poppy" w:eastAsia="휴먼명조"/>
            <w:spacing w:val="-1"/>
            <w:kern w:val="1"/>
            <w:sz w:val="24"/>
            <w:rPrChange w:id="843" w:author="TAEHO AHN" w:date="2025-01-08T13:40:00Z">
              <w:rPr>
                <w:rFonts w:ascii="굴림"/>
                <w:sz w:val="24"/>
              </w:rPr>
            </w:rPrChange>
          </w:rPr>
          <w:t xml:space="preserve"> </w:t>
        </w:r>
        <w:r w:rsidRPr="00BC65DE">
          <w:rPr>
            <w:rFonts w:ascii="HCI Poppy" w:eastAsia="휴먼명조" w:hint="eastAsia"/>
            <w:spacing w:val="-1"/>
            <w:kern w:val="1"/>
            <w:sz w:val="24"/>
            <w:rPrChange w:id="844" w:author="TAEHO AHN" w:date="2025-01-08T13:40:00Z">
              <w:rPr>
                <w:rFonts w:ascii="굴림" w:hint="eastAsia"/>
                <w:sz w:val="24"/>
              </w:rPr>
            </w:rPrChange>
          </w:rPr>
          <w:t>경우</w:t>
        </w:r>
      </w:ins>
    </w:p>
    <w:p w14:paraId="4AFCEFD0" w14:textId="730F4DA5" w:rsidR="00BC65DE" w:rsidRPr="00BC65DE" w:rsidRDefault="00BC65DE">
      <w:pPr>
        <w:pStyle w:val="MS"/>
        <w:numPr>
          <w:ilvl w:val="0"/>
          <w:numId w:val="6"/>
        </w:numPr>
        <w:tabs>
          <w:tab w:val="left" w:pos="2112"/>
        </w:tabs>
        <w:snapToGrid w:val="0"/>
        <w:spacing w:line="480" w:lineRule="auto"/>
        <w:rPr>
          <w:ins w:id="845" w:author="TAEHO AHN" w:date="2025-01-08T13:40:00Z"/>
          <w:rFonts w:ascii="HCI Poppy" w:eastAsia="휴먼명조"/>
          <w:spacing w:val="-1"/>
          <w:kern w:val="1"/>
          <w:sz w:val="24"/>
          <w:rPrChange w:id="846" w:author="TAEHO AHN" w:date="2025-01-08T13:40:00Z">
            <w:rPr>
              <w:ins w:id="847" w:author="TAEHO AHN" w:date="2025-01-08T13:40:00Z"/>
            </w:rPr>
          </w:rPrChange>
        </w:rPr>
        <w:pPrChange w:id="848" w:author="TAEHO AHN" w:date="2025-01-08T13:41:00Z">
          <w:pPr>
            <w:pStyle w:val="MS"/>
            <w:tabs>
              <w:tab w:val="left" w:pos="2112"/>
            </w:tabs>
            <w:snapToGrid w:val="0"/>
            <w:spacing w:line="480" w:lineRule="auto"/>
            <w:ind w:left="596" w:hanging="596"/>
          </w:pPr>
        </w:pPrChange>
      </w:pPr>
      <w:ins w:id="849" w:author="TAEHO AHN" w:date="2025-01-08T13:44:00Z">
        <w:r>
          <w:rPr>
            <w:rFonts w:ascii="HCI Poppy" w:eastAsia="휴먼명조" w:hint="eastAsia"/>
            <w:spacing w:val="-1"/>
            <w:kern w:val="1"/>
            <w:sz w:val="24"/>
          </w:rPr>
          <w:t>발주자가</w:t>
        </w:r>
      </w:ins>
      <w:ins w:id="850" w:author="TAEHO AHN" w:date="2025-01-08T13:40:00Z">
        <w:r w:rsidRPr="00BC65DE">
          <w:rPr>
            <w:rFonts w:ascii="HCI Poppy" w:eastAsia="휴먼명조"/>
            <w:spacing w:val="-1"/>
            <w:kern w:val="1"/>
            <w:sz w:val="24"/>
            <w:rPrChange w:id="851" w:author="TAEHO AHN" w:date="2025-01-08T13:40:00Z">
              <w:rPr>
                <w:rFonts w:ascii="굴림"/>
                <w:sz w:val="24"/>
              </w:rPr>
            </w:rPrChange>
          </w:rPr>
          <w:t xml:space="preserve"> </w:t>
        </w:r>
        <w:r w:rsidRPr="00BC65DE">
          <w:rPr>
            <w:rFonts w:ascii="HCI Poppy" w:eastAsia="휴먼명조" w:hint="eastAsia"/>
            <w:spacing w:val="-1"/>
            <w:kern w:val="1"/>
            <w:sz w:val="24"/>
            <w:rPrChange w:id="852" w:author="TAEHO AHN" w:date="2025-01-08T13:40:00Z">
              <w:rPr>
                <w:rFonts w:ascii="굴림" w:hint="eastAsia"/>
                <w:sz w:val="24"/>
              </w:rPr>
            </w:rPrChange>
          </w:rPr>
          <w:t>이용요금을</w:t>
        </w:r>
        <w:r w:rsidRPr="00BC65DE">
          <w:rPr>
            <w:rFonts w:ascii="HCI Poppy" w:eastAsia="휴먼명조"/>
            <w:spacing w:val="-1"/>
            <w:kern w:val="1"/>
            <w:sz w:val="24"/>
            <w:rPrChange w:id="853" w:author="TAEHO AHN" w:date="2025-01-08T13:40:00Z">
              <w:rPr>
                <w:rFonts w:ascii="굴림"/>
                <w:sz w:val="24"/>
              </w:rPr>
            </w:rPrChange>
          </w:rPr>
          <w:t xml:space="preserve"> </w:t>
        </w:r>
        <w:r w:rsidRPr="00BC65DE">
          <w:rPr>
            <w:rFonts w:ascii="HCI Poppy" w:eastAsia="휴먼명조" w:hint="eastAsia"/>
            <w:spacing w:val="-1"/>
            <w:kern w:val="1"/>
            <w:sz w:val="24"/>
            <w:rPrChange w:id="854" w:author="TAEHO AHN" w:date="2025-01-08T13:40:00Z">
              <w:rPr>
                <w:rFonts w:ascii="굴림" w:hint="eastAsia"/>
                <w:sz w:val="24"/>
              </w:rPr>
            </w:rPrChange>
          </w:rPr>
          <w:t>연체하고</w:t>
        </w:r>
        <w:r w:rsidRPr="00BC65DE">
          <w:rPr>
            <w:rFonts w:ascii="HCI Poppy" w:eastAsia="휴먼명조"/>
            <w:spacing w:val="-1"/>
            <w:kern w:val="1"/>
            <w:sz w:val="24"/>
            <w:rPrChange w:id="855" w:author="TAEHO AHN" w:date="2025-01-08T13:40:00Z">
              <w:rPr>
                <w:rFonts w:ascii="굴림"/>
                <w:sz w:val="24"/>
              </w:rPr>
            </w:rPrChange>
          </w:rPr>
          <w:t xml:space="preserve"> </w:t>
        </w:r>
        <w:r w:rsidRPr="00BC65DE">
          <w:rPr>
            <w:rFonts w:ascii="HCI Poppy" w:eastAsia="휴먼명조" w:hint="eastAsia"/>
            <w:spacing w:val="-1"/>
            <w:kern w:val="1"/>
            <w:sz w:val="24"/>
            <w:rPrChange w:id="856" w:author="TAEHO AHN" w:date="2025-01-08T13:40:00Z">
              <w:rPr>
                <w:rFonts w:ascii="굴림" w:hint="eastAsia"/>
                <w:sz w:val="24"/>
              </w:rPr>
            </w:rPrChange>
          </w:rPr>
          <w:t>있는</w:t>
        </w:r>
        <w:r w:rsidRPr="00BC65DE">
          <w:rPr>
            <w:rFonts w:ascii="HCI Poppy" w:eastAsia="휴먼명조"/>
            <w:spacing w:val="-1"/>
            <w:kern w:val="1"/>
            <w:sz w:val="24"/>
            <w:rPrChange w:id="857" w:author="TAEHO AHN" w:date="2025-01-08T13:40:00Z">
              <w:rPr>
                <w:rFonts w:ascii="굴림"/>
                <w:sz w:val="24"/>
              </w:rPr>
            </w:rPrChange>
          </w:rPr>
          <w:t xml:space="preserve"> </w:t>
        </w:r>
        <w:r w:rsidRPr="00BC65DE">
          <w:rPr>
            <w:rFonts w:ascii="HCI Poppy" w:eastAsia="휴먼명조" w:hint="eastAsia"/>
            <w:spacing w:val="-1"/>
            <w:kern w:val="1"/>
            <w:sz w:val="24"/>
            <w:rPrChange w:id="858" w:author="TAEHO AHN" w:date="2025-01-08T13:40:00Z">
              <w:rPr>
                <w:rFonts w:ascii="굴림" w:hint="eastAsia"/>
                <w:sz w:val="24"/>
              </w:rPr>
            </w:rPrChange>
          </w:rPr>
          <w:t>서비스</w:t>
        </w:r>
        <w:r w:rsidRPr="00BC65DE">
          <w:rPr>
            <w:rFonts w:ascii="HCI Poppy" w:eastAsia="휴먼명조"/>
            <w:spacing w:val="-1"/>
            <w:kern w:val="1"/>
            <w:sz w:val="24"/>
            <w:rPrChange w:id="859" w:author="TAEHO AHN" w:date="2025-01-08T13:40:00Z">
              <w:rPr>
                <w:rFonts w:ascii="굴림"/>
                <w:sz w:val="24"/>
              </w:rPr>
            </w:rPrChange>
          </w:rPr>
          <w:t xml:space="preserve"> </w:t>
        </w:r>
        <w:r w:rsidRPr="00BC65DE">
          <w:rPr>
            <w:rFonts w:ascii="HCI Poppy" w:eastAsia="휴먼명조" w:hint="eastAsia"/>
            <w:spacing w:val="-1"/>
            <w:kern w:val="1"/>
            <w:sz w:val="24"/>
            <w:rPrChange w:id="860" w:author="TAEHO AHN" w:date="2025-01-08T13:40:00Z">
              <w:rPr>
                <w:rFonts w:ascii="굴림" w:hint="eastAsia"/>
                <w:sz w:val="24"/>
              </w:rPr>
            </w:rPrChange>
          </w:rPr>
          <w:t>또는</w:t>
        </w:r>
        <w:r w:rsidRPr="00BC65DE">
          <w:rPr>
            <w:rFonts w:ascii="HCI Poppy" w:eastAsia="휴먼명조"/>
            <w:spacing w:val="-1"/>
            <w:kern w:val="1"/>
            <w:sz w:val="24"/>
            <w:rPrChange w:id="861" w:author="TAEHO AHN" w:date="2025-01-08T13:40:00Z">
              <w:rPr>
                <w:rFonts w:ascii="굴림"/>
                <w:sz w:val="24"/>
              </w:rPr>
            </w:rPrChange>
          </w:rPr>
          <w:t xml:space="preserve"> </w:t>
        </w:r>
        <w:r w:rsidRPr="00BC65DE">
          <w:rPr>
            <w:rFonts w:ascii="HCI Poppy" w:eastAsia="휴먼명조" w:hint="eastAsia"/>
            <w:spacing w:val="-1"/>
            <w:kern w:val="1"/>
            <w:sz w:val="24"/>
            <w:rPrChange w:id="862" w:author="TAEHO AHN" w:date="2025-01-08T13:40:00Z">
              <w:rPr>
                <w:rFonts w:ascii="굴림" w:hint="eastAsia"/>
                <w:sz w:val="24"/>
              </w:rPr>
            </w:rPrChange>
          </w:rPr>
          <w:t>베타테스트</w:t>
        </w:r>
        <w:r w:rsidRPr="00BC65DE">
          <w:rPr>
            <w:rFonts w:ascii="HCI Poppy" w:eastAsia="휴먼명조"/>
            <w:spacing w:val="-1"/>
            <w:kern w:val="1"/>
            <w:sz w:val="24"/>
            <w:rPrChange w:id="863" w:author="TAEHO AHN" w:date="2025-01-08T13:40:00Z">
              <w:rPr>
                <w:rFonts w:ascii="굴림"/>
                <w:sz w:val="24"/>
              </w:rPr>
            </w:rPrChange>
          </w:rPr>
          <w:t xml:space="preserve">, </w:t>
        </w:r>
        <w:r w:rsidRPr="00BC65DE">
          <w:rPr>
            <w:rFonts w:ascii="HCI Poppy" w:eastAsia="휴먼명조" w:hint="eastAsia"/>
            <w:spacing w:val="-1"/>
            <w:kern w:val="1"/>
            <w:sz w:val="24"/>
            <w:rPrChange w:id="864" w:author="TAEHO AHN" w:date="2025-01-08T13:40:00Z">
              <w:rPr>
                <w:rFonts w:ascii="굴림" w:hint="eastAsia"/>
                <w:sz w:val="24"/>
              </w:rPr>
            </w:rPrChange>
          </w:rPr>
          <w:t>시험사용</w:t>
        </w:r>
        <w:r w:rsidRPr="00BC65DE">
          <w:rPr>
            <w:rFonts w:ascii="HCI Poppy" w:eastAsia="휴먼명조"/>
            <w:spacing w:val="-1"/>
            <w:kern w:val="1"/>
            <w:sz w:val="24"/>
            <w:rPrChange w:id="865" w:author="TAEHO AHN" w:date="2025-01-08T13:40:00Z">
              <w:rPr>
                <w:rFonts w:ascii="굴림"/>
                <w:sz w:val="24"/>
              </w:rPr>
            </w:rPrChange>
          </w:rPr>
          <w:t xml:space="preserve">, </w:t>
        </w:r>
        <w:proofErr w:type="spellStart"/>
        <w:r w:rsidRPr="00BC65DE">
          <w:rPr>
            <w:rFonts w:ascii="HCI Poppy" w:eastAsia="휴먼명조" w:hint="eastAsia"/>
            <w:spacing w:val="-1"/>
            <w:kern w:val="1"/>
            <w:sz w:val="24"/>
            <w:rPrChange w:id="866" w:author="TAEHO AHN" w:date="2025-01-08T13:40:00Z">
              <w:rPr>
                <w:rFonts w:ascii="굴림" w:hint="eastAsia"/>
                <w:sz w:val="24"/>
              </w:rPr>
            </w:rPrChange>
          </w:rPr>
          <w:t>평가판</w:t>
        </w:r>
        <w:proofErr w:type="spellEnd"/>
        <w:r w:rsidRPr="00BC65DE">
          <w:rPr>
            <w:rFonts w:ascii="HCI Poppy" w:eastAsia="휴먼명조"/>
            <w:spacing w:val="-1"/>
            <w:kern w:val="1"/>
            <w:sz w:val="24"/>
            <w:rPrChange w:id="867" w:author="TAEHO AHN" w:date="2025-01-08T13:40:00Z">
              <w:rPr>
                <w:rFonts w:ascii="굴림"/>
                <w:sz w:val="24"/>
              </w:rPr>
            </w:rPrChange>
          </w:rPr>
          <w:t xml:space="preserve"> </w:t>
        </w:r>
        <w:r w:rsidRPr="00BC65DE">
          <w:rPr>
            <w:rFonts w:ascii="HCI Poppy" w:eastAsia="휴먼명조" w:hint="eastAsia"/>
            <w:spacing w:val="-1"/>
            <w:kern w:val="1"/>
            <w:sz w:val="24"/>
            <w:rPrChange w:id="868" w:author="TAEHO AHN" w:date="2025-01-08T13:40:00Z">
              <w:rPr>
                <w:rFonts w:ascii="굴림" w:hint="eastAsia"/>
                <w:sz w:val="24"/>
              </w:rPr>
            </w:rPrChange>
          </w:rPr>
          <w:t>등을</w:t>
        </w:r>
        <w:r w:rsidRPr="00BC65DE">
          <w:rPr>
            <w:rFonts w:ascii="HCI Poppy" w:eastAsia="휴먼명조"/>
            <w:spacing w:val="-1"/>
            <w:kern w:val="1"/>
            <w:sz w:val="24"/>
            <w:rPrChange w:id="869" w:author="TAEHO AHN" w:date="2025-01-08T13:40:00Z">
              <w:rPr>
                <w:rFonts w:ascii="굴림"/>
                <w:sz w:val="24"/>
              </w:rPr>
            </w:rPrChange>
          </w:rPr>
          <w:t xml:space="preserve"> </w:t>
        </w:r>
        <w:r w:rsidRPr="00BC65DE">
          <w:rPr>
            <w:rFonts w:ascii="HCI Poppy" w:eastAsia="휴먼명조" w:hint="eastAsia"/>
            <w:spacing w:val="-1"/>
            <w:kern w:val="1"/>
            <w:sz w:val="24"/>
            <w:rPrChange w:id="870" w:author="TAEHO AHN" w:date="2025-01-08T13:40:00Z">
              <w:rPr>
                <w:rFonts w:ascii="굴림" w:hint="eastAsia"/>
                <w:sz w:val="24"/>
              </w:rPr>
            </w:rPrChange>
          </w:rPr>
          <w:t>이용하는</w:t>
        </w:r>
        <w:r w:rsidRPr="00BC65DE">
          <w:rPr>
            <w:rFonts w:ascii="HCI Poppy" w:eastAsia="휴먼명조"/>
            <w:spacing w:val="-1"/>
            <w:kern w:val="1"/>
            <w:sz w:val="24"/>
            <w:rPrChange w:id="871" w:author="TAEHO AHN" w:date="2025-01-08T13:40:00Z">
              <w:rPr>
                <w:rFonts w:ascii="굴림"/>
                <w:sz w:val="24"/>
              </w:rPr>
            </w:rPrChange>
          </w:rPr>
          <w:t xml:space="preserve"> </w:t>
        </w:r>
        <w:r w:rsidRPr="00BC65DE">
          <w:rPr>
            <w:rFonts w:ascii="HCI Poppy" w:eastAsia="휴먼명조" w:hint="eastAsia"/>
            <w:spacing w:val="-1"/>
            <w:kern w:val="1"/>
            <w:sz w:val="24"/>
            <w:rPrChange w:id="872" w:author="TAEHO AHN" w:date="2025-01-08T13:40:00Z">
              <w:rPr>
                <w:rFonts w:ascii="굴림" w:hint="eastAsia"/>
                <w:sz w:val="24"/>
              </w:rPr>
            </w:rPrChange>
          </w:rPr>
          <w:t>동안에</w:t>
        </w:r>
        <w:r w:rsidRPr="00BC65DE">
          <w:rPr>
            <w:rFonts w:ascii="HCI Poppy" w:eastAsia="휴먼명조"/>
            <w:spacing w:val="-1"/>
            <w:kern w:val="1"/>
            <w:sz w:val="24"/>
            <w:rPrChange w:id="873" w:author="TAEHO AHN" w:date="2025-01-08T13:40:00Z">
              <w:rPr>
                <w:rFonts w:ascii="굴림"/>
                <w:sz w:val="24"/>
              </w:rPr>
            </w:rPrChange>
          </w:rPr>
          <w:t xml:space="preserve"> </w:t>
        </w:r>
        <w:r w:rsidRPr="00BC65DE">
          <w:rPr>
            <w:rFonts w:ascii="HCI Poppy" w:eastAsia="휴먼명조" w:hint="eastAsia"/>
            <w:spacing w:val="-1"/>
            <w:kern w:val="1"/>
            <w:sz w:val="24"/>
            <w:rPrChange w:id="874" w:author="TAEHO AHN" w:date="2025-01-08T13:40:00Z">
              <w:rPr>
                <w:rFonts w:ascii="굴림" w:hint="eastAsia"/>
                <w:sz w:val="24"/>
              </w:rPr>
            </w:rPrChange>
          </w:rPr>
          <w:t>장애가</w:t>
        </w:r>
        <w:r w:rsidRPr="00BC65DE">
          <w:rPr>
            <w:rFonts w:ascii="HCI Poppy" w:eastAsia="휴먼명조"/>
            <w:spacing w:val="-1"/>
            <w:kern w:val="1"/>
            <w:sz w:val="24"/>
            <w:rPrChange w:id="875" w:author="TAEHO AHN" w:date="2025-01-08T13:40:00Z">
              <w:rPr>
                <w:rFonts w:ascii="굴림"/>
                <w:sz w:val="24"/>
              </w:rPr>
            </w:rPrChange>
          </w:rPr>
          <w:t xml:space="preserve"> </w:t>
        </w:r>
        <w:r w:rsidRPr="00BC65DE">
          <w:rPr>
            <w:rFonts w:ascii="HCI Poppy" w:eastAsia="휴먼명조" w:hint="eastAsia"/>
            <w:spacing w:val="-1"/>
            <w:kern w:val="1"/>
            <w:sz w:val="24"/>
            <w:rPrChange w:id="876" w:author="TAEHO AHN" w:date="2025-01-08T13:40:00Z">
              <w:rPr>
                <w:rFonts w:ascii="굴림" w:hint="eastAsia"/>
                <w:sz w:val="24"/>
              </w:rPr>
            </w:rPrChange>
          </w:rPr>
          <w:t>발생하는</w:t>
        </w:r>
        <w:r w:rsidRPr="00BC65DE">
          <w:rPr>
            <w:rFonts w:ascii="HCI Poppy" w:eastAsia="휴먼명조"/>
            <w:spacing w:val="-1"/>
            <w:kern w:val="1"/>
            <w:sz w:val="24"/>
            <w:rPrChange w:id="877" w:author="TAEHO AHN" w:date="2025-01-08T13:40:00Z">
              <w:rPr>
                <w:rFonts w:ascii="굴림"/>
                <w:sz w:val="24"/>
              </w:rPr>
            </w:rPrChange>
          </w:rPr>
          <w:t xml:space="preserve"> </w:t>
        </w:r>
        <w:r w:rsidRPr="00BC65DE">
          <w:rPr>
            <w:rFonts w:ascii="HCI Poppy" w:eastAsia="휴먼명조" w:hint="eastAsia"/>
            <w:spacing w:val="-1"/>
            <w:kern w:val="1"/>
            <w:sz w:val="24"/>
            <w:rPrChange w:id="878" w:author="TAEHO AHN" w:date="2025-01-08T13:40:00Z">
              <w:rPr>
                <w:rFonts w:ascii="굴림" w:hint="eastAsia"/>
                <w:sz w:val="24"/>
              </w:rPr>
            </w:rPrChange>
          </w:rPr>
          <w:t>경우</w:t>
        </w:r>
      </w:ins>
    </w:p>
    <w:p w14:paraId="6488CE36" w14:textId="27A3FFBD" w:rsidR="00BC65DE" w:rsidRPr="00BC65DE" w:rsidRDefault="00BC65DE">
      <w:pPr>
        <w:pStyle w:val="MS"/>
        <w:numPr>
          <w:ilvl w:val="0"/>
          <w:numId w:val="6"/>
        </w:numPr>
        <w:tabs>
          <w:tab w:val="left" w:pos="2112"/>
        </w:tabs>
        <w:snapToGrid w:val="0"/>
        <w:spacing w:line="480" w:lineRule="auto"/>
        <w:rPr>
          <w:ins w:id="879" w:author="TAEHO AHN" w:date="2025-01-08T13:40:00Z"/>
          <w:rFonts w:ascii="HCI Poppy" w:eastAsia="휴먼명조"/>
          <w:spacing w:val="-1"/>
          <w:kern w:val="1"/>
          <w:sz w:val="24"/>
          <w:rPrChange w:id="880" w:author="TAEHO AHN" w:date="2025-01-08T13:40:00Z">
            <w:rPr>
              <w:ins w:id="881" w:author="TAEHO AHN" w:date="2025-01-08T13:40:00Z"/>
            </w:rPr>
          </w:rPrChange>
        </w:rPr>
        <w:pPrChange w:id="882" w:author="TAEHO AHN" w:date="2025-01-08T13:41:00Z">
          <w:pPr>
            <w:pStyle w:val="MS"/>
            <w:tabs>
              <w:tab w:val="left" w:pos="2112"/>
            </w:tabs>
            <w:snapToGrid w:val="0"/>
            <w:spacing w:line="480" w:lineRule="auto"/>
            <w:ind w:left="596" w:hanging="596"/>
          </w:pPr>
        </w:pPrChange>
      </w:pPr>
      <w:ins w:id="883" w:author="TAEHO AHN" w:date="2025-01-08T13:40:00Z">
        <w:r w:rsidRPr="00BC65DE">
          <w:rPr>
            <w:rFonts w:ascii="HCI Poppy" w:eastAsia="휴먼명조" w:hint="eastAsia"/>
            <w:spacing w:val="-1"/>
            <w:kern w:val="1"/>
            <w:sz w:val="24"/>
            <w:rPrChange w:id="884" w:author="TAEHO AHN" w:date="2025-01-08T13:40:00Z">
              <w:rPr>
                <w:rFonts w:ascii="굴림" w:hint="eastAsia"/>
                <w:sz w:val="24"/>
              </w:rPr>
            </w:rPrChange>
          </w:rPr>
          <w:t>본</w:t>
        </w:r>
        <w:r w:rsidRPr="00BC65DE">
          <w:rPr>
            <w:rFonts w:ascii="HCI Poppy" w:eastAsia="휴먼명조"/>
            <w:spacing w:val="-1"/>
            <w:kern w:val="1"/>
            <w:sz w:val="24"/>
            <w:rPrChange w:id="885" w:author="TAEHO AHN" w:date="2025-01-08T13:40:00Z">
              <w:rPr>
                <w:rFonts w:ascii="굴림"/>
                <w:sz w:val="24"/>
              </w:rPr>
            </w:rPrChange>
          </w:rPr>
          <w:t xml:space="preserve"> </w:t>
        </w:r>
        <w:r w:rsidRPr="00BC65DE">
          <w:rPr>
            <w:rFonts w:ascii="HCI Poppy" w:eastAsia="휴먼명조" w:hint="eastAsia"/>
            <w:spacing w:val="-1"/>
            <w:kern w:val="1"/>
            <w:sz w:val="24"/>
            <w:rPrChange w:id="886" w:author="TAEHO AHN" w:date="2025-01-08T13:40:00Z">
              <w:rPr>
                <w:rFonts w:ascii="굴림" w:hint="eastAsia"/>
                <w:sz w:val="24"/>
              </w:rPr>
            </w:rPrChange>
          </w:rPr>
          <w:t>계약</w:t>
        </w:r>
        <w:r w:rsidRPr="00BC65DE">
          <w:rPr>
            <w:rFonts w:ascii="HCI Poppy" w:eastAsia="휴먼명조"/>
            <w:spacing w:val="-1"/>
            <w:kern w:val="1"/>
            <w:sz w:val="24"/>
            <w:rPrChange w:id="887" w:author="TAEHO AHN" w:date="2025-01-08T13:40:00Z">
              <w:rPr>
                <w:rFonts w:ascii="굴림"/>
                <w:sz w:val="24"/>
              </w:rPr>
            </w:rPrChange>
          </w:rPr>
          <w:t xml:space="preserve"> </w:t>
        </w:r>
        <w:r w:rsidRPr="00BC65DE">
          <w:rPr>
            <w:rFonts w:ascii="HCI Poppy" w:eastAsia="휴먼명조" w:hint="eastAsia"/>
            <w:spacing w:val="-1"/>
            <w:kern w:val="1"/>
            <w:sz w:val="24"/>
            <w:rPrChange w:id="888" w:author="TAEHO AHN" w:date="2025-01-08T13:40:00Z">
              <w:rPr>
                <w:rFonts w:ascii="굴림" w:hint="eastAsia"/>
                <w:sz w:val="24"/>
                <w:shd w:val="clear" w:color="auto" w:fill="FFFF00"/>
              </w:rPr>
            </w:rPrChange>
          </w:rPr>
          <w:t>별첨</w:t>
        </w:r>
        <w:r w:rsidRPr="00BC65DE">
          <w:rPr>
            <w:rFonts w:ascii="HCI Poppy" w:eastAsia="휴먼명조"/>
            <w:spacing w:val="-1"/>
            <w:kern w:val="1"/>
            <w:sz w:val="24"/>
            <w:rPrChange w:id="889" w:author="TAEHO AHN" w:date="2025-01-08T13:40:00Z">
              <w:rPr>
                <w:rFonts w:ascii="굴림"/>
                <w:sz w:val="24"/>
                <w:shd w:val="clear" w:color="auto" w:fill="FFFF00"/>
              </w:rPr>
            </w:rPrChange>
          </w:rPr>
          <w:t xml:space="preserve">O. </w:t>
        </w:r>
        <w:r w:rsidRPr="00BC65DE">
          <w:rPr>
            <w:rFonts w:ascii="HCI Poppy" w:eastAsia="휴먼명조" w:hint="eastAsia"/>
            <w:spacing w:val="-1"/>
            <w:kern w:val="1"/>
            <w:sz w:val="24"/>
            <w:rPrChange w:id="890" w:author="TAEHO AHN" w:date="2025-01-08T13:40:00Z">
              <w:rPr>
                <w:rFonts w:ascii="굴림" w:hint="eastAsia"/>
                <w:sz w:val="24"/>
                <w:shd w:val="clear" w:color="auto" w:fill="FFFF00"/>
              </w:rPr>
            </w:rPrChange>
          </w:rPr>
          <w:t>“서비스</w:t>
        </w:r>
        <w:r w:rsidRPr="00BC65DE">
          <w:rPr>
            <w:rFonts w:ascii="HCI Poppy" w:eastAsia="휴먼명조"/>
            <w:spacing w:val="-1"/>
            <w:kern w:val="1"/>
            <w:sz w:val="24"/>
            <w:rPrChange w:id="891" w:author="TAEHO AHN" w:date="2025-01-08T13:40:00Z">
              <w:rPr>
                <w:rFonts w:ascii="굴림"/>
                <w:sz w:val="24"/>
                <w:shd w:val="clear" w:color="auto" w:fill="FFFF00"/>
              </w:rPr>
            </w:rPrChange>
          </w:rPr>
          <w:t xml:space="preserve"> </w:t>
        </w:r>
        <w:proofErr w:type="spellStart"/>
        <w:r w:rsidRPr="00BC65DE">
          <w:rPr>
            <w:rFonts w:ascii="HCI Poppy" w:eastAsia="휴먼명조" w:hint="eastAsia"/>
            <w:spacing w:val="-1"/>
            <w:kern w:val="1"/>
            <w:sz w:val="24"/>
            <w:rPrChange w:id="892" w:author="TAEHO AHN" w:date="2025-01-08T13:40:00Z">
              <w:rPr>
                <w:rFonts w:ascii="굴림" w:hint="eastAsia"/>
                <w:sz w:val="24"/>
                <w:shd w:val="clear" w:color="auto" w:fill="FFFF00"/>
              </w:rPr>
            </w:rPrChange>
          </w:rPr>
          <w:t>개시조건”</w:t>
        </w:r>
        <w:r w:rsidRPr="00BC65DE">
          <w:rPr>
            <w:rFonts w:ascii="HCI Poppy" w:eastAsia="휴먼명조" w:hint="eastAsia"/>
            <w:spacing w:val="-1"/>
            <w:kern w:val="1"/>
            <w:sz w:val="24"/>
            <w:rPrChange w:id="893" w:author="TAEHO AHN" w:date="2025-01-08T13:40:00Z">
              <w:rPr>
                <w:rFonts w:ascii="굴림" w:hint="eastAsia"/>
                <w:sz w:val="24"/>
              </w:rPr>
            </w:rPrChange>
          </w:rPr>
          <w:t>의</w:t>
        </w:r>
        <w:proofErr w:type="spellEnd"/>
        <w:r w:rsidRPr="00BC65DE">
          <w:rPr>
            <w:rFonts w:ascii="HCI Poppy" w:eastAsia="휴먼명조"/>
            <w:spacing w:val="-1"/>
            <w:kern w:val="1"/>
            <w:sz w:val="24"/>
            <w:rPrChange w:id="894" w:author="TAEHO AHN" w:date="2025-01-08T13:40:00Z">
              <w:rPr>
                <w:rFonts w:ascii="굴림"/>
                <w:sz w:val="24"/>
              </w:rPr>
            </w:rPrChange>
          </w:rPr>
          <w:t xml:space="preserve"> </w:t>
        </w:r>
        <w:r w:rsidRPr="00BC65DE">
          <w:rPr>
            <w:rFonts w:ascii="HCI Poppy" w:eastAsia="휴먼명조" w:hint="eastAsia"/>
            <w:spacing w:val="-1"/>
            <w:kern w:val="1"/>
            <w:sz w:val="24"/>
            <w:rPrChange w:id="895" w:author="TAEHO AHN" w:date="2025-01-08T13:40:00Z">
              <w:rPr>
                <w:rFonts w:ascii="굴림" w:hint="eastAsia"/>
                <w:sz w:val="24"/>
              </w:rPr>
            </w:rPrChange>
          </w:rPr>
          <w:t>문제가</w:t>
        </w:r>
        <w:r w:rsidRPr="00BC65DE">
          <w:rPr>
            <w:rFonts w:ascii="HCI Poppy" w:eastAsia="휴먼명조"/>
            <w:spacing w:val="-1"/>
            <w:kern w:val="1"/>
            <w:sz w:val="24"/>
            <w:rPrChange w:id="896" w:author="TAEHO AHN" w:date="2025-01-08T13:40:00Z">
              <w:rPr>
                <w:rFonts w:ascii="굴림"/>
                <w:sz w:val="24"/>
              </w:rPr>
            </w:rPrChange>
          </w:rPr>
          <w:t xml:space="preserve"> </w:t>
        </w:r>
        <w:r w:rsidRPr="00BC65DE">
          <w:rPr>
            <w:rFonts w:ascii="HCI Poppy" w:eastAsia="휴먼명조" w:hint="eastAsia"/>
            <w:spacing w:val="-1"/>
            <w:kern w:val="1"/>
            <w:sz w:val="24"/>
            <w:rPrChange w:id="897" w:author="TAEHO AHN" w:date="2025-01-08T13:40:00Z">
              <w:rPr>
                <w:rFonts w:ascii="굴림" w:hint="eastAsia"/>
                <w:sz w:val="24"/>
              </w:rPr>
            </w:rPrChange>
          </w:rPr>
          <w:t>해소되지</w:t>
        </w:r>
        <w:r w:rsidRPr="00BC65DE">
          <w:rPr>
            <w:rFonts w:ascii="HCI Poppy" w:eastAsia="휴먼명조"/>
            <w:spacing w:val="-1"/>
            <w:kern w:val="1"/>
            <w:sz w:val="24"/>
            <w:rPrChange w:id="898" w:author="TAEHO AHN" w:date="2025-01-08T13:40:00Z">
              <w:rPr>
                <w:rFonts w:ascii="굴림"/>
                <w:sz w:val="24"/>
              </w:rPr>
            </w:rPrChange>
          </w:rPr>
          <w:t xml:space="preserve"> </w:t>
        </w:r>
        <w:r w:rsidRPr="00BC65DE">
          <w:rPr>
            <w:rFonts w:ascii="HCI Poppy" w:eastAsia="휴먼명조" w:hint="eastAsia"/>
            <w:spacing w:val="-1"/>
            <w:kern w:val="1"/>
            <w:sz w:val="24"/>
            <w:rPrChange w:id="899" w:author="TAEHO AHN" w:date="2025-01-08T13:40:00Z">
              <w:rPr>
                <w:rFonts w:ascii="굴림" w:hint="eastAsia"/>
                <w:sz w:val="24"/>
              </w:rPr>
            </w:rPrChange>
          </w:rPr>
          <w:t>않은</w:t>
        </w:r>
        <w:r w:rsidRPr="00BC65DE">
          <w:rPr>
            <w:rFonts w:ascii="HCI Poppy" w:eastAsia="휴먼명조"/>
            <w:spacing w:val="-1"/>
            <w:kern w:val="1"/>
            <w:sz w:val="24"/>
            <w:rPrChange w:id="900" w:author="TAEHO AHN" w:date="2025-01-08T13:40:00Z">
              <w:rPr>
                <w:rFonts w:ascii="굴림"/>
                <w:sz w:val="24"/>
              </w:rPr>
            </w:rPrChange>
          </w:rPr>
          <w:t xml:space="preserve"> </w:t>
        </w:r>
        <w:r w:rsidRPr="00BC65DE">
          <w:rPr>
            <w:rFonts w:ascii="HCI Poppy" w:eastAsia="휴먼명조" w:hint="eastAsia"/>
            <w:spacing w:val="-1"/>
            <w:kern w:val="1"/>
            <w:sz w:val="24"/>
            <w:rPrChange w:id="901" w:author="TAEHO AHN" w:date="2025-01-08T13:40:00Z">
              <w:rPr>
                <w:rFonts w:ascii="굴림" w:hint="eastAsia"/>
                <w:sz w:val="24"/>
              </w:rPr>
            </w:rPrChange>
          </w:rPr>
          <w:t>상태에서</w:t>
        </w:r>
        <w:r w:rsidRPr="00BC65DE">
          <w:rPr>
            <w:rFonts w:ascii="HCI Poppy" w:eastAsia="휴먼명조"/>
            <w:spacing w:val="-1"/>
            <w:kern w:val="1"/>
            <w:sz w:val="24"/>
            <w:rPrChange w:id="902" w:author="TAEHO AHN" w:date="2025-01-08T13:40:00Z">
              <w:rPr>
                <w:rFonts w:ascii="굴림"/>
                <w:sz w:val="24"/>
              </w:rPr>
            </w:rPrChange>
          </w:rPr>
          <w:t xml:space="preserve"> </w:t>
        </w:r>
      </w:ins>
      <w:ins w:id="903" w:author="TAEHO AHN" w:date="2025-01-08T13:44:00Z">
        <w:r>
          <w:rPr>
            <w:rFonts w:ascii="HCI Poppy" w:eastAsia="휴먼명조" w:hint="eastAsia"/>
            <w:spacing w:val="-1"/>
            <w:kern w:val="1"/>
            <w:sz w:val="24"/>
          </w:rPr>
          <w:t>발주자</w:t>
        </w:r>
      </w:ins>
      <w:ins w:id="904" w:author="TAEHO AHN" w:date="2025-01-08T13:40:00Z">
        <w:r w:rsidRPr="00BC65DE">
          <w:rPr>
            <w:rFonts w:ascii="HCI Poppy" w:eastAsia="휴먼명조" w:hint="eastAsia"/>
            <w:spacing w:val="-1"/>
            <w:kern w:val="1"/>
            <w:sz w:val="24"/>
            <w:rPrChange w:id="905" w:author="TAEHO AHN" w:date="2025-01-08T13:40:00Z">
              <w:rPr>
                <w:rFonts w:ascii="굴림" w:hint="eastAsia"/>
                <w:sz w:val="24"/>
              </w:rPr>
            </w:rPrChange>
          </w:rPr>
          <w:t>의</w:t>
        </w:r>
        <w:r w:rsidRPr="00BC65DE">
          <w:rPr>
            <w:rFonts w:ascii="HCI Poppy" w:eastAsia="휴먼명조"/>
            <w:spacing w:val="-1"/>
            <w:kern w:val="1"/>
            <w:sz w:val="24"/>
            <w:rPrChange w:id="906" w:author="TAEHO AHN" w:date="2025-01-08T13:40:00Z">
              <w:rPr>
                <w:rFonts w:ascii="굴림"/>
                <w:sz w:val="24"/>
              </w:rPr>
            </w:rPrChange>
          </w:rPr>
          <w:t xml:space="preserve"> </w:t>
        </w:r>
        <w:r w:rsidRPr="00BC65DE">
          <w:rPr>
            <w:rFonts w:ascii="HCI Poppy" w:eastAsia="휴먼명조" w:hint="eastAsia"/>
            <w:spacing w:val="-1"/>
            <w:kern w:val="1"/>
            <w:sz w:val="24"/>
            <w:rPrChange w:id="907" w:author="TAEHO AHN" w:date="2025-01-08T13:40:00Z">
              <w:rPr>
                <w:rFonts w:ascii="굴림" w:hint="eastAsia"/>
                <w:sz w:val="24"/>
              </w:rPr>
            </w:rPrChange>
          </w:rPr>
          <w:t>요청으로</w:t>
        </w:r>
        <w:r w:rsidRPr="00BC65DE">
          <w:rPr>
            <w:rFonts w:ascii="HCI Poppy" w:eastAsia="휴먼명조"/>
            <w:spacing w:val="-1"/>
            <w:kern w:val="1"/>
            <w:sz w:val="24"/>
            <w:rPrChange w:id="908" w:author="TAEHO AHN" w:date="2025-01-08T13:40:00Z">
              <w:rPr>
                <w:rFonts w:ascii="굴림"/>
                <w:sz w:val="24"/>
              </w:rPr>
            </w:rPrChange>
          </w:rPr>
          <w:t xml:space="preserve"> </w:t>
        </w:r>
        <w:r w:rsidRPr="00BC65DE">
          <w:rPr>
            <w:rFonts w:ascii="HCI Poppy" w:eastAsia="휴먼명조" w:hint="eastAsia"/>
            <w:spacing w:val="-1"/>
            <w:kern w:val="1"/>
            <w:sz w:val="24"/>
            <w:rPrChange w:id="909" w:author="TAEHO AHN" w:date="2025-01-08T13:40:00Z">
              <w:rPr>
                <w:rFonts w:ascii="굴림" w:hint="eastAsia"/>
                <w:sz w:val="24"/>
              </w:rPr>
            </w:rPrChange>
          </w:rPr>
          <w:t>부득이</w:t>
        </w:r>
        <w:r w:rsidRPr="00BC65DE">
          <w:rPr>
            <w:rFonts w:ascii="HCI Poppy" w:eastAsia="휴먼명조"/>
            <w:spacing w:val="-1"/>
            <w:kern w:val="1"/>
            <w:sz w:val="24"/>
            <w:rPrChange w:id="910" w:author="TAEHO AHN" w:date="2025-01-08T13:40:00Z">
              <w:rPr>
                <w:rFonts w:ascii="굴림"/>
                <w:sz w:val="24"/>
              </w:rPr>
            </w:rPrChange>
          </w:rPr>
          <w:t xml:space="preserve"> </w:t>
        </w:r>
        <w:r w:rsidRPr="00BC65DE">
          <w:rPr>
            <w:rFonts w:ascii="HCI Poppy" w:eastAsia="휴먼명조" w:hint="eastAsia"/>
            <w:spacing w:val="-1"/>
            <w:kern w:val="1"/>
            <w:sz w:val="24"/>
            <w:rPrChange w:id="911" w:author="TAEHO AHN" w:date="2025-01-08T13:40:00Z">
              <w:rPr>
                <w:rFonts w:ascii="굴림" w:hint="eastAsia"/>
                <w:sz w:val="24"/>
              </w:rPr>
            </w:rPrChange>
          </w:rPr>
          <w:t>목적물을</w:t>
        </w:r>
        <w:r w:rsidRPr="00BC65DE">
          <w:rPr>
            <w:rFonts w:ascii="HCI Poppy" w:eastAsia="휴먼명조"/>
            <w:spacing w:val="-1"/>
            <w:kern w:val="1"/>
            <w:sz w:val="24"/>
            <w:rPrChange w:id="912" w:author="TAEHO AHN" w:date="2025-01-08T13:40:00Z">
              <w:rPr>
                <w:rFonts w:ascii="굴림"/>
                <w:sz w:val="24"/>
              </w:rPr>
            </w:rPrChange>
          </w:rPr>
          <w:t xml:space="preserve"> </w:t>
        </w:r>
        <w:r w:rsidRPr="00BC65DE">
          <w:rPr>
            <w:rFonts w:ascii="HCI Poppy" w:eastAsia="휴먼명조" w:hint="eastAsia"/>
            <w:spacing w:val="-1"/>
            <w:kern w:val="1"/>
            <w:sz w:val="24"/>
            <w:rPrChange w:id="913" w:author="TAEHO AHN" w:date="2025-01-08T13:40:00Z">
              <w:rPr>
                <w:rFonts w:ascii="굴림" w:hint="eastAsia"/>
                <w:sz w:val="24"/>
              </w:rPr>
            </w:rPrChange>
          </w:rPr>
          <w:t>설치한</w:t>
        </w:r>
        <w:r w:rsidRPr="00BC65DE">
          <w:rPr>
            <w:rFonts w:ascii="HCI Poppy" w:eastAsia="휴먼명조"/>
            <w:spacing w:val="-1"/>
            <w:kern w:val="1"/>
            <w:sz w:val="24"/>
            <w:rPrChange w:id="914" w:author="TAEHO AHN" w:date="2025-01-08T13:40:00Z">
              <w:rPr>
                <w:rFonts w:ascii="굴림"/>
                <w:sz w:val="24"/>
              </w:rPr>
            </w:rPrChange>
          </w:rPr>
          <w:t xml:space="preserve"> </w:t>
        </w:r>
        <w:r w:rsidRPr="00BC65DE">
          <w:rPr>
            <w:rFonts w:ascii="HCI Poppy" w:eastAsia="휴먼명조" w:hint="eastAsia"/>
            <w:spacing w:val="-1"/>
            <w:kern w:val="1"/>
            <w:sz w:val="24"/>
            <w:rPrChange w:id="915" w:author="TAEHO AHN" w:date="2025-01-08T13:40:00Z">
              <w:rPr>
                <w:rFonts w:ascii="굴림" w:hint="eastAsia"/>
                <w:sz w:val="24"/>
              </w:rPr>
            </w:rPrChange>
          </w:rPr>
          <w:t>후</w:t>
        </w:r>
        <w:r w:rsidRPr="00BC65DE">
          <w:rPr>
            <w:rFonts w:ascii="HCI Poppy" w:eastAsia="휴먼명조"/>
            <w:spacing w:val="-1"/>
            <w:kern w:val="1"/>
            <w:sz w:val="24"/>
            <w:rPrChange w:id="916" w:author="TAEHO AHN" w:date="2025-01-08T13:40:00Z">
              <w:rPr>
                <w:rFonts w:ascii="굴림"/>
                <w:sz w:val="24"/>
              </w:rPr>
            </w:rPrChange>
          </w:rPr>
          <w:t xml:space="preserve"> </w:t>
        </w:r>
        <w:r w:rsidRPr="00BC65DE">
          <w:rPr>
            <w:rFonts w:ascii="HCI Poppy" w:eastAsia="휴먼명조" w:hint="eastAsia"/>
            <w:spacing w:val="-1"/>
            <w:kern w:val="1"/>
            <w:sz w:val="24"/>
            <w:rPrChange w:id="917" w:author="TAEHO AHN" w:date="2025-01-08T13:40:00Z">
              <w:rPr>
                <w:rFonts w:ascii="굴림" w:hint="eastAsia"/>
                <w:sz w:val="24"/>
              </w:rPr>
            </w:rPrChange>
          </w:rPr>
          <w:t>“서비스</w:t>
        </w:r>
        <w:r w:rsidRPr="00BC65DE">
          <w:rPr>
            <w:rFonts w:ascii="HCI Poppy" w:eastAsia="휴먼명조"/>
            <w:spacing w:val="-1"/>
            <w:kern w:val="1"/>
            <w:sz w:val="24"/>
            <w:rPrChange w:id="918" w:author="TAEHO AHN" w:date="2025-01-08T13:40:00Z">
              <w:rPr>
                <w:rFonts w:ascii="굴림"/>
                <w:sz w:val="24"/>
              </w:rPr>
            </w:rPrChange>
          </w:rPr>
          <w:t xml:space="preserve"> </w:t>
        </w:r>
        <w:proofErr w:type="spellStart"/>
        <w:r w:rsidRPr="00BC65DE">
          <w:rPr>
            <w:rFonts w:ascii="HCI Poppy" w:eastAsia="휴먼명조" w:hint="eastAsia"/>
            <w:spacing w:val="-1"/>
            <w:kern w:val="1"/>
            <w:sz w:val="24"/>
            <w:rPrChange w:id="919" w:author="TAEHO AHN" w:date="2025-01-08T13:40:00Z">
              <w:rPr>
                <w:rFonts w:ascii="굴림" w:hint="eastAsia"/>
                <w:sz w:val="24"/>
              </w:rPr>
            </w:rPrChange>
          </w:rPr>
          <w:t>개시조건”의</w:t>
        </w:r>
        <w:proofErr w:type="spellEnd"/>
        <w:r w:rsidRPr="00BC65DE">
          <w:rPr>
            <w:rFonts w:ascii="HCI Poppy" w:eastAsia="휴먼명조"/>
            <w:spacing w:val="-1"/>
            <w:kern w:val="1"/>
            <w:sz w:val="24"/>
            <w:rPrChange w:id="920" w:author="TAEHO AHN" w:date="2025-01-08T13:40:00Z">
              <w:rPr>
                <w:rFonts w:ascii="굴림"/>
                <w:sz w:val="24"/>
              </w:rPr>
            </w:rPrChange>
          </w:rPr>
          <w:t xml:space="preserve"> </w:t>
        </w:r>
        <w:r w:rsidRPr="00BC65DE">
          <w:rPr>
            <w:rFonts w:ascii="HCI Poppy" w:eastAsia="휴먼명조" w:hint="eastAsia"/>
            <w:spacing w:val="-1"/>
            <w:kern w:val="1"/>
            <w:sz w:val="24"/>
            <w:rPrChange w:id="921" w:author="TAEHO AHN" w:date="2025-01-08T13:40:00Z">
              <w:rPr>
                <w:rFonts w:ascii="굴림" w:hint="eastAsia"/>
                <w:sz w:val="24"/>
              </w:rPr>
            </w:rPrChange>
          </w:rPr>
          <w:t>문제와</w:t>
        </w:r>
        <w:r w:rsidRPr="00BC65DE">
          <w:rPr>
            <w:rFonts w:ascii="HCI Poppy" w:eastAsia="휴먼명조"/>
            <w:spacing w:val="-1"/>
            <w:kern w:val="1"/>
            <w:sz w:val="24"/>
            <w:rPrChange w:id="922" w:author="TAEHO AHN" w:date="2025-01-08T13:40:00Z">
              <w:rPr>
                <w:rFonts w:ascii="굴림"/>
                <w:sz w:val="24"/>
              </w:rPr>
            </w:rPrChange>
          </w:rPr>
          <w:t xml:space="preserve"> </w:t>
        </w:r>
        <w:r w:rsidRPr="00BC65DE">
          <w:rPr>
            <w:rFonts w:ascii="HCI Poppy" w:eastAsia="휴먼명조" w:hint="eastAsia"/>
            <w:spacing w:val="-1"/>
            <w:kern w:val="1"/>
            <w:sz w:val="24"/>
            <w:rPrChange w:id="923" w:author="TAEHO AHN" w:date="2025-01-08T13:40:00Z">
              <w:rPr>
                <w:rFonts w:ascii="굴림" w:hint="eastAsia"/>
                <w:sz w:val="24"/>
              </w:rPr>
            </w:rPrChange>
          </w:rPr>
          <w:t>직접</w:t>
        </w:r>
        <w:r w:rsidRPr="00BC65DE">
          <w:rPr>
            <w:rFonts w:ascii="HCI Poppy" w:eastAsia="휴먼명조"/>
            <w:spacing w:val="-1"/>
            <w:kern w:val="1"/>
            <w:sz w:val="24"/>
            <w:rPrChange w:id="924" w:author="TAEHO AHN" w:date="2025-01-08T13:40:00Z">
              <w:rPr>
                <w:rFonts w:ascii="굴림"/>
                <w:sz w:val="24"/>
              </w:rPr>
            </w:rPrChange>
          </w:rPr>
          <w:t xml:space="preserve"> </w:t>
        </w:r>
        <w:r w:rsidRPr="00BC65DE">
          <w:rPr>
            <w:rFonts w:ascii="HCI Poppy" w:eastAsia="휴먼명조" w:hint="eastAsia"/>
            <w:spacing w:val="-1"/>
            <w:kern w:val="1"/>
            <w:sz w:val="24"/>
            <w:rPrChange w:id="925" w:author="TAEHO AHN" w:date="2025-01-08T13:40:00Z">
              <w:rPr>
                <w:rFonts w:ascii="굴림" w:hint="eastAsia"/>
                <w:sz w:val="24"/>
              </w:rPr>
            </w:rPrChange>
          </w:rPr>
          <w:t>또는</w:t>
        </w:r>
        <w:r w:rsidRPr="00BC65DE">
          <w:rPr>
            <w:rFonts w:ascii="HCI Poppy" w:eastAsia="휴먼명조"/>
            <w:spacing w:val="-1"/>
            <w:kern w:val="1"/>
            <w:sz w:val="24"/>
            <w:rPrChange w:id="926" w:author="TAEHO AHN" w:date="2025-01-08T13:40:00Z">
              <w:rPr>
                <w:rFonts w:ascii="굴림"/>
                <w:sz w:val="24"/>
              </w:rPr>
            </w:rPrChange>
          </w:rPr>
          <w:t xml:space="preserve"> </w:t>
        </w:r>
        <w:r w:rsidRPr="00BC65DE">
          <w:rPr>
            <w:rFonts w:ascii="HCI Poppy" w:eastAsia="휴먼명조" w:hint="eastAsia"/>
            <w:spacing w:val="-1"/>
            <w:kern w:val="1"/>
            <w:sz w:val="24"/>
            <w:rPrChange w:id="927" w:author="TAEHO AHN" w:date="2025-01-08T13:40:00Z">
              <w:rPr>
                <w:rFonts w:ascii="굴림" w:hint="eastAsia"/>
                <w:sz w:val="24"/>
              </w:rPr>
            </w:rPrChange>
          </w:rPr>
          <w:t>연관되어</w:t>
        </w:r>
        <w:r w:rsidRPr="00BC65DE">
          <w:rPr>
            <w:rFonts w:ascii="HCI Poppy" w:eastAsia="휴먼명조"/>
            <w:spacing w:val="-1"/>
            <w:kern w:val="1"/>
            <w:sz w:val="24"/>
            <w:rPrChange w:id="928" w:author="TAEHO AHN" w:date="2025-01-08T13:40:00Z">
              <w:rPr>
                <w:rFonts w:ascii="굴림"/>
                <w:sz w:val="24"/>
              </w:rPr>
            </w:rPrChange>
          </w:rPr>
          <w:t xml:space="preserve"> </w:t>
        </w:r>
        <w:r w:rsidRPr="00BC65DE">
          <w:rPr>
            <w:rFonts w:ascii="HCI Poppy" w:eastAsia="휴먼명조" w:hint="eastAsia"/>
            <w:spacing w:val="-1"/>
            <w:kern w:val="1"/>
            <w:sz w:val="24"/>
            <w:rPrChange w:id="929" w:author="TAEHO AHN" w:date="2025-01-08T13:40:00Z">
              <w:rPr>
                <w:rFonts w:ascii="굴림" w:hint="eastAsia"/>
                <w:sz w:val="24"/>
              </w:rPr>
            </w:rPrChange>
          </w:rPr>
          <w:t>장애가</w:t>
        </w:r>
        <w:r w:rsidRPr="00BC65DE">
          <w:rPr>
            <w:rFonts w:ascii="HCI Poppy" w:eastAsia="휴먼명조"/>
            <w:spacing w:val="-1"/>
            <w:kern w:val="1"/>
            <w:sz w:val="24"/>
            <w:rPrChange w:id="930" w:author="TAEHO AHN" w:date="2025-01-08T13:40:00Z">
              <w:rPr>
                <w:rFonts w:ascii="굴림"/>
                <w:sz w:val="24"/>
              </w:rPr>
            </w:rPrChange>
          </w:rPr>
          <w:t xml:space="preserve"> </w:t>
        </w:r>
        <w:r w:rsidRPr="00BC65DE">
          <w:rPr>
            <w:rFonts w:ascii="HCI Poppy" w:eastAsia="휴먼명조" w:hint="eastAsia"/>
            <w:spacing w:val="-1"/>
            <w:kern w:val="1"/>
            <w:sz w:val="24"/>
            <w:rPrChange w:id="931" w:author="TAEHO AHN" w:date="2025-01-08T13:40:00Z">
              <w:rPr>
                <w:rFonts w:ascii="굴림" w:hint="eastAsia"/>
                <w:sz w:val="24"/>
              </w:rPr>
            </w:rPrChange>
          </w:rPr>
          <w:t>발생한</w:t>
        </w:r>
        <w:r w:rsidRPr="00BC65DE">
          <w:rPr>
            <w:rFonts w:ascii="HCI Poppy" w:eastAsia="휴먼명조"/>
            <w:spacing w:val="-1"/>
            <w:kern w:val="1"/>
            <w:sz w:val="24"/>
            <w:rPrChange w:id="932" w:author="TAEHO AHN" w:date="2025-01-08T13:40:00Z">
              <w:rPr>
                <w:rFonts w:ascii="굴림"/>
                <w:sz w:val="24"/>
              </w:rPr>
            </w:rPrChange>
          </w:rPr>
          <w:t xml:space="preserve"> </w:t>
        </w:r>
        <w:r w:rsidRPr="00BC65DE">
          <w:rPr>
            <w:rFonts w:ascii="HCI Poppy" w:eastAsia="휴먼명조" w:hint="eastAsia"/>
            <w:spacing w:val="-1"/>
            <w:kern w:val="1"/>
            <w:sz w:val="24"/>
            <w:rPrChange w:id="933" w:author="TAEHO AHN" w:date="2025-01-08T13:40:00Z">
              <w:rPr>
                <w:rFonts w:ascii="굴림" w:hint="eastAsia"/>
                <w:sz w:val="24"/>
              </w:rPr>
            </w:rPrChange>
          </w:rPr>
          <w:t>경우</w:t>
        </w:r>
        <w:r w:rsidRPr="00BC65DE">
          <w:rPr>
            <w:rFonts w:ascii="HCI Poppy" w:eastAsia="휴먼명조"/>
            <w:spacing w:val="-1"/>
            <w:kern w:val="1"/>
            <w:sz w:val="24"/>
            <w:rPrChange w:id="934" w:author="TAEHO AHN" w:date="2025-01-08T13:40:00Z">
              <w:rPr>
                <w:rFonts w:ascii="굴림"/>
                <w:sz w:val="24"/>
              </w:rPr>
            </w:rPrChange>
          </w:rPr>
          <w:t xml:space="preserve"> </w:t>
        </w:r>
      </w:ins>
    </w:p>
    <w:p w14:paraId="6F5BCAAD" w14:textId="074A6E34" w:rsidR="00BC65DE" w:rsidRPr="00BC65DE" w:rsidRDefault="00BC65DE">
      <w:pPr>
        <w:pStyle w:val="MS"/>
        <w:numPr>
          <w:ilvl w:val="0"/>
          <w:numId w:val="6"/>
        </w:numPr>
        <w:tabs>
          <w:tab w:val="left" w:pos="324"/>
          <w:tab w:val="left" w:pos="2112"/>
        </w:tabs>
        <w:snapToGrid w:val="0"/>
        <w:spacing w:line="480" w:lineRule="auto"/>
        <w:rPr>
          <w:ins w:id="935" w:author="TAEHO AHN" w:date="2025-01-08T13:40:00Z"/>
          <w:rFonts w:ascii="HCI Poppy" w:eastAsia="휴먼명조"/>
          <w:spacing w:val="-1"/>
          <w:kern w:val="1"/>
          <w:sz w:val="24"/>
          <w:rPrChange w:id="936" w:author="TAEHO AHN" w:date="2025-01-08T13:40:00Z">
            <w:rPr>
              <w:ins w:id="937" w:author="TAEHO AHN" w:date="2025-01-08T13:40:00Z"/>
            </w:rPr>
          </w:rPrChange>
        </w:rPr>
        <w:pPrChange w:id="938" w:author="TAEHO AHN" w:date="2025-01-08T13:41:00Z">
          <w:pPr>
            <w:pStyle w:val="MS"/>
            <w:tabs>
              <w:tab w:val="left" w:pos="324"/>
              <w:tab w:val="left" w:pos="2112"/>
            </w:tabs>
            <w:snapToGrid w:val="0"/>
            <w:spacing w:line="480" w:lineRule="auto"/>
            <w:ind w:left="596" w:hanging="596"/>
          </w:pPr>
        </w:pPrChange>
      </w:pPr>
      <w:ins w:id="939" w:author="TAEHO AHN" w:date="2025-01-08T13:40:00Z">
        <w:r w:rsidRPr="00BC65DE">
          <w:rPr>
            <w:rFonts w:ascii="HCI Poppy" w:eastAsia="휴먼명조"/>
            <w:spacing w:val="-1"/>
            <w:kern w:val="1"/>
            <w:sz w:val="24"/>
            <w:rPrChange w:id="940" w:author="TAEHO AHN" w:date="2025-01-08T13:40:00Z">
              <w:rPr>
                <w:rFonts w:ascii="굴림"/>
                <w:sz w:val="24"/>
              </w:rPr>
            </w:rPrChange>
          </w:rPr>
          <w:t>UPS</w:t>
        </w:r>
        <w:r w:rsidRPr="00BC65DE">
          <w:rPr>
            <w:rFonts w:ascii="HCI Poppy" w:eastAsia="휴먼명조" w:hint="eastAsia"/>
            <w:spacing w:val="-1"/>
            <w:kern w:val="1"/>
            <w:sz w:val="24"/>
            <w:rPrChange w:id="941" w:author="TAEHO AHN" w:date="2025-01-08T13:40:00Z">
              <w:rPr>
                <w:rFonts w:ascii="굴림" w:hint="eastAsia"/>
                <w:sz w:val="24"/>
              </w:rPr>
            </w:rPrChange>
          </w:rPr>
          <w:t>가</w:t>
        </w:r>
        <w:r w:rsidRPr="00BC65DE">
          <w:rPr>
            <w:rFonts w:ascii="HCI Poppy" w:eastAsia="휴먼명조"/>
            <w:spacing w:val="-1"/>
            <w:kern w:val="1"/>
            <w:sz w:val="24"/>
            <w:rPrChange w:id="942" w:author="TAEHO AHN" w:date="2025-01-08T13:40:00Z">
              <w:rPr>
                <w:rFonts w:ascii="굴림"/>
                <w:sz w:val="24"/>
              </w:rPr>
            </w:rPrChange>
          </w:rPr>
          <w:t xml:space="preserve"> </w:t>
        </w:r>
        <w:r w:rsidRPr="00BC65DE">
          <w:rPr>
            <w:rFonts w:ascii="HCI Poppy" w:eastAsia="휴먼명조" w:hint="eastAsia"/>
            <w:spacing w:val="-1"/>
            <w:kern w:val="1"/>
            <w:sz w:val="24"/>
            <w:rPrChange w:id="943" w:author="TAEHO AHN" w:date="2025-01-08T13:40:00Z">
              <w:rPr>
                <w:rFonts w:ascii="굴림" w:hint="eastAsia"/>
                <w:sz w:val="24"/>
              </w:rPr>
            </w:rPrChange>
          </w:rPr>
          <w:t>없어</w:t>
        </w:r>
        <w:r w:rsidRPr="00BC65DE">
          <w:rPr>
            <w:rFonts w:ascii="HCI Poppy" w:eastAsia="휴먼명조"/>
            <w:spacing w:val="-1"/>
            <w:kern w:val="1"/>
            <w:sz w:val="24"/>
            <w:rPrChange w:id="944" w:author="TAEHO AHN" w:date="2025-01-08T13:40:00Z">
              <w:rPr>
                <w:rFonts w:ascii="굴림"/>
                <w:sz w:val="24"/>
              </w:rPr>
            </w:rPrChange>
          </w:rPr>
          <w:t xml:space="preserve"> </w:t>
        </w:r>
        <w:r w:rsidRPr="00BC65DE">
          <w:rPr>
            <w:rFonts w:ascii="HCI Poppy" w:eastAsia="휴먼명조" w:hint="eastAsia"/>
            <w:spacing w:val="-1"/>
            <w:kern w:val="1"/>
            <w:sz w:val="24"/>
            <w:rPrChange w:id="945" w:author="TAEHO AHN" w:date="2025-01-08T13:40:00Z">
              <w:rPr>
                <w:rFonts w:ascii="굴림" w:hint="eastAsia"/>
                <w:sz w:val="24"/>
              </w:rPr>
            </w:rPrChange>
          </w:rPr>
          <w:t>전력</w:t>
        </w:r>
        <w:r w:rsidRPr="00BC65DE">
          <w:rPr>
            <w:rFonts w:ascii="HCI Poppy" w:eastAsia="휴먼명조"/>
            <w:spacing w:val="-1"/>
            <w:kern w:val="1"/>
            <w:sz w:val="24"/>
            <w:rPrChange w:id="946" w:author="TAEHO AHN" w:date="2025-01-08T13:40:00Z">
              <w:rPr>
                <w:rFonts w:ascii="굴림"/>
                <w:sz w:val="24"/>
              </w:rPr>
            </w:rPrChange>
          </w:rPr>
          <w:t xml:space="preserve"> </w:t>
        </w:r>
        <w:r w:rsidRPr="00BC65DE">
          <w:rPr>
            <w:rFonts w:ascii="HCI Poppy" w:eastAsia="휴먼명조" w:hint="eastAsia"/>
            <w:spacing w:val="-1"/>
            <w:kern w:val="1"/>
            <w:sz w:val="24"/>
            <w:rPrChange w:id="947" w:author="TAEHO AHN" w:date="2025-01-08T13:40:00Z">
              <w:rPr>
                <w:rFonts w:ascii="굴림" w:hint="eastAsia"/>
                <w:sz w:val="24"/>
              </w:rPr>
            </w:rPrChange>
          </w:rPr>
          <w:t>부족상황으로</w:t>
        </w:r>
        <w:r w:rsidRPr="00BC65DE">
          <w:rPr>
            <w:rFonts w:ascii="HCI Poppy" w:eastAsia="휴먼명조"/>
            <w:spacing w:val="-1"/>
            <w:kern w:val="1"/>
            <w:sz w:val="24"/>
            <w:rPrChange w:id="948" w:author="TAEHO AHN" w:date="2025-01-08T13:40:00Z">
              <w:rPr>
                <w:rFonts w:ascii="굴림"/>
                <w:sz w:val="24"/>
              </w:rPr>
            </w:rPrChange>
          </w:rPr>
          <w:t xml:space="preserve"> </w:t>
        </w:r>
        <w:r w:rsidRPr="00BC65DE">
          <w:rPr>
            <w:rFonts w:ascii="HCI Poppy" w:eastAsia="휴먼명조" w:hint="eastAsia"/>
            <w:spacing w:val="-1"/>
            <w:kern w:val="1"/>
            <w:sz w:val="24"/>
            <w:rPrChange w:id="949" w:author="TAEHO AHN" w:date="2025-01-08T13:40:00Z">
              <w:rPr>
                <w:rFonts w:ascii="굴림" w:hint="eastAsia"/>
                <w:sz w:val="24"/>
              </w:rPr>
            </w:rPrChange>
          </w:rPr>
          <w:t>전원이</w:t>
        </w:r>
        <w:r w:rsidRPr="00BC65DE">
          <w:rPr>
            <w:rFonts w:ascii="HCI Poppy" w:eastAsia="휴먼명조"/>
            <w:spacing w:val="-1"/>
            <w:kern w:val="1"/>
            <w:sz w:val="24"/>
            <w:rPrChange w:id="950" w:author="TAEHO AHN" w:date="2025-01-08T13:40:00Z">
              <w:rPr>
                <w:rFonts w:ascii="굴림"/>
                <w:sz w:val="24"/>
              </w:rPr>
            </w:rPrChange>
          </w:rPr>
          <w:t xml:space="preserve"> </w:t>
        </w:r>
        <w:r w:rsidRPr="00BC65DE">
          <w:rPr>
            <w:rFonts w:ascii="HCI Poppy" w:eastAsia="휴먼명조" w:hint="eastAsia"/>
            <w:spacing w:val="-1"/>
            <w:kern w:val="1"/>
            <w:sz w:val="24"/>
            <w:rPrChange w:id="951" w:author="TAEHO AHN" w:date="2025-01-08T13:40:00Z">
              <w:rPr>
                <w:rFonts w:ascii="굴림" w:hint="eastAsia"/>
                <w:sz w:val="24"/>
              </w:rPr>
            </w:rPrChange>
          </w:rPr>
          <w:t>차단되거나</w:t>
        </w:r>
        <w:r w:rsidRPr="00BC65DE">
          <w:rPr>
            <w:rFonts w:ascii="HCI Poppy" w:eastAsia="휴먼명조"/>
            <w:spacing w:val="-1"/>
            <w:kern w:val="1"/>
            <w:sz w:val="24"/>
            <w:rPrChange w:id="952" w:author="TAEHO AHN" w:date="2025-01-08T13:40:00Z">
              <w:rPr>
                <w:rFonts w:ascii="굴림"/>
                <w:sz w:val="24"/>
              </w:rPr>
            </w:rPrChange>
          </w:rPr>
          <w:t xml:space="preserve"> </w:t>
        </w:r>
      </w:ins>
      <w:ins w:id="953" w:author="TAEHO AHN" w:date="2025-01-08T13:44:00Z">
        <w:r>
          <w:rPr>
            <w:rFonts w:ascii="HCI Poppy" w:eastAsia="휴먼명조" w:hint="eastAsia"/>
            <w:spacing w:val="-1"/>
            <w:kern w:val="1"/>
            <w:sz w:val="24"/>
          </w:rPr>
          <w:t>발주자</w:t>
        </w:r>
      </w:ins>
      <w:ins w:id="954" w:author="TAEHO AHN" w:date="2025-01-08T13:40:00Z">
        <w:r w:rsidRPr="00BC65DE">
          <w:rPr>
            <w:rFonts w:ascii="HCI Poppy" w:eastAsia="휴먼명조" w:hint="eastAsia"/>
            <w:spacing w:val="-1"/>
            <w:kern w:val="1"/>
            <w:sz w:val="24"/>
            <w:rPrChange w:id="955" w:author="TAEHO AHN" w:date="2025-01-08T13:40:00Z">
              <w:rPr>
                <w:rFonts w:ascii="굴림" w:hint="eastAsia"/>
                <w:sz w:val="24"/>
              </w:rPr>
            </w:rPrChange>
          </w:rPr>
          <w:t>의</w:t>
        </w:r>
        <w:r w:rsidRPr="00BC65DE">
          <w:rPr>
            <w:rFonts w:ascii="HCI Poppy" w:eastAsia="휴먼명조"/>
            <w:spacing w:val="-1"/>
            <w:kern w:val="1"/>
            <w:sz w:val="24"/>
            <w:rPrChange w:id="956" w:author="TAEHO AHN" w:date="2025-01-08T13:40:00Z">
              <w:rPr>
                <w:rFonts w:ascii="굴림"/>
                <w:sz w:val="24"/>
              </w:rPr>
            </w:rPrChange>
          </w:rPr>
          <w:t xml:space="preserve"> </w:t>
        </w:r>
        <w:r w:rsidRPr="00BC65DE">
          <w:rPr>
            <w:rFonts w:ascii="HCI Poppy" w:eastAsia="휴먼명조" w:hint="eastAsia"/>
            <w:spacing w:val="-1"/>
            <w:kern w:val="1"/>
            <w:sz w:val="24"/>
            <w:rPrChange w:id="957" w:author="TAEHO AHN" w:date="2025-01-08T13:40:00Z">
              <w:rPr>
                <w:rFonts w:ascii="굴림" w:hint="eastAsia"/>
                <w:sz w:val="24"/>
              </w:rPr>
            </w:rPrChange>
          </w:rPr>
          <w:t>케이블</w:t>
        </w:r>
        <w:r w:rsidRPr="00BC65DE">
          <w:rPr>
            <w:rFonts w:ascii="HCI Poppy" w:eastAsia="휴먼명조"/>
            <w:spacing w:val="-1"/>
            <w:kern w:val="1"/>
            <w:sz w:val="24"/>
            <w:rPrChange w:id="958" w:author="TAEHO AHN" w:date="2025-01-08T13:40:00Z">
              <w:rPr>
                <w:rFonts w:ascii="굴림"/>
                <w:sz w:val="24"/>
              </w:rPr>
            </w:rPrChange>
          </w:rPr>
          <w:t xml:space="preserve"> </w:t>
        </w:r>
        <w:r w:rsidRPr="00BC65DE">
          <w:rPr>
            <w:rFonts w:ascii="HCI Poppy" w:eastAsia="휴먼명조" w:hint="eastAsia"/>
            <w:spacing w:val="-1"/>
            <w:kern w:val="1"/>
            <w:sz w:val="24"/>
            <w:rPrChange w:id="959" w:author="TAEHO AHN" w:date="2025-01-08T13:40:00Z">
              <w:rPr>
                <w:rFonts w:ascii="굴림" w:hint="eastAsia"/>
                <w:sz w:val="24"/>
              </w:rPr>
            </w:rPrChange>
          </w:rPr>
          <w:t>작업</w:t>
        </w:r>
        <w:r w:rsidRPr="00BC65DE">
          <w:rPr>
            <w:rFonts w:ascii="HCI Poppy" w:eastAsia="휴먼명조"/>
            <w:spacing w:val="-1"/>
            <w:kern w:val="1"/>
            <w:sz w:val="24"/>
            <w:rPrChange w:id="960" w:author="TAEHO AHN" w:date="2025-01-08T13:40:00Z">
              <w:rPr>
                <w:rFonts w:ascii="굴림"/>
                <w:sz w:val="24"/>
              </w:rPr>
            </w:rPrChange>
          </w:rPr>
          <w:t xml:space="preserve"> </w:t>
        </w:r>
        <w:r w:rsidRPr="00BC65DE">
          <w:rPr>
            <w:rFonts w:ascii="HCI Poppy" w:eastAsia="휴먼명조" w:hint="eastAsia"/>
            <w:spacing w:val="-1"/>
            <w:kern w:val="1"/>
            <w:sz w:val="24"/>
            <w:rPrChange w:id="961" w:author="TAEHO AHN" w:date="2025-01-08T13:40:00Z">
              <w:rPr>
                <w:rFonts w:ascii="굴림" w:hint="eastAsia"/>
                <w:sz w:val="24"/>
              </w:rPr>
            </w:rPrChange>
          </w:rPr>
          <w:t>중</w:t>
        </w:r>
        <w:proofErr w:type="spellStart"/>
        <w:r w:rsidRPr="00BC65DE">
          <w:rPr>
            <w:rFonts w:ascii="HCI Poppy" w:eastAsia="휴먼명조"/>
            <w:spacing w:val="-1"/>
            <w:kern w:val="1"/>
            <w:sz w:val="24"/>
            <w:rPrChange w:id="962" w:author="TAEHO AHN" w:date="2025-01-08T13:40:00Z">
              <w:rPr>
                <w:rFonts w:ascii="굴림"/>
                <w:sz w:val="24"/>
              </w:rPr>
            </w:rPrChange>
          </w:rPr>
          <w:t>Neurocloud</w:t>
        </w:r>
        <w:proofErr w:type="spellEnd"/>
        <w:r w:rsidRPr="00BC65DE">
          <w:rPr>
            <w:rFonts w:ascii="HCI Poppy" w:eastAsia="휴먼명조"/>
            <w:spacing w:val="-1"/>
            <w:kern w:val="1"/>
            <w:sz w:val="24"/>
            <w:rPrChange w:id="963" w:author="TAEHO AHN" w:date="2025-01-08T13:40:00Z">
              <w:rPr>
                <w:rFonts w:ascii="굴림"/>
                <w:sz w:val="24"/>
              </w:rPr>
            </w:rPrChange>
          </w:rPr>
          <w:t xml:space="preserve"> </w:t>
        </w:r>
        <w:r w:rsidRPr="00BC65DE">
          <w:rPr>
            <w:rFonts w:ascii="HCI Poppy" w:eastAsia="휴먼명조" w:hint="eastAsia"/>
            <w:spacing w:val="-1"/>
            <w:kern w:val="1"/>
            <w:sz w:val="24"/>
            <w:rPrChange w:id="964" w:author="TAEHO AHN" w:date="2025-01-08T13:40:00Z">
              <w:rPr>
                <w:rFonts w:ascii="굴림" w:hint="eastAsia"/>
                <w:sz w:val="24"/>
              </w:rPr>
            </w:rPrChange>
          </w:rPr>
          <w:t>케이블이</w:t>
        </w:r>
        <w:r w:rsidRPr="00BC65DE">
          <w:rPr>
            <w:rFonts w:ascii="HCI Poppy" w:eastAsia="휴먼명조"/>
            <w:spacing w:val="-1"/>
            <w:kern w:val="1"/>
            <w:sz w:val="24"/>
            <w:rPrChange w:id="965" w:author="TAEHO AHN" w:date="2025-01-08T13:40:00Z">
              <w:rPr>
                <w:rFonts w:ascii="굴림"/>
                <w:sz w:val="24"/>
              </w:rPr>
            </w:rPrChange>
          </w:rPr>
          <w:t xml:space="preserve"> </w:t>
        </w:r>
        <w:r w:rsidRPr="00BC65DE">
          <w:rPr>
            <w:rFonts w:ascii="HCI Poppy" w:eastAsia="휴먼명조" w:hint="eastAsia"/>
            <w:spacing w:val="-1"/>
            <w:kern w:val="1"/>
            <w:sz w:val="24"/>
            <w:rPrChange w:id="966" w:author="TAEHO AHN" w:date="2025-01-08T13:40:00Z">
              <w:rPr>
                <w:rFonts w:ascii="굴림" w:hint="eastAsia"/>
                <w:sz w:val="24"/>
              </w:rPr>
            </w:rPrChange>
          </w:rPr>
          <w:t>영향을</w:t>
        </w:r>
        <w:r w:rsidRPr="00BC65DE">
          <w:rPr>
            <w:rFonts w:ascii="HCI Poppy" w:eastAsia="휴먼명조"/>
            <w:spacing w:val="-1"/>
            <w:kern w:val="1"/>
            <w:sz w:val="24"/>
            <w:rPrChange w:id="967" w:author="TAEHO AHN" w:date="2025-01-08T13:40:00Z">
              <w:rPr>
                <w:rFonts w:ascii="굴림"/>
                <w:sz w:val="24"/>
              </w:rPr>
            </w:rPrChange>
          </w:rPr>
          <w:t xml:space="preserve"> </w:t>
        </w:r>
        <w:r w:rsidRPr="00BC65DE">
          <w:rPr>
            <w:rFonts w:ascii="HCI Poppy" w:eastAsia="휴먼명조" w:hint="eastAsia"/>
            <w:spacing w:val="-1"/>
            <w:kern w:val="1"/>
            <w:sz w:val="24"/>
            <w:rPrChange w:id="968" w:author="TAEHO AHN" w:date="2025-01-08T13:40:00Z">
              <w:rPr>
                <w:rFonts w:ascii="굴림" w:hint="eastAsia"/>
                <w:sz w:val="24"/>
              </w:rPr>
            </w:rPrChange>
          </w:rPr>
          <w:t>받아</w:t>
        </w:r>
        <w:r w:rsidRPr="00BC65DE">
          <w:rPr>
            <w:rFonts w:ascii="HCI Poppy" w:eastAsia="휴먼명조"/>
            <w:spacing w:val="-1"/>
            <w:kern w:val="1"/>
            <w:sz w:val="24"/>
            <w:rPrChange w:id="969" w:author="TAEHO AHN" w:date="2025-01-08T13:40:00Z">
              <w:rPr>
                <w:rFonts w:ascii="굴림"/>
                <w:sz w:val="24"/>
              </w:rPr>
            </w:rPrChange>
          </w:rPr>
          <w:t xml:space="preserve"> </w:t>
        </w:r>
        <w:r w:rsidRPr="00BC65DE">
          <w:rPr>
            <w:rFonts w:ascii="HCI Poppy" w:eastAsia="휴먼명조" w:hint="eastAsia"/>
            <w:spacing w:val="-1"/>
            <w:kern w:val="1"/>
            <w:sz w:val="24"/>
            <w:rPrChange w:id="970" w:author="TAEHO AHN" w:date="2025-01-08T13:40:00Z">
              <w:rPr>
                <w:rFonts w:ascii="굴림" w:hint="eastAsia"/>
                <w:sz w:val="24"/>
              </w:rPr>
            </w:rPrChange>
          </w:rPr>
          <w:t>장애가</w:t>
        </w:r>
        <w:r w:rsidRPr="00BC65DE">
          <w:rPr>
            <w:rFonts w:ascii="HCI Poppy" w:eastAsia="휴먼명조"/>
            <w:spacing w:val="-1"/>
            <w:kern w:val="1"/>
            <w:sz w:val="24"/>
            <w:rPrChange w:id="971" w:author="TAEHO AHN" w:date="2025-01-08T13:40:00Z">
              <w:rPr>
                <w:rFonts w:ascii="굴림"/>
                <w:sz w:val="24"/>
              </w:rPr>
            </w:rPrChange>
          </w:rPr>
          <w:t xml:space="preserve"> </w:t>
        </w:r>
        <w:r w:rsidRPr="00BC65DE">
          <w:rPr>
            <w:rFonts w:ascii="HCI Poppy" w:eastAsia="휴먼명조" w:hint="eastAsia"/>
            <w:spacing w:val="-1"/>
            <w:kern w:val="1"/>
            <w:sz w:val="24"/>
            <w:rPrChange w:id="972" w:author="TAEHO AHN" w:date="2025-01-08T13:40:00Z">
              <w:rPr>
                <w:rFonts w:ascii="굴림" w:hint="eastAsia"/>
                <w:sz w:val="24"/>
              </w:rPr>
            </w:rPrChange>
          </w:rPr>
          <w:t>발생한</w:t>
        </w:r>
        <w:r w:rsidRPr="00BC65DE">
          <w:rPr>
            <w:rFonts w:ascii="HCI Poppy" w:eastAsia="휴먼명조"/>
            <w:spacing w:val="-1"/>
            <w:kern w:val="1"/>
            <w:sz w:val="24"/>
            <w:rPrChange w:id="973" w:author="TAEHO AHN" w:date="2025-01-08T13:40:00Z">
              <w:rPr>
                <w:rFonts w:ascii="굴림"/>
                <w:sz w:val="24"/>
              </w:rPr>
            </w:rPrChange>
          </w:rPr>
          <w:t xml:space="preserve"> </w:t>
        </w:r>
        <w:r w:rsidRPr="00BC65DE">
          <w:rPr>
            <w:rFonts w:ascii="HCI Poppy" w:eastAsia="휴먼명조" w:hint="eastAsia"/>
            <w:spacing w:val="-1"/>
            <w:kern w:val="1"/>
            <w:sz w:val="24"/>
            <w:rPrChange w:id="974" w:author="TAEHO AHN" w:date="2025-01-08T13:40:00Z">
              <w:rPr>
                <w:rFonts w:ascii="굴림" w:hint="eastAsia"/>
                <w:sz w:val="24"/>
              </w:rPr>
            </w:rPrChange>
          </w:rPr>
          <w:t>경우</w:t>
        </w:r>
        <w:r w:rsidRPr="00BC65DE">
          <w:rPr>
            <w:rFonts w:ascii="HCI Poppy" w:eastAsia="휴먼명조"/>
            <w:spacing w:val="-1"/>
            <w:kern w:val="1"/>
            <w:sz w:val="24"/>
            <w:rPrChange w:id="975" w:author="TAEHO AHN" w:date="2025-01-08T13:40:00Z">
              <w:rPr>
                <w:rFonts w:ascii="굴림"/>
                <w:sz w:val="24"/>
              </w:rPr>
            </w:rPrChange>
          </w:rPr>
          <w:t xml:space="preserve"> </w:t>
        </w:r>
      </w:ins>
    </w:p>
    <w:p w14:paraId="2F7B3F9E" w14:textId="3D6DCEB9" w:rsidR="00BC65DE" w:rsidRPr="00BC65DE" w:rsidRDefault="00BC65DE">
      <w:pPr>
        <w:pStyle w:val="MS"/>
        <w:numPr>
          <w:ilvl w:val="0"/>
          <w:numId w:val="6"/>
        </w:numPr>
        <w:tabs>
          <w:tab w:val="left" w:pos="2112"/>
        </w:tabs>
        <w:snapToGrid w:val="0"/>
        <w:spacing w:line="480" w:lineRule="auto"/>
        <w:rPr>
          <w:ins w:id="976" w:author="TAEHO AHN" w:date="2025-01-08T13:40:00Z"/>
          <w:rFonts w:ascii="HCI Poppy" w:eastAsia="휴먼명조"/>
          <w:spacing w:val="-1"/>
          <w:kern w:val="1"/>
          <w:sz w:val="24"/>
          <w:rPrChange w:id="977" w:author="TAEHO AHN" w:date="2025-01-08T13:40:00Z">
            <w:rPr>
              <w:ins w:id="978" w:author="TAEHO AHN" w:date="2025-01-08T13:40:00Z"/>
            </w:rPr>
          </w:rPrChange>
        </w:rPr>
        <w:pPrChange w:id="979" w:author="TAEHO AHN" w:date="2025-01-08T13:41:00Z">
          <w:pPr>
            <w:pStyle w:val="MS"/>
            <w:tabs>
              <w:tab w:val="left" w:pos="2112"/>
            </w:tabs>
            <w:snapToGrid w:val="0"/>
            <w:spacing w:line="480" w:lineRule="auto"/>
            <w:ind w:left="596" w:hanging="596"/>
          </w:pPr>
        </w:pPrChange>
      </w:pPr>
      <w:ins w:id="980" w:author="TAEHO AHN" w:date="2025-01-08T13:44:00Z">
        <w:r>
          <w:rPr>
            <w:rFonts w:ascii="HCI Poppy" w:eastAsia="휴먼명조" w:hint="eastAsia"/>
            <w:spacing w:val="-1"/>
            <w:kern w:val="1"/>
            <w:sz w:val="24"/>
          </w:rPr>
          <w:t>발주자</w:t>
        </w:r>
      </w:ins>
      <w:ins w:id="981" w:author="TAEHO AHN" w:date="2025-01-08T13:40:00Z">
        <w:r w:rsidRPr="00BC65DE">
          <w:rPr>
            <w:rFonts w:ascii="HCI Poppy" w:eastAsia="휴먼명조" w:hint="eastAsia"/>
            <w:spacing w:val="-1"/>
            <w:kern w:val="1"/>
            <w:sz w:val="24"/>
            <w:rPrChange w:id="982" w:author="TAEHO AHN" w:date="2025-01-08T13:40:00Z">
              <w:rPr>
                <w:rFonts w:ascii="굴림" w:hint="eastAsia"/>
                <w:sz w:val="24"/>
              </w:rPr>
            </w:rPrChange>
          </w:rPr>
          <w:t>의</w:t>
        </w:r>
        <w:r w:rsidRPr="00BC65DE">
          <w:rPr>
            <w:rFonts w:ascii="HCI Poppy" w:eastAsia="휴먼명조"/>
            <w:spacing w:val="-1"/>
            <w:kern w:val="1"/>
            <w:sz w:val="24"/>
            <w:rPrChange w:id="983" w:author="TAEHO AHN" w:date="2025-01-08T13:40:00Z">
              <w:rPr>
                <w:rFonts w:ascii="굴림"/>
                <w:sz w:val="24"/>
              </w:rPr>
            </w:rPrChange>
          </w:rPr>
          <w:t xml:space="preserve"> </w:t>
        </w:r>
        <w:r w:rsidRPr="00BC65DE">
          <w:rPr>
            <w:rFonts w:ascii="HCI Poppy" w:eastAsia="휴먼명조" w:hint="eastAsia"/>
            <w:spacing w:val="-1"/>
            <w:kern w:val="1"/>
            <w:sz w:val="24"/>
            <w:rPrChange w:id="984" w:author="TAEHO AHN" w:date="2025-01-08T13:40:00Z">
              <w:rPr>
                <w:rFonts w:ascii="굴림" w:hint="eastAsia"/>
                <w:sz w:val="24"/>
              </w:rPr>
            </w:rPrChange>
          </w:rPr>
          <w:t>데이터</w:t>
        </w:r>
        <w:r w:rsidRPr="00BC65DE">
          <w:rPr>
            <w:rFonts w:ascii="HCI Poppy" w:eastAsia="휴먼명조"/>
            <w:spacing w:val="-1"/>
            <w:kern w:val="1"/>
            <w:sz w:val="24"/>
            <w:rPrChange w:id="985" w:author="TAEHO AHN" w:date="2025-01-08T13:40:00Z">
              <w:rPr>
                <w:rFonts w:ascii="굴림"/>
                <w:sz w:val="24"/>
              </w:rPr>
            </w:rPrChange>
          </w:rPr>
          <w:t xml:space="preserve"> </w:t>
        </w:r>
        <w:r w:rsidRPr="00BC65DE">
          <w:rPr>
            <w:rFonts w:ascii="HCI Poppy" w:eastAsia="휴먼명조" w:hint="eastAsia"/>
            <w:spacing w:val="-1"/>
            <w:kern w:val="1"/>
            <w:sz w:val="24"/>
            <w:rPrChange w:id="986" w:author="TAEHO AHN" w:date="2025-01-08T13:40:00Z">
              <w:rPr>
                <w:rFonts w:ascii="굴림" w:hint="eastAsia"/>
                <w:sz w:val="24"/>
              </w:rPr>
            </w:rPrChange>
          </w:rPr>
          <w:t>센터</w:t>
        </w:r>
        <w:r w:rsidRPr="00BC65DE">
          <w:rPr>
            <w:rFonts w:ascii="HCI Poppy" w:eastAsia="휴먼명조"/>
            <w:spacing w:val="-1"/>
            <w:kern w:val="1"/>
            <w:sz w:val="24"/>
            <w:rPrChange w:id="987" w:author="TAEHO AHN" w:date="2025-01-08T13:40:00Z">
              <w:rPr>
                <w:rFonts w:ascii="굴림"/>
                <w:sz w:val="24"/>
              </w:rPr>
            </w:rPrChange>
          </w:rPr>
          <w:t xml:space="preserve"> </w:t>
        </w:r>
        <w:r w:rsidRPr="00BC65DE">
          <w:rPr>
            <w:rFonts w:ascii="HCI Poppy" w:eastAsia="휴먼명조" w:hint="eastAsia"/>
            <w:spacing w:val="-1"/>
            <w:kern w:val="1"/>
            <w:sz w:val="24"/>
            <w:rPrChange w:id="988" w:author="TAEHO AHN" w:date="2025-01-08T13:40:00Z">
              <w:rPr>
                <w:rFonts w:ascii="굴림" w:hint="eastAsia"/>
                <w:sz w:val="24"/>
              </w:rPr>
            </w:rPrChange>
          </w:rPr>
          <w:t>설비</w:t>
        </w:r>
        <w:r w:rsidRPr="00BC65DE">
          <w:rPr>
            <w:rFonts w:ascii="HCI Poppy" w:eastAsia="휴먼명조"/>
            <w:spacing w:val="-1"/>
            <w:kern w:val="1"/>
            <w:sz w:val="24"/>
            <w:rPrChange w:id="989" w:author="TAEHO AHN" w:date="2025-01-08T13:40:00Z">
              <w:rPr>
                <w:rFonts w:ascii="굴림"/>
                <w:sz w:val="24"/>
              </w:rPr>
            </w:rPrChange>
          </w:rPr>
          <w:t xml:space="preserve"> </w:t>
        </w:r>
        <w:r w:rsidRPr="00BC65DE">
          <w:rPr>
            <w:rFonts w:ascii="HCI Poppy" w:eastAsia="휴먼명조" w:hint="eastAsia"/>
            <w:spacing w:val="-1"/>
            <w:kern w:val="1"/>
            <w:sz w:val="24"/>
            <w:rPrChange w:id="990" w:author="TAEHO AHN" w:date="2025-01-08T13:40:00Z">
              <w:rPr>
                <w:rFonts w:ascii="굴림" w:hint="eastAsia"/>
                <w:sz w:val="24"/>
              </w:rPr>
            </w:rPrChange>
          </w:rPr>
          <w:t>혹은</w:t>
        </w:r>
        <w:r w:rsidRPr="00BC65DE">
          <w:rPr>
            <w:rFonts w:ascii="HCI Poppy" w:eastAsia="휴먼명조"/>
            <w:spacing w:val="-1"/>
            <w:kern w:val="1"/>
            <w:sz w:val="24"/>
            <w:rPrChange w:id="991" w:author="TAEHO AHN" w:date="2025-01-08T13:40:00Z">
              <w:rPr>
                <w:rFonts w:ascii="굴림"/>
                <w:sz w:val="24"/>
              </w:rPr>
            </w:rPrChange>
          </w:rPr>
          <w:t xml:space="preserve"> </w:t>
        </w:r>
        <w:r w:rsidRPr="00BC65DE">
          <w:rPr>
            <w:rFonts w:ascii="HCI Poppy" w:eastAsia="휴먼명조" w:hint="eastAsia"/>
            <w:spacing w:val="-1"/>
            <w:kern w:val="1"/>
            <w:sz w:val="24"/>
            <w:rPrChange w:id="992" w:author="TAEHO AHN" w:date="2025-01-08T13:40:00Z">
              <w:rPr>
                <w:rFonts w:ascii="굴림" w:hint="eastAsia"/>
                <w:sz w:val="24"/>
              </w:rPr>
            </w:rPrChange>
          </w:rPr>
          <w:t>전력</w:t>
        </w:r>
        <w:r w:rsidRPr="00BC65DE">
          <w:rPr>
            <w:rFonts w:ascii="HCI Poppy" w:eastAsia="휴먼명조"/>
            <w:spacing w:val="-1"/>
            <w:kern w:val="1"/>
            <w:sz w:val="24"/>
            <w:rPrChange w:id="993" w:author="TAEHO AHN" w:date="2025-01-08T13:40:00Z">
              <w:rPr>
                <w:rFonts w:ascii="굴림"/>
                <w:sz w:val="24"/>
              </w:rPr>
            </w:rPrChange>
          </w:rPr>
          <w:t xml:space="preserve"> </w:t>
        </w:r>
        <w:r w:rsidRPr="00BC65DE">
          <w:rPr>
            <w:rFonts w:ascii="HCI Poppy" w:eastAsia="휴먼명조" w:hint="eastAsia"/>
            <w:spacing w:val="-1"/>
            <w:kern w:val="1"/>
            <w:sz w:val="24"/>
            <w:rPrChange w:id="994" w:author="TAEHO AHN" w:date="2025-01-08T13:40:00Z">
              <w:rPr>
                <w:rFonts w:ascii="굴림" w:hint="eastAsia"/>
                <w:sz w:val="24"/>
              </w:rPr>
            </w:rPrChange>
          </w:rPr>
          <w:t>공급</w:t>
        </w:r>
        <w:r w:rsidRPr="00BC65DE">
          <w:rPr>
            <w:rFonts w:ascii="HCI Poppy" w:eastAsia="휴먼명조"/>
            <w:spacing w:val="-1"/>
            <w:kern w:val="1"/>
            <w:sz w:val="24"/>
            <w:rPrChange w:id="995" w:author="TAEHO AHN" w:date="2025-01-08T13:40:00Z">
              <w:rPr>
                <w:rFonts w:ascii="굴림"/>
                <w:sz w:val="24"/>
              </w:rPr>
            </w:rPrChange>
          </w:rPr>
          <w:t xml:space="preserve"> </w:t>
        </w:r>
        <w:r w:rsidRPr="00BC65DE">
          <w:rPr>
            <w:rFonts w:ascii="HCI Poppy" w:eastAsia="휴먼명조" w:hint="eastAsia"/>
            <w:spacing w:val="-1"/>
            <w:kern w:val="1"/>
            <w:sz w:val="24"/>
            <w:rPrChange w:id="996" w:author="TAEHO AHN" w:date="2025-01-08T13:40:00Z">
              <w:rPr>
                <w:rFonts w:ascii="굴림" w:hint="eastAsia"/>
                <w:sz w:val="24"/>
              </w:rPr>
            </w:rPrChange>
          </w:rPr>
          <w:t>장애와</w:t>
        </w:r>
        <w:r w:rsidRPr="00BC65DE">
          <w:rPr>
            <w:rFonts w:ascii="HCI Poppy" w:eastAsia="휴먼명조"/>
            <w:spacing w:val="-1"/>
            <w:kern w:val="1"/>
            <w:sz w:val="24"/>
            <w:rPrChange w:id="997" w:author="TAEHO AHN" w:date="2025-01-08T13:40:00Z">
              <w:rPr>
                <w:rFonts w:ascii="굴림"/>
                <w:sz w:val="24"/>
              </w:rPr>
            </w:rPrChange>
          </w:rPr>
          <w:t xml:space="preserve"> </w:t>
        </w:r>
        <w:r w:rsidRPr="00BC65DE">
          <w:rPr>
            <w:rFonts w:ascii="HCI Poppy" w:eastAsia="휴먼명조" w:hint="eastAsia"/>
            <w:spacing w:val="-1"/>
            <w:kern w:val="1"/>
            <w:sz w:val="24"/>
            <w:rPrChange w:id="998" w:author="TAEHO AHN" w:date="2025-01-08T13:40:00Z">
              <w:rPr>
                <w:rFonts w:ascii="굴림" w:hint="eastAsia"/>
                <w:sz w:val="24"/>
              </w:rPr>
            </w:rPrChange>
          </w:rPr>
          <w:t>같은</w:t>
        </w:r>
        <w:r w:rsidRPr="00BC65DE">
          <w:rPr>
            <w:rFonts w:ascii="HCI Poppy" w:eastAsia="휴먼명조"/>
            <w:spacing w:val="-1"/>
            <w:kern w:val="1"/>
            <w:sz w:val="24"/>
            <w:rPrChange w:id="999" w:author="TAEHO AHN" w:date="2025-01-08T13:40:00Z">
              <w:rPr>
                <w:rFonts w:ascii="굴림"/>
                <w:sz w:val="24"/>
              </w:rPr>
            </w:rPrChange>
          </w:rPr>
          <w:t xml:space="preserve"> </w:t>
        </w:r>
        <w:r w:rsidRPr="00BC65DE">
          <w:rPr>
            <w:rFonts w:ascii="HCI Poppy" w:eastAsia="휴먼명조" w:hint="eastAsia"/>
            <w:spacing w:val="-1"/>
            <w:kern w:val="1"/>
            <w:sz w:val="24"/>
            <w:rPrChange w:id="1000" w:author="TAEHO AHN" w:date="2025-01-08T13:40:00Z">
              <w:rPr>
                <w:rFonts w:ascii="굴림" w:hint="eastAsia"/>
                <w:sz w:val="24"/>
              </w:rPr>
            </w:rPrChange>
          </w:rPr>
          <w:t>데이터</w:t>
        </w:r>
        <w:r w:rsidRPr="00BC65DE">
          <w:rPr>
            <w:rFonts w:ascii="HCI Poppy" w:eastAsia="휴먼명조"/>
            <w:spacing w:val="-1"/>
            <w:kern w:val="1"/>
            <w:sz w:val="24"/>
            <w:rPrChange w:id="1001" w:author="TAEHO AHN" w:date="2025-01-08T13:40:00Z">
              <w:rPr>
                <w:rFonts w:ascii="굴림"/>
                <w:sz w:val="24"/>
              </w:rPr>
            </w:rPrChange>
          </w:rPr>
          <w:t xml:space="preserve"> </w:t>
        </w:r>
        <w:r w:rsidRPr="00BC65DE">
          <w:rPr>
            <w:rFonts w:ascii="HCI Poppy" w:eastAsia="휴먼명조" w:hint="eastAsia"/>
            <w:spacing w:val="-1"/>
            <w:kern w:val="1"/>
            <w:sz w:val="24"/>
            <w:rPrChange w:id="1002" w:author="TAEHO AHN" w:date="2025-01-08T13:40:00Z">
              <w:rPr>
                <w:rFonts w:ascii="굴림" w:hint="eastAsia"/>
                <w:sz w:val="24"/>
              </w:rPr>
            </w:rPrChange>
          </w:rPr>
          <w:t>센터의</w:t>
        </w:r>
        <w:r w:rsidRPr="00BC65DE">
          <w:rPr>
            <w:rFonts w:ascii="HCI Poppy" w:eastAsia="휴먼명조"/>
            <w:spacing w:val="-1"/>
            <w:kern w:val="1"/>
            <w:sz w:val="24"/>
            <w:rPrChange w:id="1003" w:author="TAEHO AHN" w:date="2025-01-08T13:40:00Z">
              <w:rPr>
                <w:rFonts w:ascii="굴림"/>
                <w:sz w:val="24"/>
              </w:rPr>
            </w:rPrChange>
          </w:rPr>
          <w:t xml:space="preserve"> </w:t>
        </w:r>
        <w:r w:rsidRPr="00BC65DE">
          <w:rPr>
            <w:rFonts w:ascii="HCI Poppy" w:eastAsia="휴먼명조" w:hint="eastAsia"/>
            <w:spacing w:val="-1"/>
            <w:kern w:val="1"/>
            <w:sz w:val="24"/>
            <w:rPrChange w:id="1004" w:author="TAEHO AHN" w:date="2025-01-08T13:40:00Z">
              <w:rPr>
                <w:rFonts w:ascii="굴림" w:hint="eastAsia"/>
                <w:sz w:val="24"/>
              </w:rPr>
            </w:rPrChange>
          </w:rPr>
          <w:t>물리적인</w:t>
        </w:r>
        <w:r w:rsidRPr="00BC65DE">
          <w:rPr>
            <w:rFonts w:ascii="HCI Poppy" w:eastAsia="휴먼명조"/>
            <w:spacing w:val="-1"/>
            <w:kern w:val="1"/>
            <w:sz w:val="24"/>
            <w:rPrChange w:id="1005" w:author="TAEHO AHN" w:date="2025-01-08T13:40:00Z">
              <w:rPr>
                <w:rFonts w:ascii="굴림"/>
                <w:sz w:val="24"/>
              </w:rPr>
            </w:rPrChange>
          </w:rPr>
          <w:t xml:space="preserve"> </w:t>
        </w:r>
        <w:r w:rsidRPr="00BC65DE">
          <w:rPr>
            <w:rFonts w:ascii="HCI Poppy" w:eastAsia="휴먼명조" w:hint="eastAsia"/>
            <w:spacing w:val="-1"/>
            <w:kern w:val="1"/>
            <w:sz w:val="24"/>
            <w:rPrChange w:id="1006" w:author="TAEHO AHN" w:date="2025-01-08T13:40:00Z">
              <w:rPr>
                <w:rFonts w:ascii="굴림" w:hint="eastAsia"/>
                <w:sz w:val="24"/>
              </w:rPr>
            </w:rPrChange>
          </w:rPr>
          <w:t>장애로</w:t>
        </w:r>
        <w:r w:rsidRPr="00BC65DE">
          <w:rPr>
            <w:rFonts w:ascii="HCI Poppy" w:eastAsia="휴먼명조"/>
            <w:spacing w:val="-1"/>
            <w:kern w:val="1"/>
            <w:sz w:val="24"/>
            <w:rPrChange w:id="1007" w:author="TAEHO AHN" w:date="2025-01-08T13:40:00Z">
              <w:rPr>
                <w:rFonts w:ascii="굴림"/>
                <w:sz w:val="24"/>
              </w:rPr>
            </w:rPrChange>
          </w:rPr>
          <w:t xml:space="preserve"> </w:t>
        </w:r>
        <w:r w:rsidRPr="00BC65DE">
          <w:rPr>
            <w:rFonts w:ascii="HCI Poppy" w:eastAsia="휴먼명조" w:hint="eastAsia"/>
            <w:spacing w:val="-1"/>
            <w:kern w:val="1"/>
            <w:sz w:val="24"/>
            <w:rPrChange w:id="1008" w:author="TAEHO AHN" w:date="2025-01-08T13:40:00Z">
              <w:rPr>
                <w:rFonts w:ascii="굴림" w:hint="eastAsia"/>
                <w:sz w:val="24"/>
              </w:rPr>
            </w:rPrChange>
          </w:rPr>
          <w:t>인하여</w:t>
        </w:r>
        <w:r w:rsidRPr="00BC65DE">
          <w:rPr>
            <w:rFonts w:ascii="HCI Poppy" w:eastAsia="휴먼명조"/>
            <w:spacing w:val="-1"/>
            <w:kern w:val="1"/>
            <w:sz w:val="24"/>
            <w:rPrChange w:id="1009" w:author="TAEHO AHN" w:date="2025-01-08T13:40:00Z">
              <w:rPr>
                <w:rFonts w:ascii="굴림"/>
                <w:sz w:val="24"/>
              </w:rPr>
            </w:rPrChange>
          </w:rPr>
          <w:t xml:space="preserve"> </w:t>
        </w:r>
        <w:r w:rsidRPr="00BC65DE">
          <w:rPr>
            <w:rFonts w:ascii="HCI Poppy" w:eastAsia="휴먼명조" w:hint="eastAsia"/>
            <w:spacing w:val="-1"/>
            <w:kern w:val="1"/>
            <w:sz w:val="24"/>
            <w:rPrChange w:id="1010" w:author="TAEHO AHN" w:date="2025-01-08T13:40:00Z">
              <w:rPr>
                <w:rFonts w:ascii="굴림" w:hint="eastAsia"/>
                <w:sz w:val="24"/>
              </w:rPr>
            </w:rPrChange>
          </w:rPr>
          <w:t>장비</w:t>
        </w:r>
        <w:r w:rsidRPr="00BC65DE">
          <w:rPr>
            <w:rFonts w:ascii="HCI Poppy" w:eastAsia="휴먼명조"/>
            <w:spacing w:val="-1"/>
            <w:kern w:val="1"/>
            <w:sz w:val="24"/>
            <w:rPrChange w:id="1011" w:author="TAEHO AHN" w:date="2025-01-08T13:40:00Z">
              <w:rPr>
                <w:rFonts w:ascii="굴림"/>
                <w:sz w:val="24"/>
              </w:rPr>
            </w:rPrChange>
          </w:rPr>
          <w:t xml:space="preserve"> </w:t>
        </w:r>
        <w:r w:rsidRPr="00BC65DE">
          <w:rPr>
            <w:rFonts w:ascii="HCI Poppy" w:eastAsia="휴먼명조" w:hint="eastAsia"/>
            <w:spacing w:val="-1"/>
            <w:kern w:val="1"/>
            <w:sz w:val="24"/>
            <w:rPrChange w:id="1012" w:author="TAEHO AHN" w:date="2025-01-08T13:40:00Z">
              <w:rPr>
                <w:rFonts w:ascii="굴림" w:hint="eastAsia"/>
                <w:sz w:val="24"/>
              </w:rPr>
            </w:rPrChange>
          </w:rPr>
          <w:t>가동이</w:t>
        </w:r>
        <w:r w:rsidRPr="00BC65DE">
          <w:rPr>
            <w:rFonts w:ascii="HCI Poppy" w:eastAsia="휴먼명조"/>
            <w:spacing w:val="-1"/>
            <w:kern w:val="1"/>
            <w:sz w:val="24"/>
            <w:rPrChange w:id="1013" w:author="TAEHO AHN" w:date="2025-01-08T13:40:00Z">
              <w:rPr>
                <w:rFonts w:ascii="굴림"/>
                <w:sz w:val="24"/>
              </w:rPr>
            </w:rPrChange>
          </w:rPr>
          <w:t xml:space="preserve"> </w:t>
        </w:r>
        <w:r w:rsidRPr="00BC65DE">
          <w:rPr>
            <w:rFonts w:ascii="HCI Poppy" w:eastAsia="휴먼명조" w:hint="eastAsia"/>
            <w:spacing w:val="-1"/>
            <w:kern w:val="1"/>
            <w:sz w:val="24"/>
            <w:rPrChange w:id="1014" w:author="TAEHO AHN" w:date="2025-01-08T13:40:00Z">
              <w:rPr>
                <w:rFonts w:ascii="굴림" w:hint="eastAsia"/>
                <w:sz w:val="24"/>
              </w:rPr>
            </w:rPrChange>
          </w:rPr>
          <w:t>중단되는</w:t>
        </w:r>
        <w:r w:rsidRPr="00BC65DE">
          <w:rPr>
            <w:rFonts w:ascii="HCI Poppy" w:eastAsia="휴먼명조"/>
            <w:spacing w:val="-1"/>
            <w:kern w:val="1"/>
            <w:sz w:val="24"/>
            <w:rPrChange w:id="1015" w:author="TAEHO AHN" w:date="2025-01-08T13:40:00Z">
              <w:rPr>
                <w:rFonts w:ascii="굴림"/>
                <w:sz w:val="24"/>
              </w:rPr>
            </w:rPrChange>
          </w:rPr>
          <w:t xml:space="preserve"> </w:t>
        </w:r>
        <w:r w:rsidRPr="00BC65DE">
          <w:rPr>
            <w:rFonts w:ascii="HCI Poppy" w:eastAsia="휴먼명조" w:hint="eastAsia"/>
            <w:spacing w:val="-1"/>
            <w:kern w:val="1"/>
            <w:sz w:val="24"/>
            <w:rPrChange w:id="1016" w:author="TAEHO AHN" w:date="2025-01-08T13:40:00Z">
              <w:rPr>
                <w:rFonts w:ascii="굴림" w:hint="eastAsia"/>
                <w:sz w:val="24"/>
              </w:rPr>
            </w:rPrChange>
          </w:rPr>
          <w:t>경우</w:t>
        </w:r>
      </w:ins>
    </w:p>
    <w:p w14:paraId="2644521D" w14:textId="7BDF6F0E" w:rsidR="00BC65DE" w:rsidRPr="00BC65DE" w:rsidRDefault="00BC65DE">
      <w:pPr>
        <w:pStyle w:val="MS"/>
        <w:numPr>
          <w:ilvl w:val="0"/>
          <w:numId w:val="6"/>
        </w:numPr>
        <w:tabs>
          <w:tab w:val="left" w:pos="2112"/>
        </w:tabs>
        <w:snapToGrid w:val="0"/>
        <w:spacing w:line="480" w:lineRule="auto"/>
        <w:rPr>
          <w:ins w:id="1017" w:author="TAEHO AHN" w:date="2025-01-08T13:40:00Z"/>
          <w:rFonts w:ascii="HCI Poppy" w:eastAsia="휴먼명조"/>
          <w:spacing w:val="-1"/>
          <w:kern w:val="1"/>
          <w:sz w:val="24"/>
          <w:rPrChange w:id="1018" w:author="TAEHO AHN" w:date="2025-01-08T13:40:00Z">
            <w:rPr>
              <w:ins w:id="1019" w:author="TAEHO AHN" w:date="2025-01-08T13:40:00Z"/>
            </w:rPr>
          </w:rPrChange>
        </w:rPr>
        <w:pPrChange w:id="1020" w:author="TAEHO AHN" w:date="2025-01-08T13:41:00Z">
          <w:pPr>
            <w:pStyle w:val="MS"/>
            <w:tabs>
              <w:tab w:val="left" w:pos="2112"/>
            </w:tabs>
            <w:snapToGrid w:val="0"/>
            <w:spacing w:line="480" w:lineRule="auto"/>
            <w:ind w:left="596" w:hanging="596"/>
          </w:pPr>
        </w:pPrChange>
      </w:pPr>
      <w:ins w:id="1021" w:author="TAEHO AHN" w:date="2025-01-08T13:40:00Z">
        <w:r w:rsidRPr="00BC65DE">
          <w:rPr>
            <w:rFonts w:ascii="HCI Poppy" w:eastAsia="휴먼명조" w:hint="eastAsia"/>
            <w:spacing w:val="-1"/>
            <w:kern w:val="1"/>
            <w:sz w:val="24"/>
            <w:rPrChange w:id="1022" w:author="TAEHO AHN" w:date="2025-01-08T13:40:00Z">
              <w:rPr>
                <w:rFonts w:ascii="굴림" w:hint="eastAsia"/>
                <w:sz w:val="24"/>
              </w:rPr>
            </w:rPrChange>
          </w:rPr>
          <w:t>오작동을</w:t>
        </w:r>
        <w:r w:rsidRPr="00BC65DE">
          <w:rPr>
            <w:rFonts w:ascii="HCI Poppy" w:eastAsia="휴먼명조"/>
            <w:spacing w:val="-1"/>
            <w:kern w:val="1"/>
            <w:sz w:val="24"/>
            <w:rPrChange w:id="1023" w:author="TAEHO AHN" w:date="2025-01-08T13:40:00Z">
              <w:rPr>
                <w:rFonts w:ascii="굴림"/>
                <w:sz w:val="24"/>
              </w:rPr>
            </w:rPrChange>
          </w:rPr>
          <w:t xml:space="preserve"> </w:t>
        </w:r>
        <w:r w:rsidRPr="00BC65DE">
          <w:rPr>
            <w:rFonts w:ascii="HCI Poppy" w:eastAsia="휴먼명조" w:hint="eastAsia"/>
            <w:spacing w:val="-1"/>
            <w:kern w:val="1"/>
            <w:sz w:val="24"/>
            <w:rPrChange w:id="1024" w:author="TAEHO AHN" w:date="2025-01-08T13:40:00Z">
              <w:rPr>
                <w:rFonts w:ascii="굴림" w:hint="eastAsia"/>
                <w:sz w:val="24"/>
              </w:rPr>
            </w:rPrChange>
          </w:rPr>
          <w:t>수리하기</w:t>
        </w:r>
        <w:r w:rsidRPr="00BC65DE">
          <w:rPr>
            <w:rFonts w:ascii="HCI Poppy" w:eastAsia="휴먼명조"/>
            <w:spacing w:val="-1"/>
            <w:kern w:val="1"/>
            <w:sz w:val="24"/>
            <w:rPrChange w:id="1025" w:author="TAEHO AHN" w:date="2025-01-08T13:40:00Z">
              <w:rPr>
                <w:rFonts w:ascii="굴림"/>
                <w:sz w:val="24"/>
              </w:rPr>
            </w:rPrChange>
          </w:rPr>
          <w:t xml:space="preserve"> </w:t>
        </w:r>
        <w:r w:rsidRPr="00BC65DE">
          <w:rPr>
            <w:rFonts w:ascii="HCI Poppy" w:eastAsia="휴먼명조" w:hint="eastAsia"/>
            <w:spacing w:val="-1"/>
            <w:kern w:val="1"/>
            <w:sz w:val="24"/>
            <w:rPrChange w:id="1026" w:author="TAEHO AHN" w:date="2025-01-08T13:40:00Z">
              <w:rPr>
                <w:rFonts w:ascii="굴림" w:hint="eastAsia"/>
                <w:sz w:val="24"/>
              </w:rPr>
            </w:rPrChange>
          </w:rPr>
          <w:t>위해</w:t>
        </w:r>
        <w:r w:rsidRPr="00BC65DE">
          <w:rPr>
            <w:rFonts w:ascii="HCI Poppy" w:eastAsia="휴먼명조"/>
            <w:spacing w:val="-1"/>
            <w:kern w:val="1"/>
            <w:sz w:val="24"/>
            <w:rPrChange w:id="1027" w:author="TAEHO AHN" w:date="2025-01-08T13:40:00Z">
              <w:rPr>
                <w:rFonts w:ascii="굴림"/>
                <w:sz w:val="24"/>
              </w:rPr>
            </w:rPrChange>
          </w:rPr>
          <w:t xml:space="preserve"> </w:t>
        </w:r>
        <w:r w:rsidRPr="00BC65DE">
          <w:rPr>
            <w:rFonts w:ascii="HCI Poppy" w:eastAsia="휴먼명조" w:hint="eastAsia"/>
            <w:spacing w:val="-1"/>
            <w:kern w:val="1"/>
            <w:sz w:val="24"/>
            <w:rPrChange w:id="1028" w:author="TAEHO AHN" w:date="2025-01-08T13:40:00Z">
              <w:rPr>
                <w:rFonts w:ascii="굴림" w:hint="eastAsia"/>
                <w:sz w:val="24"/>
              </w:rPr>
            </w:rPrChange>
          </w:rPr>
          <w:t>하드웨어</w:t>
        </w:r>
        <w:r w:rsidRPr="00BC65DE">
          <w:rPr>
            <w:rFonts w:ascii="HCI Poppy" w:eastAsia="휴먼명조"/>
            <w:spacing w:val="-1"/>
            <w:kern w:val="1"/>
            <w:sz w:val="24"/>
            <w:rPrChange w:id="1029" w:author="TAEHO AHN" w:date="2025-01-08T13:40:00Z">
              <w:rPr>
                <w:rFonts w:ascii="굴림"/>
                <w:sz w:val="24"/>
              </w:rPr>
            </w:rPrChange>
          </w:rPr>
          <w:t xml:space="preserve">, </w:t>
        </w:r>
        <w:r w:rsidRPr="00BC65DE">
          <w:rPr>
            <w:rFonts w:ascii="HCI Poppy" w:eastAsia="휴먼명조" w:hint="eastAsia"/>
            <w:spacing w:val="-1"/>
            <w:kern w:val="1"/>
            <w:sz w:val="24"/>
            <w:rPrChange w:id="1030" w:author="TAEHO AHN" w:date="2025-01-08T13:40:00Z">
              <w:rPr>
                <w:rFonts w:ascii="굴림" w:hint="eastAsia"/>
                <w:sz w:val="24"/>
              </w:rPr>
            </w:rPrChange>
          </w:rPr>
          <w:t>통합</w:t>
        </w:r>
        <w:r w:rsidRPr="00BC65DE">
          <w:rPr>
            <w:rFonts w:ascii="HCI Poppy" w:eastAsia="휴먼명조"/>
            <w:spacing w:val="-1"/>
            <w:kern w:val="1"/>
            <w:sz w:val="24"/>
            <w:rPrChange w:id="1031" w:author="TAEHO AHN" w:date="2025-01-08T13:40:00Z">
              <w:rPr>
                <w:rFonts w:ascii="굴림"/>
                <w:sz w:val="24"/>
              </w:rPr>
            </w:rPrChange>
          </w:rPr>
          <w:t xml:space="preserve"> </w:t>
        </w:r>
        <w:r w:rsidRPr="00BC65DE">
          <w:rPr>
            <w:rFonts w:ascii="HCI Poppy" w:eastAsia="휴먼명조" w:hint="eastAsia"/>
            <w:spacing w:val="-1"/>
            <w:kern w:val="1"/>
            <w:sz w:val="24"/>
            <w:rPrChange w:id="1032" w:author="TAEHO AHN" w:date="2025-01-08T13:40:00Z">
              <w:rPr>
                <w:rFonts w:ascii="굴림" w:hint="eastAsia"/>
                <w:sz w:val="24"/>
              </w:rPr>
            </w:rPrChange>
          </w:rPr>
          <w:t>소프트웨어</w:t>
        </w:r>
        <w:r w:rsidRPr="00BC65DE">
          <w:rPr>
            <w:rFonts w:ascii="HCI Poppy" w:eastAsia="휴먼명조"/>
            <w:spacing w:val="-1"/>
            <w:kern w:val="1"/>
            <w:sz w:val="24"/>
            <w:rPrChange w:id="1033" w:author="TAEHO AHN" w:date="2025-01-08T13:40:00Z">
              <w:rPr>
                <w:rFonts w:ascii="굴림"/>
                <w:sz w:val="24"/>
              </w:rPr>
            </w:rPrChange>
          </w:rPr>
          <w:t xml:space="preserve"> </w:t>
        </w:r>
        <w:r w:rsidRPr="00BC65DE">
          <w:rPr>
            <w:rFonts w:ascii="HCI Poppy" w:eastAsia="휴먼명조" w:hint="eastAsia"/>
            <w:spacing w:val="-1"/>
            <w:kern w:val="1"/>
            <w:sz w:val="24"/>
            <w:rPrChange w:id="1034" w:author="TAEHO AHN" w:date="2025-01-08T13:40:00Z">
              <w:rPr>
                <w:rFonts w:ascii="굴림" w:hint="eastAsia"/>
                <w:sz w:val="24"/>
              </w:rPr>
            </w:rPrChange>
          </w:rPr>
          <w:t>업데이트</w:t>
        </w:r>
        <w:r w:rsidRPr="00BC65DE">
          <w:rPr>
            <w:rFonts w:ascii="HCI Poppy" w:eastAsia="휴먼명조"/>
            <w:spacing w:val="-1"/>
            <w:kern w:val="1"/>
            <w:sz w:val="24"/>
            <w:rPrChange w:id="1035" w:author="TAEHO AHN" w:date="2025-01-08T13:40:00Z">
              <w:rPr>
                <w:rFonts w:ascii="굴림"/>
                <w:sz w:val="24"/>
              </w:rPr>
            </w:rPrChange>
          </w:rPr>
          <w:t xml:space="preserve"> </w:t>
        </w:r>
        <w:r w:rsidRPr="00BC65DE">
          <w:rPr>
            <w:rFonts w:ascii="HCI Poppy" w:eastAsia="휴먼명조" w:hint="eastAsia"/>
            <w:spacing w:val="-1"/>
            <w:kern w:val="1"/>
            <w:sz w:val="24"/>
            <w:rPrChange w:id="1036" w:author="TAEHO AHN" w:date="2025-01-08T13:40:00Z">
              <w:rPr>
                <w:rFonts w:ascii="굴림" w:hint="eastAsia"/>
                <w:sz w:val="24"/>
              </w:rPr>
            </w:rPrChange>
          </w:rPr>
          <w:t>혹은</w:t>
        </w:r>
        <w:r w:rsidRPr="00BC65DE">
          <w:rPr>
            <w:rFonts w:ascii="HCI Poppy" w:eastAsia="휴먼명조"/>
            <w:spacing w:val="-1"/>
            <w:kern w:val="1"/>
            <w:sz w:val="24"/>
            <w:rPrChange w:id="1037" w:author="TAEHO AHN" w:date="2025-01-08T13:40:00Z">
              <w:rPr>
                <w:rFonts w:ascii="굴림"/>
                <w:sz w:val="24"/>
              </w:rPr>
            </w:rPrChange>
          </w:rPr>
          <w:t xml:space="preserve"> </w:t>
        </w:r>
        <w:r w:rsidRPr="00BC65DE">
          <w:rPr>
            <w:rFonts w:ascii="HCI Poppy" w:eastAsia="휴먼명조" w:hint="eastAsia"/>
            <w:spacing w:val="-1"/>
            <w:kern w:val="1"/>
            <w:sz w:val="24"/>
            <w:rPrChange w:id="1038" w:author="TAEHO AHN" w:date="2025-01-08T13:40:00Z">
              <w:rPr>
                <w:rFonts w:ascii="굴림" w:hint="eastAsia"/>
                <w:sz w:val="24"/>
              </w:rPr>
            </w:rPrChange>
          </w:rPr>
          <w:t>어떠한</w:t>
        </w:r>
        <w:r w:rsidRPr="00BC65DE">
          <w:rPr>
            <w:rFonts w:ascii="HCI Poppy" w:eastAsia="휴먼명조"/>
            <w:spacing w:val="-1"/>
            <w:kern w:val="1"/>
            <w:sz w:val="24"/>
            <w:rPrChange w:id="1039" w:author="TAEHO AHN" w:date="2025-01-08T13:40:00Z">
              <w:rPr>
                <w:rFonts w:ascii="굴림"/>
                <w:sz w:val="24"/>
              </w:rPr>
            </w:rPrChange>
          </w:rPr>
          <w:t xml:space="preserve"> </w:t>
        </w:r>
        <w:r w:rsidRPr="00BC65DE">
          <w:rPr>
            <w:rFonts w:ascii="HCI Poppy" w:eastAsia="휴먼명조" w:hint="eastAsia"/>
            <w:spacing w:val="-1"/>
            <w:kern w:val="1"/>
            <w:sz w:val="24"/>
            <w:rPrChange w:id="1040" w:author="TAEHO AHN" w:date="2025-01-08T13:40:00Z">
              <w:rPr>
                <w:rFonts w:ascii="굴림" w:hint="eastAsia"/>
                <w:sz w:val="24"/>
              </w:rPr>
            </w:rPrChange>
          </w:rPr>
          <w:t>해결책을</w:t>
        </w:r>
        <w:r w:rsidRPr="00BC65DE">
          <w:rPr>
            <w:rFonts w:ascii="HCI Poppy" w:eastAsia="휴먼명조"/>
            <w:spacing w:val="-1"/>
            <w:kern w:val="1"/>
            <w:sz w:val="24"/>
            <w:rPrChange w:id="1041" w:author="TAEHO AHN" w:date="2025-01-08T13:40:00Z">
              <w:rPr>
                <w:rFonts w:ascii="굴림"/>
                <w:sz w:val="24"/>
              </w:rPr>
            </w:rPrChange>
          </w:rPr>
          <w:t xml:space="preserve"> </w:t>
        </w:r>
        <w:r w:rsidRPr="00BC65DE">
          <w:rPr>
            <w:rFonts w:ascii="HCI Poppy" w:eastAsia="휴먼명조" w:hint="eastAsia"/>
            <w:spacing w:val="-1"/>
            <w:kern w:val="1"/>
            <w:sz w:val="24"/>
            <w:rPrChange w:id="1042" w:author="TAEHO AHN" w:date="2025-01-08T13:40:00Z">
              <w:rPr>
                <w:rFonts w:ascii="굴림" w:hint="eastAsia"/>
                <w:sz w:val="24"/>
              </w:rPr>
            </w:rPrChange>
          </w:rPr>
          <w:t>수행</w:t>
        </w:r>
        <w:r w:rsidRPr="00BC65DE">
          <w:rPr>
            <w:rFonts w:ascii="HCI Poppy" w:eastAsia="휴먼명조" w:hint="eastAsia"/>
            <w:spacing w:val="-1"/>
            <w:kern w:val="1"/>
            <w:sz w:val="24"/>
            <w:rPrChange w:id="1043" w:author="TAEHO AHN" w:date="2025-01-08T13:40:00Z">
              <w:rPr>
                <w:rFonts w:ascii="굴림" w:hint="eastAsia"/>
                <w:sz w:val="24"/>
              </w:rPr>
            </w:rPrChange>
          </w:rPr>
          <w:lastRenderedPageBreak/>
          <w:t>하거나</w:t>
        </w:r>
        <w:r w:rsidRPr="00BC65DE">
          <w:rPr>
            <w:rFonts w:ascii="HCI Poppy" w:eastAsia="휴먼명조"/>
            <w:spacing w:val="-1"/>
            <w:kern w:val="1"/>
            <w:sz w:val="24"/>
            <w:rPrChange w:id="1044" w:author="TAEHO AHN" w:date="2025-01-08T13:40:00Z">
              <w:rPr>
                <w:rFonts w:ascii="굴림"/>
                <w:sz w:val="24"/>
              </w:rPr>
            </w:rPrChange>
          </w:rPr>
          <w:t xml:space="preserve"> </w:t>
        </w:r>
        <w:r w:rsidRPr="00BC65DE">
          <w:rPr>
            <w:rFonts w:ascii="HCI Poppy" w:eastAsia="휴먼명조" w:hint="eastAsia"/>
            <w:spacing w:val="-1"/>
            <w:kern w:val="1"/>
            <w:sz w:val="24"/>
            <w:rPrChange w:id="1045" w:author="TAEHO AHN" w:date="2025-01-08T13:40:00Z">
              <w:rPr>
                <w:rFonts w:ascii="굴림" w:hint="eastAsia"/>
                <w:sz w:val="24"/>
              </w:rPr>
            </w:rPrChange>
          </w:rPr>
          <w:t>설치하는</w:t>
        </w:r>
        <w:r w:rsidRPr="00BC65DE">
          <w:rPr>
            <w:rFonts w:ascii="HCI Poppy" w:eastAsia="휴먼명조"/>
            <w:spacing w:val="-1"/>
            <w:kern w:val="1"/>
            <w:sz w:val="24"/>
            <w:rPrChange w:id="1046" w:author="TAEHO AHN" w:date="2025-01-08T13:40:00Z">
              <w:rPr>
                <w:rFonts w:ascii="굴림"/>
                <w:sz w:val="24"/>
              </w:rPr>
            </w:rPrChange>
          </w:rPr>
          <w:t xml:space="preserve"> </w:t>
        </w:r>
        <w:r w:rsidRPr="00BC65DE">
          <w:rPr>
            <w:rFonts w:ascii="HCI Poppy" w:eastAsia="휴먼명조" w:hint="eastAsia"/>
            <w:spacing w:val="-1"/>
            <w:kern w:val="1"/>
            <w:sz w:val="24"/>
            <w:rPrChange w:id="1047" w:author="TAEHO AHN" w:date="2025-01-08T13:40:00Z">
              <w:rPr>
                <w:rFonts w:ascii="굴림" w:hint="eastAsia"/>
                <w:sz w:val="24"/>
              </w:rPr>
            </w:rPrChange>
          </w:rPr>
          <w:t>것을</w:t>
        </w:r>
        <w:r w:rsidRPr="00BC65DE">
          <w:rPr>
            <w:rFonts w:ascii="HCI Poppy" w:eastAsia="휴먼명조"/>
            <w:spacing w:val="-1"/>
            <w:kern w:val="1"/>
            <w:sz w:val="24"/>
            <w:rPrChange w:id="1048" w:author="TAEHO AHN" w:date="2025-01-08T13:40:00Z">
              <w:rPr>
                <w:rFonts w:ascii="굴림"/>
                <w:sz w:val="24"/>
              </w:rPr>
            </w:rPrChange>
          </w:rPr>
          <w:t xml:space="preserve"> </w:t>
        </w:r>
        <w:r w:rsidRPr="00BC65DE">
          <w:rPr>
            <w:rFonts w:ascii="HCI Poppy" w:eastAsia="휴먼명조" w:hint="eastAsia"/>
            <w:spacing w:val="-1"/>
            <w:kern w:val="1"/>
            <w:sz w:val="24"/>
            <w:rPrChange w:id="1049" w:author="TAEHO AHN" w:date="2025-01-08T13:40:00Z">
              <w:rPr>
                <w:rFonts w:ascii="굴림" w:hint="eastAsia"/>
                <w:sz w:val="24"/>
              </w:rPr>
            </w:rPrChange>
          </w:rPr>
          <w:t>포함하여</w:t>
        </w:r>
        <w:r w:rsidRPr="00BC65DE">
          <w:rPr>
            <w:rFonts w:ascii="HCI Poppy" w:eastAsia="휴먼명조"/>
            <w:spacing w:val="-1"/>
            <w:kern w:val="1"/>
            <w:sz w:val="24"/>
            <w:rPrChange w:id="1050" w:author="TAEHO AHN" w:date="2025-01-08T13:40:00Z">
              <w:rPr>
                <w:rFonts w:ascii="굴림"/>
                <w:sz w:val="24"/>
              </w:rPr>
            </w:rPrChange>
          </w:rPr>
          <w:t xml:space="preserve"> </w:t>
        </w:r>
      </w:ins>
      <w:ins w:id="1051" w:author="TAEHO AHN" w:date="2025-01-08T13:44:00Z">
        <w:r>
          <w:rPr>
            <w:rFonts w:ascii="HCI Poppy" w:eastAsia="휴먼명조" w:hint="eastAsia"/>
            <w:spacing w:val="-1"/>
            <w:kern w:val="1"/>
            <w:sz w:val="24"/>
          </w:rPr>
          <w:t>계약상대자</w:t>
        </w:r>
      </w:ins>
      <w:ins w:id="1052" w:author="TAEHO AHN" w:date="2025-01-08T13:40:00Z">
        <w:r w:rsidRPr="00BC65DE">
          <w:rPr>
            <w:rFonts w:ascii="HCI Poppy" w:eastAsia="휴먼명조" w:hint="eastAsia"/>
            <w:spacing w:val="-1"/>
            <w:kern w:val="1"/>
            <w:sz w:val="24"/>
            <w:rPrChange w:id="1053" w:author="TAEHO AHN" w:date="2025-01-08T13:40:00Z">
              <w:rPr>
                <w:rFonts w:ascii="굴림" w:hint="eastAsia"/>
                <w:sz w:val="24"/>
              </w:rPr>
            </w:rPrChange>
          </w:rPr>
          <w:t>의</w:t>
        </w:r>
        <w:r w:rsidRPr="00BC65DE">
          <w:rPr>
            <w:rFonts w:ascii="HCI Poppy" w:eastAsia="휴먼명조"/>
            <w:spacing w:val="-1"/>
            <w:kern w:val="1"/>
            <w:sz w:val="24"/>
            <w:rPrChange w:id="1054" w:author="TAEHO AHN" w:date="2025-01-08T13:40:00Z">
              <w:rPr>
                <w:rFonts w:ascii="굴림"/>
                <w:sz w:val="24"/>
              </w:rPr>
            </w:rPrChange>
          </w:rPr>
          <w:t xml:space="preserve"> </w:t>
        </w:r>
        <w:r w:rsidRPr="00BC65DE">
          <w:rPr>
            <w:rFonts w:ascii="HCI Poppy" w:eastAsia="휴먼명조" w:hint="eastAsia"/>
            <w:spacing w:val="-1"/>
            <w:kern w:val="1"/>
            <w:sz w:val="24"/>
            <w:rPrChange w:id="1055" w:author="TAEHO AHN" w:date="2025-01-08T13:40:00Z">
              <w:rPr>
                <w:rFonts w:ascii="굴림" w:hint="eastAsia"/>
                <w:sz w:val="24"/>
              </w:rPr>
            </w:rPrChange>
          </w:rPr>
          <w:t>하드웨어</w:t>
        </w:r>
        <w:r w:rsidRPr="00BC65DE">
          <w:rPr>
            <w:rFonts w:ascii="HCI Poppy" w:eastAsia="휴먼명조"/>
            <w:spacing w:val="-1"/>
            <w:kern w:val="1"/>
            <w:sz w:val="24"/>
            <w:rPrChange w:id="1056" w:author="TAEHO AHN" w:date="2025-01-08T13:40:00Z">
              <w:rPr>
                <w:rFonts w:ascii="굴림"/>
                <w:sz w:val="24"/>
              </w:rPr>
            </w:rPrChange>
          </w:rPr>
          <w:t xml:space="preserve"> </w:t>
        </w:r>
        <w:r w:rsidRPr="00BC65DE">
          <w:rPr>
            <w:rFonts w:ascii="HCI Poppy" w:eastAsia="휴먼명조" w:hint="eastAsia"/>
            <w:spacing w:val="-1"/>
            <w:kern w:val="1"/>
            <w:sz w:val="24"/>
            <w:rPrChange w:id="1057" w:author="TAEHO AHN" w:date="2025-01-08T13:40:00Z">
              <w:rPr>
                <w:rFonts w:ascii="굴림" w:hint="eastAsia"/>
                <w:sz w:val="24"/>
              </w:rPr>
            </w:rPrChange>
          </w:rPr>
          <w:t>수리</w:t>
        </w:r>
        <w:r w:rsidRPr="00BC65DE">
          <w:rPr>
            <w:rFonts w:ascii="HCI Poppy" w:eastAsia="휴먼명조"/>
            <w:spacing w:val="-1"/>
            <w:kern w:val="1"/>
            <w:sz w:val="24"/>
            <w:rPrChange w:id="1058" w:author="TAEHO AHN" w:date="2025-01-08T13:40:00Z">
              <w:rPr>
                <w:rFonts w:ascii="굴림"/>
                <w:sz w:val="24"/>
              </w:rPr>
            </w:rPrChange>
          </w:rPr>
          <w:t xml:space="preserve"> </w:t>
        </w:r>
        <w:r w:rsidRPr="00BC65DE">
          <w:rPr>
            <w:rFonts w:ascii="HCI Poppy" w:eastAsia="휴먼명조" w:hint="eastAsia"/>
            <w:spacing w:val="-1"/>
            <w:kern w:val="1"/>
            <w:sz w:val="24"/>
            <w:rPrChange w:id="1059" w:author="TAEHO AHN" w:date="2025-01-08T13:40:00Z">
              <w:rPr>
                <w:rFonts w:ascii="굴림" w:hint="eastAsia"/>
                <w:sz w:val="24"/>
              </w:rPr>
            </w:rPrChange>
          </w:rPr>
          <w:t>혹은</w:t>
        </w:r>
        <w:r w:rsidRPr="00BC65DE">
          <w:rPr>
            <w:rFonts w:ascii="HCI Poppy" w:eastAsia="휴먼명조"/>
            <w:spacing w:val="-1"/>
            <w:kern w:val="1"/>
            <w:sz w:val="24"/>
            <w:rPrChange w:id="1060" w:author="TAEHO AHN" w:date="2025-01-08T13:40:00Z">
              <w:rPr>
                <w:rFonts w:ascii="굴림"/>
                <w:sz w:val="24"/>
              </w:rPr>
            </w:rPrChange>
          </w:rPr>
          <w:t xml:space="preserve"> </w:t>
        </w:r>
        <w:r w:rsidRPr="00BC65DE">
          <w:rPr>
            <w:rFonts w:ascii="HCI Poppy" w:eastAsia="휴먼명조" w:hint="eastAsia"/>
            <w:spacing w:val="-1"/>
            <w:kern w:val="1"/>
            <w:sz w:val="24"/>
            <w:rPrChange w:id="1061" w:author="TAEHO AHN" w:date="2025-01-08T13:40:00Z">
              <w:rPr>
                <w:rFonts w:ascii="굴림" w:hint="eastAsia"/>
                <w:sz w:val="24"/>
              </w:rPr>
            </w:rPrChange>
          </w:rPr>
          <w:t>유지보수를</w:t>
        </w:r>
        <w:r w:rsidRPr="00BC65DE">
          <w:rPr>
            <w:rFonts w:ascii="HCI Poppy" w:eastAsia="휴먼명조"/>
            <w:spacing w:val="-1"/>
            <w:kern w:val="1"/>
            <w:sz w:val="24"/>
            <w:rPrChange w:id="1062" w:author="TAEHO AHN" w:date="2025-01-08T13:40:00Z">
              <w:rPr>
                <w:rFonts w:ascii="굴림"/>
                <w:sz w:val="24"/>
              </w:rPr>
            </w:rPrChange>
          </w:rPr>
          <w:t xml:space="preserve"> </w:t>
        </w:r>
      </w:ins>
      <w:ins w:id="1063" w:author="TAEHO AHN" w:date="2025-01-08T13:44:00Z">
        <w:r>
          <w:rPr>
            <w:rFonts w:ascii="HCI Poppy" w:eastAsia="휴먼명조" w:hint="eastAsia"/>
            <w:spacing w:val="-1"/>
            <w:kern w:val="1"/>
            <w:sz w:val="24"/>
          </w:rPr>
          <w:t>발주자가</w:t>
        </w:r>
      </w:ins>
      <w:ins w:id="1064" w:author="TAEHO AHN" w:date="2025-01-08T13:40:00Z">
        <w:r w:rsidRPr="00BC65DE">
          <w:rPr>
            <w:rFonts w:ascii="HCI Poppy" w:eastAsia="휴먼명조"/>
            <w:spacing w:val="-1"/>
            <w:kern w:val="1"/>
            <w:sz w:val="24"/>
            <w:rPrChange w:id="1065" w:author="TAEHO AHN" w:date="2025-01-08T13:40:00Z">
              <w:rPr>
                <w:rFonts w:ascii="굴림"/>
                <w:sz w:val="24"/>
              </w:rPr>
            </w:rPrChange>
          </w:rPr>
          <w:t xml:space="preserve"> </w:t>
        </w:r>
        <w:r w:rsidRPr="00BC65DE">
          <w:rPr>
            <w:rFonts w:ascii="HCI Poppy" w:eastAsia="휴먼명조" w:hint="eastAsia"/>
            <w:spacing w:val="-1"/>
            <w:kern w:val="1"/>
            <w:sz w:val="24"/>
            <w:rPrChange w:id="1066" w:author="TAEHO AHN" w:date="2025-01-08T13:40:00Z">
              <w:rPr>
                <w:rFonts w:ascii="굴림" w:hint="eastAsia"/>
                <w:sz w:val="24"/>
              </w:rPr>
            </w:rPrChange>
          </w:rPr>
          <w:t>허용하지</w:t>
        </w:r>
        <w:r w:rsidRPr="00BC65DE">
          <w:rPr>
            <w:rFonts w:ascii="HCI Poppy" w:eastAsia="휴먼명조"/>
            <w:spacing w:val="-1"/>
            <w:kern w:val="1"/>
            <w:sz w:val="24"/>
            <w:rPrChange w:id="1067" w:author="TAEHO AHN" w:date="2025-01-08T13:40:00Z">
              <w:rPr>
                <w:rFonts w:ascii="굴림"/>
                <w:sz w:val="24"/>
              </w:rPr>
            </w:rPrChange>
          </w:rPr>
          <w:t xml:space="preserve"> </w:t>
        </w:r>
        <w:r w:rsidRPr="00BC65DE">
          <w:rPr>
            <w:rFonts w:ascii="HCI Poppy" w:eastAsia="휴먼명조" w:hint="eastAsia"/>
            <w:spacing w:val="-1"/>
            <w:kern w:val="1"/>
            <w:sz w:val="24"/>
            <w:rPrChange w:id="1068" w:author="TAEHO AHN" w:date="2025-01-08T13:40:00Z">
              <w:rPr>
                <w:rFonts w:ascii="굴림" w:hint="eastAsia"/>
                <w:sz w:val="24"/>
              </w:rPr>
            </w:rPrChange>
          </w:rPr>
          <w:t>않아</w:t>
        </w:r>
        <w:r w:rsidRPr="00BC65DE">
          <w:rPr>
            <w:rFonts w:ascii="HCI Poppy" w:eastAsia="휴먼명조"/>
            <w:spacing w:val="-1"/>
            <w:kern w:val="1"/>
            <w:sz w:val="24"/>
            <w:rPrChange w:id="1069" w:author="TAEHO AHN" w:date="2025-01-08T13:40:00Z">
              <w:rPr>
                <w:rFonts w:ascii="굴림"/>
                <w:sz w:val="24"/>
              </w:rPr>
            </w:rPrChange>
          </w:rPr>
          <w:t xml:space="preserve"> </w:t>
        </w:r>
        <w:r w:rsidRPr="00BC65DE">
          <w:rPr>
            <w:rFonts w:ascii="HCI Poppy" w:eastAsia="휴먼명조" w:hint="eastAsia"/>
            <w:spacing w:val="-1"/>
            <w:kern w:val="1"/>
            <w:sz w:val="24"/>
            <w:rPrChange w:id="1070" w:author="TAEHO AHN" w:date="2025-01-08T13:40:00Z">
              <w:rPr>
                <w:rFonts w:ascii="굴림" w:hint="eastAsia"/>
                <w:sz w:val="24"/>
              </w:rPr>
            </w:rPrChange>
          </w:rPr>
          <w:t>발생한</w:t>
        </w:r>
        <w:r w:rsidRPr="00BC65DE">
          <w:rPr>
            <w:rFonts w:ascii="HCI Poppy" w:eastAsia="휴먼명조"/>
            <w:spacing w:val="-1"/>
            <w:kern w:val="1"/>
            <w:sz w:val="24"/>
            <w:rPrChange w:id="1071" w:author="TAEHO AHN" w:date="2025-01-08T13:40:00Z">
              <w:rPr>
                <w:rFonts w:ascii="굴림"/>
                <w:sz w:val="24"/>
              </w:rPr>
            </w:rPrChange>
          </w:rPr>
          <w:t xml:space="preserve"> </w:t>
        </w:r>
        <w:r w:rsidRPr="00BC65DE">
          <w:rPr>
            <w:rFonts w:ascii="HCI Poppy" w:eastAsia="휴먼명조" w:hint="eastAsia"/>
            <w:spacing w:val="-1"/>
            <w:kern w:val="1"/>
            <w:sz w:val="24"/>
            <w:rPrChange w:id="1072" w:author="TAEHO AHN" w:date="2025-01-08T13:40:00Z">
              <w:rPr>
                <w:rFonts w:ascii="굴림" w:hint="eastAsia"/>
                <w:sz w:val="24"/>
              </w:rPr>
            </w:rPrChange>
          </w:rPr>
          <w:t>하드웨어</w:t>
        </w:r>
        <w:r w:rsidRPr="00BC65DE">
          <w:rPr>
            <w:rFonts w:ascii="HCI Poppy" w:eastAsia="휴먼명조"/>
            <w:spacing w:val="-1"/>
            <w:kern w:val="1"/>
            <w:sz w:val="24"/>
            <w:rPrChange w:id="1073" w:author="TAEHO AHN" w:date="2025-01-08T13:40:00Z">
              <w:rPr>
                <w:rFonts w:ascii="굴림"/>
                <w:sz w:val="24"/>
              </w:rPr>
            </w:rPrChange>
          </w:rPr>
          <w:t xml:space="preserve"> </w:t>
        </w:r>
        <w:r w:rsidRPr="00BC65DE">
          <w:rPr>
            <w:rFonts w:ascii="HCI Poppy" w:eastAsia="휴먼명조" w:hint="eastAsia"/>
            <w:spacing w:val="-1"/>
            <w:kern w:val="1"/>
            <w:sz w:val="24"/>
            <w:rPrChange w:id="1074" w:author="TAEHO AHN" w:date="2025-01-08T13:40:00Z">
              <w:rPr>
                <w:rFonts w:ascii="굴림" w:hint="eastAsia"/>
                <w:sz w:val="24"/>
              </w:rPr>
            </w:rPrChange>
          </w:rPr>
          <w:t>오작동</w:t>
        </w:r>
        <w:r w:rsidRPr="00BC65DE">
          <w:rPr>
            <w:rFonts w:ascii="HCI Poppy" w:eastAsia="휴먼명조"/>
            <w:spacing w:val="-1"/>
            <w:kern w:val="1"/>
            <w:sz w:val="24"/>
            <w:rPrChange w:id="1075" w:author="TAEHO AHN" w:date="2025-01-08T13:40:00Z">
              <w:rPr>
                <w:rFonts w:ascii="굴림"/>
                <w:sz w:val="24"/>
              </w:rPr>
            </w:rPrChange>
          </w:rPr>
          <w:t xml:space="preserve"> </w:t>
        </w:r>
      </w:ins>
    </w:p>
    <w:p w14:paraId="260EE17A" w14:textId="1972EF53" w:rsidR="00BC65DE" w:rsidRPr="00BC65DE" w:rsidRDefault="00BC65DE">
      <w:pPr>
        <w:pStyle w:val="MS"/>
        <w:numPr>
          <w:ilvl w:val="0"/>
          <w:numId w:val="6"/>
        </w:numPr>
        <w:tabs>
          <w:tab w:val="left" w:pos="324"/>
          <w:tab w:val="left" w:pos="2112"/>
        </w:tabs>
        <w:snapToGrid w:val="0"/>
        <w:spacing w:line="480" w:lineRule="auto"/>
        <w:rPr>
          <w:ins w:id="1076" w:author="TAEHO AHN" w:date="2025-01-08T13:40:00Z"/>
          <w:rFonts w:ascii="HCI Poppy" w:eastAsia="휴먼명조"/>
          <w:spacing w:val="-1"/>
          <w:kern w:val="1"/>
          <w:sz w:val="24"/>
          <w:rPrChange w:id="1077" w:author="TAEHO AHN" w:date="2025-01-08T13:40:00Z">
            <w:rPr>
              <w:ins w:id="1078" w:author="TAEHO AHN" w:date="2025-01-08T13:40:00Z"/>
            </w:rPr>
          </w:rPrChange>
        </w:rPr>
        <w:pPrChange w:id="1079" w:author="TAEHO AHN" w:date="2025-01-08T13:41:00Z">
          <w:pPr>
            <w:pStyle w:val="MS"/>
            <w:tabs>
              <w:tab w:val="left" w:pos="324"/>
              <w:tab w:val="left" w:pos="2112"/>
            </w:tabs>
            <w:snapToGrid w:val="0"/>
            <w:spacing w:line="480" w:lineRule="auto"/>
            <w:ind w:left="596" w:hanging="596"/>
          </w:pPr>
        </w:pPrChange>
      </w:pPr>
      <w:ins w:id="1080" w:author="TAEHO AHN" w:date="2025-01-08T13:40:00Z">
        <w:r w:rsidRPr="00BC65DE">
          <w:rPr>
            <w:rFonts w:ascii="HCI Poppy" w:eastAsia="휴먼명조" w:hint="eastAsia"/>
            <w:spacing w:val="-1"/>
            <w:kern w:val="1"/>
            <w:sz w:val="24"/>
            <w:rPrChange w:id="1081" w:author="TAEHO AHN" w:date="2025-01-08T13:40:00Z">
              <w:rPr>
                <w:rFonts w:ascii="굴림" w:hint="eastAsia"/>
                <w:sz w:val="24"/>
              </w:rPr>
            </w:rPrChange>
          </w:rPr>
          <w:t>목적물의</w:t>
        </w:r>
        <w:r w:rsidRPr="00BC65DE">
          <w:rPr>
            <w:rFonts w:ascii="HCI Poppy" w:eastAsia="휴먼명조"/>
            <w:spacing w:val="-1"/>
            <w:kern w:val="1"/>
            <w:sz w:val="24"/>
            <w:rPrChange w:id="1082" w:author="TAEHO AHN" w:date="2025-01-08T13:40:00Z">
              <w:rPr>
                <w:rFonts w:ascii="굴림"/>
                <w:sz w:val="24"/>
              </w:rPr>
            </w:rPrChange>
          </w:rPr>
          <w:t xml:space="preserve"> </w:t>
        </w:r>
        <w:r w:rsidRPr="00BC65DE">
          <w:rPr>
            <w:rFonts w:ascii="HCI Poppy" w:eastAsia="휴먼명조" w:hint="eastAsia"/>
            <w:spacing w:val="-1"/>
            <w:kern w:val="1"/>
            <w:sz w:val="24"/>
            <w:rPrChange w:id="1083" w:author="TAEHO AHN" w:date="2025-01-08T13:40:00Z">
              <w:rPr>
                <w:rFonts w:ascii="굴림" w:hint="eastAsia"/>
                <w:sz w:val="24"/>
              </w:rPr>
            </w:rPrChange>
          </w:rPr>
          <w:t>일부로</w:t>
        </w:r>
        <w:r w:rsidRPr="00BC65DE">
          <w:rPr>
            <w:rFonts w:ascii="HCI Poppy" w:eastAsia="휴먼명조"/>
            <w:spacing w:val="-1"/>
            <w:kern w:val="1"/>
            <w:sz w:val="24"/>
            <w:rPrChange w:id="1084" w:author="TAEHO AHN" w:date="2025-01-08T13:40:00Z">
              <w:rPr>
                <w:rFonts w:ascii="굴림"/>
                <w:sz w:val="24"/>
              </w:rPr>
            </w:rPrChange>
          </w:rPr>
          <w:t xml:space="preserve"> </w:t>
        </w:r>
      </w:ins>
      <w:ins w:id="1085" w:author="TAEHO AHN" w:date="2025-01-08T13:44:00Z">
        <w:r>
          <w:rPr>
            <w:rFonts w:ascii="HCI Poppy" w:eastAsia="휴먼명조" w:hint="eastAsia"/>
            <w:spacing w:val="-1"/>
            <w:kern w:val="1"/>
            <w:sz w:val="24"/>
          </w:rPr>
          <w:t>계약상대자</w:t>
        </w:r>
        <w:r>
          <w:rPr>
            <w:rFonts w:ascii="HCI Poppy" w:eastAsia="휴먼명조"/>
            <w:spacing w:val="-1"/>
            <w:kern w:val="1"/>
            <w:sz w:val="24"/>
          </w:rPr>
          <w:t>가</w:t>
        </w:r>
      </w:ins>
      <w:ins w:id="1086" w:author="TAEHO AHN" w:date="2025-01-08T13:40:00Z">
        <w:r w:rsidRPr="00BC65DE">
          <w:rPr>
            <w:rFonts w:ascii="HCI Poppy" w:eastAsia="휴먼명조"/>
            <w:spacing w:val="-1"/>
            <w:kern w:val="1"/>
            <w:sz w:val="24"/>
            <w:rPrChange w:id="1087" w:author="TAEHO AHN" w:date="2025-01-08T13:40:00Z">
              <w:rPr>
                <w:rFonts w:ascii="굴림"/>
                <w:sz w:val="24"/>
              </w:rPr>
            </w:rPrChange>
          </w:rPr>
          <w:t xml:space="preserve"> </w:t>
        </w:r>
        <w:r w:rsidRPr="00BC65DE">
          <w:rPr>
            <w:rFonts w:ascii="HCI Poppy" w:eastAsia="휴먼명조" w:hint="eastAsia"/>
            <w:spacing w:val="-1"/>
            <w:kern w:val="1"/>
            <w:sz w:val="24"/>
            <w:rPrChange w:id="1088" w:author="TAEHO AHN" w:date="2025-01-08T13:40:00Z">
              <w:rPr>
                <w:rFonts w:ascii="굴림" w:hint="eastAsia"/>
                <w:sz w:val="24"/>
              </w:rPr>
            </w:rPrChange>
          </w:rPr>
          <w:t>제공한</w:t>
        </w:r>
        <w:r w:rsidRPr="00BC65DE">
          <w:rPr>
            <w:rFonts w:ascii="HCI Poppy" w:eastAsia="휴먼명조"/>
            <w:spacing w:val="-1"/>
            <w:kern w:val="1"/>
            <w:sz w:val="24"/>
            <w:rPrChange w:id="1089" w:author="TAEHO AHN" w:date="2025-01-08T13:40:00Z">
              <w:rPr>
                <w:rFonts w:ascii="굴림"/>
                <w:sz w:val="24"/>
              </w:rPr>
            </w:rPrChange>
          </w:rPr>
          <w:t xml:space="preserve"> </w:t>
        </w:r>
        <w:r w:rsidRPr="00BC65DE">
          <w:rPr>
            <w:rFonts w:ascii="HCI Poppy" w:eastAsia="휴먼명조" w:hint="eastAsia"/>
            <w:spacing w:val="-1"/>
            <w:kern w:val="1"/>
            <w:sz w:val="24"/>
            <w:rPrChange w:id="1090" w:author="TAEHO AHN" w:date="2025-01-08T13:40:00Z">
              <w:rPr>
                <w:rFonts w:ascii="굴림" w:hint="eastAsia"/>
                <w:sz w:val="24"/>
              </w:rPr>
            </w:rPrChange>
          </w:rPr>
          <w:t>것이</w:t>
        </w:r>
        <w:r w:rsidRPr="00BC65DE">
          <w:rPr>
            <w:rFonts w:ascii="HCI Poppy" w:eastAsia="휴먼명조"/>
            <w:spacing w:val="-1"/>
            <w:kern w:val="1"/>
            <w:sz w:val="24"/>
            <w:rPrChange w:id="1091" w:author="TAEHO AHN" w:date="2025-01-08T13:40:00Z">
              <w:rPr>
                <w:rFonts w:ascii="굴림"/>
                <w:sz w:val="24"/>
              </w:rPr>
            </w:rPrChange>
          </w:rPr>
          <w:t xml:space="preserve"> </w:t>
        </w:r>
        <w:r w:rsidRPr="00BC65DE">
          <w:rPr>
            <w:rFonts w:ascii="HCI Poppy" w:eastAsia="휴먼명조" w:hint="eastAsia"/>
            <w:spacing w:val="-1"/>
            <w:kern w:val="1"/>
            <w:sz w:val="24"/>
            <w:rPrChange w:id="1092" w:author="TAEHO AHN" w:date="2025-01-08T13:40:00Z">
              <w:rPr>
                <w:rFonts w:ascii="굴림" w:hint="eastAsia"/>
                <w:sz w:val="24"/>
              </w:rPr>
            </w:rPrChange>
          </w:rPr>
          <w:t>아닌</w:t>
        </w:r>
        <w:r w:rsidRPr="00BC65DE">
          <w:rPr>
            <w:rFonts w:ascii="HCI Poppy" w:eastAsia="휴먼명조"/>
            <w:spacing w:val="-1"/>
            <w:kern w:val="1"/>
            <w:sz w:val="24"/>
            <w:rPrChange w:id="1093" w:author="TAEHO AHN" w:date="2025-01-08T13:40:00Z">
              <w:rPr>
                <w:rFonts w:ascii="굴림"/>
                <w:sz w:val="24"/>
              </w:rPr>
            </w:rPrChange>
          </w:rPr>
          <w:t xml:space="preserve"> </w:t>
        </w:r>
        <w:r w:rsidRPr="00BC65DE">
          <w:rPr>
            <w:rFonts w:ascii="HCI Poppy" w:eastAsia="휴먼명조" w:hint="eastAsia"/>
            <w:spacing w:val="-1"/>
            <w:kern w:val="1"/>
            <w:sz w:val="24"/>
            <w:rPrChange w:id="1094" w:author="TAEHO AHN" w:date="2025-01-08T13:40:00Z">
              <w:rPr>
                <w:rFonts w:ascii="굴림" w:hint="eastAsia"/>
                <w:sz w:val="24"/>
              </w:rPr>
            </w:rPrChange>
          </w:rPr>
          <w:t>장비</w:t>
        </w:r>
        <w:r w:rsidRPr="00BC65DE">
          <w:rPr>
            <w:rFonts w:ascii="HCI Poppy" w:eastAsia="휴먼명조"/>
            <w:spacing w:val="-1"/>
            <w:kern w:val="1"/>
            <w:sz w:val="24"/>
            <w:rPrChange w:id="1095" w:author="TAEHO AHN" w:date="2025-01-08T13:40:00Z">
              <w:rPr>
                <w:rFonts w:ascii="굴림"/>
                <w:sz w:val="24"/>
              </w:rPr>
            </w:rPrChange>
          </w:rPr>
          <w:t xml:space="preserve"> </w:t>
        </w:r>
        <w:r w:rsidRPr="00BC65DE">
          <w:rPr>
            <w:rFonts w:ascii="HCI Poppy" w:eastAsia="휴먼명조" w:hint="eastAsia"/>
            <w:spacing w:val="-1"/>
            <w:kern w:val="1"/>
            <w:sz w:val="24"/>
            <w:rPrChange w:id="1096" w:author="TAEHO AHN" w:date="2025-01-08T13:40:00Z">
              <w:rPr>
                <w:rFonts w:ascii="굴림" w:hint="eastAsia"/>
                <w:sz w:val="24"/>
              </w:rPr>
            </w:rPrChange>
          </w:rPr>
          <w:t>또는</w:t>
        </w:r>
        <w:r w:rsidRPr="00BC65DE">
          <w:rPr>
            <w:rFonts w:ascii="HCI Poppy" w:eastAsia="휴먼명조"/>
            <w:spacing w:val="-1"/>
            <w:kern w:val="1"/>
            <w:sz w:val="24"/>
            <w:rPrChange w:id="1097" w:author="TAEHO AHN" w:date="2025-01-08T13:40:00Z">
              <w:rPr>
                <w:rFonts w:ascii="굴림"/>
                <w:sz w:val="24"/>
              </w:rPr>
            </w:rPrChange>
          </w:rPr>
          <w:t xml:space="preserve"> </w:t>
        </w:r>
        <w:r w:rsidRPr="00BC65DE">
          <w:rPr>
            <w:rFonts w:ascii="HCI Poppy" w:eastAsia="휴먼명조" w:hint="eastAsia"/>
            <w:spacing w:val="-1"/>
            <w:kern w:val="1"/>
            <w:sz w:val="24"/>
            <w:rPrChange w:id="1098" w:author="TAEHO AHN" w:date="2025-01-08T13:40:00Z">
              <w:rPr>
                <w:rFonts w:ascii="굴림" w:hint="eastAsia"/>
                <w:sz w:val="24"/>
              </w:rPr>
            </w:rPrChange>
          </w:rPr>
          <w:t>소프트웨어의</w:t>
        </w:r>
        <w:r w:rsidRPr="00BC65DE">
          <w:rPr>
            <w:rFonts w:ascii="HCI Poppy" w:eastAsia="휴먼명조"/>
            <w:spacing w:val="-1"/>
            <w:kern w:val="1"/>
            <w:sz w:val="24"/>
            <w:rPrChange w:id="1099" w:author="TAEHO AHN" w:date="2025-01-08T13:40:00Z">
              <w:rPr>
                <w:rFonts w:ascii="굴림"/>
                <w:sz w:val="24"/>
              </w:rPr>
            </w:rPrChange>
          </w:rPr>
          <w:t xml:space="preserve"> </w:t>
        </w:r>
        <w:r w:rsidRPr="00BC65DE">
          <w:rPr>
            <w:rFonts w:ascii="HCI Poppy" w:eastAsia="휴먼명조" w:hint="eastAsia"/>
            <w:spacing w:val="-1"/>
            <w:kern w:val="1"/>
            <w:sz w:val="24"/>
            <w:rPrChange w:id="1100" w:author="TAEHO AHN" w:date="2025-01-08T13:40:00Z">
              <w:rPr>
                <w:rFonts w:ascii="굴림" w:hint="eastAsia"/>
                <w:sz w:val="24"/>
              </w:rPr>
            </w:rPrChange>
          </w:rPr>
          <w:t>사용에</w:t>
        </w:r>
        <w:r w:rsidRPr="00BC65DE">
          <w:rPr>
            <w:rFonts w:ascii="HCI Poppy" w:eastAsia="휴먼명조"/>
            <w:spacing w:val="-1"/>
            <w:kern w:val="1"/>
            <w:sz w:val="24"/>
            <w:rPrChange w:id="1101" w:author="TAEHO AHN" w:date="2025-01-08T13:40:00Z">
              <w:rPr>
                <w:rFonts w:ascii="굴림"/>
                <w:sz w:val="24"/>
              </w:rPr>
            </w:rPrChange>
          </w:rPr>
          <w:t xml:space="preserve"> </w:t>
        </w:r>
        <w:r w:rsidRPr="00BC65DE">
          <w:rPr>
            <w:rFonts w:ascii="HCI Poppy" w:eastAsia="휴먼명조" w:hint="eastAsia"/>
            <w:spacing w:val="-1"/>
            <w:kern w:val="1"/>
            <w:sz w:val="24"/>
            <w:rPrChange w:id="1102" w:author="TAEHO AHN" w:date="2025-01-08T13:40:00Z">
              <w:rPr>
                <w:rFonts w:ascii="굴림" w:hint="eastAsia"/>
                <w:sz w:val="24"/>
              </w:rPr>
            </w:rPrChange>
          </w:rPr>
          <w:t>기인한</w:t>
        </w:r>
        <w:r w:rsidRPr="00BC65DE">
          <w:rPr>
            <w:rFonts w:ascii="HCI Poppy" w:eastAsia="휴먼명조"/>
            <w:spacing w:val="-1"/>
            <w:kern w:val="1"/>
            <w:sz w:val="24"/>
            <w:rPrChange w:id="1103" w:author="TAEHO AHN" w:date="2025-01-08T13:40:00Z">
              <w:rPr>
                <w:rFonts w:ascii="굴림"/>
                <w:sz w:val="24"/>
              </w:rPr>
            </w:rPrChange>
          </w:rPr>
          <w:t xml:space="preserve"> </w:t>
        </w:r>
        <w:r w:rsidRPr="00BC65DE">
          <w:rPr>
            <w:rFonts w:ascii="HCI Poppy" w:eastAsia="휴먼명조" w:hint="eastAsia"/>
            <w:spacing w:val="-1"/>
            <w:kern w:val="1"/>
            <w:sz w:val="24"/>
            <w:rPrChange w:id="1104" w:author="TAEHO AHN" w:date="2025-01-08T13:40:00Z">
              <w:rPr>
                <w:rFonts w:ascii="굴림" w:hint="eastAsia"/>
                <w:sz w:val="24"/>
              </w:rPr>
            </w:rPrChange>
          </w:rPr>
          <w:t>하드웨어</w:t>
        </w:r>
        <w:r w:rsidRPr="00BC65DE">
          <w:rPr>
            <w:rFonts w:ascii="HCI Poppy" w:eastAsia="휴먼명조"/>
            <w:spacing w:val="-1"/>
            <w:kern w:val="1"/>
            <w:sz w:val="24"/>
            <w:rPrChange w:id="1105" w:author="TAEHO AHN" w:date="2025-01-08T13:40:00Z">
              <w:rPr>
                <w:rFonts w:ascii="굴림"/>
                <w:sz w:val="24"/>
              </w:rPr>
            </w:rPrChange>
          </w:rPr>
          <w:t xml:space="preserve"> </w:t>
        </w:r>
        <w:r w:rsidRPr="00BC65DE">
          <w:rPr>
            <w:rFonts w:ascii="HCI Poppy" w:eastAsia="휴먼명조" w:hint="eastAsia"/>
            <w:spacing w:val="-1"/>
            <w:kern w:val="1"/>
            <w:sz w:val="24"/>
            <w:rPrChange w:id="1106" w:author="TAEHO AHN" w:date="2025-01-08T13:40:00Z">
              <w:rPr>
                <w:rFonts w:ascii="굴림" w:hint="eastAsia"/>
                <w:sz w:val="24"/>
              </w:rPr>
            </w:rPrChange>
          </w:rPr>
          <w:t>문제</w:t>
        </w:r>
      </w:ins>
    </w:p>
    <w:p w14:paraId="23ECCEFA" w14:textId="358B85FA" w:rsidR="00BC65DE" w:rsidRPr="00BC65DE" w:rsidRDefault="00BC65DE">
      <w:pPr>
        <w:pStyle w:val="MS"/>
        <w:numPr>
          <w:ilvl w:val="0"/>
          <w:numId w:val="6"/>
        </w:numPr>
        <w:tabs>
          <w:tab w:val="left" w:pos="2112"/>
        </w:tabs>
        <w:snapToGrid w:val="0"/>
        <w:spacing w:line="480" w:lineRule="auto"/>
        <w:rPr>
          <w:ins w:id="1107" w:author="TAEHO AHN" w:date="2025-01-08T13:40:00Z"/>
          <w:rFonts w:ascii="HCI Poppy" w:eastAsia="휴먼명조"/>
          <w:spacing w:val="-1"/>
          <w:kern w:val="1"/>
          <w:sz w:val="24"/>
          <w:rPrChange w:id="1108" w:author="TAEHO AHN" w:date="2025-01-08T13:40:00Z">
            <w:rPr>
              <w:ins w:id="1109" w:author="TAEHO AHN" w:date="2025-01-08T13:40:00Z"/>
            </w:rPr>
          </w:rPrChange>
        </w:rPr>
        <w:pPrChange w:id="1110" w:author="TAEHO AHN" w:date="2025-01-08T13:41:00Z">
          <w:pPr>
            <w:pStyle w:val="MS"/>
            <w:tabs>
              <w:tab w:val="left" w:pos="2112"/>
            </w:tabs>
            <w:snapToGrid w:val="0"/>
            <w:spacing w:line="480" w:lineRule="auto"/>
            <w:ind w:left="240" w:hanging="240"/>
          </w:pPr>
        </w:pPrChange>
      </w:pPr>
      <w:ins w:id="1111" w:author="TAEHO AHN" w:date="2025-01-08T13:44:00Z">
        <w:r>
          <w:rPr>
            <w:rFonts w:ascii="HCI Poppy" w:eastAsia="휴먼명조" w:hint="eastAsia"/>
            <w:spacing w:val="-1"/>
            <w:kern w:val="1"/>
            <w:sz w:val="24"/>
          </w:rPr>
          <w:t>발주자</w:t>
        </w:r>
      </w:ins>
      <w:ins w:id="1112" w:author="TAEHO AHN" w:date="2025-01-08T13:40:00Z">
        <w:r w:rsidRPr="00BC65DE">
          <w:rPr>
            <w:rFonts w:ascii="HCI Poppy" w:eastAsia="휴먼명조" w:hint="eastAsia"/>
            <w:spacing w:val="-1"/>
            <w:kern w:val="1"/>
            <w:sz w:val="24"/>
            <w:rPrChange w:id="1113" w:author="TAEHO AHN" w:date="2025-01-08T13:40:00Z">
              <w:rPr>
                <w:rFonts w:ascii="굴림" w:hint="eastAsia"/>
                <w:sz w:val="24"/>
              </w:rPr>
            </w:rPrChange>
          </w:rPr>
          <w:t>의</w:t>
        </w:r>
        <w:r w:rsidRPr="00BC65DE">
          <w:rPr>
            <w:rFonts w:ascii="HCI Poppy" w:eastAsia="휴먼명조"/>
            <w:spacing w:val="-1"/>
            <w:kern w:val="1"/>
            <w:sz w:val="24"/>
            <w:rPrChange w:id="1114" w:author="TAEHO AHN" w:date="2025-01-08T13:40:00Z">
              <w:rPr>
                <w:rFonts w:ascii="굴림"/>
                <w:sz w:val="24"/>
              </w:rPr>
            </w:rPrChange>
          </w:rPr>
          <w:t xml:space="preserve"> </w:t>
        </w:r>
        <w:r w:rsidRPr="00BC65DE">
          <w:rPr>
            <w:rFonts w:ascii="HCI Poppy" w:eastAsia="휴먼명조" w:hint="eastAsia"/>
            <w:spacing w:val="-1"/>
            <w:kern w:val="1"/>
            <w:sz w:val="24"/>
            <w:rPrChange w:id="1115" w:author="TAEHO AHN" w:date="2025-01-08T13:40:00Z">
              <w:rPr>
                <w:rFonts w:ascii="굴림" w:hint="eastAsia"/>
                <w:sz w:val="24"/>
              </w:rPr>
            </w:rPrChange>
          </w:rPr>
          <w:t>네트워크</w:t>
        </w:r>
        <w:r w:rsidRPr="00BC65DE">
          <w:rPr>
            <w:rFonts w:ascii="HCI Poppy" w:eastAsia="휴먼명조"/>
            <w:spacing w:val="-1"/>
            <w:kern w:val="1"/>
            <w:sz w:val="24"/>
            <w:rPrChange w:id="1116" w:author="TAEHO AHN" w:date="2025-01-08T13:40:00Z">
              <w:rPr>
                <w:rFonts w:ascii="굴림"/>
                <w:sz w:val="24"/>
              </w:rPr>
            </w:rPrChange>
          </w:rPr>
          <w:t xml:space="preserve"> </w:t>
        </w:r>
        <w:r w:rsidRPr="00BC65DE">
          <w:rPr>
            <w:rFonts w:ascii="HCI Poppy" w:eastAsia="휴먼명조" w:hint="eastAsia"/>
            <w:spacing w:val="-1"/>
            <w:kern w:val="1"/>
            <w:sz w:val="24"/>
            <w:rPrChange w:id="1117" w:author="TAEHO AHN" w:date="2025-01-08T13:40:00Z">
              <w:rPr>
                <w:rFonts w:ascii="굴림" w:hint="eastAsia"/>
                <w:sz w:val="24"/>
              </w:rPr>
            </w:rPrChange>
          </w:rPr>
          <w:t>장애나</w:t>
        </w:r>
        <w:r w:rsidRPr="00BC65DE">
          <w:rPr>
            <w:rFonts w:ascii="HCI Poppy" w:eastAsia="휴먼명조"/>
            <w:spacing w:val="-1"/>
            <w:kern w:val="1"/>
            <w:sz w:val="24"/>
            <w:rPrChange w:id="1118" w:author="TAEHO AHN" w:date="2025-01-08T13:40:00Z">
              <w:rPr>
                <w:rFonts w:ascii="굴림"/>
                <w:sz w:val="24"/>
              </w:rPr>
            </w:rPrChange>
          </w:rPr>
          <w:t xml:space="preserve"> </w:t>
        </w:r>
        <w:r w:rsidRPr="00BC65DE">
          <w:rPr>
            <w:rFonts w:ascii="HCI Poppy" w:eastAsia="휴먼명조" w:hint="eastAsia"/>
            <w:spacing w:val="-1"/>
            <w:kern w:val="1"/>
            <w:sz w:val="24"/>
            <w:rPrChange w:id="1119" w:author="TAEHO AHN" w:date="2025-01-08T13:40:00Z">
              <w:rPr>
                <w:rFonts w:ascii="굴림" w:hint="eastAsia"/>
                <w:sz w:val="24"/>
              </w:rPr>
            </w:rPrChange>
          </w:rPr>
          <w:t>설정</w:t>
        </w:r>
        <w:r w:rsidRPr="00BC65DE">
          <w:rPr>
            <w:rFonts w:ascii="HCI Poppy" w:eastAsia="휴먼명조"/>
            <w:spacing w:val="-1"/>
            <w:kern w:val="1"/>
            <w:sz w:val="24"/>
            <w:rPrChange w:id="1120" w:author="TAEHO AHN" w:date="2025-01-08T13:40:00Z">
              <w:rPr>
                <w:rFonts w:ascii="굴림"/>
                <w:sz w:val="24"/>
              </w:rPr>
            </w:rPrChange>
          </w:rPr>
          <w:t xml:space="preserve"> </w:t>
        </w:r>
        <w:r w:rsidRPr="00BC65DE">
          <w:rPr>
            <w:rFonts w:ascii="HCI Poppy" w:eastAsia="휴먼명조" w:hint="eastAsia"/>
            <w:spacing w:val="-1"/>
            <w:kern w:val="1"/>
            <w:sz w:val="24"/>
            <w:rPrChange w:id="1121" w:author="TAEHO AHN" w:date="2025-01-08T13:40:00Z">
              <w:rPr>
                <w:rFonts w:ascii="굴림" w:hint="eastAsia"/>
                <w:sz w:val="24"/>
              </w:rPr>
            </w:rPrChange>
          </w:rPr>
          <w:t>오류로</w:t>
        </w:r>
        <w:r w:rsidRPr="00BC65DE">
          <w:rPr>
            <w:rFonts w:ascii="HCI Poppy" w:eastAsia="휴먼명조"/>
            <w:spacing w:val="-1"/>
            <w:kern w:val="1"/>
            <w:sz w:val="24"/>
            <w:rPrChange w:id="1122" w:author="TAEHO AHN" w:date="2025-01-08T13:40:00Z">
              <w:rPr>
                <w:rFonts w:ascii="굴림"/>
                <w:sz w:val="24"/>
              </w:rPr>
            </w:rPrChange>
          </w:rPr>
          <w:t xml:space="preserve"> </w:t>
        </w:r>
        <w:r w:rsidRPr="00BC65DE">
          <w:rPr>
            <w:rFonts w:ascii="HCI Poppy" w:eastAsia="휴먼명조" w:hint="eastAsia"/>
            <w:spacing w:val="-1"/>
            <w:kern w:val="1"/>
            <w:sz w:val="24"/>
            <w:rPrChange w:id="1123" w:author="TAEHO AHN" w:date="2025-01-08T13:40:00Z">
              <w:rPr>
                <w:rFonts w:ascii="굴림" w:hint="eastAsia"/>
                <w:sz w:val="24"/>
              </w:rPr>
            </w:rPrChange>
          </w:rPr>
          <w:t>인하여</w:t>
        </w:r>
        <w:r w:rsidRPr="00BC65DE">
          <w:rPr>
            <w:rFonts w:ascii="HCI Poppy" w:eastAsia="휴먼명조"/>
            <w:spacing w:val="-1"/>
            <w:kern w:val="1"/>
            <w:sz w:val="24"/>
            <w:rPrChange w:id="1124" w:author="TAEHO AHN" w:date="2025-01-08T13:40:00Z">
              <w:rPr>
                <w:rFonts w:ascii="굴림"/>
                <w:sz w:val="24"/>
              </w:rPr>
            </w:rPrChange>
          </w:rPr>
          <w:t xml:space="preserve"> </w:t>
        </w:r>
        <w:r w:rsidRPr="00BC65DE">
          <w:rPr>
            <w:rFonts w:ascii="HCI Poppy" w:eastAsia="휴먼명조" w:hint="eastAsia"/>
            <w:spacing w:val="-1"/>
            <w:kern w:val="1"/>
            <w:sz w:val="24"/>
            <w:rPrChange w:id="1125" w:author="TAEHO AHN" w:date="2025-01-08T13:40:00Z">
              <w:rPr>
                <w:rFonts w:ascii="굴림" w:hint="eastAsia"/>
                <w:sz w:val="24"/>
              </w:rPr>
            </w:rPrChange>
          </w:rPr>
          <w:t>오류가</w:t>
        </w:r>
        <w:r w:rsidRPr="00BC65DE">
          <w:rPr>
            <w:rFonts w:ascii="HCI Poppy" w:eastAsia="휴먼명조"/>
            <w:spacing w:val="-1"/>
            <w:kern w:val="1"/>
            <w:sz w:val="24"/>
            <w:rPrChange w:id="1126" w:author="TAEHO AHN" w:date="2025-01-08T13:40:00Z">
              <w:rPr>
                <w:rFonts w:ascii="굴림"/>
                <w:sz w:val="24"/>
              </w:rPr>
            </w:rPrChange>
          </w:rPr>
          <w:t xml:space="preserve"> </w:t>
        </w:r>
        <w:r w:rsidRPr="00BC65DE">
          <w:rPr>
            <w:rFonts w:ascii="HCI Poppy" w:eastAsia="휴먼명조" w:hint="eastAsia"/>
            <w:spacing w:val="-1"/>
            <w:kern w:val="1"/>
            <w:sz w:val="24"/>
            <w:rPrChange w:id="1127" w:author="TAEHO AHN" w:date="2025-01-08T13:40:00Z">
              <w:rPr>
                <w:rFonts w:ascii="굴림" w:hint="eastAsia"/>
                <w:sz w:val="24"/>
              </w:rPr>
            </w:rPrChange>
          </w:rPr>
          <w:t>발생하는</w:t>
        </w:r>
        <w:r w:rsidRPr="00BC65DE">
          <w:rPr>
            <w:rFonts w:ascii="HCI Poppy" w:eastAsia="휴먼명조"/>
            <w:spacing w:val="-1"/>
            <w:kern w:val="1"/>
            <w:sz w:val="24"/>
            <w:rPrChange w:id="1128" w:author="TAEHO AHN" w:date="2025-01-08T13:40:00Z">
              <w:rPr>
                <w:rFonts w:ascii="굴림"/>
                <w:sz w:val="24"/>
              </w:rPr>
            </w:rPrChange>
          </w:rPr>
          <w:t xml:space="preserve"> </w:t>
        </w:r>
        <w:r w:rsidRPr="00BC65DE">
          <w:rPr>
            <w:rFonts w:ascii="HCI Poppy" w:eastAsia="휴먼명조" w:hint="eastAsia"/>
            <w:spacing w:val="-1"/>
            <w:kern w:val="1"/>
            <w:sz w:val="24"/>
            <w:rPrChange w:id="1129" w:author="TAEHO AHN" w:date="2025-01-08T13:40:00Z">
              <w:rPr>
                <w:rFonts w:ascii="굴림" w:hint="eastAsia"/>
                <w:sz w:val="24"/>
              </w:rPr>
            </w:rPrChange>
          </w:rPr>
          <w:t>경우</w:t>
        </w:r>
      </w:ins>
    </w:p>
    <w:p w14:paraId="4ECD1580" w14:textId="3C03B6D1" w:rsidR="00BC65DE" w:rsidRPr="00BC65DE" w:rsidRDefault="00BC65DE">
      <w:pPr>
        <w:pStyle w:val="MS"/>
        <w:numPr>
          <w:ilvl w:val="0"/>
          <w:numId w:val="6"/>
        </w:numPr>
        <w:tabs>
          <w:tab w:val="left" w:pos="2112"/>
        </w:tabs>
        <w:snapToGrid w:val="0"/>
        <w:spacing w:line="480" w:lineRule="auto"/>
        <w:rPr>
          <w:ins w:id="1130" w:author="TAEHO AHN" w:date="2025-01-08T13:40:00Z"/>
          <w:rFonts w:ascii="HCI Poppy" w:eastAsia="휴먼명조"/>
          <w:spacing w:val="-1"/>
          <w:kern w:val="1"/>
          <w:sz w:val="24"/>
          <w:rPrChange w:id="1131" w:author="TAEHO AHN" w:date="2025-01-08T13:40:00Z">
            <w:rPr>
              <w:ins w:id="1132" w:author="TAEHO AHN" w:date="2025-01-08T13:40:00Z"/>
            </w:rPr>
          </w:rPrChange>
        </w:rPr>
        <w:pPrChange w:id="1133" w:author="TAEHO AHN" w:date="2025-01-08T13:41:00Z">
          <w:pPr>
            <w:pStyle w:val="MS"/>
            <w:tabs>
              <w:tab w:val="left" w:pos="2112"/>
            </w:tabs>
            <w:snapToGrid w:val="0"/>
            <w:spacing w:line="480" w:lineRule="auto"/>
            <w:ind w:left="596" w:hanging="596"/>
          </w:pPr>
        </w:pPrChange>
      </w:pPr>
      <w:ins w:id="1134" w:author="TAEHO AHN" w:date="2025-01-08T13:44:00Z">
        <w:r>
          <w:rPr>
            <w:rFonts w:ascii="HCI Poppy" w:eastAsia="휴먼명조" w:hint="eastAsia"/>
            <w:spacing w:val="-1"/>
            <w:kern w:val="1"/>
            <w:sz w:val="24"/>
          </w:rPr>
          <w:t>계약상대자</w:t>
        </w:r>
        <w:r>
          <w:rPr>
            <w:rFonts w:ascii="HCI Poppy" w:eastAsia="휴먼명조"/>
            <w:spacing w:val="-1"/>
            <w:kern w:val="1"/>
            <w:sz w:val="24"/>
          </w:rPr>
          <w:t>가</w:t>
        </w:r>
      </w:ins>
      <w:ins w:id="1135" w:author="TAEHO AHN" w:date="2025-01-08T13:40:00Z">
        <w:r w:rsidRPr="00BC65DE">
          <w:rPr>
            <w:rFonts w:ascii="HCI Poppy" w:eastAsia="휴먼명조"/>
            <w:spacing w:val="-1"/>
            <w:kern w:val="1"/>
            <w:sz w:val="24"/>
            <w:rPrChange w:id="1136" w:author="TAEHO AHN" w:date="2025-01-08T13:40:00Z">
              <w:rPr>
                <w:rFonts w:ascii="굴림"/>
                <w:sz w:val="24"/>
              </w:rPr>
            </w:rPrChange>
          </w:rPr>
          <w:t xml:space="preserve"> </w:t>
        </w:r>
        <w:r w:rsidRPr="00BC65DE">
          <w:rPr>
            <w:rFonts w:ascii="HCI Poppy" w:eastAsia="휴먼명조" w:hint="eastAsia"/>
            <w:spacing w:val="-1"/>
            <w:kern w:val="1"/>
            <w:sz w:val="24"/>
            <w:rPrChange w:id="1137" w:author="TAEHO AHN" w:date="2025-01-08T13:40:00Z">
              <w:rPr>
                <w:rFonts w:ascii="굴림" w:hint="eastAsia"/>
                <w:sz w:val="24"/>
              </w:rPr>
            </w:rPrChange>
          </w:rPr>
          <w:t>본</w:t>
        </w:r>
        <w:r w:rsidRPr="00BC65DE">
          <w:rPr>
            <w:rFonts w:ascii="HCI Poppy" w:eastAsia="휴먼명조"/>
            <w:spacing w:val="-1"/>
            <w:kern w:val="1"/>
            <w:sz w:val="24"/>
            <w:rPrChange w:id="1138" w:author="TAEHO AHN" w:date="2025-01-08T13:40:00Z">
              <w:rPr>
                <w:rFonts w:ascii="굴림"/>
                <w:sz w:val="24"/>
              </w:rPr>
            </w:rPrChange>
          </w:rPr>
          <w:t xml:space="preserve"> </w:t>
        </w:r>
        <w:r w:rsidRPr="00BC65DE">
          <w:rPr>
            <w:rFonts w:ascii="HCI Poppy" w:eastAsia="휴먼명조" w:hint="eastAsia"/>
            <w:spacing w:val="-1"/>
            <w:kern w:val="1"/>
            <w:sz w:val="24"/>
            <w:rPrChange w:id="1139" w:author="TAEHO AHN" w:date="2025-01-08T13:40:00Z">
              <w:rPr>
                <w:rFonts w:ascii="굴림" w:hint="eastAsia"/>
                <w:sz w:val="24"/>
              </w:rPr>
            </w:rPrChange>
          </w:rPr>
          <w:t>계약에</w:t>
        </w:r>
        <w:r w:rsidRPr="00BC65DE">
          <w:rPr>
            <w:rFonts w:ascii="HCI Poppy" w:eastAsia="휴먼명조"/>
            <w:spacing w:val="-1"/>
            <w:kern w:val="1"/>
            <w:sz w:val="24"/>
            <w:rPrChange w:id="1140" w:author="TAEHO AHN" w:date="2025-01-08T13:40:00Z">
              <w:rPr>
                <w:rFonts w:ascii="굴림"/>
                <w:sz w:val="24"/>
              </w:rPr>
            </w:rPrChange>
          </w:rPr>
          <w:t xml:space="preserve"> </w:t>
        </w:r>
        <w:r w:rsidRPr="00BC65DE">
          <w:rPr>
            <w:rFonts w:ascii="HCI Poppy" w:eastAsia="휴먼명조" w:hint="eastAsia"/>
            <w:spacing w:val="-1"/>
            <w:kern w:val="1"/>
            <w:sz w:val="24"/>
            <w:rPrChange w:id="1141" w:author="TAEHO AHN" w:date="2025-01-08T13:40:00Z">
              <w:rPr>
                <w:rFonts w:ascii="굴림" w:hint="eastAsia"/>
                <w:sz w:val="24"/>
              </w:rPr>
            </w:rPrChange>
          </w:rPr>
          <w:t>따라</w:t>
        </w:r>
        <w:r w:rsidRPr="00BC65DE">
          <w:rPr>
            <w:rFonts w:ascii="HCI Poppy" w:eastAsia="휴먼명조"/>
            <w:spacing w:val="-1"/>
            <w:kern w:val="1"/>
            <w:sz w:val="24"/>
            <w:rPrChange w:id="1142" w:author="TAEHO AHN" w:date="2025-01-08T13:40:00Z">
              <w:rPr>
                <w:rFonts w:ascii="굴림"/>
                <w:sz w:val="24"/>
              </w:rPr>
            </w:rPrChange>
          </w:rPr>
          <w:t xml:space="preserve"> </w:t>
        </w:r>
      </w:ins>
      <w:ins w:id="1143" w:author="TAEHO AHN" w:date="2025-01-08T13:44:00Z">
        <w:r>
          <w:rPr>
            <w:rFonts w:ascii="HCI Poppy" w:eastAsia="휴먼명조" w:hint="eastAsia"/>
            <w:spacing w:val="-1"/>
            <w:kern w:val="1"/>
            <w:sz w:val="24"/>
          </w:rPr>
          <w:t>발주자</w:t>
        </w:r>
      </w:ins>
      <w:ins w:id="1144" w:author="TAEHO AHN" w:date="2025-01-08T13:40:00Z">
        <w:r w:rsidRPr="00BC65DE">
          <w:rPr>
            <w:rFonts w:ascii="HCI Poppy" w:eastAsia="휴먼명조" w:hint="eastAsia"/>
            <w:spacing w:val="-1"/>
            <w:kern w:val="1"/>
            <w:sz w:val="24"/>
            <w:rPrChange w:id="1145" w:author="TAEHO AHN" w:date="2025-01-08T13:40:00Z">
              <w:rPr>
                <w:rFonts w:ascii="굴림" w:hint="eastAsia"/>
                <w:sz w:val="24"/>
              </w:rPr>
            </w:rPrChange>
          </w:rPr>
          <w:t>의</w:t>
        </w:r>
        <w:r w:rsidRPr="00BC65DE">
          <w:rPr>
            <w:rFonts w:ascii="HCI Poppy" w:eastAsia="휴먼명조"/>
            <w:spacing w:val="-1"/>
            <w:kern w:val="1"/>
            <w:sz w:val="24"/>
            <w:rPrChange w:id="1146" w:author="TAEHO AHN" w:date="2025-01-08T13:40:00Z">
              <w:rPr>
                <w:rFonts w:ascii="굴림"/>
                <w:sz w:val="24"/>
              </w:rPr>
            </w:rPrChange>
          </w:rPr>
          <w:t xml:space="preserve"> </w:t>
        </w:r>
        <w:r w:rsidRPr="00BC65DE">
          <w:rPr>
            <w:rFonts w:ascii="HCI Poppy" w:eastAsia="휴먼명조" w:hint="eastAsia"/>
            <w:spacing w:val="-1"/>
            <w:kern w:val="1"/>
            <w:sz w:val="24"/>
            <w:rPrChange w:id="1147" w:author="TAEHO AHN" w:date="2025-01-08T13:40:00Z">
              <w:rPr>
                <w:rFonts w:ascii="굴림" w:hint="eastAsia"/>
                <w:sz w:val="24"/>
              </w:rPr>
            </w:rPrChange>
          </w:rPr>
          <w:t>서비스</w:t>
        </w:r>
        <w:r w:rsidRPr="00BC65DE">
          <w:rPr>
            <w:rFonts w:ascii="HCI Poppy" w:eastAsia="휴먼명조"/>
            <w:spacing w:val="-1"/>
            <w:kern w:val="1"/>
            <w:sz w:val="24"/>
            <w:rPrChange w:id="1148" w:author="TAEHO AHN" w:date="2025-01-08T13:40:00Z">
              <w:rPr>
                <w:rFonts w:ascii="굴림"/>
                <w:sz w:val="24"/>
              </w:rPr>
            </w:rPrChange>
          </w:rPr>
          <w:t xml:space="preserve"> </w:t>
        </w:r>
        <w:r w:rsidRPr="00BC65DE">
          <w:rPr>
            <w:rFonts w:ascii="HCI Poppy" w:eastAsia="휴먼명조" w:hint="eastAsia"/>
            <w:spacing w:val="-1"/>
            <w:kern w:val="1"/>
            <w:sz w:val="24"/>
            <w:rPrChange w:id="1149" w:author="TAEHO AHN" w:date="2025-01-08T13:40:00Z">
              <w:rPr>
                <w:rFonts w:ascii="굴림" w:hint="eastAsia"/>
                <w:sz w:val="24"/>
              </w:rPr>
            </w:rPrChange>
          </w:rPr>
          <w:t>이용</w:t>
        </w:r>
        <w:r w:rsidRPr="00BC65DE">
          <w:rPr>
            <w:rFonts w:ascii="HCI Poppy" w:eastAsia="휴먼명조"/>
            <w:spacing w:val="-1"/>
            <w:kern w:val="1"/>
            <w:sz w:val="24"/>
            <w:rPrChange w:id="1150" w:author="TAEHO AHN" w:date="2025-01-08T13:40:00Z">
              <w:rPr>
                <w:rFonts w:ascii="굴림"/>
                <w:sz w:val="24"/>
              </w:rPr>
            </w:rPrChange>
          </w:rPr>
          <w:t xml:space="preserve"> </w:t>
        </w:r>
        <w:r w:rsidRPr="00BC65DE">
          <w:rPr>
            <w:rFonts w:ascii="HCI Poppy" w:eastAsia="휴먼명조" w:hint="eastAsia"/>
            <w:spacing w:val="-1"/>
            <w:kern w:val="1"/>
            <w:sz w:val="24"/>
            <w:rPrChange w:id="1151" w:author="TAEHO AHN" w:date="2025-01-08T13:40:00Z">
              <w:rPr>
                <w:rFonts w:ascii="굴림" w:hint="eastAsia"/>
                <w:sz w:val="24"/>
              </w:rPr>
            </w:rPrChange>
          </w:rPr>
          <w:t>권리를</w:t>
        </w:r>
        <w:r w:rsidRPr="00BC65DE">
          <w:rPr>
            <w:rFonts w:ascii="HCI Poppy" w:eastAsia="휴먼명조"/>
            <w:spacing w:val="-1"/>
            <w:kern w:val="1"/>
            <w:sz w:val="24"/>
            <w:rPrChange w:id="1152" w:author="TAEHO AHN" w:date="2025-01-08T13:40:00Z">
              <w:rPr>
                <w:rFonts w:ascii="굴림"/>
                <w:sz w:val="24"/>
              </w:rPr>
            </w:rPrChange>
          </w:rPr>
          <w:t xml:space="preserve"> </w:t>
        </w:r>
        <w:r w:rsidRPr="00BC65DE">
          <w:rPr>
            <w:rFonts w:ascii="HCI Poppy" w:eastAsia="휴먼명조" w:hint="eastAsia"/>
            <w:spacing w:val="-1"/>
            <w:kern w:val="1"/>
            <w:sz w:val="24"/>
            <w:rPrChange w:id="1153" w:author="TAEHO AHN" w:date="2025-01-08T13:40:00Z">
              <w:rPr>
                <w:rFonts w:ascii="굴림" w:hint="eastAsia"/>
                <w:sz w:val="24"/>
              </w:rPr>
            </w:rPrChange>
          </w:rPr>
          <w:t>중지</w:t>
        </w:r>
        <w:r w:rsidRPr="00BC65DE">
          <w:rPr>
            <w:rFonts w:ascii="HCI Poppy" w:eastAsia="휴먼명조"/>
            <w:spacing w:val="-1"/>
            <w:kern w:val="1"/>
            <w:sz w:val="24"/>
            <w:rPrChange w:id="1154" w:author="TAEHO AHN" w:date="2025-01-08T13:40:00Z">
              <w:rPr>
                <w:rFonts w:ascii="굴림"/>
                <w:sz w:val="24"/>
              </w:rPr>
            </w:rPrChange>
          </w:rPr>
          <w:t xml:space="preserve"> </w:t>
        </w:r>
        <w:r w:rsidRPr="00BC65DE">
          <w:rPr>
            <w:rFonts w:ascii="HCI Poppy" w:eastAsia="휴먼명조" w:hint="eastAsia"/>
            <w:spacing w:val="-1"/>
            <w:kern w:val="1"/>
            <w:sz w:val="24"/>
            <w:rPrChange w:id="1155" w:author="TAEHO AHN" w:date="2025-01-08T13:40:00Z">
              <w:rPr>
                <w:rFonts w:ascii="굴림" w:hint="eastAsia"/>
                <w:sz w:val="24"/>
              </w:rPr>
            </w:rPrChange>
          </w:rPr>
          <w:t>또는</w:t>
        </w:r>
        <w:r w:rsidRPr="00BC65DE">
          <w:rPr>
            <w:rFonts w:ascii="HCI Poppy" w:eastAsia="휴먼명조"/>
            <w:spacing w:val="-1"/>
            <w:kern w:val="1"/>
            <w:sz w:val="24"/>
            <w:rPrChange w:id="1156" w:author="TAEHO AHN" w:date="2025-01-08T13:40:00Z">
              <w:rPr>
                <w:rFonts w:ascii="굴림"/>
                <w:sz w:val="24"/>
              </w:rPr>
            </w:rPrChange>
          </w:rPr>
          <w:t xml:space="preserve"> </w:t>
        </w:r>
        <w:r w:rsidRPr="00BC65DE">
          <w:rPr>
            <w:rFonts w:ascii="HCI Poppy" w:eastAsia="휴먼명조" w:hint="eastAsia"/>
            <w:spacing w:val="-1"/>
            <w:kern w:val="1"/>
            <w:sz w:val="24"/>
            <w:rPrChange w:id="1157" w:author="TAEHO AHN" w:date="2025-01-08T13:40:00Z">
              <w:rPr>
                <w:rFonts w:ascii="굴림" w:hint="eastAsia"/>
                <w:sz w:val="24"/>
              </w:rPr>
            </w:rPrChange>
          </w:rPr>
          <w:t>종료하는</w:t>
        </w:r>
        <w:r w:rsidRPr="00BC65DE">
          <w:rPr>
            <w:rFonts w:ascii="HCI Poppy" w:eastAsia="휴먼명조"/>
            <w:spacing w:val="-1"/>
            <w:kern w:val="1"/>
            <w:sz w:val="24"/>
            <w:rPrChange w:id="1158" w:author="TAEHO AHN" w:date="2025-01-08T13:40:00Z">
              <w:rPr>
                <w:rFonts w:ascii="굴림"/>
                <w:sz w:val="24"/>
              </w:rPr>
            </w:rPrChange>
          </w:rPr>
          <w:t xml:space="preserve"> </w:t>
        </w:r>
        <w:r w:rsidRPr="00BC65DE">
          <w:rPr>
            <w:rFonts w:ascii="HCI Poppy" w:eastAsia="휴먼명조" w:hint="eastAsia"/>
            <w:spacing w:val="-1"/>
            <w:kern w:val="1"/>
            <w:sz w:val="24"/>
            <w:rPrChange w:id="1159" w:author="TAEHO AHN" w:date="2025-01-08T13:40:00Z">
              <w:rPr>
                <w:rFonts w:ascii="굴림" w:hint="eastAsia"/>
                <w:sz w:val="24"/>
              </w:rPr>
            </w:rPrChange>
          </w:rPr>
          <w:t>경우</w:t>
        </w:r>
      </w:ins>
    </w:p>
    <w:p w14:paraId="2CBEB0AF" w14:textId="2CD1AD8B" w:rsidR="00BC65DE" w:rsidRPr="00BC65DE" w:rsidRDefault="00BC65DE">
      <w:pPr>
        <w:pStyle w:val="MS"/>
        <w:numPr>
          <w:ilvl w:val="0"/>
          <w:numId w:val="6"/>
        </w:numPr>
        <w:tabs>
          <w:tab w:val="left" w:pos="2112"/>
        </w:tabs>
        <w:snapToGrid w:val="0"/>
        <w:spacing w:line="480" w:lineRule="auto"/>
        <w:rPr>
          <w:ins w:id="1160" w:author="TAEHO AHN" w:date="2025-01-08T13:40:00Z"/>
          <w:rFonts w:ascii="HCI Poppy" w:eastAsia="휴먼명조"/>
          <w:spacing w:val="-1"/>
          <w:kern w:val="1"/>
          <w:sz w:val="24"/>
          <w:rPrChange w:id="1161" w:author="TAEHO AHN" w:date="2025-01-08T13:40:00Z">
            <w:rPr>
              <w:ins w:id="1162" w:author="TAEHO AHN" w:date="2025-01-08T13:40:00Z"/>
            </w:rPr>
          </w:rPrChange>
        </w:rPr>
        <w:pPrChange w:id="1163" w:author="TAEHO AHN" w:date="2025-01-08T13:41:00Z">
          <w:pPr>
            <w:pStyle w:val="MS"/>
            <w:tabs>
              <w:tab w:val="left" w:pos="2112"/>
            </w:tabs>
            <w:snapToGrid w:val="0"/>
            <w:spacing w:line="480" w:lineRule="auto"/>
            <w:ind w:left="596" w:hanging="596"/>
          </w:pPr>
        </w:pPrChange>
      </w:pPr>
      <w:ins w:id="1164" w:author="TAEHO AHN" w:date="2025-01-08T13:44:00Z">
        <w:r>
          <w:rPr>
            <w:rFonts w:ascii="HCI Poppy" w:eastAsia="휴먼명조" w:hint="eastAsia"/>
            <w:spacing w:val="-1"/>
            <w:kern w:val="1"/>
            <w:sz w:val="24"/>
          </w:rPr>
          <w:t>발주자가</w:t>
        </w:r>
      </w:ins>
      <w:ins w:id="1165" w:author="TAEHO AHN" w:date="2025-01-08T13:40:00Z">
        <w:r w:rsidRPr="00BC65DE">
          <w:rPr>
            <w:rFonts w:ascii="HCI Poppy" w:eastAsia="휴먼명조"/>
            <w:spacing w:val="-1"/>
            <w:kern w:val="1"/>
            <w:sz w:val="24"/>
            <w:rPrChange w:id="1166" w:author="TAEHO AHN" w:date="2025-01-08T13:40:00Z">
              <w:rPr>
                <w:rFonts w:ascii="굴림"/>
                <w:sz w:val="24"/>
              </w:rPr>
            </w:rPrChange>
          </w:rPr>
          <w:t xml:space="preserve"> </w:t>
        </w:r>
        <w:r w:rsidRPr="00BC65DE">
          <w:rPr>
            <w:rFonts w:ascii="HCI Poppy" w:eastAsia="휴먼명조" w:hint="eastAsia"/>
            <w:spacing w:val="-1"/>
            <w:kern w:val="1"/>
            <w:sz w:val="24"/>
            <w:rPrChange w:id="1167" w:author="TAEHO AHN" w:date="2025-01-08T13:40:00Z">
              <w:rPr>
                <w:rFonts w:ascii="굴림" w:hint="eastAsia"/>
                <w:sz w:val="24"/>
              </w:rPr>
            </w:rPrChange>
          </w:rPr>
          <w:t>언어</w:t>
        </w:r>
        <w:r w:rsidRPr="00BC65DE">
          <w:rPr>
            <w:rFonts w:ascii="HCI Poppy" w:eastAsia="휴먼명조"/>
            <w:spacing w:val="-1"/>
            <w:kern w:val="1"/>
            <w:sz w:val="24"/>
            <w:rPrChange w:id="1168" w:author="TAEHO AHN" w:date="2025-01-08T13:40:00Z">
              <w:rPr>
                <w:rFonts w:ascii="굴림"/>
                <w:sz w:val="24"/>
              </w:rPr>
            </w:rPrChange>
          </w:rPr>
          <w:t xml:space="preserve"> </w:t>
        </w:r>
        <w:r w:rsidRPr="00BC65DE">
          <w:rPr>
            <w:rFonts w:ascii="HCI Poppy" w:eastAsia="휴먼명조" w:hint="eastAsia"/>
            <w:spacing w:val="-1"/>
            <w:kern w:val="1"/>
            <w:sz w:val="24"/>
            <w:rPrChange w:id="1169" w:author="TAEHO AHN" w:date="2025-01-08T13:40:00Z">
              <w:rPr>
                <w:rFonts w:ascii="굴림" w:hint="eastAsia"/>
                <w:sz w:val="24"/>
              </w:rPr>
            </w:rPrChange>
          </w:rPr>
          <w:t>모델</w:t>
        </w:r>
        <w:r w:rsidRPr="00BC65DE">
          <w:rPr>
            <w:rFonts w:ascii="HCI Poppy" w:eastAsia="휴먼명조"/>
            <w:spacing w:val="-1"/>
            <w:kern w:val="1"/>
            <w:sz w:val="24"/>
            <w:rPrChange w:id="1170" w:author="TAEHO AHN" w:date="2025-01-08T13:40:00Z">
              <w:rPr>
                <w:rFonts w:ascii="굴림"/>
                <w:sz w:val="24"/>
              </w:rPr>
            </w:rPrChange>
          </w:rPr>
          <w:t xml:space="preserve"> </w:t>
        </w:r>
        <w:r w:rsidRPr="00BC65DE">
          <w:rPr>
            <w:rFonts w:ascii="HCI Poppy" w:eastAsia="휴먼명조" w:hint="eastAsia"/>
            <w:spacing w:val="-1"/>
            <w:kern w:val="1"/>
            <w:sz w:val="24"/>
            <w:rPrChange w:id="1171" w:author="TAEHO AHN" w:date="2025-01-08T13:40:00Z">
              <w:rPr>
                <w:rFonts w:ascii="굴림" w:hint="eastAsia"/>
                <w:sz w:val="24"/>
              </w:rPr>
            </w:rPrChange>
          </w:rPr>
          <w:t>별</w:t>
        </w:r>
        <w:r w:rsidRPr="00BC65DE">
          <w:rPr>
            <w:rFonts w:ascii="HCI Poppy" w:eastAsia="휴먼명조"/>
            <w:spacing w:val="-1"/>
            <w:kern w:val="1"/>
            <w:sz w:val="24"/>
            <w:rPrChange w:id="1172" w:author="TAEHO AHN" w:date="2025-01-08T13:40:00Z">
              <w:rPr>
                <w:rFonts w:ascii="굴림"/>
                <w:sz w:val="24"/>
              </w:rPr>
            </w:rPrChange>
          </w:rPr>
          <w:t xml:space="preserve"> </w:t>
        </w:r>
        <w:r w:rsidRPr="00BC65DE">
          <w:rPr>
            <w:rFonts w:ascii="HCI Poppy" w:eastAsia="휴먼명조" w:hint="eastAsia"/>
            <w:spacing w:val="-1"/>
            <w:kern w:val="1"/>
            <w:sz w:val="24"/>
            <w:rPrChange w:id="1173" w:author="TAEHO AHN" w:date="2025-01-08T13:40:00Z">
              <w:rPr>
                <w:rFonts w:ascii="굴림" w:hint="eastAsia"/>
                <w:sz w:val="24"/>
              </w:rPr>
            </w:rPrChange>
          </w:rPr>
          <w:t>리소스를</w:t>
        </w:r>
        <w:r w:rsidRPr="00BC65DE">
          <w:rPr>
            <w:rFonts w:ascii="HCI Poppy" w:eastAsia="휴먼명조"/>
            <w:spacing w:val="-1"/>
            <w:kern w:val="1"/>
            <w:sz w:val="24"/>
            <w:rPrChange w:id="1174" w:author="TAEHO AHN" w:date="2025-01-08T13:40:00Z">
              <w:rPr>
                <w:rFonts w:ascii="굴림"/>
                <w:sz w:val="24"/>
              </w:rPr>
            </w:rPrChange>
          </w:rPr>
          <w:t xml:space="preserve"> </w:t>
        </w:r>
        <w:r w:rsidRPr="00BC65DE">
          <w:rPr>
            <w:rFonts w:ascii="HCI Poppy" w:eastAsia="휴먼명조" w:hint="eastAsia"/>
            <w:spacing w:val="-1"/>
            <w:kern w:val="1"/>
            <w:sz w:val="24"/>
            <w:rPrChange w:id="1175" w:author="TAEHO AHN" w:date="2025-01-08T13:40:00Z">
              <w:rPr>
                <w:rFonts w:ascii="굴림" w:hint="eastAsia"/>
                <w:sz w:val="24"/>
              </w:rPr>
            </w:rPrChange>
          </w:rPr>
          <w:t>조정하여</w:t>
        </w:r>
        <w:r w:rsidRPr="00BC65DE">
          <w:rPr>
            <w:rFonts w:ascii="HCI Poppy" w:eastAsia="휴먼명조"/>
            <w:spacing w:val="-1"/>
            <w:kern w:val="1"/>
            <w:sz w:val="24"/>
            <w:rPrChange w:id="1176" w:author="TAEHO AHN" w:date="2025-01-08T13:40:00Z">
              <w:rPr>
                <w:rFonts w:ascii="굴림"/>
                <w:sz w:val="24"/>
              </w:rPr>
            </w:rPrChange>
          </w:rPr>
          <w:t xml:space="preserve"> </w:t>
        </w:r>
        <w:proofErr w:type="spellStart"/>
        <w:r w:rsidRPr="00BC65DE">
          <w:rPr>
            <w:rFonts w:ascii="HCI Poppy" w:eastAsia="휴먼명조" w:hint="eastAsia"/>
            <w:spacing w:val="-1"/>
            <w:kern w:val="1"/>
            <w:sz w:val="24"/>
            <w:rPrChange w:id="1177" w:author="TAEHO AHN" w:date="2025-01-08T13:40:00Z">
              <w:rPr>
                <w:rFonts w:ascii="굴림" w:hint="eastAsia"/>
                <w:sz w:val="24"/>
              </w:rPr>
            </w:rPrChange>
          </w:rPr>
          <w:t>인퍼런스</w:t>
        </w:r>
        <w:proofErr w:type="spellEnd"/>
        <w:r w:rsidRPr="00BC65DE">
          <w:rPr>
            <w:rFonts w:ascii="HCI Poppy" w:eastAsia="휴먼명조"/>
            <w:spacing w:val="-1"/>
            <w:kern w:val="1"/>
            <w:sz w:val="24"/>
            <w:rPrChange w:id="1178" w:author="TAEHO AHN" w:date="2025-01-08T13:40:00Z">
              <w:rPr>
                <w:rFonts w:ascii="굴림"/>
                <w:sz w:val="24"/>
              </w:rPr>
            </w:rPrChange>
          </w:rPr>
          <w:t xml:space="preserve"> </w:t>
        </w:r>
        <w:r w:rsidRPr="00BC65DE">
          <w:rPr>
            <w:rFonts w:ascii="HCI Poppy" w:eastAsia="휴먼명조" w:hint="eastAsia"/>
            <w:spacing w:val="-1"/>
            <w:kern w:val="1"/>
            <w:sz w:val="24"/>
            <w:rPrChange w:id="1179" w:author="TAEHO AHN" w:date="2025-01-08T13:40:00Z">
              <w:rPr>
                <w:rFonts w:ascii="굴림" w:hint="eastAsia"/>
                <w:sz w:val="24"/>
              </w:rPr>
            </w:rPrChange>
          </w:rPr>
          <w:t>및</w:t>
        </w:r>
        <w:r w:rsidRPr="00BC65DE">
          <w:rPr>
            <w:rFonts w:ascii="HCI Poppy" w:eastAsia="휴먼명조"/>
            <w:spacing w:val="-1"/>
            <w:kern w:val="1"/>
            <w:sz w:val="24"/>
            <w:rPrChange w:id="1180" w:author="TAEHO AHN" w:date="2025-01-08T13:40:00Z">
              <w:rPr>
                <w:rFonts w:ascii="굴림"/>
                <w:sz w:val="24"/>
              </w:rPr>
            </w:rPrChange>
          </w:rPr>
          <w:t xml:space="preserve"> </w:t>
        </w:r>
        <w:r w:rsidRPr="00BC65DE">
          <w:rPr>
            <w:rFonts w:ascii="HCI Poppy" w:eastAsia="휴먼명조" w:hint="eastAsia"/>
            <w:spacing w:val="-1"/>
            <w:kern w:val="1"/>
            <w:sz w:val="24"/>
            <w:rPrChange w:id="1181" w:author="TAEHO AHN" w:date="2025-01-08T13:40:00Z">
              <w:rPr>
                <w:rFonts w:ascii="굴림" w:hint="eastAsia"/>
                <w:sz w:val="24"/>
              </w:rPr>
            </w:rPrChange>
          </w:rPr>
          <w:t>학습</w:t>
        </w:r>
        <w:r w:rsidRPr="00BC65DE">
          <w:rPr>
            <w:rFonts w:ascii="HCI Poppy" w:eastAsia="휴먼명조"/>
            <w:spacing w:val="-1"/>
            <w:kern w:val="1"/>
            <w:sz w:val="24"/>
            <w:rPrChange w:id="1182" w:author="TAEHO AHN" w:date="2025-01-08T13:40:00Z">
              <w:rPr>
                <w:rFonts w:ascii="굴림"/>
                <w:sz w:val="24"/>
              </w:rPr>
            </w:rPrChange>
          </w:rPr>
          <w:t xml:space="preserve"> </w:t>
        </w:r>
        <w:r w:rsidRPr="00BC65DE">
          <w:rPr>
            <w:rFonts w:ascii="HCI Poppy" w:eastAsia="휴먼명조" w:hint="eastAsia"/>
            <w:spacing w:val="-1"/>
            <w:kern w:val="1"/>
            <w:sz w:val="24"/>
            <w:rPrChange w:id="1183" w:author="TAEHO AHN" w:date="2025-01-08T13:40:00Z">
              <w:rPr>
                <w:rFonts w:ascii="굴림" w:hint="eastAsia"/>
                <w:sz w:val="24"/>
              </w:rPr>
            </w:rPrChange>
          </w:rPr>
          <w:t>애플리케이션의</w:t>
        </w:r>
        <w:r w:rsidRPr="00BC65DE">
          <w:rPr>
            <w:rFonts w:ascii="HCI Poppy" w:eastAsia="휴먼명조"/>
            <w:spacing w:val="-1"/>
            <w:kern w:val="1"/>
            <w:sz w:val="24"/>
            <w:rPrChange w:id="1184" w:author="TAEHO AHN" w:date="2025-01-08T13:40:00Z">
              <w:rPr>
                <w:rFonts w:ascii="굴림"/>
                <w:sz w:val="24"/>
              </w:rPr>
            </w:rPrChange>
          </w:rPr>
          <w:t xml:space="preserve"> </w:t>
        </w:r>
        <w:r w:rsidRPr="00BC65DE">
          <w:rPr>
            <w:rFonts w:ascii="HCI Poppy" w:eastAsia="휴먼명조" w:hint="eastAsia"/>
            <w:spacing w:val="-1"/>
            <w:kern w:val="1"/>
            <w:sz w:val="24"/>
            <w:rPrChange w:id="1185" w:author="TAEHO AHN" w:date="2025-01-08T13:40:00Z">
              <w:rPr>
                <w:rFonts w:ascii="굴림" w:hint="eastAsia"/>
                <w:sz w:val="24"/>
              </w:rPr>
            </w:rPrChange>
          </w:rPr>
          <w:t>배포</w:t>
        </w:r>
        <w:r w:rsidRPr="00BC65DE">
          <w:rPr>
            <w:rFonts w:ascii="HCI Poppy" w:eastAsia="휴먼명조"/>
            <w:spacing w:val="-1"/>
            <w:kern w:val="1"/>
            <w:sz w:val="24"/>
            <w:rPrChange w:id="1186" w:author="TAEHO AHN" w:date="2025-01-08T13:40:00Z">
              <w:rPr>
                <w:rFonts w:ascii="굴림"/>
                <w:sz w:val="24"/>
              </w:rPr>
            </w:rPrChange>
          </w:rPr>
          <w:t xml:space="preserve"> </w:t>
        </w:r>
        <w:r w:rsidRPr="00BC65DE">
          <w:rPr>
            <w:rFonts w:ascii="HCI Poppy" w:eastAsia="휴먼명조" w:hint="eastAsia"/>
            <w:spacing w:val="-1"/>
            <w:kern w:val="1"/>
            <w:sz w:val="24"/>
            <w:rPrChange w:id="1187" w:author="TAEHO AHN" w:date="2025-01-08T13:40:00Z">
              <w:rPr>
                <w:rFonts w:ascii="굴림" w:hint="eastAsia"/>
                <w:sz w:val="24"/>
              </w:rPr>
            </w:rPrChange>
          </w:rPr>
          <w:t>구성이</w:t>
        </w:r>
        <w:r w:rsidRPr="00BC65DE">
          <w:rPr>
            <w:rFonts w:ascii="HCI Poppy" w:eastAsia="휴먼명조"/>
            <w:spacing w:val="-1"/>
            <w:kern w:val="1"/>
            <w:sz w:val="24"/>
            <w:rPrChange w:id="1188" w:author="TAEHO AHN" w:date="2025-01-08T13:40:00Z">
              <w:rPr>
                <w:rFonts w:ascii="굴림"/>
                <w:sz w:val="24"/>
              </w:rPr>
            </w:rPrChange>
          </w:rPr>
          <w:t xml:space="preserve"> </w:t>
        </w:r>
        <w:r w:rsidRPr="00BC65DE">
          <w:rPr>
            <w:rFonts w:ascii="HCI Poppy" w:eastAsia="휴먼명조" w:hint="eastAsia"/>
            <w:spacing w:val="-1"/>
            <w:kern w:val="1"/>
            <w:sz w:val="24"/>
            <w:rPrChange w:id="1189" w:author="TAEHO AHN" w:date="2025-01-08T13:40:00Z">
              <w:rPr>
                <w:rFonts w:ascii="굴림" w:hint="eastAsia"/>
                <w:sz w:val="24"/>
              </w:rPr>
            </w:rPrChange>
          </w:rPr>
          <w:t>변경되고</w:t>
        </w:r>
        <w:r w:rsidRPr="00BC65DE">
          <w:rPr>
            <w:rFonts w:ascii="HCI Poppy" w:eastAsia="휴먼명조"/>
            <w:spacing w:val="-1"/>
            <w:kern w:val="1"/>
            <w:sz w:val="24"/>
            <w:rPrChange w:id="1190" w:author="TAEHO AHN" w:date="2025-01-08T13:40:00Z">
              <w:rPr>
                <w:rFonts w:ascii="굴림"/>
                <w:sz w:val="24"/>
              </w:rPr>
            </w:rPrChange>
          </w:rPr>
          <w:t xml:space="preserve"> </w:t>
        </w:r>
        <w:r w:rsidRPr="00BC65DE">
          <w:rPr>
            <w:rFonts w:ascii="HCI Poppy" w:eastAsia="휴먼명조" w:hint="eastAsia"/>
            <w:spacing w:val="-1"/>
            <w:kern w:val="1"/>
            <w:sz w:val="24"/>
            <w:rPrChange w:id="1191" w:author="TAEHO AHN" w:date="2025-01-08T13:40:00Z">
              <w:rPr>
                <w:rFonts w:ascii="굴림" w:hint="eastAsia"/>
                <w:sz w:val="24"/>
              </w:rPr>
            </w:rPrChange>
          </w:rPr>
          <w:t>정상화되는</w:t>
        </w:r>
        <w:r w:rsidRPr="00BC65DE">
          <w:rPr>
            <w:rFonts w:ascii="HCI Poppy" w:eastAsia="휴먼명조"/>
            <w:spacing w:val="-1"/>
            <w:kern w:val="1"/>
            <w:sz w:val="24"/>
            <w:rPrChange w:id="1192" w:author="TAEHO AHN" w:date="2025-01-08T13:40:00Z">
              <w:rPr>
                <w:rFonts w:ascii="굴림"/>
                <w:sz w:val="24"/>
              </w:rPr>
            </w:rPrChange>
          </w:rPr>
          <w:t xml:space="preserve"> </w:t>
        </w:r>
        <w:r w:rsidRPr="00BC65DE">
          <w:rPr>
            <w:rFonts w:ascii="HCI Poppy" w:eastAsia="휴먼명조" w:hint="eastAsia"/>
            <w:spacing w:val="-1"/>
            <w:kern w:val="1"/>
            <w:sz w:val="24"/>
            <w:rPrChange w:id="1193" w:author="TAEHO AHN" w:date="2025-01-08T13:40:00Z">
              <w:rPr>
                <w:rFonts w:ascii="굴림" w:hint="eastAsia"/>
                <w:sz w:val="24"/>
              </w:rPr>
            </w:rPrChange>
          </w:rPr>
          <w:t>과정인</w:t>
        </w:r>
        <w:r w:rsidRPr="00BC65DE">
          <w:rPr>
            <w:rFonts w:ascii="HCI Poppy" w:eastAsia="휴먼명조"/>
            <w:spacing w:val="-1"/>
            <w:kern w:val="1"/>
            <w:sz w:val="24"/>
            <w:rPrChange w:id="1194" w:author="TAEHO AHN" w:date="2025-01-08T13:40:00Z">
              <w:rPr>
                <w:rFonts w:ascii="굴림"/>
                <w:sz w:val="24"/>
              </w:rPr>
            </w:rPrChange>
          </w:rPr>
          <w:t xml:space="preserve"> </w:t>
        </w:r>
        <w:r w:rsidRPr="00BC65DE">
          <w:rPr>
            <w:rFonts w:ascii="HCI Poppy" w:eastAsia="휴먼명조" w:hint="eastAsia"/>
            <w:spacing w:val="-1"/>
            <w:kern w:val="1"/>
            <w:sz w:val="24"/>
            <w:rPrChange w:id="1195" w:author="TAEHO AHN" w:date="2025-01-08T13:40:00Z">
              <w:rPr>
                <w:rFonts w:ascii="굴림" w:hint="eastAsia"/>
                <w:sz w:val="24"/>
              </w:rPr>
            </w:rPrChange>
          </w:rPr>
          <w:t>경우</w:t>
        </w:r>
      </w:ins>
    </w:p>
    <w:p w14:paraId="2A8CF39B" w14:textId="1C291C46" w:rsidR="00BC65DE" w:rsidRPr="00BC65DE" w:rsidRDefault="00BC65DE">
      <w:pPr>
        <w:pStyle w:val="MS"/>
        <w:numPr>
          <w:ilvl w:val="0"/>
          <w:numId w:val="6"/>
        </w:numPr>
        <w:tabs>
          <w:tab w:val="left" w:pos="596"/>
          <w:tab w:val="left" w:pos="2112"/>
        </w:tabs>
        <w:snapToGrid w:val="0"/>
        <w:spacing w:line="480" w:lineRule="auto"/>
        <w:rPr>
          <w:ins w:id="1196" w:author="TAEHO AHN" w:date="2025-01-08T13:40:00Z"/>
          <w:rFonts w:ascii="HCI Poppy" w:eastAsia="휴먼명조"/>
          <w:spacing w:val="-1"/>
          <w:kern w:val="1"/>
          <w:sz w:val="24"/>
          <w:rPrChange w:id="1197" w:author="TAEHO AHN" w:date="2025-01-08T13:40:00Z">
            <w:rPr>
              <w:ins w:id="1198" w:author="TAEHO AHN" w:date="2025-01-08T13:40:00Z"/>
            </w:rPr>
          </w:rPrChange>
        </w:rPr>
        <w:pPrChange w:id="1199" w:author="TAEHO AHN" w:date="2025-01-08T13:41:00Z">
          <w:pPr>
            <w:pStyle w:val="MS"/>
            <w:tabs>
              <w:tab w:val="left" w:pos="596"/>
              <w:tab w:val="left" w:pos="2112"/>
            </w:tabs>
            <w:snapToGrid w:val="0"/>
            <w:spacing w:line="480" w:lineRule="auto"/>
            <w:ind w:left="596" w:hanging="596"/>
          </w:pPr>
        </w:pPrChange>
      </w:pPr>
      <w:ins w:id="1200" w:author="TAEHO AHN" w:date="2025-01-08T13:40:00Z">
        <w:r w:rsidRPr="00BC65DE">
          <w:rPr>
            <w:rFonts w:ascii="HCI Poppy" w:eastAsia="휴먼명조" w:hint="eastAsia"/>
            <w:spacing w:val="-1"/>
            <w:kern w:val="1"/>
            <w:sz w:val="24"/>
            <w:rPrChange w:id="1201" w:author="TAEHO AHN" w:date="2025-01-08T13:40:00Z">
              <w:rPr>
                <w:rFonts w:ascii="굴림" w:hint="eastAsia"/>
                <w:sz w:val="24"/>
              </w:rPr>
            </w:rPrChange>
          </w:rPr>
          <w:t>서비스</w:t>
        </w:r>
        <w:r w:rsidRPr="00BC65DE">
          <w:rPr>
            <w:rFonts w:ascii="HCI Poppy" w:eastAsia="휴먼명조"/>
            <w:spacing w:val="-1"/>
            <w:kern w:val="1"/>
            <w:sz w:val="24"/>
            <w:rPrChange w:id="1202" w:author="TAEHO AHN" w:date="2025-01-08T13:40:00Z">
              <w:rPr>
                <w:rFonts w:ascii="굴림"/>
                <w:sz w:val="24"/>
              </w:rPr>
            </w:rPrChange>
          </w:rPr>
          <w:t xml:space="preserve"> </w:t>
        </w:r>
        <w:r w:rsidRPr="00BC65DE">
          <w:rPr>
            <w:rFonts w:ascii="HCI Poppy" w:eastAsia="휴먼명조" w:hint="eastAsia"/>
            <w:spacing w:val="-1"/>
            <w:kern w:val="1"/>
            <w:sz w:val="24"/>
            <w:rPrChange w:id="1203" w:author="TAEHO AHN" w:date="2025-01-08T13:40:00Z">
              <w:rPr>
                <w:rFonts w:ascii="굴림" w:hint="eastAsia"/>
                <w:sz w:val="24"/>
              </w:rPr>
            </w:rPrChange>
          </w:rPr>
          <w:t>장애가</w:t>
        </w:r>
        <w:r w:rsidRPr="00BC65DE">
          <w:rPr>
            <w:rFonts w:ascii="HCI Poppy" w:eastAsia="휴먼명조"/>
            <w:spacing w:val="-1"/>
            <w:kern w:val="1"/>
            <w:sz w:val="24"/>
            <w:rPrChange w:id="1204" w:author="TAEHO AHN" w:date="2025-01-08T13:40:00Z">
              <w:rPr>
                <w:rFonts w:ascii="굴림"/>
                <w:sz w:val="24"/>
              </w:rPr>
            </w:rPrChange>
          </w:rPr>
          <w:t xml:space="preserve"> </w:t>
        </w:r>
        <w:r w:rsidRPr="00BC65DE">
          <w:rPr>
            <w:rFonts w:ascii="HCI Poppy" w:eastAsia="휴먼명조" w:hint="eastAsia"/>
            <w:spacing w:val="-1"/>
            <w:kern w:val="1"/>
            <w:sz w:val="24"/>
            <w:rPrChange w:id="1205" w:author="TAEHO AHN" w:date="2025-01-08T13:40:00Z">
              <w:rPr>
                <w:rFonts w:ascii="굴림" w:hint="eastAsia"/>
                <w:sz w:val="24"/>
              </w:rPr>
            </w:rPrChange>
          </w:rPr>
          <w:t>발생한</w:t>
        </w:r>
        <w:r w:rsidRPr="00BC65DE">
          <w:rPr>
            <w:rFonts w:ascii="HCI Poppy" w:eastAsia="휴먼명조"/>
            <w:spacing w:val="-1"/>
            <w:kern w:val="1"/>
            <w:sz w:val="24"/>
            <w:rPrChange w:id="1206" w:author="TAEHO AHN" w:date="2025-01-08T13:40:00Z">
              <w:rPr>
                <w:rFonts w:ascii="굴림"/>
                <w:sz w:val="24"/>
              </w:rPr>
            </w:rPrChange>
          </w:rPr>
          <w:t xml:space="preserve"> GPU node</w:t>
        </w:r>
        <w:r w:rsidRPr="00BC65DE">
          <w:rPr>
            <w:rFonts w:ascii="HCI Poppy" w:eastAsia="휴먼명조" w:hint="eastAsia"/>
            <w:spacing w:val="-1"/>
            <w:kern w:val="1"/>
            <w:sz w:val="24"/>
            <w:rPrChange w:id="1207" w:author="TAEHO AHN" w:date="2025-01-08T13:40:00Z">
              <w:rPr>
                <w:rFonts w:ascii="굴림" w:hint="eastAsia"/>
                <w:sz w:val="24"/>
              </w:rPr>
            </w:rPrChange>
          </w:rPr>
          <w:t>가</w:t>
        </w:r>
        <w:r w:rsidRPr="00BC65DE">
          <w:rPr>
            <w:rFonts w:ascii="HCI Poppy" w:eastAsia="휴먼명조"/>
            <w:spacing w:val="-1"/>
            <w:kern w:val="1"/>
            <w:sz w:val="24"/>
            <w:rPrChange w:id="1208" w:author="TAEHO AHN" w:date="2025-01-08T13:40:00Z">
              <w:rPr>
                <w:rFonts w:ascii="굴림"/>
                <w:sz w:val="24"/>
              </w:rPr>
            </w:rPrChange>
          </w:rPr>
          <w:t xml:space="preserve"> </w:t>
        </w:r>
        <w:r w:rsidRPr="00BC65DE">
          <w:rPr>
            <w:rFonts w:ascii="HCI Poppy" w:eastAsia="휴먼명조" w:hint="eastAsia"/>
            <w:spacing w:val="-1"/>
            <w:kern w:val="1"/>
            <w:sz w:val="24"/>
            <w:rPrChange w:id="1209" w:author="TAEHO AHN" w:date="2025-01-08T13:40:00Z">
              <w:rPr>
                <w:rFonts w:ascii="굴림" w:hint="eastAsia"/>
                <w:sz w:val="24"/>
              </w:rPr>
            </w:rPrChange>
          </w:rPr>
          <w:t>예비용</w:t>
        </w:r>
        <w:r w:rsidRPr="00BC65DE">
          <w:rPr>
            <w:rFonts w:ascii="HCI Poppy" w:eastAsia="휴먼명조"/>
            <w:spacing w:val="-1"/>
            <w:kern w:val="1"/>
            <w:sz w:val="24"/>
            <w:rPrChange w:id="1210" w:author="TAEHO AHN" w:date="2025-01-08T13:40:00Z">
              <w:rPr>
                <w:rFonts w:ascii="굴림"/>
                <w:sz w:val="24"/>
              </w:rPr>
            </w:rPrChange>
          </w:rPr>
          <w:t xml:space="preserve"> GPU node</w:t>
        </w:r>
        <w:r w:rsidRPr="00BC65DE">
          <w:rPr>
            <w:rFonts w:ascii="HCI Poppy" w:eastAsia="휴먼명조" w:hint="eastAsia"/>
            <w:spacing w:val="-1"/>
            <w:kern w:val="1"/>
            <w:sz w:val="24"/>
            <w:rPrChange w:id="1211" w:author="TAEHO AHN" w:date="2025-01-08T13:40:00Z">
              <w:rPr>
                <w:rFonts w:ascii="굴림" w:hint="eastAsia"/>
                <w:sz w:val="24"/>
              </w:rPr>
            </w:rPrChange>
          </w:rPr>
          <w:t>로</w:t>
        </w:r>
        <w:r w:rsidRPr="00BC65DE">
          <w:rPr>
            <w:rFonts w:ascii="HCI Poppy" w:eastAsia="휴먼명조"/>
            <w:spacing w:val="-1"/>
            <w:kern w:val="1"/>
            <w:sz w:val="24"/>
            <w:rPrChange w:id="1212" w:author="TAEHO AHN" w:date="2025-01-08T13:40:00Z">
              <w:rPr>
                <w:rFonts w:ascii="굴림"/>
                <w:sz w:val="24"/>
              </w:rPr>
            </w:rPrChange>
          </w:rPr>
          <w:t xml:space="preserve"> </w:t>
        </w:r>
        <w:r w:rsidRPr="00BC65DE">
          <w:rPr>
            <w:rFonts w:ascii="HCI Poppy" w:eastAsia="휴먼명조" w:hint="eastAsia"/>
            <w:spacing w:val="-1"/>
            <w:kern w:val="1"/>
            <w:sz w:val="24"/>
            <w:rPrChange w:id="1213" w:author="TAEHO AHN" w:date="2025-01-08T13:40:00Z">
              <w:rPr>
                <w:rFonts w:ascii="굴림" w:hint="eastAsia"/>
                <w:sz w:val="24"/>
              </w:rPr>
            </w:rPrChange>
          </w:rPr>
          <w:t>자동전환</w:t>
        </w:r>
        <w:r w:rsidRPr="00BC65DE">
          <w:rPr>
            <w:rFonts w:ascii="HCI Poppy" w:eastAsia="휴먼명조"/>
            <w:spacing w:val="-1"/>
            <w:kern w:val="1"/>
            <w:sz w:val="24"/>
            <w:rPrChange w:id="1214" w:author="TAEHO AHN" w:date="2025-01-08T13:40:00Z">
              <w:rPr>
                <w:rFonts w:ascii="굴림"/>
                <w:sz w:val="24"/>
              </w:rPr>
            </w:rPrChange>
          </w:rPr>
          <w:t>(Failover)</w:t>
        </w:r>
        <w:r w:rsidRPr="00BC65DE">
          <w:rPr>
            <w:rFonts w:ascii="HCI Poppy" w:eastAsia="휴먼명조" w:hint="eastAsia"/>
            <w:spacing w:val="-1"/>
            <w:kern w:val="1"/>
            <w:sz w:val="24"/>
            <w:rPrChange w:id="1215" w:author="TAEHO AHN" w:date="2025-01-08T13:40:00Z">
              <w:rPr>
                <w:rFonts w:ascii="굴림" w:hint="eastAsia"/>
                <w:sz w:val="24"/>
              </w:rPr>
            </w:rPrChange>
          </w:rPr>
          <w:t>하는</w:t>
        </w:r>
        <w:r w:rsidRPr="00BC65DE">
          <w:rPr>
            <w:rFonts w:ascii="HCI Poppy" w:eastAsia="휴먼명조"/>
            <w:spacing w:val="-1"/>
            <w:kern w:val="1"/>
            <w:sz w:val="24"/>
            <w:rPrChange w:id="1216" w:author="TAEHO AHN" w:date="2025-01-08T13:40:00Z">
              <w:rPr>
                <w:rFonts w:ascii="굴림"/>
                <w:sz w:val="24"/>
              </w:rPr>
            </w:rPrChange>
          </w:rPr>
          <w:t xml:space="preserve"> </w:t>
        </w:r>
        <w:r w:rsidRPr="00BC65DE">
          <w:rPr>
            <w:rFonts w:ascii="HCI Poppy" w:eastAsia="휴먼명조" w:hint="eastAsia"/>
            <w:spacing w:val="-1"/>
            <w:kern w:val="1"/>
            <w:sz w:val="24"/>
            <w:rPrChange w:id="1217" w:author="TAEHO AHN" w:date="2025-01-08T13:40:00Z">
              <w:rPr>
                <w:rFonts w:ascii="굴림" w:hint="eastAsia"/>
                <w:sz w:val="24"/>
              </w:rPr>
            </w:rPrChange>
          </w:rPr>
          <w:t>시간이</w:t>
        </w:r>
        <w:r w:rsidRPr="00BC65DE">
          <w:rPr>
            <w:rFonts w:ascii="HCI Poppy" w:eastAsia="휴먼명조"/>
            <w:spacing w:val="-1"/>
            <w:kern w:val="1"/>
            <w:sz w:val="24"/>
            <w:rPrChange w:id="1218" w:author="TAEHO AHN" w:date="2025-01-08T13:40:00Z">
              <w:rPr>
                <w:rFonts w:ascii="굴림"/>
                <w:sz w:val="24"/>
              </w:rPr>
            </w:rPrChange>
          </w:rPr>
          <w:t xml:space="preserve"> 1</w:t>
        </w:r>
        <w:r w:rsidRPr="00BC65DE">
          <w:rPr>
            <w:rFonts w:ascii="HCI Poppy" w:eastAsia="휴먼명조" w:hint="eastAsia"/>
            <w:spacing w:val="-1"/>
            <w:kern w:val="1"/>
            <w:sz w:val="24"/>
            <w:rPrChange w:id="1219" w:author="TAEHO AHN" w:date="2025-01-08T13:40:00Z">
              <w:rPr>
                <w:rFonts w:ascii="굴림" w:hint="eastAsia"/>
                <w:sz w:val="24"/>
              </w:rPr>
            </w:rPrChange>
          </w:rPr>
          <w:t>시간</w:t>
        </w:r>
        <w:r w:rsidRPr="00BC65DE">
          <w:rPr>
            <w:rFonts w:ascii="HCI Poppy" w:eastAsia="휴먼명조"/>
            <w:spacing w:val="-1"/>
            <w:kern w:val="1"/>
            <w:sz w:val="24"/>
            <w:rPrChange w:id="1220" w:author="TAEHO AHN" w:date="2025-01-08T13:40:00Z">
              <w:rPr>
                <w:rFonts w:ascii="굴림"/>
                <w:sz w:val="24"/>
              </w:rPr>
            </w:rPrChange>
          </w:rPr>
          <w:t xml:space="preserve"> </w:t>
        </w:r>
        <w:r w:rsidRPr="00BC65DE">
          <w:rPr>
            <w:rFonts w:ascii="HCI Poppy" w:eastAsia="휴먼명조" w:hint="eastAsia"/>
            <w:spacing w:val="-1"/>
            <w:kern w:val="1"/>
            <w:sz w:val="24"/>
            <w:rPrChange w:id="1221" w:author="TAEHO AHN" w:date="2025-01-08T13:40:00Z">
              <w:rPr>
                <w:rFonts w:ascii="굴림" w:hint="eastAsia"/>
                <w:sz w:val="24"/>
              </w:rPr>
            </w:rPrChange>
          </w:rPr>
          <w:t>미만인</w:t>
        </w:r>
        <w:r w:rsidRPr="00BC65DE">
          <w:rPr>
            <w:rFonts w:ascii="HCI Poppy" w:eastAsia="휴먼명조"/>
            <w:spacing w:val="-1"/>
            <w:kern w:val="1"/>
            <w:sz w:val="24"/>
            <w:rPrChange w:id="1222" w:author="TAEHO AHN" w:date="2025-01-08T13:40:00Z">
              <w:rPr>
                <w:rFonts w:ascii="굴림"/>
                <w:sz w:val="24"/>
              </w:rPr>
            </w:rPrChange>
          </w:rPr>
          <w:t xml:space="preserve"> </w:t>
        </w:r>
        <w:r w:rsidRPr="00BC65DE">
          <w:rPr>
            <w:rFonts w:ascii="HCI Poppy" w:eastAsia="휴먼명조" w:hint="eastAsia"/>
            <w:spacing w:val="-1"/>
            <w:kern w:val="1"/>
            <w:sz w:val="24"/>
            <w:rPrChange w:id="1223" w:author="TAEHO AHN" w:date="2025-01-08T13:40:00Z">
              <w:rPr>
                <w:rFonts w:ascii="굴림" w:hint="eastAsia"/>
                <w:sz w:val="24"/>
              </w:rPr>
            </w:rPrChange>
          </w:rPr>
          <w:t>경우</w:t>
        </w:r>
      </w:ins>
    </w:p>
    <w:p w14:paraId="7C6A4677" w14:textId="4D202D98" w:rsidR="00BC65DE" w:rsidRDefault="00BC65DE" w:rsidP="00BC65DE">
      <w:pPr>
        <w:pStyle w:val="MS"/>
        <w:numPr>
          <w:ilvl w:val="0"/>
          <w:numId w:val="6"/>
        </w:numPr>
        <w:tabs>
          <w:tab w:val="left" w:pos="2112"/>
        </w:tabs>
        <w:snapToGrid w:val="0"/>
        <w:spacing w:line="480" w:lineRule="auto"/>
        <w:rPr>
          <w:ins w:id="1224" w:author="TAEHO AHN" w:date="2025-01-08T13:45:00Z"/>
          <w:rFonts w:ascii="HCI Poppy" w:eastAsia="휴먼명조"/>
          <w:spacing w:val="-1"/>
          <w:kern w:val="1"/>
          <w:sz w:val="24"/>
        </w:rPr>
      </w:pPr>
      <w:ins w:id="1225" w:author="TAEHO AHN" w:date="2025-01-08T13:40:00Z">
        <w:r w:rsidRPr="00BC65DE">
          <w:rPr>
            <w:rFonts w:ascii="HCI Poppy" w:eastAsia="휴먼명조" w:hint="eastAsia"/>
            <w:spacing w:val="-1"/>
            <w:kern w:val="1"/>
            <w:sz w:val="24"/>
            <w:rPrChange w:id="1226" w:author="TAEHO AHN" w:date="2025-01-08T13:40:00Z">
              <w:rPr>
                <w:rFonts w:ascii="굴림" w:hint="eastAsia"/>
                <w:sz w:val="24"/>
              </w:rPr>
            </w:rPrChange>
          </w:rPr>
          <w:t>기타</w:t>
        </w:r>
        <w:r w:rsidRPr="00BC65DE">
          <w:rPr>
            <w:rFonts w:ascii="HCI Poppy" w:eastAsia="휴먼명조"/>
            <w:spacing w:val="-1"/>
            <w:kern w:val="1"/>
            <w:sz w:val="24"/>
            <w:rPrChange w:id="1227" w:author="TAEHO AHN" w:date="2025-01-08T13:40:00Z">
              <w:rPr>
                <w:rFonts w:ascii="굴림"/>
                <w:sz w:val="24"/>
              </w:rPr>
            </w:rPrChange>
          </w:rPr>
          <w:t xml:space="preserve"> </w:t>
        </w:r>
      </w:ins>
      <w:ins w:id="1228" w:author="TAEHO AHN" w:date="2025-01-08T13:44:00Z">
        <w:r>
          <w:rPr>
            <w:rFonts w:ascii="HCI Poppy" w:eastAsia="휴먼명조" w:hint="eastAsia"/>
            <w:spacing w:val="-1"/>
            <w:kern w:val="1"/>
            <w:sz w:val="24"/>
          </w:rPr>
          <w:t>계약상대자</w:t>
        </w:r>
      </w:ins>
      <w:ins w:id="1229" w:author="TAEHO AHN" w:date="2025-01-08T13:40:00Z">
        <w:r w:rsidRPr="00BC65DE">
          <w:rPr>
            <w:rFonts w:ascii="HCI Poppy" w:eastAsia="휴먼명조" w:hint="eastAsia"/>
            <w:spacing w:val="-1"/>
            <w:kern w:val="1"/>
            <w:sz w:val="24"/>
            <w:rPrChange w:id="1230" w:author="TAEHO AHN" w:date="2025-01-08T13:40:00Z">
              <w:rPr>
                <w:rFonts w:ascii="굴림" w:hint="eastAsia"/>
                <w:sz w:val="24"/>
              </w:rPr>
            </w:rPrChange>
          </w:rPr>
          <w:t>의</w:t>
        </w:r>
        <w:r w:rsidRPr="00BC65DE">
          <w:rPr>
            <w:rFonts w:ascii="HCI Poppy" w:eastAsia="휴먼명조"/>
            <w:spacing w:val="-1"/>
            <w:kern w:val="1"/>
            <w:sz w:val="24"/>
            <w:rPrChange w:id="1231" w:author="TAEHO AHN" w:date="2025-01-08T13:40:00Z">
              <w:rPr>
                <w:rFonts w:ascii="굴림"/>
                <w:sz w:val="24"/>
              </w:rPr>
            </w:rPrChange>
          </w:rPr>
          <w:t xml:space="preserve"> </w:t>
        </w:r>
        <w:r w:rsidRPr="00BC65DE">
          <w:rPr>
            <w:rFonts w:ascii="HCI Poppy" w:eastAsia="휴먼명조" w:hint="eastAsia"/>
            <w:spacing w:val="-1"/>
            <w:kern w:val="1"/>
            <w:sz w:val="24"/>
            <w:rPrChange w:id="1232" w:author="TAEHO AHN" w:date="2025-01-08T13:40:00Z">
              <w:rPr>
                <w:rFonts w:ascii="굴림" w:hint="eastAsia"/>
                <w:sz w:val="24"/>
              </w:rPr>
            </w:rPrChange>
          </w:rPr>
          <w:t>행위</w:t>
        </w:r>
        <w:r w:rsidRPr="00BC65DE">
          <w:rPr>
            <w:rFonts w:ascii="HCI Poppy" w:eastAsia="휴먼명조"/>
            <w:spacing w:val="-1"/>
            <w:kern w:val="1"/>
            <w:sz w:val="24"/>
            <w:rPrChange w:id="1233" w:author="TAEHO AHN" w:date="2025-01-08T13:40:00Z">
              <w:rPr>
                <w:rFonts w:ascii="굴림"/>
                <w:sz w:val="24"/>
              </w:rPr>
            </w:rPrChange>
          </w:rPr>
          <w:t>(</w:t>
        </w:r>
        <w:r w:rsidRPr="00BC65DE">
          <w:rPr>
            <w:rFonts w:ascii="HCI Poppy" w:eastAsia="휴먼명조" w:hint="eastAsia"/>
            <w:spacing w:val="-1"/>
            <w:kern w:val="1"/>
            <w:sz w:val="24"/>
            <w:rPrChange w:id="1234" w:author="TAEHO AHN" w:date="2025-01-08T13:40:00Z">
              <w:rPr>
                <w:rFonts w:ascii="굴림" w:hint="eastAsia"/>
                <w:sz w:val="24"/>
              </w:rPr>
            </w:rPrChange>
          </w:rPr>
          <w:t>부작위</w:t>
        </w:r>
        <w:r w:rsidRPr="00BC65DE">
          <w:rPr>
            <w:rFonts w:ascii="HCI Poppy" w:eastAsia="휴먼명조"/>
            <w:spacing w:val="-1"/>
            <w:kern w:val="1"/>
            <w:sz w:val="24"/>
            <w:rPrChange w:id="1235" w:author="TAEHO AHN" w:date="2025-01-08T13:40:00Z">
              <w:rPr>
                <w:rFonts w:ascii="굴림"/>
                <w:sz w:val="24"/>
              </w:rPr>
            </w:rPrChange>
          </w:rPr>
          <w:t xml:space="preserve"> </w:t>
        </w:r>
        <w:r w:rsidRPr="00BC65DE">
          <w:rPr>
            <w:rFonts w:ascii="HCI Poppy" w:eastAsia="휴먼명조" w:hint="eastAsia"/>
            <w:spacing w:val="-1"/>
            <w:kern w:val="1"/>
            <w:sz w:val="24"/>
            <w:rPrChange w:id="1236" w:author="TAEHO AHN" w:date="2025-01-08T13:40:00Z">
              <w:rPr>
                <w:rFonts w:ascii="굴림" w:hint="eastAsia"/>
                <w:sz w:val="24"/>
              </w:rPr>
            </w:rPrChange>
          </w:rPr>
          <w:t>포함</w:t>
        </w:r>
        <w:r w:rsidRPr="00BC65DE">
          <w:rPr>
            <w:rFonts w:ascii="HCI Poppy" w:eastAsia="휴먼명조"/>
            <w:spacing w:val="-1"/>
            <w:kern w:val="1"/>
            <w:sz w:val="24"/>
            <w:rPrChange w:id="1237" w:author="TAEHO AHN" w:date="2025-01-08T13:40:00Z">
              <w:rPr>
                <w:rFonts w:ascii="굴림"/>
                <w:sz w:val="24"/>
              </w:rPr>
            </w:rPrChange>
          </w:rPr>
          <w:t>)</w:t>
        </w:r>
        <w:r w:rsidRPr="00BC65DE">
          <w:rPr>
            <w:rFonts w:ascii="HCI Poppy" w:eastAsia="휴먼명조" w:hint="eastAsia"/>
            <w:spacing w:val="-1"/>
            <w:kern w:val="1"/>
            <w:sz w:val="24"/>
            <w:rPrChange w:id="1238" w:author="TAEHO AHN" w:date="2025-01-08T13:40:00Z">
              <w:rPr>
                <w:rFonts w:ascii="굴림" w:hint="eastAsia"/>
                <w:sz w:val="24"/>
              </w:rPr>
            </w:rPrChange>
          </w:rPr>
          <w:t>에</w:t>
        </w:r>
        <w:r w:rsidRPr="00BC65DE">
          <w:rPr>
            <w:rFonts w:ascii="HCI Poppy" w:eastAsia="휴먼명조"/>
            <w:spacing w:val="-1"/>
            <w:kern w:val="1"/>
            <w:sz w:val="24"/>
            <w:rPrChange w:id="1239" w:author="TAEHO AHN" w:date="2025-01-08T13:40:00Z">
              <w:rPr>
                <w:rFonts w:ascii="굴림"/>
                <w:sz w:val="24"/>
              </w:rPr>
            </w:rPrChange>
          </w:rPr>
          <w:t xml:space="preserve"> </w:t>
        </w:r>
        <w:r w:rsidRPr="00BC65DE">
          <w:rPr>
            <w:rFonts w:ascii="HCI Poppy" w:eastAsia="휴먼명조" w:hint="eastAsia"/>
            <w:spacing w:val="-1"/>
            <w:kern w:val="1"/>
            <w:sz w:val="24"/>
            <w:rPrChange w:id="1240" w:author="TAEHO AHN" w:date="2025-01-08T13:40:00Z">
              <w:rPr>
                <w:rFonts w:ascii="굴림" w:hint="eastAsia"/>
                <w:sz w:val="24"/>
              </w:rPr>
            </w:rPrChange>
          </w:rPr>
          <w:t>의하지</w:t>
        </w:r>
        <w:r w:rsidRPr="00BC65DE">
          <w:rPr>
            <w:rFonts w:ascii="HCI Poppy" w:eastAsia="휴먼명조"/>
            <w:spacing w:val="-1"/>
            <w:kern w:val="1"/>
            <w:sz w:val="24"/>
            <w:rPrChange w:id="1241" w:author="TAEHO AHN" w:date="2025-01-08T13:40:00Z">
              <w:rPr>
                <w:rFonts w:ascii="굴림"/>
                <w:sz w:val="24"/>
              </w:rPr>
            </w:rPrChange>
          </w:rPr>
          <w:t xml:space="preserve"> </w:t>
        </w:r>
        <w:r w:rsidRPr="00BC65DE">
          <w:rPr>
            <w:rFonts w:ascii="HCI Poppy" w:eastAsia="휴먼명조" w:hint="eastAsia"/>
            <w:spacing w:val="-1"/>
            <w:kern w:val="1"/>
            <w:sz w:val="24"/>
            <w:rPrChange w:id="1242" w:author="TAEHO AHN" w:date="2025-01-08T13:40:00Z">
              <w:rPr>
                <w:rFonts w:ascii="굴림" w:hint="eastAsia"/>
                <w:sz w:val="24"/>
              </w:rPr>
            </w:rPrChange>
          </w:rPr>
          <w:t>않은</w:t>
        </w:r>
        <w:r w:rsidRPr="00BC65DE">
          <w:rPr>
            <w:rFonts w:ascii="HCI Poppy" w:eastAsia="휴먼명조"/>
            <w:spacing w:val="-1"/>
            <w:kern w:val="1"/>
            <w:sz w:val="24"/>
            <w:rPrChange w:id="1243" w:author="TAEHO AHN" w:date="2025-01-08T13:40:00Z">
              <w:rPr>
                <w:rFonts w:ascii="굴림"/>
                <w:sz w:val="24"/>
              </w:rPr>
            </w:rPrChange>
          </w:rPr>
          <w:t xml:space="preserve"> </w:t>
        </w:r>
        <w:r w:rsidRPr="00BC65DE">
          <w:rPr>
            <w:rFonts w:ascii="HCI Poppy" w:eastAsia="휴먼명조" w:hint="eastAsia"/>
            <w:spacing w:val="-1"/>
            <w:kern w:val="1"/>
            <w:sz w:val="24"/>
            <w:rPrChange w:id="1244" w:author="TAEHO AHN" w:date="2025-01-08T13:40:00Z">
              <w:rPr>
                <w:rFonts w:ascii="굴림" w:hint="eastAsia"/>
                <w:sz w:val="24"/>
              </w:rPr>
            </w:rPrChange>
          </w:rPr>
          <w:t>경우</w:t>
        </w:r>
        <w:r w:rsidRPr="00BC65DE">
          <w:rPr>
            <w:rFonts w:ascii="HCI Poppy" w:eastAsia="휴먼명조"/>
            <w:spacing w:val="-1"/>
            <w:kern w:val="1"/>
            <w:sz w:val="24"/>
            <w:rPrChange w:id="1245" w:author="TAEHO AHN" w:date="2025-01-08T13:40:00Z">
              <w:rPr>
                <w:rFonts w:ascii="굴림"/>
                <w:sz w:val="24"/>
              </w:rPr>
            </w:rPrChange>
          </w:rPr>
          <w:t xml:space="preserve"> </w:t>
        </w:r>
      </w:ins>
    </w:p>
    <w:p w14:paraId="66820A2A" w14:textId="25CCE751" w:rsidR="00BC65DE" w:rsidRDefault="00BC65DE" w:rsidP="00BC65DE">
      <w:pPr>
        <w:pStyle w:val="MS"/>
        <w:tabs>
          <w:tab w:val="left" w:pos="2112"/>
        </w:tabs>
        <w:snapToGrid w:val="0"/>
        <w:spacing w:line="480" w:lineRule="auto"/>
        <w:rPr>
          <w:ins w:id="1246" w:author="TAEHO AHN" w:date="2025-01-08T13:45:00Z"/>
          <w:rFonts w:ascii="HCI Poppy" w:eastAsiaTheme="minorEastAsia"/>
          <w:spacing w:val="-1"/>
          <w:kern w:val="1"/>
          <w:sz w:val="24"/>
        </w:rPr>
      </w:pPr>
    </w:p>
    <w:p w14:paraId="40D2E425" w14:textId="77777777" w:rsidR="00BC65DE" w:rsidRPr="00BC65DE" w:rsidRDefault="00BC65DE">
      <w:pPr>
        <w:pStyle w:val="MS"/>
        <w:tabs>
          <w:tab w:val="left" w:pos="2112"/>
        </w:tabs>
        <w:snapToGrid w:val="0"/>
        <w:spacing w:line="480" w:lineRule="auto"/>
        <w:rPr>
          <w:ins w:id="1247" w:author="TAEHO AHN" w:date="2025-01-08T13:40:00Z"/>
          <w:rFonts w:ascii="HCI Poppy" w:eastAsia="휴먼명조"/>
          <w:spacing w:val="-1"/>
          <w:kern w:val="1"/>
          <w:sz w:val="24"/>
          <w:rPrChange w:id="1248" w:author="TAEHO AHN" w:date="2025-01-08T13:40:00Z">
            <w:rPr>
              <w:ins w:id="1249" w:author="TAEHO AHN" w:date="2025-01-08T13:40:00Z"/>
            </w:rPr>
          </w:rPrChange>
        </w:rPr>
        <w:pPrChange w:id="1250" w:author="TAEHO AHN" w:date="2025-01-08T13:45:00Z">
          <w:pPr>
            <w:pStyle w:val="MS"/>
            <w:tabs>
              <w:tab w:val="left" w:pos="2112"/>
            </w:tabs>
            <w:snapToGrid w:val="0"/>
            <w:spacing w:line="480" w:lineRule="auto"/>
            <w:ind w:left="240" w:hanging="240"/>
          </w:pPr>
        </w:pPrChange>
      </w:pPr>
    </w:p>
    <w:p w14:paraId="008F4069" w14:textId="141E362C" w:rsidR="00BC65DE" w:rsidRPr="00BC65DE" w:rsidDel="00BC65DE" w:rsidRDefault="00BC65DE" w:rsidP="00BC65DE">
      <w:pPr>
        <w:pBdr>
          <w:top w:val="none" w:sz="2" w:space="0" w:color="000000"/>
          <w:left w:val="none" w:sz="2" w:space="0" w:color="000000"/>
          <w:bottom w:val="none" w:sz="2" w:space="0" w:color="000000"/>
          <w:right w:val="none" w:sz="2" w:space="0" w:color="000000"/>
        </w:pBdr>
        <w:snapToGrid w:val="0"/>
        <w:spacing w:line="384" w:lineRule="auto"/>
        <w:rPr>
          <w:del w:id="1251" w:author="TAEHO AHN" w:date="2025-01-08T13:39:00Z"/>
          <w:rFonts w:ascii="HCI Poppy" w:eastAsia="휴먼명조"/>
          <w:spacing w:val="-1"/>
          <w:sz w:val="24"/>
          <w:rPrChange w:id="1252" w:author="TAEHO AHN" w:date="2025-01-08T13:40:00Z">
            <w:rPr>
              <w:del w:id="1253" w:author="TAEHO AHN" w:date="2025-01-08T13:39:00Z"/>
              <w:rFonts w:ascii="굴림" w:eastAsia="굴림"/>
              <w:b/>
              <w:spacing w:val="-7"/>
              <w:sz w:val="24"/>
            </w:rPr>
          </w:rPrChange>
        </w:rPr>
      </w:pPr>
    </w:p>
    <w:p w14:paraId="27BADDE6" w14:textId="77777777" w:rsidR="004C1F03" w:rsidRPr="00BC65DE" w:rsidRDefault="005F7388" w:rsidP="00BC65DE">
      <w:pPr>
        <w:rPr>
          <w:rFonts w:ascii="HCI Poppy" w:eastAsia="휴먼명조"/>
          <w:spacing w:val="-1"/>
          <w:sz w:val="24"/>
          <w:rPrChange w:id="1254" w:author="TAEHO AHN" w:date="2025-01-08T13:40:00Z">
            <w:rPr/>
          </w:rPrChange>
        </w:rPr>
      </w:pPr>
      <w:proofErr w:type="gramStart"/>
      <w:r>
        <w:rPr>
          <w:rFonts w:ascii="HCI Poppy" w:eastAsia="휴먼명조"/>
          <w:spacing w:val="-1"/>
          <w:sz w:val="24"/>
        </w:rPr>
        <w:t>붙임</w:t>
      </w:r>
      <w:r>
        <w:rPr>
          <w:rFonts w:ascii="HCI Poppy" w:eastAsia="휴먼명조"/>
          <w:spacing w:val="-1"/>
          <w:sz w:val="24"/>
        </w:rPr>
        <w:t xml:space="preserve"> :</w:t>
      </w:r>
      <w:proofErr w:type="gramEnd"/>
      <w:r>
        <w:rPr>
          <w:rFonts w:ascii="HCI Poppy" w:eastAsia="휴먼명조"/>
          <w:spacing w:val="-1"/>
          <w:sz w:val="24"/>
        </w:rPr>
        <w:t xml:space="preserve"> SLA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평가</w:t>
      </w:r>
      <w:r>
        <w:rPr>
          <w:rFonts w:ascii="HCI Poppy" w:eastAsia="휴먼명조"/>
          <w:spacing w:val="-1"/>
          <w:sz w:val="24"/>
        </w:rPr>
        <w:t xml:space="preserve"> </w:t>
      </w:r>
      <w:r>
        <w:rPr>
          <w:rFonts w:ascii="HCI Poppy" w:eastAsia="휴먼명조"/>
          <w:spacing w:val="-1"/>
          <w:sz w:val="24"/>
        </w:rPr>
        <w:t>지표</w:t>
      </w:r>
      <w:r>
        <w:rPr>
          <w:rFonts w:ascii="HCI Poppy" w:eastAsia="휴먼명조"/>
          <w:spacing w:val="-1"/>
          <w:sz w:val="24"/>
        </w:rPr>
        <w:t xml:space="preserve"> </w:t>
      </w:r>
      <w:r>
        <w:rPr>
          <w:rFonts w:ascii="HCI Poppy" w:eastAsia="휴먼명조"/>
          <w:spacing w:val="-1"/>
          <w:sz w:val="24"/>
        </w:rPr>
        <w:t>정의서</w:t>
      </w:r>
    </w:p>
    <w:p w14:paraId="46DF95F9" w14:textId="77777777" w:rsidR="004C1F03" w:rsidRPr="00BC65DE" w:rsidRDefault="005F7388">
      <w:pPr>
        <w:pStyle w:val="a3"/>
        <w:rPr>
          <w:rFonts w:ascii="HCI Poppy" w:eastAsia="휴먼명조"/>
          <w:spacing w:val="-1"/>
          <w:kern w:val="1"/>
          <w:sz w:val="24"/>
          <w:shd w:val="clear" w:color="auto" w:fill="auto"/>
          <w:rPrChange w:id="1255" w:author="TAEHO AHN" w:date="2025-01-08T13:40:00Z">
            <w:rPr/>
          </w:rPrChange>
        </w:rPr>
      </w:pPr>
      <w:r w:rsidRPr="00BC65DE">
        <w:rPr>
          <w:rFonts w:ascii="HCI Poppy" w:eastAsia="휴먼명조"/>
          <w:spacing w:val="-1"/>
          <w:kern w:val="1"/>
          <w:sz w:val="24"/>
          <w:shd w:val="clear" w:color="auto" w:fill="auto"/>
          <w:rPrChange w:id="1256" w:author="TAEHO AHN" w:date="2025-01-08T13:40:00Z">
            <w:rPr/>
          </w:rPrChange>
        </w:rPr>
        <w:br w:type="page"/>
      </w:r>
    </w:p>
    <w:p w14:paraId="0A894DFF" w14:textId="77777777" w:rsidR="004C1F03" w:rsidRDefault="005F7388">
      <w:pPr>
        <w:pStyle w:val="a3"/>
        <w:spacing w:line="336" w:lineRule="auto"/>
        <w:ind w:left="300" w:firstLine="150"/>
      </w:pPr>
      <w:r>
        <w:rPr>
          <w:rFonts w:ascii="HY헤드라인M" w:eastAsia="HY헤드라인M"/>
          <w:b/>
          <w:w w:val="110"/>
          <w:sz w:val="40"/>
        </w:rPr>
        <w:lastRenderedPageBreak/>
        <w:t>【붙임】</w:t>
      </w:r>
    </w:p>
    <w:p w14:paraId="5081EFA0" w14:textId="77777777" w:rsidR="004C1F03" w:rsidRDefault="004C1F03">
      <w:pPr>
        <w:pStyle w:val="a3"/>
        <w:wordWrap/>
        <w:jc w:val="left"/>
        <w:rPr>
          <w:b/>
          <w:sz w:val="28"/>
        </w:rPr>
      </w:pPr>
    </w:p>
    <w:p w14:paraId="23D2AB9D" w14:textId="77777777" w:rsidR="004C1F03" w:rsidRDefault="004C1F03">
      <w:pPr>
        <w:pStyle w:val="a3"/>
        <w:wordWrap/>
        <w:jc w:val="left"/>
        <w:rPr>
          <w:b/>
          <w:sz w:val="28"/>
        </w:rPr>
      </w:pPr>
    </w:p>
    <w:p w14:paraId="640E5B62" w14:textId="77777777" w:rsidR="004C1F03" w:rsidRDefault="004C1F03">
      <w:pPr>
        <w:pStyle w:val="a3"/>
        <w:wordWrap/>
        <w:jc w:val="left"/>
        <w:rPr>
          <w:b/>
          <w:sz w:val="28"/>
        </w:rPr>
      </w:pPr>
    </w:p>
    <w:p w14:paraId="15D4A508" w14:textId="77777777" w:rsidR="004C1F03" w:rsidRDefault="004C1F03">
      <w:pPr>
        <w:pStyle w:val="a3"/>
        <w:wordWrap/>
        <w:jc w:val="left"/>
        <w:rPr>
          <w:b/>
          <w:sz w:val="28"/>
        </w:rPr>
      </w:pPr>
    </w:p>
    <w:p w14:paraId="19CBE300" w14:textId="77777777" w:rsidR="004C1F03" w:rsidRDefault="004C1F03">
      <w:pPr>
        <w:pStyle w:val="a3"/>
        <w:wordWrap/>
        <w:jc w:val="left"/>
        <w:rPr>
          <w:b/>
          <w:sz w:val="28"/>
        </w:rPr>
      </w:pPr>
    </w:p>
    <w:p w14:paraId="3DD0283A" w14:textId="77777777" w:rsidR="004C1F03" w:rsidRDefault="004C1F03">
      <w:pPr>
        <w:pStyle w:val="a3"/>
        <w:wordWrap/>
        <w:jc w:val="left"/>
        <w:rPr>
          <w:b/>
          <w:sz w:val="28"/>
        </w:rPr>
      </w:pPr>
    </w:p>
    <w:tbl>
      <w:tblPr>
        <w:tblOverlap w:val="never"/>
        <w:tblW w:w="9071"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071"/>
      </w:tblGrid>
      <w:tr w:rsidR="004C1F03" w14:paraId="34678FF2" w14:textId="77777777">
        <w:trPr>
          <w:trHeight w:val="1502"/>
        </w:trPr>
        <w:tc>
          <w:tcPr>
            <w:tcW w:w="9071" w:type="dxa"/>
            <w:tcBorders>
              <w:top w:val="single" w:sz="3" w:space="0" w:color="000000"/>
              <w:left w:val="single" w:sz="3" w:space="0" w:color="000000"/>
              <w:bottom w:val="thinThickMediumGap" w:sz="11" w:space="0" w:color="000000"/>
              <w:right w:val="thinThickMediumGap" w:sz="11" w:space="0" w:color="000000"/>
            </w:tcBorders>
            <w:vAlign w:val="center"/>
          </w:tcPr>
          <w:p w14:paraId="75A41FDE" w14:textId="77777777" w:rsidR="004C1F03" w:rsidRDefault="005F7388">
            <w:pPr>
              <w:pStyle w:val="a3"/>
              <w:wordWrap/>
              <w:spacing w:line="336" w:lineRule="auto"/>
              <w:jc w:val="center"/>
            </w:pPr>
            <w:r>
              <w:rPr>
                <w:rFonts w:ascii="HY헤드라인M" w:eastAsia="HY헤드라인M"/>
                <w:b/>
                <w:w w:val="110"/>
                <w:sz w:val="48"/>
              </w:rPr>
              <w:t>SLA 서비스 평가 지표 정의서</w:t>
            </w:r>
          </w:p>
        </w:tc>
      </w:tr>
    </w:tbl>
    <w:p w14:paraId="0409F9FB" w14:textId="77777777" w:rsidR="004C1F03" w:rsidRDefault="004C1F03">
      <w:pPr>
        <w:pStyle w:val="a3"/>
        <w:wordWrap/>
        <w:jc w:val="center"/>
      </w:pPr>
    </w:p>
    <w:p w14:paraId="0DC7B51B" w14:textId="77777777" w:rsidR="004C1F03" w:rsidRDefault="004C1F03">
      <w:pPr>
        <w:pStyle w:val="a3"/>
        <w:spacing w:line="336" w:lineRule="auto"/>
        <w:ind w:left="300" w:firstLine="150"/>
        <w:rPr>
          <w:rFonts w:ascii="HY헤드라인M" w:eastAsia="HY헤드라인M"/>
          <w:b/>
          <w:w w:val="110"/>
          <w:sz w:val="40"/>
        </w:rPr>
      </w:pPr>
    </w:p>
    <w:p w14:paraId="417B72A6" w14:textId="77777777" w:rsidR="004C1F03" w:rsidRDefault="004C1F03">
      <w:pPr>
        <w:pStyle w:val="2"/>
        <w:snapToGrid/>
        <w:spacing w:line="480" w:lineRule="auto"/>
        <w:ind w:firstLine="0"/>
        <w:rPr>
          <w:rFonts w:ascii="HCI Poppy" w:eastAsia="휴먼명조"/>
          <w:spacing w:val="-4"/>
          <w:sz w:val="26"/>
        </w:rPr>
      </w:pPr>
    </w:p>
    <w:p w14:paraId="37EA19BB" w14:textId="77777777" w:rsidR="004C1F03" w:rsidRDefault="004C1F03">
      <w:pPr>
        <w:pStyle w:val="2"/>
        <w:snapToGrid/>
        <w:spacing w:line="480" w:lineRule="auto"/>
        <w:ind w:firstLine="0"/>
        <w:rPr>
          <w:rFonts w:ascii="HCI Poppy" w:eastAsia="휴먼명조"/>
          <w:spacing w:val="-4"/>
          <w:sz w:val="26"/>
        </w:rPr>
      </w:pPr>
    </w:p>
    <w:p w14:paraId="2AE9E317" w14:textId="77777777" w:rsidR="004C1F03" w:rsidRDefault="004C1F03">
      <w:pPr>
        <w:pStyle w:val="2"/>
        <w:snapToGrid/>
        <w:spacing w:line="480" w:lineRule="auto"/>
        <w:ind w:firstLine="0"/>
        <w:rPr>
          <w:rFonts w:ascii="HCI Poppy" w:eastAsia="휴먼명조"/>
          <w:spacing w:val="-4"/>
          <w:sz w:val="26"/>
        </w:rPr>
      </w:pPr>
    </w:p>
    <w:p w14:paraId="69B9C01F" w14:textId="77777777" w:rsidR="004C1F03" w:rsidRDefault="004C1F03">
      <w:pPr>
        <w:pStyle w:val="2"/>
        <w:snapToGrid/>
        <w:spacing w:line="480" w:lineRule="auto"/>
        <w:ind w:firstLine="0"/>
        <w:rPr>
          <w:rFonts w:ascii="HCI Poppy" w:eastAsia="휴먼명조"/>
          <w:spacing w:val="-4"/>
          <w:sz w:val="26"/>
        </w:rPr>
      </w:pPr>
    </w:p>
    <w:p w14:paraId="160C4C24" w14:textId="77777777" w:rsidR="004C1F03" w:rsidRDefault="004C1F03">
      <w:pPr>
        <w:pStyle w:val="2"/>
        <w:snapToGrid/>
        <w:spacing w:line="480" w:lineRule="auto"/>
        <w:ind w:firstLine="0"/>
        <w:rPr>
          <w:rFonts w:ascii="HCI Poppy" w:eastAsia="휴먼명조"/>
          <w:spacing w:val="-4"/>
          <w:sz w:val="26"/>
        </w:rPr>
      </w:pPr>
    </w:p>
    <w:p w14:paraId="70D1C39D" w14:textId="77777777" w:rsidR="004C1F03" w:rsidRDefault="004C1F03">
      <w:pPr>
        <w:pStyle w:val="2"/>
        <w:snapToGrid/>
        <w:spacing w:line="480" w:lineRule="auto"/>
        <w:ind w:firstLine="0"/>
        <w:rPr>
          <w:rFonts w:ascii="HCI Poppy" w:eastAsia="휴먼명조"/>
          <w:spacing w:val="-4"/>
          <w:sz w:val="26"/>
        </w:rPr>
      </w:pPr>
    </w:p>
    <w:p w14:paraId="3A4A4344" w14:textId="77777777" w:rsidR="004C1F03" w:rsidRDefault="004C1F03">
      <w:pPr>
        <w:pStyle w:val="2"/>
        <w:snapToGrid/>
        <w:spacing w:line="480" w:lineRule="auto"/>
        <w:ind w:firstLine="0"/>
        <w:rPr>
          <w:rFonts w:ascii="HCI Poppy" w:eastAsia="휴먼명조"/>
          <w:spacing w:val="-4"/>
          <w:sz w:val="26"/>
        </w:rPr>
      </w:pPr>
    </w:p>
    <w:p w14:paraId="4E034A77" w14:textId="77777777" w:rsidR="004C1F03" w:rsidRDefault="004C1F03">
      <w:pPr>
        <w:pStyle w:val="2"/>
        <w:snapToGrid/>
        <w:spacing w:line="480" w:lineRule="auto"/>
        <w:ind w:firstLine="0"/>
        <w:rPr>
          <w:rFonts w:ascii="HCI Poppy" w:eastAsia="휴먼명조"/>
          <w:spacing w:val="-4"/>
          <w:sz w:val="26"/>
        </w:rPr>
      </w:pPr>
    </w:p>
    <w:p w14:paraId="6F4C8AFF" w14:textId="77777777" w:rsidR="004C1F03" w:rsidRDefault="004C1F03">
      <w:pPr>
        <w:pStyle w:val="2"/>
        <w:snapToGrid/>
        <w:spacing w:line="480" w:lineRule="auto"/>
        <w:ind w:firstLine="0"/>
        <w:rPr>
          <w:rFonts w:ascii="HCI Poppy" w:eastAsia="휴먼명조"/>
          <w:spacing w:val="-4"/>
          <w:sz w:val="26"/>
        </w:rPr>
      </w:pPr>
    </w:p>
    <w:p w14:paraId="667D5BAF" w14:textId="77777777" w:rsidR="004C1F03" w:rsidDel="00054CB8" w:rsidRDefault="004C1F03">
      <w:pPr>
        <w:pStyle w:val="2"/>
        <w:snapToGrid/>
        <w:spacing w:line="480" w:lineRule="auto"/>
        <w:ind w:firstLine="0"/>
        <w:rPr>
          <w:del w:id="1257" w:author="TAEHO AHN" w:date="2025-01-10T15:57:00Z"/>
          <w:rFonts w:ascii="HCI Poppy" w:eastAsia="휴먼명조"/>
          <w:spacing w:val="-4"/>
          <w:sz w:val="26"/>
        </w:rPr>
      </w:pPr>
    </w:p>
    <w:p w14:paraId="72333CEF" w14:textId="77777777" w:rsidR="004C1F03" w:rsidDel="00054CB8" w:rsidRDefault="004C1F03">
      <w:pPr>
        <w:pStyle w:val="2"/>
        <w:snapToGrid/>
        <w:spacing w:line="480" w:lineRule="auto"/>
        <w:ind w:firstLine="0"/>
        <w:rPr>
          <w:del w:id="1258" w:author="TAEHO AHN" w:date="2025-01-10T15:57:00Z"/>
          <w:rFonts w:hint="eastAsia"/>
        </w:rPr>
      </w:pPr>
    </w:p>
    <w:p w14:paraId="32B5A066" w14:textId="77777777" w:rsidR="004C1F03" w:rsidDel="00054CB8" w:rsidRDefault="004C1F03">
      <w:pPr>
        <w:pStyle w:val="2"/>
        <w:snapToGrid/>
        <w:spacing w:line="480" w:lineRule="auto"/>
        <w:ind w:firstLine="0"/>
        <w:rPr>
          <w:del w:id="1259" w:author="TAEHO AHN" w:date="2025-01-10T15:57:00Z"/>
          <w:rFonts w:ascii="HCI Poppy" w:eastAsia="휴먼명조" w:hint="eastAsia"/>
          <w:spacing w:val="-4"/>
          <w:sz w:val="26"/>
        </w:rPr>
      </w:pPr>
    </w:p>
    <w:p w14:paraId="7CD74164" w14:textId="77777777" w:rsidR="004C1F03" w:rsidDel="00054CB8" w:rsidRDefault="004C1F03">
      <w:pPr>
        <w:pStyle w:val="2"/>
        <w:snapToGrid/>
        <w:spacing w:line="480" w:lineRule="auto"/>
        <w:ind w:firstLine="0"/>
        <w:rPr>
          <w:del w:id="1260" w:author="TAEHO AHN" w:date="2025-01-10T15:57:00Z"/>
          <w:rFonts w:ascii="HCI Poppy" w:eastAsia="휴먼명조" w:hint="eastAsia"/>
          <w:spacing w:val="-4"/>
          <w:sz w:val="26"/>
        </w:rPr>
      </w:pPr>
    </w:p>
    <w:p w14:paraId="68F49F73" w14:textId="77777777" w:rsidR="004C1F03" w:rsidDel="00054CB8" w:rsidRDefault="004C1F03">
      <w:pPr>
        <w:pStyle w:val="2"/>
        <w:snapToGrid/>
        <w:spacing w:line="480" w:lineRule="auto"/>
        <w:ind w:firstLine="0"/>
        <w:rPr>
          <w:del w:id="1261" w:author="TAEHO AHN" w:date="2025-01-10T15:57:00Z"/>
          <w:rFonts w:ascii="HCI Poppy" w:eastAsia="휴먼명조" w:hint="eastAsia"/>
          <w:spacing w:val="-4"/>
          <w:sz w:val="26"/>
        </w:rPr>
      </w:pPr>
    </w:p>
    <w:p w14:paraId="0B95DE04" w14:textId="77777777" w:rsidR="004C1F03" w:rsidDel="00054CB8" w:rsidRDefault="004C1F03" w:rsidP="00054CB8">
      <w:pPr>
        <w:pStyle w:val="2"/>
        <w:snapToGrid/>
        <w:spacing w:line="480" w:lineRule="auto"/>
        <w:ind w:left="0" w:firstLine="0"/>
        <w:rPr>
          <w:del w:id="1262" w:author="TAEHO AHN" w:date="2025-01-10T15:57:00Z"/>
          <w:rFonts w:ascii="HCI Poppy" w:eastAsia="휴먼명조" w:hint="eastAsia"/>
          <w:spacing w:val="-4"/>
          <w:sz w:val="26"/>
        </w:rPr>
        <w:pPrChange w:id="1263" w:author="TAEHO AHN" w:date="2025-01-10T15:57:00Z">
          <w:pPr>
            <w:pStyle w:val="2"/>
            <w:snapToGrid/>
            <w:spacing w:line="480" w:lineRule="auto"/>
            <w:ind w:firstLine="0"/>
          </w:pPr>
        </w:pPrChange>
      </w:pPr>
    </w:p>
    <w:p w14:paraId="0F72EDC3" w14:textId="77777777" w:rsidR="004C1F03" w:rsidRDefault="004C1F03" w:rsidP="00054CB8">
      <w:pPr>
        <w:pStyle w:val="a3"/>
        <w:rPr>
          <w:rFonts w:hint="eastAsia"/>
          <w:b/>
          <w:sz w:val="48"/>
        </w:rPr>
        <w:pPrChange w:id="1264" w:author="TAEHO AHN" w:date="2025-01-10T15:57:00Z">
          <w:pPr>
            <w:pStyle w:val="a3"/>
            <w:jc w:val="center"/>
          </w:pPr>
        </w:pPrChange>
      </w:pPr>
    </w:p>
    <w:tbl>
      <w:tblPr>
        <w:tblOverlap w:val="never"/>
        <w:tblW w:w="2618"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2618"/>
      </w:tblGrid>
      <w:tr w:rsidR="004C1F03" w14:paraId="0106754A" w14:textId="77777777">
        <w:trPr>
          <w:trHeight w:val="822"/>
        </w:trPr>
        <w:tc>
          <w:tcPr>
            <w:tcW w:w="2618" w:type="dxa"/>
            <w:tcBorders>
              <w:top w:val="single" w:sz="3" w:space="0" w:color="000000"/>
              <w:left w:val="single" w:sz="3" w:space="0" w:color="000000"/>
              <w:bottom w:val="single" w:sz="3" w:space="0" w:color="000000"/>
              <w:right w:val="single" w:sz="3" w:space="0" w:color="000000"/>
            </w:tcBorders>
            <w:shd w:val="clear" w:color="auto" w:fill="EBEBEB"/>
            <w:vAlign w:val="center"/>
          </w:tcPr>
          <w:p w14:paraId="47180F0E" w14:textId="77777777" w:rsidR="004C1F03" w:rsidRDefault="005F7388">
            <w:pPr>
              <w:pStyle w:val="a3"/>
              <w:wordWrap/>
              <w:spacing w:line="336" w:lineRule="auto"/>
              <w:jc w:val="center"/>
            </w:pPr>
            <w:r>
              <w:rPr>
                <w:rFonts w:ascii="HY헤드라인M" w:eastAsia="HY헤드라인M"/>
                <w:b/>
                <w:w w:val="110"/>
                <w:sz w:val="48"/>
              </w:rPr>
              <w:lastRenderedPageBreak/>
              <w:t>목    차</w:t>
            </w:r>
          </w:p>
        </w:tc>
      </w:tr>
    </w:tbl>
    <w:p w14:paraId="6FCE4C41" w14:textId="77777777" w:rsidR="004C1F03" w:rsidRDefault="004C1F03">
      <w:pPr>
        <w:pStyle w:val="a3"/>
        <w:jc w:val="center"/>
      </w:pPr>
    </w:p>
    <w:p w14:paraId="5850588B" w14:textId="77777777" w:rsidR="004C1F03" w:rsidRDefault="004C1F03">
      <w:pPr>
        <w:pStyle w:val="a3"/>
        <w:rPr>
          <w:b/>
          <w:sz w:val="40"/>
        </w:rPr>
      </w:pPr>
    </w:p>
    <w:p w14:paraId="1D61A656" w14:textId="77777777" w:rsidR="004C1F03" w:rsidRDefault="004C1F03">
      <w:pPr>
        <w:pStyle w:val="a3"/>
        <w:rPr>
          <w:b/>
          <w:sz w:val="40"/>
        </w:rPr>
      </w:pPr>
    </w:p>
    <w:p w14:paraId="463702EA" w14:textId="77777777" w:rsidR="004C1F03" w:rsidRDefault="005F7388">
      <w:pPr>
        <w:pStyle w:val="a3"/>
        <w:spacing w:line="720" w:lineRule="auto"/>
        <w:ind w:firstLine="580"/>
      </w:pPr>
      <w:r>
        <w:rPr>
          <w:rFonts w:ascii="HY그래픽" w:eastAsia="HY그래픽"/>
          <w:b/>
          <w:sz w:val="36"/>
        </w:rPr>
        <w:t>1. 개요</w:t>
      </w:r>
      <w:r>
        <w:tab/>
      </w:r>
      <w:r>
        <w:rPr>
          <w:rFonts w:ascii="HY그래픽"/>
          <w:b/>
          <w:sz w:val="36"/>
        </w:rPr>
        <w:t xml:space="preserve"> </w:t>
      </w:r>
      <w:del w:id="1265" w:author="TAEHO AHN" w:date="2025-01-10T17:19:00Z">
        <w:r w:rsidDel="00514B0C">
          <w:rPr>
            <w:rFonts w:ascii="HY그래픽"/>
            <w:b/>
            <w:sz w:val="36"/>
          </w:rPr>
          <w:delText>11</w:delText>
        </w:r>
      </w:del>
    </w:p>
    <w:p w14:paraId="4777A466" w14:textId="77777777" w:rsidR="004C1F03" w:rsidRDefault="005F7388">
      <w:pPr>
        <w:pStyle w:val="a3"/>
        <w:spacing w:line="720" w:lineRule="auto"/>
        <w:ind w:firstLine="580"/>
      </w:pPr>
      <w:r>
        <w:rPr>
          <w:rFonts w:ascii="HY그래픽" w:eastAsia="HY그래픽"/>
          <w:b/>
          <w:sz w:val="36"/>
        </w:rPr>
        <w:t>2. 측정 절차</w:t>
      </w:r>
      <w:r>
        <w:tab/>
      </w:r>
      <w:r>
        <w:rPr>
          <w:rFonts w:ascii="HY그래픽"/>
          <w:b/>
          <w:sz w:val="36"/>
        </w:rPr>
        <w:t xml:space="preserve"> </w:t>
      </w:r>
      <w:del w:id="1266" w:author="TAEHO AHN" w:date="2025-01-10T17:19:00Z">
        <w:r w:rsidDel="00514B0C">
          <w:rPr>
            <w:rFonts w:ascii="HY그래픽"/>
            <w:b/>
            <w:sz w:val="36"/>
          </w:rPr>
          <w:delText>11</w:delText>
        </w:r>
      </w:del>
    </w:p>
    <w:p w14:paraId="53EAAB47" w14:textId="77777777" w:rsidR="004C1F03" w:rsidRDefault="005F7388">
      <w:pPr>
        <w:pStyle w:val="a3"/>
        <w:spacing w:line="720" w:lineRule="auto"/>
        <w:ind w:firstLine="580"/>
      </w:pPr>
      <w:r>
        <w:rPr>
          <w:rFonts w:ascii="HY그래픽" w:eastAsia="HY그래픽"/>
          <w:b/>
          <w:sz w:val="36"/>
        </w:rPr>
        <w:t>3. 측정지표 명세서</w:t>
      </w:r>
      <w:r>
        <w:tab/>
      </w:r>
      <w:r>
        <w:rPr>
          <w:rFonts w:ascii="HY그래픽"/>
          <w:b/>
          <w:sz w:val="36"/>
        </w:rPr>
        <w:t xml:space="preserve"> </w:t>
      </w:r>
      <w:del w:id="1267" w:author="TAEHO AHN" w:date="2025-01-10T17:19:00Z">
        <w:r w:rsidDel="00514B0C">
          <w:rPr>
            <w:rFonts w:ascii="HY그래픽"/>
            <w:b/>
            <w:sz w:val="36"/>
          </w:rPr>
          <w:delText>12</w:delText>
        </w:r>
      </w:del>
    </w:p>
    <w:p w14:paraId="6CB9B4E8" w14:textId="45FDF2A8" w:rsidR="004C1F03" w:rsidRDefault="005F7388">
      <w:pPr>
        <w:pStyle w:val="a3"/>
        <w:spacing w:line="720" w:lineRule="auto"/>
        <w:ind w:firstLine="580"/>
        <w:rPr>
          <w:ins w:id="1268" w:author="TAEHO AHN" w:date="2025-01-10T17:18:00Z"/>
          <w:rFonts w:ascii="HY그래픽"/>
          <w:b/>
          <w:sz w:val="36"/>
        </w:rPr>
      </w:pPr>
      <w:r>
        <w:rPr>
          <w:rFonts w:ascii="HY그래픽" w:eastAsia="HY그래픽"/>
          <w:b/>
          <w:sz w:val="36"/>
        </w:rPr>
        <w:t>4. 서비스 수준 측정방안</w:t>
      </w:r>
      <w:r>
        <w:tab/>
      </w:r>
      <w:r>
        <w:rPr>
          <w:rFonts w:ascii="HY그래픽"/>
          <w:b/>
          <w:sz w:val="36"/>
        </w:rPr>
        <w:t xml:space="preserve"> </w:t>
      </w:r>
      <w:del w:id="1269" w:author="TAEHO AHN" w:date="2025-01-10T17:19:00Z">
        <w:r w:rsidDel="00514B0C">
          <w:rPr>
            <w:rFonts w:ascii="HY그래픽"/>
            <w:b/>
            <w:sz w:val="36"/>
          </w:rPr>
          <w:delText>13</w:delText>
        </w:r>
      </w:del>
    </w:p>
    <w:p w14:paraId="3A52E7E1" w14:textId="3E6AE6B5" w:rsidR="00514B0C" w:rsidRDefault="00514B0C">
      <w:pPr>
        <w:pStyle w:val="a3"/>
        <w:spacing w:line="720" w:lineRule="auto"/>
        <w:ind w:firstLine="580"/>
      </w:pPr>
      <w:ins w:id="1270" w:author="TAEHO AHN" w:date="2025-01-10T17:18:00Z">
        <w:r>
          <w:rPr>
            <w:rFonts w:ascii="HY그래픽" w:hint="eastAsia"/>
            <w:b/>
            <w:sz w:val="36"/>
          </w:rPr>
          <w:t>5</w:t>
        </w:r>
        <w:r>
          <w:rPr>
            <w:rFonts w:ascii="HY그래픽"/>
            <w:b/>
            <w:sz w:val="36"/>
          </w:rPr>
          <w:t xml:space="preserve">. </w:t>
        </w:r>
        <w:r>
          <w:rPr>
            <w:rFonts w:ascii="HY그래픽" w:hint="eastAsia"/>
            <w:b/>
            <w:sz w:val="36"/>
          </w:rPr>
          <w:t>서비스</w:t>
        </w:r>
        <w:r>
          <w:rPr>
            <w:rFonts w:ascii="HY그래픽" w:hint="eastAsia"/>
            <w:b/>
            <w:sz w:val="36"/>
          </w:rPr>
          <w:t xml:space="preserve"> </w:t>
        </w:r>
        <w:r>
          <w:rPr>
            <w:rFonts w:ascii="HY그래픽" w:hint="eastAsia"/>
            <w:b/>
            <w:sz w:val="36"/>
          </w:rPr>
          <w:t>수준</w:t>
        </w:r>
        <w:r>
          <w:rPr>
            <w:rFonts w:ascii="HY그래픽" w:hint="eastAsia"/>
            <w:b/>
            <w:sz w:val="36"/>
          </w:rPr>
          <w:t xml:space="preserve"> </w:t>
        </w:r>
        <w:r>
          <w:rPr>
            <w:rFonts w:ascii="HY그래픽" w:hint="eastAsia"/>
            <w:b/>
            <w:sz w:val="36"/>
          </w:rPr>
          <w:t>평가표</w:t>
        </w:r>
        <w:r>
          <w:rPr>
            <w:rFonts w:ascii="HY그래픽" w:hint="eastAsia"/>
            <w:b/>
            <w:sz w:val="36"/>
          </w:rPr>
          <w:t xml:space="preserve"> </w:t>
        </w:r>
      </w:ins>
    </w:p>
    <w:p w14:paraId="2B5E1AA0" w14:textId="77777777" w:rsidR="004C1F03" w:rsidRDefault="004C1F03">
      <w:pPr>
        <w:pStyle w:val="a3"/>
        <w:spacing w:line="480" w:lineRule="auto"/>
      </w:pPr>
    </w:p>
    <w:p w14:paraId="543026CB" w14:textId="77777777" w:rsidR="004C1F03" w:rsidRDefault="005F7388">
      <w:pPr>
        <w:pStyle w:val="a3"/>
      </w:pPr>
      <w:r>
        <w:br w:type="page"/>
      </w:r>
    </w:p>
    <w:p w14:paraId="564D1C33" w14:textId="77777777" w:rsidR="004C1F03" w:rsidRDefault="005F7388">
      <w:pPr>
        <w:pStyle w:val="a3"/>
        <w:spacing w:line="480" w:lineRule="auto"/>
      </w:pPr>
      <w:r>
        <w:rPr>
          <w:b/>
          <w:sz w:val="32"/>
        </w:rPr>
        <w:lastRenderedPageBreak/>
        <w:t>1. 개요</w:t>
      </w:r>
    </w:p>
    <w:p w14:paraId="673FC44A" w14:textId="77777777" w:rsidR="004C1F03" w:rsidRDefault="005F7388">
      <w:pPr>
        <w:pStyle w:val="a3"/>
        <w:spacing w:line="480" w:lineRule="auto"/>
        <w:ind w:left="145" w:hanging="145"/>
      </w:pPr>
      <w:r>
        <w:rPr>
          <w:sz w:val="28"/>
        </w:rPr>
        <w:t xml:space="preserve"> </w:t>
      </w:r>
      <w:r>
        <w:rPr>
          <w:spacing w:val="-14"/>
          <w:sz w:val="28"/>
        </w:rPr>
        <w:t>성과영역에 대한 서비스 수준 측정항목을 정의하고, 측정되는 수치는 정량적으로</w:t>
      </w:r>
      <w:r>
        <w:rPr>
          <w:sz w:val="28"/>
        </w:rPr>
        <w:t xml:space="preserve"> 표현 가능한 수치이어야 하며, 이와 관련한 일관성 있고 표준화된 측정 방법 및 절차는 아래에 정의한다.</w:t>
      </w:r>
    </w:p>
    <w:p w14:paraId="145A3D14" w14:textId="77777777" w:rsidR="004C1F03" w:rsidRDefault="004C1F03">
      <w:pPr>
        <w:pStyle w:val="11"/>
        <w:rPr>
          <w:b/>
          <w:sz w:val="32"/>
        </w:rPr>
      </w:pPr>
    </w:p>
    <w:p w14:paraId="64E5D4D9" w14:textId="77777777" w:rsidR="004C1F03" w:rsidRDefault="005F7388">
      <w:pPr>
        <w:pStyle w:val="11"/>
        <w:spacing w:line="480" w:lineRule="auto"/>
      </w:pPr>
      <w:r>
        <w:rPr>
          <w:b/>
          <w:sz w:val="32"/>
        </w:rPr>
        <w:t>2. 측정 절차</w:t>
      </w:r>
    </w:p>
    <w:p w14:paraId="60236597" w14:textId="77777777" w:rsidR="004C1F03" w:rsidRDefault="005F7388">
      <w:pPr>
        <w:pStyle w:val="a3"/>
        <w:spacing w:line="480" w:lineRule="auto"/>
        <w:ind w:left="145" w:hanging="146"/>
      </w:pPr>
      <w:r>
        <w:rPr>
          <w:sz w:val="28"/>
        </w:rPr>
        <w:t xml:space="preserve"> </w:t>
      </w:r>
      <w:r>
        <w:rPr>
          <w:spacing w:val="-4"/>
          <w:sz w:val="28"/>
        </w:rPr>
        <w:t>계약상대자</w:t>
      </w:r>
      <w:r>
        <w:rPr>
          <w:spacing w:val="-3"/>
          <w:sz w:val="28"/>
        </w:rPr>
        <w:t xml:space="preserve">가 제공하는 서비스에 대하여 'SLA 측정지표 명세서'에 </w:t>
      </w:r>
      <w:r>
        <w:rPr>
          <w:spacing w:val="-4"/>
          <w:sz w:val="28"/>
        </w:rPr>
        <w:t>정의된</w:t>
      </w:r>
      <w:r>
        <w:rPr>
          <w:sz w:val="28"/>
        </w:rPr>
        <w:t xml:space="preserve"> 측정도구를 사용하여 서비스 성과를 측정한다.</w:t>
      </w:r>
    </w:p>
    <w:p w14:paraId="48FD4D1D" w14:textId="77777777" w:rsidR="004C1F03" w:rsidRDefault="00DB5EFC">
      <w:pPr>
        <w:pStyle w:val="2"/>
        <w:snapToGrid/>
        <w:spacing w:line="480" w:lineRule="auto"/>
        <w:ind w:left="699" w:hanging="400"/>
      </w:pPr>
      <w:r>
        <w:rPr>
          <w:noProof/>
        </w:rPr>
        <w:drawing>
          <wp:inline distT="0" distB="0" distL="0" distR="0" wp14:anchorId="68EE6614" wp14:editId="4B9A3716">
            <wp:extent cx="127635" cy="120015"/>
            <wp:effectExtent l="0" t="0" r="0" b="0"/>
            <wp:docPr id="38" name="_x1970502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1970502410"/>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635" cy="120015"/>
                    </a:xfrm>
                    <a:prstGeom prst="rect">
                      <a:avLst/>
                    </a:prstGeom>
                    <a:noFill/>
                    <a:ln>
                      <a:noFill/>
                    </a:ln>
                  </pic:spPr>
                </pic:pic>
              </a:graphicData>
            </a:graphic>
          </wp:inline>
        </w:drawing>
      </w:r>
      <w:r>
        <w:rPr>
          <w:spacing w:val="-4"/>
          <w:sz w:val="28"/>
        </w:rPr>
        <w:t xml:space="preserve"> 서비스수준</w:t>
      </w:r>
      <w:r>
        <w:rPr>
          <w:spacing w:val="-8"/>
          <w:sz w:val="28"/>
        </w:rPr>
        <w:t>의 측정 대상은 서비스 측정분야별 측정지표를 대상으로 함</w:t>
      </w:r>
    </w:p>
    <w:p w14:paraId="388423A8" w14:textId="77777777" w:rsidR="004C1F03" w:rsidRDefault="00DB5EFC">
      <w:pPr>
        <w:pStyle w:val="2"/>
        <w:snapToGrid/>
        <w:spacing w:line="480" w:lineRule="auto"/>
        <w:ind w:left="699" w:hanging="400"/>
      </w:pPr>
      <w:r>
        <w:rPr>
          <w:noProof/>
        </w:rPr>
        <w:drawing>
          <wp:inline distT="0" distB="0" distL="0" distR="0" wp14:anchorId="097BA126" wp14:editId="650A283E">
            <wp:extent cx="127635" cy="120015"/>
            <wp:effectExtent l="0" t="0" r="0" b="0"/>
            <wp:docPr id="37" name="_x19705024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197050241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635" cy="120015"/>
                    </a:xfrm>
                    <a:prstGeom prst="rect">
                      <a:avLst/>
                    </a:prstGeom>
                    <a:noFill/>
                    <a:ln>
                      <a:noFill/>
                    </a:ln>
                  </pic:spPr>
                </pic:pic>
              </a:graphicData>
            </a:graphic>
          </wp:inline>
        </w:drawing>
      </w:r>
      <w:r>
        <w:rPr>
          <w:spacing w:val="-4"/>
          <w:sz w:val="28"/>
        </w:rPr>
        <w:t xml:space="preserve"> </w:t>
      </w:r>
      <w:r>
        <w:rPr>
          <w:sz w:val="28"/>
        </w:rPr>
        <w:t>측정 절차</w:t>
      </w:r>
    </w:p>
    <w:tbl>
      <w:tblPr>
        <w:tblpPr w:leftFromText="57" w:rightFromText="57" w:topFromText="57" w:bottomFromText="57" w:vertAnchor="text" w:tblpYSpec="top"/>
        <w:tblOverlap w:val="never"/>
        <w:tblW w:w="9073"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2810"/>
        <w:gridCol w:w="6263"/>
      </w:tblGrid>
      <w:tr w:rsidR="004C1F03" w14:paraId="1F10CF98" w14:textId="77777777">
        <w:trPr>
          <w:trHeight w:val="769"/>
        </w:trPr>
        <w:tc>
          <w:tcPr>
            <w:tcW w:w="2810" w:type="dxa"/>
            <w:tcBorders>
              <w:top w:val="single" w:sz="3" w:space="0" w:color="000000"/>
              <w:left w:val="single" w:sz="3" w:space="0" w:color="000000"/>
              <w:bottom w:val="double" w:sz="4" w:space="0" w:color="000000"/>
              <w:right w:val="single" w:sz="3" w:space="0" w:color="000000"/>
            </w:tcBorders>
            <w:vAlign w:val="center"/>
          </w:tcPr>
          <w:p w14:paraId="4058C0DE" w14:textId="77777777" w:rsidR="004C1F03" w:rsidRDefault="005F7388">
            <w:pPr>
              <w:pStyle w:val="a3"/>
              <w:wordWrap/>
              <w:jc w:val="center"/>
            </w:pPr>
            <w:r>
              <w:rPr>
                <w:sz w:val="28"/>
              </w:rPr>
              <w:lastRenderedPageBreak/>
              <w:t>측정절차</w:t>
            </w:r>
          </w:p>
        </w:tc>
        <w:tc>
          <w:tcPr>
            <w:tcW w:w="6263" w:type="dxa"/>
            <w:tcBorders>
              <w:top w:val="single" w:sz="3" w:space="0" w:color="000000"/>
              <w:left w:val="single" w:sz="3" w:space="0" w:color="000000"/>
              <w:bottom w:val="double" w:sz="4" w:space="0" w:color="000000"/>
              <w:right w:val="single" w:sz="3" w:space="0" w:color="000000"/>
            </w:tcBorders>
            <w:vAlign w:val="center"/>
          </w:tcPr>
          <w:p w14:paraId="27EBE083" w14:textId="77777777" w:rsidR="004C1F03" w:rsidRDefault="005F7388">
            <w:pPr>
              <w:pStyle w:val="a3"/>
              <w:wordWrap/>
              <w:spacing w:line="432" w:lineRule="auto"/>
              <w:jc w:val="center"/>
            </w:pPr>
            <w:r>
              <w:rPr>
                <w:sz w:val="28"/>
              </w:rPr>
              <w:t>내 용</w:t>
            </w:r>
          </w:p>
        </w:tc>
      </w:tr>
      <w:tr w:rsidR="004C1F03" w14:paraId="177FF4B7" w14:textId="77777777">
        <w:trPr>
          <w:trHeight w:val="2074"/>
        </w:trPr>
        <w:tc>
          <w:tcPr>
            <w:tcW w:w="2810" w:type="dxa"/>
            <w:tcBorders>
              <w:top w:val="double" w:sz="4" w:space="0" w:color="000000"/>
              <w:left w:val="single" w:sz="3" w:space="0" w:color="000000"/>
              <w:bottom w:val="single" w:sz="3" w:space="0" w:color="000000"/>
              <w:right w:val="single" w:sz="3" w:space="0" w:color="000000"/>
            </w:tcBorders>
            <w:vAlign w:val="center"/>
          </w:tcPr>
          <w:p w14:paraId="62F8B111" w14:textId="77777777" w:rsidR="004C1F03" w:rsidRDefault="005F7388">
            <w:pPr>
              <w:pStyle w:val="a3"/>
              <w:wordWrap/>
              <w:jc w:val="center"/>
            </w:pPr>
            <w:r>
              <w:rPr>
                <w:sz w:val="28"/>
              </w:rPr>
              <w:t>원시 Data의 수집</w:t>
            </w:r>
          </w:p>
        </w:tc>
        <w:tc>
          <w:tcPr>
            <w:tcW w:w="6263" w:type="dxa"/>
            <w:tcBorders>
              <w:top w:val="double" w:sz="4" w:space="0" w:color="000000"/>
              <w:left w:val="single" w:sz="3" w:space="0" w:color="000000"/>
              <w:bottom w:val="single" w:sz="3" w:space="0" w:color="000000"/>
              <w:right w:val="single" w:sz="3" w:space="0" w:color="000000"/>
            </w:tcBorders>
            <w:tcMar>
              <w:top w:w="28" w:type="dxa"/>
              <w:left w:w="170" w:type="dxa"/>
              <w:bottom w:w="28" w:type="dxa"/>
              <w:right w:w="170" w:type="dxa"/>
            </w:tcMar>
            <w:vAlign w:val="center"/>
          </w:tcPr>
          <w:p w14:paraId="79ADB183" w14:textId="77777777" w:rsidR="004C1F03" w:rsidRDefault="005F7388">
            <w:pPr>
              <w:pStyle w:val="2"/>
              <w:snapToGrid/>
              <w:spacing w:line="432" w:lineRule="auto"/>
              <w:ind w:firstLine="0"/>
            </w:pPr>
            <w:r>
              <w:rPr>
                <w:spacing w:val="-3"/>
                <w:sz w:val="28"/>
              </w:rPr>
              <w:t>서비스수준 측정지표별 서비스 제공 결과 원시</w:t>
            </w:r>
            <w:r>
              <w:rPr>
                <w:sz w:val="28"/>
              </w:rPr>
              <w:t xml:space="preserve"> </w:t>
            </w:r>
            <w:r>
              <w:rPr>
                <w:spacing w:val="-4"/>
                <w:sz w:val="28"/>
              </w:rPr>
              <w:t>데이터를 수집하며, 이때 측정된 자료의 가중치</w:t>
            </w:r>
            <w:r>
              <w:rPr>
                <w:sz w:val="28"/>
              </w:rPr>
              <w:t xml:space="preserve"> </w:t>
            </w:r>
            <w:r>
              <w:rPr>
                <w:spacing w:val="-7"/>
                <w:sz w:val="28"/>
              </w:rPr>
              <w:t xml:space="preserve">및 </w:t>
            </w:r>
            <w:proofErr w:type="spellStart"/>
            <w:r>
              <w:rPr>
                <w:spacing w:val="-7"/>
                <w:sz w:val="28"/>
              </w:rPr>
              <w:t>불산입</w:t>
            </w:r>
            <w:proofErr w:type="spellEnd"/>
            <w:r>
              <w:rPr>
                <w:spacing w:val="-7"/>
                <w:sz w:val="28"/>
              </w:rPr>
              <w:t xml:space="preserve"> 사항, 예외사항 등에 대한 고려사항을</w:t>
            </w:r>
            <w:r>
              <w:rPr>
                <w:sz w:val="28"/>
              </w:rPr>
              <w:t xml:space="preserve"> 반영하여 처리함</w:t>
            </w:r>
          </w:p>
        </w:tc>
      </w:tr>
      <w:tr w:rsidR="004C1F03" w14:paraId="74A6115D" w14:textId="77777777">
        <w:trPr>
          <w:trHeight w:val="1338"/>
        </w:trPr>
        <w:tc>
          <w:tcPr>
            <w:tcW w:w="2810" w:type="dxa"/>
            <w:tcBorders>
              <w:top w:val="single" w:sz="3" w:space="0" w:color="000000"/>
              <w:left w:val="single" w:sz="3" w:space="0" w:color="000000"/>
              <w:bottom w:val="single" w:sz="3" w:space="0" w:color="000000"/>
              <w:right w:val="single" w:sz="3" w:space="0" w:color="000000"/>
            </w:tcBorders>
            <w:vAlign w:val="center"/>
          </w:tcPr>
          <w:p w14:paraId="22DBC95A" w14:textId="77777777" w:rsidR="004C1F03" w:rsidRDefault="005F7388">
            <w:pPr>
              <w:pStyle w:val="a3"/>
              <w:wordWrap/>
              <w:jc w:val="center"/>
            </w:pPr>
            <w:r>
              <w:rPr>
                <w:sz w:val="28"/>
              </w:rPr>
              <w:t>전체 건수 계산</w:t>
            </w:r>
          </w:p>
        </w:tc>
        <w:tc>
          <w:tcPr>
            <w:tcW w:w="6263" w:type="dxa"/>
            <w:tcBorders>
              <w:top w:val="single" w:sz="3" w:space="0" w:color="000000"/>
              <w:left w:val="single" w:sz="3" w:space="0" w:color="000000"/>
              <w:bottom w:val="single" w:sz="3" w:space="0" w:color="000000"/>
              <w:right w:val="single" w:sz="3" w:space="0" w:color="000000"/>
            </w:tcBorders>
            <w:tcMar>
              <w:top w:w="28" w:type="dxa"/>
              <w:left w:w="170" w:type="dxa"/>
              <w:bottom w:w="28" w:type="dxa"/>
              <w:right w:w="170" w:type="dxa"/>
            </w:tcMar>
            <w:vAlign w:val="center"/>
          </w:tcPr>
          <w:p w14:paraId="64C8565D" w14:textId="77777777" w:rsidR="004C1F03" w:rsidRDefault="005F7388">
            <w:pPr>
              <w:pStyle w:val="2"/>
              <w:snapToGrid/>
              <w:spacing w:line="432" w:lineRule="auto"/>
              <w:ind w:firstLine="0"/>
            </w:pPr>
            <w:r>
              <w:rPr>
                <w:spacing w:val="-3"/>
                <w:sz w:val="28"/>
              </w:rPr>
              <w:t xml:space="preserve">산출공식의 분모에 해당하는 발생 총 건수를  </w:t>
            </w:r>
            <w:r>
              <w:rPr>
                <w:sz w:val="28"/>
              </w:rPr>
              <w:t>계산함</w:t>
            </w:r>
          </w:p>
        </w:tc>
      </w:tr>
      <w:tr w:rsidR="004C1F03" w14:paraId="49011C16" w14:textId="77777777">
        <w:trPr>
          <w:trHeight w:val="1338"/>
        </w:trPr>
        <w:tc>
          <w:tcPr>
            <w:tcW w:w="2810" w:type="dxa"/>
            <w:tcBorders>
              <w:top w:val="single" w:sz="3" w:space="0" w:color="000000"/>
              <w:left w:val="single" w:sz="3" w:space="0" w:color="000000"/>
              <w:bottom w:val="single" w:sz="3" w:space="0" w:color="000000"/>
              <w:right w:val="single" w:sz="3" w:space="0" w:color="000000"/>
            </w:tcBorders>
            <w:vAlign w:val="center"/>
          </w:tcPr>
          <w:p w14:paraId="21F505FD" w14:textId="77777777" w:rsidR="004C1F03" w:rsidRDefault="005F7388">
            <w:pPr>
              <w:pStyle w:val="a3"/>
              <w:wordWrap/>
              <w:jc w:val="center"/>
            </w:pPr>
            <w:r>
              <w:rPr>
                <w:sz w:val="28"/>
              </w:rPr>
              <w:t>목표달성 건수 계산</w:t>
            </w:r>
          </w:p>
        </w:tc>
        <w:tc>
          <w:tcPr>
            <w:tcW w:w="6263" w:type="dxa"/>
            <w:tcBorders>
              <w:top w:val="single" w:sz="3" w:space="0" w:color="000000"/>
              <w:left w:val="single" w:sz="3" w:space="0" w:color="000000"/>
              <w:bottom w:val="single" w:sz="3" w:space="0" w:color="000000"/>
              <w:right w:val="single" w:sz="3" w:space="0" w:color="000000"/>
            </w:tcBorders>
            <w:tcMar>
              <w:top w:w="28" w:type="dxa"/>
              <w:left w:w="170" w:type="dxa"/>
              <w:bottom w:w="28" w:type="dxa"/>
              <w:right w:w="170" w:type="dxa"/>
            </w:tcMar>
            <w:vAlign w:val="center"/>
          </w:tcPr>
          <w:p w14:paraId="4FF36F49" w14:textId="77777777" w:rsidR="004C1F03" w:rsidRDefault="005F7388">
            <w:pPr>
              <w:pStyle w:val="2"/>
              <w:snapToGrid/>
              <w:spacing w:line="432" w:lineRule="auto"/>
              <w:ind w:firstLine="0"/>
            </w:pPr>
            <w:r>
              <w:rPr>
                <w:spacing w:val="-1"/>
                <w:sz w:val="28"/>
              </w:rPr>
              <w:t xml:space="preserve">산출공식의 분자에 해당하는 목표를 달성한 </w:t>
            </w:r>
            <w:r>
              <w:rPr>
                <w:sz w:val="28"/>
              </w:rPr>
              <w:t>총 건수를 계산함</w:t>
            </w:r>
          </w:p>
        </w:tc>
      </w:tr>
      <w:tr w:rsidR="004C1F03" w14:paraId="6CE55AF3" w14:textId="77777777">
        <w:trPr>
          <w:trHeight w:val="1374"/>
        </w:trPr>
        <w:tc>
          <w:tcPr>
            <w:tcW w:w="2810" w:type="dxa"/>
            <w:tcBorders>
              <w:top w:val="single" w:sz="3" w:space="0" w:color="000000"/>
              <w:left w:val="single" w:sz="3" w:space="0" w:color="000000"/>
              <w:bottom w:val="single" w:sz="3" w:space="0" w:color="000000"/>
              <w:right w:val="single" w:sz="3" w:space="0" w:color="000000"/>
            </w:tcBorders>
            <w:vAlign w:val="center"/>
          </w:tcPr>
          <w:p w14:paraId="4A9F464B" w14:textId="77777777" w:rsidR="004C1F03" w:rsidRDefault="005F7388">
            <w:pPr>
              <w:pStyle w:val="a3"/>
              <w:wordWrap/>
              <w:jc w:val="center"/>
            </w:pPr>
            <w:r>
              <w:rPr>
                <w:sz w:val="28"/>
              </w:rPr>
              <w:t>서비스 수준 평가</w:t>
            </w:r>
          </w:p>
        </w:tc>
        <w:tc>
          <w:tcPr>
            <w:tcW w:w="6263" w:type="dxa"/>
            <w:tcBorders>
              <w:top w:val="single" w:sz="3" w:space="0" w:color="000000"/>
              <w:left w:val="single" w:sz="3" w:space="0" w:color="000000"/>
              <w:bottom w:val="single" w:sz="3" w:space="0" w:color="000000"/>
              <w:right w:val="single" w:sz="3" w:space="0" w:color="000000"/>
            </w:tcBorders>
            <w:tcMar>
              <w:top w:w="28" w:type="dxa"/>
              <w:left w:w="170" w:type="dxa"/>
              <w:bottom w:w="28" w:type="dxa"/>
              <w:right w:w="170" w:type="dxa"/>
            </w:tcMar>
            <w:vAlign w:val="center"/>
          </w:tcPr>
          <w:p w14:paraId="5B587DF7" w14:textId="77777777" w:rsidR="004C1F03" w:rsidRDefault="005F7388">
            <w:pPr>
              <w:pStyle w:val="2"/>
              <w:snapToGrid/>
              <w:spacing w:line="432" w:lineRule="auto"/>
              <w:ind w:firstLine="0"/>
            </w:pPr>
            <w:r>
              <w:rPr>
                <w:spacing w:val="3"/>
                <w:sz w:val="28"/>
              </w:rPr>
              <w:t>산출공식에 따라 계산 절차를 거쳐 서비스</w:t>
            </w:r>
            <w:r>
              <w:rPr>
                <w:sz w:val="28"/>
              </w:rPr>
              <w:t xml:space="preserve"> </w:t>
            </w:r>
            <w:r>
              <w:rPr>
                <w:spacing w:val="-3"/>
                <w:sz w:val="28"/>
              </w:rPr>
              <w:t>수준 측정지표별 성과의 최종 달성치를 산정함</w:t>
            </w:r>
          </w:p>
        </w:tc>
      </w:tr>
    </w:tbl>
    <w:p w14:paraId="35DEFD89" w14:textId="77777777" w:rsidR="004C1F03" w:rsidRDefault="004C1F03">
      <w:pPr>
        <w:pStyle w:val="2"/>
        <w:snapToGrid/>
        <w:ind w:left="699" w:hanging="400"/>
      </w:pPr>
    </w:p>
    <w:p w14:paraId="46B141EB" w14:textId="77777777" w:rsidR="004C1F03" w:rsidRDefault="005F7388">
      <w:pPr>
        <w:pStyle w:val="a3"/>
      </w:pPr>
      <w:r>
        <w:br w:type="page"/>
      </w:r>
    </w:p>
    <w:p w14:paraId="193AA359" w14:textId="792B5604" w:rsidR="004C1F03" w:rsidRDefault="005F7388">
      <w:pPr>
        <w:pStyle w:val="11"/>
        <w:snapToGrid/>
        <w:ind w:left="240" w:hanging="240"/>
      </w:pPr>
      <w:r>
        <w:rPr>
          <w:b/>
          <w:sz w:val="32"/>
        </w:rPr>
        <w:lastRenderedPageBreak/>
        <w:t xml:space="preserve">3. 측정지표 </w:t>
      </w:r>
      <w:del w:id="1271" w:author="TAEHO AHN" w:date="2025-01-10T15:57:00Z">
        <w:r w:rsidDel="00054CB8">
          <w:rPr>
            <w:b/>
            <w:sz w:val="32"/>
          </w:rPr>
          <w:delText>명세서</w:delText>
        </w:r>
      </w:del>
      <w:ins w:id="1272" w:author="TAEHO AHN" w:date="2025-01-10T15:57:00Z">
        <w:r w:rsidR="00054CB8">
          <w:rPr>
            <w:b/>
            <w:sz w:val="32"/>
          </w:rPr>
          <w:t>명세서 및</w:t>
        </w:r>
        <w:r w:rsidR="00054CB8">
          <w:rPr>
            <w:rFonts w:hint="eastAsia"/>
            <w:b/>
            <w:sz w:val="32"/>
          </w:rPr>
          <w:t xml:space="preserve"> 평가</w:t>
        </w:r>
      </w:ins>
      <w:ins w:id="1273" w:author="TAEHO AHN" w:date="2025-01-10T17:35:00Z">
        <w:r w:rsidR="00A13C8A">
          <w:rPr>
            <w:rFonts w:hint="eastAsia"/>
            <w:b/>
            <w:sz w:val="32"/>
          </w:rPr>
          <w:t>기준</w:t>
        </w:r>
      </w:ins>
    </w:p>
    <w:tbl>
      <w:tblPr>
        <w:tblOverlap w:val="never"/>
        <w:tblW w:w="9760"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Change w:id="1274" w:author="TAEHO AHN" w:date="2025-01-10T16:38:00Z">
          <w:tblPr>
            <w:tblOverlap w:val="never"/>
            <w:tblW w:w="9760"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PrChange>
      </w:tblPr>
      <w:tblGrid>
        <w:gridCol w:w="777"/>
        <w:gridCol w:w="1605"/>
        <w:gridCol w:w="962"/>
        <w:gridCol w:w="877"/>
        <w:gridCol w:w="971"/>
        <w:gridCol w:w="893"/>
        <w:gridCol w:w="906"/>
        <w:gridCol w:w="927"/>
        <w:gridCol w:w="921"/>
        <w:gridCol w:w="921"/>
        <w:tblGridChange w:id="1275">
          <w:tblGrid>
            <w:gridCol w:w="777"/>
            <w:gridCol w:w="1605"/>
            <w:gridCol w:w="26"/>
            <w:gridCol w:w="936"/>
            <w:gridCol w:w="877"/>
            <w:gridCol w:w="971"/>
            <w:gridCol w:w="893"/>
            <w:gridCol w:w="906"/>
            <w:gridCol w:w="927"/>
            <w:gridCol w:w="921"/>
            <w:gridCol w:w="921"/>
          </w:tblGrid>
        </w:tblGridChange>
      </w:tblGrid>
      <w:tr w:rsidR="00A03268" w14:paraId="1C5726A1" w14:textId="77777777" w:rsidTr="00A03268">
        <w:trPr>
          <w:trHeight w:val="1280"/>
          <w:trPrChange w:id="1276" w:author="TAEHO AHN" w:date="2025-01-10T16:38:00Z">
            <w:trPr>
              <w:trHeight w:val="1979"/>
            </w:trPr>
          </w:trPrChange>
        </w:trPr>
        <w:tc>
          <w:tcPr>
            <w:tcW w:w="777" w:type="dxa"/>
            <w:tcBorders>
              <w:top w:val="single" w:sz="3" w:space="0" w:color="000000"/>
              <w:left w:val="none" w:sz="3" w:space="0" w:color="000000"/>
              <w:right w:val="single" w:sz="3" w:space="0" w:color="000000"/>
            </w:tcBorders>
            <w:shd w:val="clear" w:color="auto" w:fill="D9D9D9" w:themeFill="background1" w:themeFillShade="D9"/>
            <w:vAlign w:val="center"/>
            <w:tcPrChange w:id="1277" w:author="TAEHO AHN" w:date="2025-01-10T16:38:00Z">
              <w:tcPr>
                <w:tcW w:w="777" w:type="dxa"/>
                <w:tcBorders>
                  <w:top w:val="single" w:sz="3" w:space="0" w:color="000000"/>
                  <w:left w:val="none" w:sz="3" w:space="0" w:color="000000"/>
                  <w:right w:val="single" w:sz="3" w:space="0" w:color="000000"/>
                </w:tcBorders>
                <w:shd w:val="clear" w:color="auto" w:fill="D9D9D9" w:themeFill="background1" w:themeFillShade="D9"/>
                <w:vAlign w:val="center"/>
              </w:tcPr>
            </w:tcPrChange>
          </w:tcPr>
          <w:p w14:paraId="7999520A" w14:textId="77777777" w:rsidR="00A03268" w:rsidRPr="00433059" w:rsidRDefault="00A03268">
            <w:pPr>
              <w:pStyle w:val="a3"/>
              <w:spacing w:line="288" w:lineRule="auto"/>
              <w:jc w:val="center"/>
              <w:rPr>
                <w:highlight w:val="lightGray"/>
                <w:rPrChange w:id="1278" w:author="TAEHO AHN" w:date="2025-01-10T16:09:00Z">
                  <w:rPr/>
                </w:rPrChange>
              </w:rPr>
            </w:pPr>
            <w:r w:rsidRPr="00433059">
              <w:rPr>
                <w:rFonts w:eastAsia="맑은 고딕"/>
                <w:w w:val="80"/>
                <w:sz w:val="22"/>
                <w:highlight w:val="lightGray"/>
                <w:rPrChange w:id="1279" w:author="TAEHO AHN" w:date="2025-01-10T16:09:00Z">
                  <w:rPr>
                    <w:rFonts w:eastAsia="맑은 고딕"/>
                    <w:w w:val="80"/>
                    <w:sz w:val="22"/>
                  </w:rPr>
                </w:rPrChange>
              </w:rPr>
              <w:t>구분</w:t>
            </w:r>
          </w:p>
        </w:tc>
        <w:tc>
          <w:tcPr>
            <w:tcW w:w="1605" w:type="dxa"/>
            <w:tcBorders>
              <w:top w:val="single" w:sz="3" w:space="0" w:color="000000"/>
              <w:left w:val="single" w:sz="3" w:space="0" w:color="000000"/>
              <w:right w:val="single" w:sz="3" w:space="0" w:color="000000"/>
            </w:tcBorders>
            <w:shd w:val="clear" w:color="auto" w:fill="D9D9D9" w:themeFill="background1" w:themeFillShade="D9"/>
            <w:vAlign w:val="center"/>
            <w:tcPrChange w:id="1280" w:author="TAEHO AHN" w:date="2025-01-10T16:38:00Z">
              <w:tcPr>
                <w:tcW w:w="1605" w:type="dxa"/>
                <w:tcBorders>
                  <w:top w:val="single" w:sz="3" w:space="0" w:color="000000"/>
                  <w:left w:val="single" w:sz="3" w:space="0" w:color="000000"/>
                  <w:right w:val="single" w:sz="3" w:space="0" w:color="000000"/>
                </w:tcBorders>
                <w:shd w:val="clear" w:color="auto" w:fill="D9D9D9" w:themeFill="background1" w:themeFillShade="D9"/>
                <w:vAlign w:val="center"/>
              </w:tcPr>
            </w:tcPrChange>
          </w:tcPr>
          <w:p w14:paraId="09ED3921" w14:textId="1C5D58A8" w:rsidR="00A03268" w:rsidRPr="00433059" w:rsidRDefault="00A03268">
            <w:pPr>
              <w:pStyle w:val="a3"/>
              <w:spacing w:line="288" w:lineRule="auto"/>
              <w:jc w:val="center"/>
              <w:rPr>
                <w:rFonts w:hint="eastAsia"/>
                <w:highlight w:val="lightGray"/>
                <w:rPrChange w:id="1281" w:author="TAEHO AHN" w:date="2025-01-10T16:09:00Z">
                  <w:rPr/>
                </w:rPrChange>
              </w:rPr>
            </w:pPr>
            <w:del w:id="1282" w:author="TAEHO AHN" w:date="2025-01-10T16:32:00Z">
              <w:r w:rsidRPr="00433059" w:rsidDel="00783081">
                <w:rPr>
                  <w:rFonts w:eastAsia="맑은 고딕"/>
                  <w:w w:val="80"/>
                  <w:sz w:val="22"/>
                  <w:highlight w:val="lightGray"/>
                  <w:rPrChange w:id="1283" w:author="TAEHO AHN" w:date="2025-01-10T16:09:00Z">
                    <w:rPr>
                      <w:rFonts w:eastAsia="맑은 고딕"/>
                      <w:w w:val="80"/>
                      <w:sz w:val="22"/>
                    </w:rPr>
                  </w:rPrChange>
                </w:rPr>
                <w:delText>측정</w:delText>
              </w:r>
            </w:del>
            <w:ins w:id="1284" w:author="TAEHO AHN" w:date="2025-01-10T16:32:00Z">
              <w:r>
                <w:rPr>
                  <w:rFonts w:eastAsia="맑은 고딕" w:hint="eastAsia"/>
                  <w:w w:val="80"/>
                  <w:sz w:val="22"/>
                  <w:highlight w:val="lightGray"/>
                </w:rPr>
                <w:t>항목</w:t>
              </w:r>
            </w:ins>
            <w:del w:id="1285" w:author="TAEHO AHN" w:date="2025-01-10T16:17:00Z">
              <w:r w:rsidRPr="00433059" w:rsidDel="00C71C4E">
                <w:rPr>
                  <w:rFonts w:eastAsia="맑은 고딕"/>
                  <w:w w:val="80"/>
                  <w:sz w:val="22"/>
                  <w:highlight w:val="lightGray"/>
                  <w:rPrChange w:id="1286" w:author="TAEHO AHN" w:date="2025-01-10T16:09:00Z">
                    <w:rPr>
                      <w:rFonts w:eastAsia="맑은 고딕"/>
                      <w:w w:val="80"/>
                      <w:sz w:val="22"/>
                    </w:rPr>
                  </w:rPrChange>
                </w:rPr>
                <w:delText>지표</w:delText>
              </w:r>
            </w:del>
          </w:p>
        </w:tc>
        <w:tc>
          <w:tcPr>
            <w:tcW w:w="962" w:type="dxa"/>
            <w:tcBorders>
              <w:top w:val="single" w:sz="3" w:space="0" w:color="000000"/>
              <w:left w:val="single" w:sz="3" w:space="0" w:color="000000"/>
              <w:right w:val="single" w:sz="3" w:space="0" w:color="000000"/>
            </w:tcBorders>
            <w:shd w:val="clear" w:color="auto" w:fill="D9D9D9" w:themeFill="background1" w:themeFillShade="D9"/>
            <w:vAlign w:val="center"/>
            <w:tcPrChange w:id="1287" w:author="TAEHO AHN" w:date="2025-01-10T16:38:00Z">
              <w:tcPr>
                <w:tcW w:w="962" w:type="dxa"/>
                <w:gridSpan w:val="2"/>
                <w:tcBorders>
                  <w:top w:val="single" w:sz="3" w:space="0" w:color="000000"/>
                  <w:left w:val="single" w:sz="3" w:space="0" w:color="000000"/>
                  <w:right w:val="single" w:sz="3" w:space="0" w:color="000000"/>
                </w:tcBorders>
                <w:shd w:val="clear" w:color="auto" w:fill="D9D9D9" w:themeFill="background1" w:themeFillShade="D9"/>
                <w:vAlign w:val="center"/>
              </w:tcPr>
            </w:tcPrChange>
          </w:tcPr>
          <w:p w14:paraId="6CB56540" w14:textId="77777777" w:rsidR="00A03268" w:rsidRPr="00433059" w:rsidRDefault="00A03268">
            <w:pPr>
              <w:pStyle w:val="a3"/>
              <w:spacing w:line="288" w:lineRule="auto"/>
              <w:jc w:val="center"/>
              <w:rPr>
                <w:highlight w:val="lightGray"/>
                <w:rPrChange w:id="1288" w:author="TAEHO AHN" w:date="2025-01-10T16:09:00Z">
                  <w:rPr/>
                </w:rPrChange>
              </w:rPr>
            </w:pPr>
            <w:r w:rsidRPr="00433059">
              <w:rPr>
                <w:rFonts w:eastAsia="맑은 고딕"/>
                <w:w w:val="80"/>
                <w:sz w:val="22"/>
                <w:highlight w:val="lightGray"/>
                <w:rPrChange w:id="1289" w:author="TAEHO AHN" w:date="2025-01-10T16:09:00Z">
                  <w:rPr>
                    <w:rFonts w:eastAsia="맑은 고딕"/>
                    <w:w w:val="80"/>
                    <w:sz w:val="22"/>
                  </w:rPr>
                </w:rPrChange>
              </w:rPr>
              <w:t>측정분야</w:t>
            </w:r>
          </w:p>
        </w:tc>
        <w:tc>
          <w:tcPr>
            <w:tcW w:w="4574" w:type="dxa"/>
            <w:gridSpan w:val="5"/>
            <w:tcBorders>
              <w:top w:val="single" w:sz="3" w:space="0" w:color="000000"/>
              <w:left w:val="single" w:sz="3" w:space="0" w:color="000000"/>
              <w:right w:val="none" w:sz="3" w:space="0" w:color="000000"/>
            </w:tcBorders>
            <w:shd w:val="clear" w:color="auto" w:fill="D9D9D9" w:themeFill="background1" w:themeFillShade="D9"/>
            <w:vAlign w:val="center"/>
            <w:tcPrChange w:id="1290" w:author="TAEHO AHN" w:date="2025-01-10T16:38:00Z">
              <w:tcPr>
                <w:tcW w:w="4574" w:type="dxa"/>
                <w:gridSpan w:val="5"/>
                <w:tcBorders>
                  <w:top w:val="single" w:sz="3" w:space="0" w:color="000000"/>
                  <w:left w:val="single" w:sz="3" w:space="0" w:color="000000"/>
                  <w:right w:val="none" w:sz="3" w:space="0" w:color="000000"/>
                </w:tcBorders>
                <w:shd w:val="clear" w:color="auto" w:fill="D9D9D9" w:themeFill="background1" w:themeFillShade="D9"/>
                <w:vAlign w:val="center"/>
              </w:tcPr>
            </w:tcPrChange>
          </w:tcPr>
          <w:p w14:paraId="0543BB12" w14:textId="57246A20" w:rsidR="00A03268" w:rsidRPr="00433059" w:rsidDel="00A03268" w:rsidRDefault="00A03268">
            <w:pPr>
              <w:pStyle w:val="a3"/>
              <w:spacing w:line="288" w:lineRule="auto"/>
              <w:jc w:val="center"/>
              <w:rPr>
                <w:del w:id="1291" w:author="TAEHO AHN" w:date="2025-01-10T16:38:00Z"/>
                <w:rFonts w:hint="eastAsia"/>
                <w:highlight w:val="lightGray"/>
                <w:rPrChange w:id="1292" w:author="TAEHO AHN" w:date="2025-01-10T16:09:00Z">
                  <w:rPr>
                    <w:del w:id="1293" w:author="TAEHO AHN" w:date="2025-01-10T16:38:00Z"/>
                    <w:rFonts w:hint="eastAsia"/>
                    <w:highlight w:val="lightGray"/>
                  </w:rPr>
                </w:rPrChange>
              </w:rPr>
            </w:pPr>
            <w:r w:rsidRPr="00433059">
              <w:rPr>
                <w:rFonts w:ascii="맑은 고딕" w:eastAsia="맑은 고딕"/>
                <w:w w:val="80"/>
                <w:sz w:val="22"/>
                <w:highlight w:val="lightGray"/>
                <w:rPrChange w:id="1294" w:author="TAEHO AHN" w:date="2025-01-10T16:09:00Z">
                  <w:rPr>
                    <w:rFonts w:ascii="맑은 고딕" w:eastAsia="맑은 고딕"/>
                    <w:w w:val="80"/>
                    <w:sz w:val="22"/>
                  </w:rPr>
                </w:rPrChange>
              </w:rPr>
              <w:t>서비스 수</w:t>
            </w:r>
            <w:ins w:id="1295" w:author="TAEHO AHN" w:date="2025-01-10T16:39:00Z">
              <w:r>
                <w:rPr>
                  <w:rFonts w:ascii="맑은 고딕" w:eastAsia="맑은 고딕" w:hint="eastAsia"/>
                  <w:w w:val="80"/>
                  <w:sz w:val="22"/>
                  <w:highlight w:val="lightGray"/>
                </w:rPr>
                <w:t>준</w:t>
              </w:r>
            </w:ins>
            <w:del w:id="1296" w:author="TAEHO AHN" w:date="2025-01-10T16:38:00Z">
              <w:r w:rsidRPr="00433059" w:rsidDel="00A03268">
                <w:rPr>
                  <w:rFonts w:ascii="맑은 고딕" w:eastAsia="맑은 고딕"/>
                  <w:w w:val="80"/>
                  <w:sz w:val="22"/>
                  <w:highlight w:val="lightGray"/>
                  <w:rPrChange w:id="1297" w:author="TAEHO AHN" w:date="2025-01-10T16:09:00Z">
                    <w:rPr>
                      <w:rFonts w:ascii="맑은 고딕" w:eastAsia="맑은 고딕"/>
                      <w:w w:val="80"/>
                      <w:sz w:val="22"/>
                    </w:rPr>
                  </w:rPrChange>
                </w:rPr>
                <w:delText>준</w:delText>
              </w:r>
            </w:del>
          </w:p>
          <w:p w14:paraId="126C668D" w14:textId="77777777" w:rsidR="00A03268" w:rsidRPr="00433059" w:rsidDel="00A03268" w:rsidRDefault="00A03268" w:rsidP="00A03268">
            <w:pPr>
              <w:pBdr>
                <w:top w:val="none" w:sz="0" w:space="0" w:color="auto"/>
                <w:left w:val="none" w:sz="0" w:space="0" w:color="auto"/>
                <w:bottom w:val="none" w:sz="0" w:space="0" w:color="auto"/>
                <w:right w:val="none" w:sz="0" w:space="0" w:color="auto"/>
              </w:pBdr>
              <w:wordWrap/>
              <w:rPr>
                <w:del w:id="1298" w:author="TAEHO AHN" w:date="2025-01-10T16:38:00Z"/>
                <w:rFonts w:ascii="함초롬바탕" w:eastAsia="굴림" w:hAnsi="굴림" w:cs="굴림"/>
                <w:kern w:val="0"/>
                <w:szCs w:val="20"/>
                <w:rPrChange w:id="1299" w:author="TAEHO AHN" w:date="2025-01-10T16:12:00Z">
                  <w:rPr>
                    <w:del w:id="1300" w:author="TAEHO AHN" w:date="2025-01-10T16:38:00Z"/>
                    <w:rFonts w:ascii="함초롬바탕" w:eastAsia="굴림" w:hAnsi="굴림" w:cs="굴림"/>
                    <w:kern w:val="0"/>
                    <w:szCs w:val="20"/>
                  </w:rPr>
                </w:rPrChange>
              </w:rPr>
              <w:pPrChange w:id="1301" w:author="TAEHO AHN" w:date="2025-01-10T16:38:00Z">
                <w:pPr>
                  <w:pBdr>
                    <w:top w:val="none" w:sz="0" w:space="0" w:color="auto"/>
                    <w:left w:val="none" w:sz="0" w:space="0" w:color="auto"/>
                    <w:bottom w:val="none" w:sz="0" w:space="0" w:color="auto"/>
                    <w:right w:val="none" w:sz="0" w:space="0" w:color="auto"/>
                  </w:pBdr>
                  <w:wordWrap/>
                  <w:jc w:val="center"/>
                </w:pPr>
              </w:pPrChange>
            </w:pPr>
            <w:del w:id="1302" w:author="TAEHO AHN" w:date="2025-01-10T16:12:00Z">
              <w:r w:rsidRPr="00433059" w:rsidDel="00433059">
                <w:rPr>
                  <w:rFonts w:eastAsia="맑은 고딕"/>
                  <w:w w:val="80"/>
                  <w:highlight w:val="lightGray"/>
                  <w:rPrChange w:id="1303" w:author="TAEHO AHN" w:date="2025-01-10T16:09:00Z">
                    <w:rPr>
                      <w:rFonts w:eastAsia="맑은 고딕"/>
                      <w:w w:val="80"/>
                    </w:rPr>
                  </w:rPrChange>
                </w:rPr>
                <w:delText>매우우수</w:delText>
              </w:r>
            </w:del>
          </w:p>
          <w:p w14:paraId="63A6EDDC" w14:textId="77777777" w:rsidR="00A03268" w:rsidRPr="00433059" w:rsidDel="00433059" w:rsidRDefault="00A03268" w:rsidP="00A03268">
            <w:pPr>
              <w:pBdr>
                <w:top w:val="none" w:sz="0" w:space="0" w:color="auto"/>
                <w:left w:val="none" w:sz="0" w:space="0" w:color="auto"/>
                <w:bottom w:val="none" w:sz="0" w:space="0" w:color="auto"/>
                <w:right w:val="none" w:sz="0" w:space="0" w:color="auto"/>
              </w:pBdr>
              <w:wordWrap/>
              <w:rPr>
                <w:del w:id="1304" w:author="TAEHO AHN" w:date="2025-01-10T16:12:00Z"/>
                <w:rFonts w:ascii="함초롬바탕" w:eastAsia="굴림" w:hAnsi="굴림" w:cs="굴림"/>
                <w:kern w:val="0"/>
                <w:szCs w:val="20"/>
                <w:rPrChange w:id="1305" w:author="TAEHO AHN" w:date="2025-01-10T16:12:00Z">
                  <w:rPr>
                    <w:del w:id="1306" w:author="TAEHO AHN" w:date="2025-01-10T16:12:00Z"/>
                    <w:rFonts w:eastAsia="맑은 고딕"/>
                    <w:spacing w:val="-10"/>
                    <w:w w:val="80"/>
                    <w:highlight w:val="lightGray"/>
                  </w:rPr>
                </w:rPrChange>
              </w:rPr>
              <w:pPrChange w:id="1307" w:author="TAEHO AHN" w:date="2025-01-10T16:38:00Z">
                <w:pPr>
                  <w:pStyle w:val="a3"/>
                  <w:spacing w:line="288" w:lineRule="auto"/>
                  <w:jc w:val="center"/>
                </w:pPr>
              </w:pPrChange>
            </w:pPr>
            <w:del w:id="1308" w:author="TAEHO AHN" w:date="2025-01-10T16:12:00Z">
              <w:r w:rsidRPr="00433059" w:rsidDel="00433059">
                <w:rPr>
                  <w:rFonts w:eastAsia="맑은 고딕"/>
                  <w:spacing w:val="-10"/>
                  <w:w w:val="80"/>
                  <w:highlight w:val="lightGray"/>
                  <w:rPrChange w:id="1309" w:author="TAEHO AHN" w:date="2025-01-10T16:09:00Z">
                    <w:rPr>
                      <w:rFonts w:eastAsia="맑은 고딕"/>
                      <w:spacing w:val="-10"/>
                      <w:w w:val="80"/>
                    </w:rPr>
                  </w:rPrChange>
                </w:rPr>
                <w:delText>우수</w:delText>
              </w:r>
            </w:del>
          </w:p>
          <w:p w14:paraId="16000B6F" w14:textId="77777777" w:rsidR="00A03268" w:rsidRPr="00433059" w:rsidDel="00433059" w:rsidRDefault="00A03268" w:rsidP="00A03268">
            <w:pPr>
              <w:rPr>
                <w:del w:id="1310" w:author="TAEHO AHN" w:date="2025-01-10T16:12:00Z"/>
                <w:rFonts w:eastAsia="맑은 고딕"/>
                <w:spacing w:val="-10"/>
                <w:w w:val="80"/>
                <w:highlight w:val="lightGray"/>
                <w:rPrChange w:id="1311" w:author="TAEHO AHN" w:date="2025-01-10T16:10:00Z">
                  <w:rPr>
                    <w:del w:id="1312" w:author="TAEHO AHN" w:date="2025-01-10T16:12:00Z"/>
                    <w:rFonts w:eastAsia="맑은 고딕"/>
                    <w:spacing w:val="-10"/>
                    <w:w w:val="80"/>
                    <w:highlight w:val="lightGray"/>
                  </w:rPr>
                </w:rPrChange>
              </w:rPr>
              <w:pPrChange w:id="1313" w:author="TAEHO AHN" w:date="2025-01-10T16:38:00Z">
                <w:pPr>
                  <w:pStyle w:val="a3"/>
                  <w:spacing w:line="288" w:lineRule="auto"/>
                  <w:jc w:val="center"/>
                </w:pPr>
              </w:pPrChange>
            </w:pPr>
            <w:del w:id="1314" w:author="TAEHO AHN" w:date="2025-01-10T16:12:00Z">
              <w:r w:rsidRPr="00433059" w:rsidDel="00433059">
                <w:rPr>
                  <w:rFonts w:eastAsia="맑은 고딕"/>
                  <w:spacing w:val="-10"/>
                  <w:w w:val="80"/>
                  <w:highlight w:val="lightGray"/>
                  <w:rPrChange w:id="1315" w:author="TAEHO AHN" w:date="2025-01-10T16:09:00Z">
                    <w:rPr>
                      <w:rFonts w:eastAsia="맑은 고딕"/>
                      <w:spacing w:val="-10"/>
                      <w:w w:val="80"/>
                    </w:rPr>
                  </w:rPrChange>
                </w:rPr>
                <w:delText>목표수준</w:delText>
              </w:r>
            </w:del>
          </w:p>
          <w:p w14:paraId="1AC35421" w14:textId="77777777" w:rsidR="00A03268" w:rsidRPr="00433059" w:rsidDel="00A03268" w:rsidRDefault="00A03268" w:rsidP="00A03268">
            <w:pPr>
              <w:rPr>
                <w:del w:id="1316" w:author="TAEHO AHN" w:date="2025-01-10T16:38:00Z"/>
                <w:rFonts w:eastAsia="맑은 고딕"/>
                <w:spacing w:val="-10"/>
                <w:w w:val="80"/>
                <w:highlight w:val="lightGray"/>
                <w:rPrChange w:id="1317" w:author="TAEHO AHN" w:date="2025-01-10T16:09:00Z">
                  <w:rPr>
                    <w:del w:id="1318" w:author="TAEHO AHN" w:date="2025-01-10T16:38:00Z"/>
                    <w:rFonts w:eastAsia="맑은 고딕"/>
                    <w:spacing w:val="-10"/>
                    <w:w w:val="80"/>
                    <w:highlight w:val="lightGray"/>
                  </w:rPr>
                </w:rPrChange>
              </w:rPr>
              <w:pPrChange w:id="1319" w:author="TAEHO AHN" w:date="2025-01-10T16:38:00Z">
                <w:pPr>
                  <w:jc w:val="center"/>
                </w:pPr>
              </w:pPrChange>
            </w:pPr>
            <w:del w:id="1320" w:author="TAEHO AHN" w:date="2025-01-10T16:12:00Z">
              <w:r w:rsidRPr="00433059" w:rsidDel="00433059">
                <w:rPr>
                  <w:rFonts w:eastAsia="맑은 고딕"/>
                  <w:spacing w:val="-10"/>
                  <w:w w:val="80"/>
                  <w:highlight w:val="lightGray"/>
                  <w:rPrChange w:id="1321" w:author="TAEHO AHN" w:date="2025-01-10T16:09:00Z">
                    <w:rPr>
                      <w:rFonts w:eastAsia="맑은 고딕"/>
                      <w:spacing w:val="-10"/>
                      <w:w w:val="80"/>
                    </w:rPr>
                  </w:rPrChange>
                </w:rPr>
                <w:delText>미흡</w:delText>
              </w:r>
            </w:del>
          </w:p>
          <w:p w14:paraId="05FA4649" w14:textId="43047721" w:rsidR="00A03268" w:rsidRPr="00433059" w:rsidRDefault="00A03268" w:rsidP="00A03268">
            <w:pPr>
              <w:pStyle w:val="a3"/>
              <w:spacing w:line="288" w:lineRule="auto"/>
              <w:jc w:val="center"/>
              <w:rPr>
                <w:highlight w:val="lightGray"/>
                <w:rPrChange w:id="1322" w:author="TAEHO AHN" w:date="2025-01-10T16:09:00Z">
                  <w:rPr/>
                </w:rPrChange>
              </w:rPr>
              <w:pPrChange w:id="1323" w:author="TAEHO AHN" w:date="2025-01-10T16:38:00Z">
                <w:pPr>
                  <w:jc w:val="center"/>
                </w:pPr>
              </w:pPrChange>
            </w:pPr>
            <w:del w:id="1324" w:author="TAEHO AHN" w:date="2025-01-10T16:12:00Z">
              <w:r w:rsidRPr="00433059" w:rsidDel="00433059">
                <w:rPr>
                  <w:w w:val="80"/>
                  <w:highlight w:val="lightGray"/>
                  <w:rPrChange w:id="1325" w:author="TAEHO AHN" w:date="2025-01-10T16:09:00Z">
                    <w:rPr>
                      <w:rFonts w:eastAsia="맑은 고딕"/>
                      <w:spacing w:val="-13"/>
                      <w:w w:val="80"/>
                    </w:rPr>
                  </w:rPrChange>
                </w:rPr>
                <w:delText>매우미흡</w:delText>
              </w:r>
            </w:del>
          </w:p>
        </w:tc>
        <w:tc>
          <w:tcPr>
            <w:tcW w:w="921" w:type="dxa"/>
            <w:tcBorders>
              <w:top w:val="single" w:sz="3" w:space="0" w:color="000000"/>
              <w:left w:val="single" w:sz="3" w:space="0" w:color="000000"/>
              <w:right w:val="none" w:sz="3" w:space="0" w:color="000000"/>
            </w:tcBorders>
            <w:shd w:val="clear" w:color="auto" w:fill="D9D9D9" w:themeFill="background1" w:themeFillShade="D9"/>
            <w:vAlign w:val="center"/>
            <w:tcPrChange w:id="1326" w:author="TAEHO AHN" w:date="2025-01-10T16:38:00Z">
              <w:tcPr>
                <w:tcW w:w="921" w:type="dxa"/>
                <w:tcBorders>
                  <w:top w:val="single" w:sz="3" w:space="0" w:color="000000"/>
                  <w:left w:val="single" w:sz="3" w:space="0" w:color="000000"/>
                  <w:right w:val="none" w:sz="3" w:space="0" w:color="000000"/>
                </w:tcBorders>
                <w:shd w:val="clear" w:color="auto" w:fill="D9D9D9" w:themeFill="background1" w:themeFillShade="D9"/>
                <w:vAlign w:val="center"/>
              </w:tcPr>
            </w:tcPrChange>
          </w:tcPr>
          <w:p w14:paraId="6D66FFB6" w14:textId="0E4B1DA2" w:rsidR="00A03268" w:rsidRPr="00433059" w:rsidDel="00C71C4E" w:rsidRDefault="00A03268">
            <w:pPr>
              <w:pStyle w:val="a3"/>
              <w:spacing w:line="288" w:lineRule="auto"/>
              <w:jc w:val="center"/>
              <w:rPr>
                <w:del w:id="1327" w:author="TAEHO AHN" w:date="2025-01-10T16:25:00Z"/>
                <w:rFonts w:hint="eastAsia"/>
                <w:highlight w:val="lightGray"/>
                <w:rPrChange w:id="1328" w:author="TAEHO AHN" w:date="2025-01-10T16:09:00Z">
                  <w:rPr>
                    <w:del w:id="1329" w:author="TAEHO AHN" w:date="2025-01-10T16:25:00Z"/>
                  </w:rPr>
                </w:rPrChange>
              </w:rPr>
            </w:pPr>
            <w:del w:id="1330" w:author="TAEHO AHN" w:date="2025-01-10T16:25:00Z">
              <w:r w:rsidRPr="00433059" w:rsidDel="00C71C4E">
                <w:rPr>
                  <w:rFonts w:eastAsia="맑은 고딕" w:hint="eastAsia"/>
                  <w:w w:val="80"/>
                  <w:sz w:val="22"/>
                  <w:highlight w:val="lightGray"/>
                  <w:rPrChange w:id="1331" w:author="TAEHO AHN" w:date="2025-01-10T16:09:00Z">
                    <w:rPr>
                      <w:rFonts w:eastAsia="맑은 고딕"/>
                      <w:w w:val="80"/>
                      <w:sz w:val="22"/>
                    </w:rPr>
                  </w:rPrChange>
                </w:rPr>
                <w:delText>대상</w:delText>
              </w:r>
            </w:del>
          </w:p>
          <w:p w14:paraId="236CD4DE" w14:textId="1FC1B183" w:rsidR="00A03268" w:rsidRPr="00A03268" w:rsidRDefault="00A03268" w:rsidP="00A03268">
            <w:pPr>
              <w:pStyle w:val="a3"/>
              <w:spacing w:line="288" w:lineRule="auto"/>
              <w:jc w:val="center"/>
              <w:rPr>
                <w:rFonts w:eastAsia="맑은 고딕" w:hint="eastAsia"/>
                <w:w w:val="80"/>
                <w:sz w:val="22"/>
                <w:highlight w:val="lightGray"/>
                <w:rPrChange w:id="1332" w:author="TAEHO AHN" w:date="2025-01-10T16:38:00Z">
                  <w:rPr/>
                </w:rPrChange>
              </w:rPr>
              <w:pPrChange w:id="1333" w:author="TAEHO AHN" w:date="2025-01-10T16:38:00Z">
                <w:pPr>
                  <w:pStyle w:val="a3"/>
                  <w:spacing w:line="288" w:lineRule="auto"/>
                  <w:jc w:val="center"/>
                </w:pPr>
              </w:pPrChange>
            </w:pPr>
            <w:del w:id="1334" w:author="TAEHO AHN" w:date="2025-01-10T16:25:00Z">
              <w:r w:rsidRPr="00433059" w:rsidDel="00C71C4E">
                <w:rPr>
                  <w:rFonts w:eastAsia="맑은 고딕" w:hint="eastAsia"/>
                  <w:w w:val="80"/>
                  <w:sz w:val="22"/>
                  <w:highlight w:val="lightGray"/>
                  <w:rPrChange w:id="1335" w:author="TAEHO AHN" w:date="2025-01-10T16:09:00Z">
                    <w:rPr>
                      <w:rFonts w:eastAsia="맑은 고딕"/>
                      <w:w w:val="80"/>
                      <w:sz w:val="22"/>
                    </w:rPr>
                  </w:rPrChange>
                </w:rPr>
                <w:delText>용역</w:delText>
              </w:r>
            </w:del>
            <w:ins w:id="1336" w:author="TAEHO AHN" w:date="2025-01-10T16:25:00Z">
              <w:r>
                <w:rPr>
                  <w:rFonts w:eastAsia="맑은 고딕" w:hint="eastAsia"/>
                  <w:w w:val="80"/>
                  <w:sz w:val="22"/>
                  <w:highlight w:val="lightGray"/>
                </w:rPr>
                <w:t>가중치</w:t>
              </w:r>
            </w:ins>
          </w:p>
        </w:tc>
        <w:tc>
          <w:tcPr>
            <w:tcW w:w="921" w:type="dxa"/>
            <w:tcBorders>
              <w:top w:val="single" w:sz="3" w:space="0" w:color="000000"/>
              <w:left w:val="single" w:sz="3" w:space="0" w:color="000000"/>
              <w:right w:val="none" w:sz="3" w:space="0" w:color="000000"/>
            </w:tcBorders>
            <w:shd w:val="clear" w:color="auto" w:fill="D9D9D9" w:themeFill="background1" w:themeFillShade="D9"/>
            <w:vAlign w:val="center"/>
            <w:tcPrChange w:id="1337" w:author="TAEHO AHN" w:date="2025-01-10T16:38:00Z">
              <w:tcPr>
                <w:tcW w:w="921" w:type="dxa"/>
                <w:tcBorders>
                  <w:top w:val="single" w:sz="3" w:space="0" w:color="000000"/>
                  <w:left w:val="single" w:sz="3" w:space="0" w:color="000000"/>
                  <w:right w:val="none" w:sz="3" w:space="0" w:color="000000"/>
                </w:tcBorders>
                <w:shd w:val="clear" w:color="auto" w:fill="D9D9D9" w:themeFill="background1" w:themeFillShade="D9"/>
                <w:vAlign w:val="center"/>
              </w:tcPr>
            </w:tcPrChange>
          </w:tcPr>
          <w:p w14:paraId="212F03EB" w14:textId="2A291FFB" w:rsidR="00A03268" w:rsidRPr="00433059" w:rsidDel="00C71C4E" w:rsidRDefault="00A03268">
            <w:pPr>
              <w:pStyle w:val="a3"/>
              <w:spacing w:line="288" w:lineRule="auto"/>
              <w:jc w:val="center"/>
              <w:rPr>
                <w:del w:id="1338" w:author="TAEHO AHN" w:date="2025-01-10T16:25:00Z"/>
                <w:highlight w:val="lightGray"/>
                <w:rPrChange w:id="1339" w:author="TAEHO AHN" w:date="2025-01-10T16:09:00Z">
                  <w:rPr>
                    <w:del w:id="1340" w:author="TAEHO AHN" w:date="2025-01-10T16:25:00Z"/>
                  </w:rPr>
                </w:rPrChange>
              </w:rPr>
            </w:pPr>
            <w:ins w:id="1341" w:author="TAEHO AHN" w:date="2025-01-10T16:25:00Z">
              <w:r>
                <w:rPr>
                  <w:rFonts w:eastAsia="맑은 고딕" w:hint="eastAsia"/>
                  <w:w w:val="80"/>
                  <w:sz w:val="22"/>
                  <w:highlight w:val="lightGray"/>
                </w:rPr>
                <w:t>비고</w:t>
              </w:r>
            </w:ins>
            <w:del w:id="1342" w:author="TAEHO AHN" w:date="2025-01-10T16:25:00Z">
              <w:r w:rsidRPr="00433059" w:rsidDel="00C71C4E">
                <w:rPr>
                  <w:rFonts w:eastAsia="맑은 고딕"/>
                  <w:w w:val="80"/>
                  <w:sz w:val="22"/>
                  <w:highlight w:val="lightGray"/>
                  <w:rPrChange w:id="1343" w:author="TAEHO AHN" w:date="2025-01-10T16:09:00Z">
                    <w:rPr>
                      <w:rFonts w:eastAsia="맑은 고딕"/>
                      <w:w w:val="80"/>
                      <w:sz w:val="22"/>
                    </w:rPr>
                  </w:rPrChange>
                </w:rPr>
                <w:delText>적용</w:delText>
              </w:r>
            </w:del>
          </w:p>
          <w:p w14:paraId="23B61BD9" w14:textId="1A5F9A83" w:rsidR="00A03268" w:rsidRPr="00433059" w:rsidRDefault="00A03268">
            <w:pPr>
              <w:pStyle w:val="a3"/>
              <w:spacing w:line="288" w:lineRule="auto"/>
              <w:jc w:val="center"/>
              <w:rPr>
                <w:highlight w:val="lightGray"/>
                <w:rPrChange w:id="1344" w:author="TAEHO AHN" w:date="2025-01-10T16:09:00Z">
                  <w:rPr/>
                </w:rPrChange>
              </w:rPr>
            </w:pPr>
            <w:del w:id="1345" w:author="TAEHO AHN" w:date="2025-01-10T16:25:00Z">
              <w:r w:rsidRPr="00433059" w:rsidDel="00C71C4E">
                <w:rPr>
                  <w:rFonts w:eastAsia="맑은 고딕"/>
                  <w:w w:val="80"/>
                  <w:sz w:val="22"/>
                  <w:highlight w:val="lightGray"/>
                  <w:rPrChange w:id="1346" w:author="TAEHO AHN" w:date="2025-01-10T16:09:00Z">
                    <w:rPr>
                      <w:rFonts w:eastAsia="맑은 고딕"/>
                      <w:w w:val="80"/>
                      <w:sz w:val="22"/>
                    </w:rPr>
                  </w:rPrChange>
                </w:rPr>
                <w:delText>구분</w:delText>
              </w:r>
            </w:del>
          </w:p>
        </w:tc>
      </w:tr>
      <w:tr w:rsidR="00054CB8" w14:paraId="300C68A9" w14:textId="77777777" w:rsidTr="00232578">
        <w:trPr>
          <w:trHeight w:val="735"/>
          <w:ins w:id="1347" w:author="TAEHO AHN" w:date="2025-01-10T16:02:00Z"/>
        </w:trPr>
        <w:tc>
          <w:tcPr>
            <w:tcW w:w="777" w:type="dxa"/>
            <w:vMerge w:val="restart"/>
            <w:tcBorders>
              <w:top w:val="single" w:sz="3" w:space="0" w:color="000000"/>
              <w:left w:val="none" w:sz="3" w:space="0" w:color="000000"/>
              <w:right w:val="single" w:sz="3" w:space="0" w:color="000000"/>
            </w:tcBorders>
            <w:shd w:val="clear" w:color="auto" w:fill="E1E1E1"/>
            <w:vAlign w:val="center"/>
          </w:tcPr>
          <w:p w14:paraId="3E8E3016" w14:textId="77777777" w:rsidR="00054CB8" w:rsidRDefault="00054CB8">
            <w:pPr>
              <w:pStyle w:val="a3"/>
              <w:spacing w:line="288" w:lineRule="auto"/>
              <w:jc w:val="center"/>
            </w:pPr>
            <w:r>
              <w:rPr>
                <w:rFonts w:eastAsia="맑은 고딕"/>
                <w:w w:val="80"/>
              </w:rPr>
              <w:t>장애</w:t>
            </w:r>
          </w:p>
          <w:p w14:paraId="01039097" w14:textId="6FD7996D" w:rsidR="00054CB8" w:rsidRDefault="00054CB8" w:rsidP="00136182">
            <w:pPr>
              <w:pStyle w:val="a3"/>
              <w:spacing w:line="288" w:lineRule="auto"/>
              <w:jc w:val="center"/>
              <w:rPr>
                <w:ins w:id="1348" w:author="TAEHO AHN" w:date="2025-01-10T16:02:00Z"/>
                <w:rFonts w:eastAsia="맑은 고딕"/>
                <w:w w:val="80"/>
              </w:rPr>
            </w:pPr>
            <w:r>
              <w:rPr>
                <w:rFonts w:eastAsia="맑은 고딕"/>
                <w:w w:val="80"/>
              </w:rPr>
              <w:t>관리</w:t>
            </w:r>
          </w:p>
        </w:tc>
        <w:tc>
          <w:tcPr>
            <w:tcW w:w="2567" w:type="dxa"/>
            <w:gridSpan w:val="2"/>
            <w:tcBorders>
              <w:top w:val="single" w:sz="3" w:space="0" w:color="000000"/>
              <w:left w:val="single" w:sz="3" w:space="0" w:color="000000"/>
              <w:bottom w:val="single" w:sz="3" w:space="0" w:color="000000"/>
              <w:right w:val="single" w:sz="3" w:space="0" w:color="000000"/>
            </w:tcBorders>
            <w:shd w:val="clear" w:color="auto" w:fill="E1E1E1"/>
            <w:vAlign w:val="center"/>
          </w:tcPr>
          <w:p w14:paraId="10EAF4EB" w14:textId="454CBF2B" w:rsidR="00054CB8" w:rsidRPr="00054CB8" w:rsidRDefault="00417E49" w:rsidP="00783081">
            <w:pPr>
              <w:pStyle w:val="a3"/>
              <w:spacing w:line="288" w:lineRule="auto"/>
              <w:jc w:val="center"/>
              <w:rPr>
                <w:ins w:id="1349" w:author="TAEHO AHN" w:date="2025-01-10T16:02:00Z"/>
                <w:rFonts w:ascii="맑은 고딕" w:hint="eastAsia"/>
                <w:w w:val="80"/>
                <w:rPrChange w:id="1350" w:author="TAEHO AHN" w:date="2025-01-10T16:04:00Z">
                  <w:rPr>
                    <w:ins w:id="1351" w:author="TAEHO AHN" w:date="2025-01-10T16:02:00Z"/>
                    <w:rFonts w:hint="eastAsia"/>
                  </w:rPr>
                </w:rPrChange>
              </w:rPr>
              <w:pPrChange w:id="1352" w:author="TAEHO AHN" w:date="2025-01-10T16:29:00Z">
                <w:pPr>
                  <w:pStyle w:val="a3"/>
                  <w:wordWrap/>
                  <w:spacing w:line="312" w:lineRule="auto"/>
                  <w:ind w:left="766" w:hanging="766"/>
                  <w:jc w:val="center"/>
                </w:pPr>
              </w:pPrChange>
            </w:pPr>
            <w:ins w:id="1353" w:author="TAEHO AHN" w:date="2025-01-10T16:45:00Z">
              <w:r>
                <w:rPr>
                  <w:rFonts w:ascii="맑은 고딕" w:hint="eastAsia"/>
                  <w:w w:val="80"/>
                </w:rPr>
                <w:t>평가점수</w:t>
              </w:r>
            </w:ins>
          </w:p>
        </w:tc>
        <w:tc>
          <w:tcPr>
            <w:tcW w:w="8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0C2A3A4" w14:textId="151D7F29" w:rsidR="00054CB8" w:rsidRDefault="00054CB8">
            <w:pPr>
              <w:pStyle w:val="a3"/>
              <w:wordWrap/>
              <w:spacing w:line="192" w:lineRule="auto"/>
              <w:jc w:val="center"/>
              <w:rPr>
                <w:ins w:id="1354" w:author="TAEHO AHN" w:date="2025-01-10T16:02:00Z"/>
                <w:rFonts w:ascii="맑은 고딕" w:eastAsia="맑은 고딕"/>
                <w:spacing w:val="-10"/>
                <w:w w:val="80"/>
              </w:rPr>
            </w:pPr>
            <w:ins w:id="1355" w:author="TAEHO AHN" w:date="2025-01-10T16:02:00Z">
              <w:r>
                <w:rPr>
                  <w:rFonts w:ascii="맑은 고딕" w:eastAsia="맑은 고딕" w:hint="eastAsia"/>
                  <w:spacing w:val="-10"/>
                  <w:w w:val="80"/>
                </w:rPr>
                <w:t>1</w:t>
              </w:r>
              <w:r>
                <w:rPr>
                  <w:rFonts w:ascii="맑은 고딕" w:eastAsia="맑은 고딕"/>
                  <w:spacing w:val="-10"/>
                  <w:w w:val="80"/>
                </w:rPr>
                <w:t>00</w:t>
              </w:r>
            </w:ins>
          </w:p>
        </w:tc>
        <w:tc>
          <w:tcPr>
            <w:tcW w:w="97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60C819C" w14:textId="724D15B1" w:rsidR="00054CB8" w:rsidRDefault="00783081">
            <w:pPr>
              <w:pStyle w:val="a3"/>
              <w:wordWrap/>
              <w:spacing w:line="192" w:lineRule="auto"/>
              <w:jc w:val="center"/>
              <w:rPr>
                <w:ins w:id="1356" w:author="TAEHO AHN" w:date="2025-01-10T16:02:00Z"/>
                <w:rFonts w:ascii="맑은 고딕" w:eastAsia="맑은 고딕"/>
                <w:spacing w:val="-10"/>
                <w:w w:val="80"/>
              </w:rPr>
            </w:pPr>
            <w:ins w:id="1357" w:author="TAEHO AHN" w:date="2025-01-10T16:31:00Z">
              <w:r>
                <w:rPr>
                  <w:rFonts w:ascii="맑은 고딕" w:eastAsia="맑은 고딕"/>
                  <w:spacing w:val="-10"/>
                  <w:w w:val="80"/>
                </w:rPr>
                <w:t>9</w:t>
              </w:r>
            </w:ins>
            <w:ins w:id="1358" w:author="TAEHO AHN" w:date="2025-01-10T16:54:00Z">
              <w:r w:rsidR="00375EDE">
                <w:rPr>
                  <w:rFonts w:ascii="맑은 고딕" w:eastAsia="맑은 고딕"/>
                  <w:spacing w:val="-10"/>
                  <w:w w:val="80"/>
                </w:rPr>
                <w:t>8</w:t>
              </w:r>
            </w:ins>
          </w:p>
        </w:tc>
        <w:tc>
          <w:tcPr>
            <w:tcW w:w="89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8D53A9E" w14:textId="26C8643C" w:rsidR="00054CB8" w:rsidRDefault="00375EDE">
            <w:pPr>
              <w:pStyle w:val="a3"/>
              <w:wordWrap/>
              <w:spacing w:line="192" w:lineRule="auto"/>
              <w:jc w:val="center"/>
              <w:rPr>
                <w:ins w:id="1359" w:author="TAEHO AHN" w:date="2025-01-10T16:02:00Z"/>
                <w:rFonts w:ascii="맑은 고딕" w:eastAsia="맑은 고딕"/>
                <w:spacing w:val="-10"/>
                <w:w w:val="80"/>
              </w:rPr>
            </w:pPr>
            <w:ins w:id="1360" w:author="TAEHO AHN" w:date="2025-01-10T16:53:00Z">
              <w:r>
                <w:rPr>
                  <w:rFonts w:ascii="맑은 고딕" w:eastAsia="맑은 고딕"/>
                  <w:spacing w:val="-10"/>
                  <w:w w:val="80"/>
                </w:rPr>
                <w:t>9</w:t>
              </w:r>
            </w:ins>
            <w:ins w:id="1361" w:author="TAEHO AHN" w:date="2025-01-10T16:54:00Z">
              <w:r>
                <w:rPr>
                  <w:rFonts w:ascii="맑은 고딕" w:eastAsia="맑은 고딕"/>
                  <w:spacing w:val="-10"/>
                  <w:w w:val="80"/>
                </w:rPr>
                <w:t>6</w:t>
              </w:r>
            </w:ins>
          </w:p>
        </w:tc>
        <w:tc>
          <w:tcPr>
            <w:tcW w:w="90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773681A2" w14:textId="2F1515D0" w:rsidR="00054CB8" w:rsidRDefault="00375EDE">
            <w:pPr>
              <w:pStyle w:val="a3"/>
              <w:wordWrap/>
              <w:spacing w:line="192" w:lineRule="auto"/>
              <w:jc w:val="center"/>
              <w:rPr>
                <w:ins w:id="1362" w:author="TAEHO AHN" w:date="2025-01-10T16:02:00Z"/>
                <w:rFonts w:ascii="맑은 고딕" w:eastAsia="맑은 고딕"/>
                <w:spacing w:val="-10"/>
                <w:w w:val="80"/>
              </w:rPr>
            </w:pPr>
            <w:ins w:id="1363" w:author="TAEHO AHN" w:date="2025-01-10T16:53:00Z">
              <w:r>
                <w:rPr>
                  <w:rFonts w:ascii="맑은 고딕" w:eastAsia="맑은 고딕"/>
                  <w:spacing w:val="-10"/>
                  <w:w w:val="80"/>
                </w:rPr>
                <w:t>9</w:t>
              </w:r>
            </w:ins>
            <w:ins w:id="1364" w:author="TAEHO AHN" w:date="2025-01-10T16:54:00Z">
              <w:r>
                <w:rPr>
                  <w:rFonts w:ascii="맑은 고딕" w:eastAsia="맑은 고딕"/>
                  <w:spacing w:val="-10"/>
                  <w:w w:val="80"/>
                </w:rPr>
                <w:t>4</w:t>
              </w:r>
            </w:ins>
          </w:p>
        </w:tc>
        <w:tc>
          <w:tcPr>
            <w:tcW w:w="927"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01181393" w14:textId="351D5825" w:rsidR="00054CB8" w:rsidRDefault="00375EDE">
            <w:pPr>
              <w:pStyle w:val="a3"/>
              <w:wordWrap/>
              <w:spacing w:line="192" w:lineRule="auto"/>
              <w:jc w:val="center"/>
              <w:rPr>
                <w:ins w:id="1365" w:author="TAEHO AHN" w:date="2025-01-10T16:02:00Z"/>
                <w:rFonts w:ascii="맑은 고딕" w:eastAsia="맑은 고딕"/>
                <w:spacing w:val="-10"/>
                <w:w w:val="80"/>
              </w:rPr>
            </w:pPr>
            <w:ins w:id="1366" w:author="TAEHO AHN" w:date="2025-01-10T16:53:00Z">
              <w:r>
                <w:rPr>
                  <w:rFonts w:ascii="맑은 고딕" w:eastAsia="맑은 고딕"/>
                  <w:spacing w:val="-10"/>
                  <w:w w:val="80"/>
                </w:rPr>
                <w:t>9</w:t>
              </w:r>
            </w:ins>
            <w:ins w:id="1367" w:author="TAEHO AHN" w:date="2025-01-10T16:54:00Z">
              <w:r>
                <w:rPr>
                  <w:rFonts w:ascii="맑은 고딕" w:eastAsia="맑은 고딕"/>
                  <w:spacing w:val="-10"/>
                  <w:w w:val="80"/>
                </w:rPr>
                <w:t>2</w:t>
              </w:r>
            </w:ins>
          </w:p>
        </w:tc>
        <w:tc>
          <w:tcPr>
            <w:tcW w:w="1842" w:type="dxa"/>
            <w:gridSpan w:val="2"/>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6C5911CA" w14:textId="77777777" w:rsidR="00054CB8" w:rsidRDefault="00054CB8">
            <w:pPr>
              <w:pStyle w:val="a3"/>
              <w:wordWrap/>
              <w:spacing w:line="192" w:lineRule="auto"/>
              <w:jc w:val="center"/>
              <w:rPr>
                <w:ins w:id="1368" w:author="TAEHO AHN" w:date="2025-01-10T16:02:00Z"/>
                <w:rFonts w:eastAsia="맑은 고딕"/>
                <w:spacing w:val="-10"/>
                <w:w w:val="80"/>
              </w:rPr>
            </w:pPr>
          </w:p>
        </w:tc>
      </w:tr>
      <w:tr w:rsidR="00433059" w14:paraId="0F4D09EB" w14:textId="77777777" w:rsidTr="00232578">
        <w:trPr>
          <w:trHeight w:val="735"/>
          <w:ins w:id="1369" w:author="TAEHO AHN" w:date="2025-01-10T16:10:00Z"/>
        </w:trPr>
        <w:tc>
          <w:tcPr>
            <w:tcW w:w="777" w:type="dxa"/>
            <w:vMerge/>
            <w:tcBorders>
              <w:top w:val="single" w:sz="3" w:space="0" w:color="000000"/>
              <w:left w:val="none" w:sz="3" w:space="0" w:color="000000"/>
              <w:right w:val="single" w:sz="3" w:space="0" w:color="000000"/>
            </w:tcBorders>
            <w:shd w:val="clear" w:color="auto" w:fill="E1E1E1"/>
            <w:vAlign w:val="center"/>
          </w:tcPr>
          <w:p w14:paraId="19D3946F" w14:textId="77777777" w:rsidR="00433059" w:rsidRDefault="00433059">
            <w:pPr>
              <w:pStyle w:val="a3"/>
              <w:spacing w:line="288" w:lineRule="auto"/>
              <w:jc w:val="center"/>
              <w:rPr>
                <w:ins w:id="1370" w:author="TAEHO AHN" w:date="2025-01-10T16:10:00Z"/>
                <w:rFonts w:eastAsia="맑은 고딕"/>
                <w:w w:val="80"/>
              </w:rPr>
            </w:pPr>
          </w:p>
        </w:tc>
        <w:tc>
          <w:tcPr>
            <w:tcW w:w="2567" w:type="dxa"/>
            <w:gridSpan w:val="2"/>
            <w:tcBorders>
              <w:top w:val="single" w:sz="3" w:space="0" w:color="000000"/>
              <w:left w:val="single" w:sz="3" w:space="0" w:color="000000"/>
              <w:bottom w:val="single" w:sz="3" w:space="0" w:color="000000"/>
              <w:right w:val="single" w:sz="3" w:space="0" w:color="000000"/>
            </w:tcBorders>
            <w:shd w:val="clear" w:color="auto" w:fill="E1E1E1"/>
            <w:vAlign w:val="center"/>
          </w:tcPr>
          <w:p w14:paraId="64F21B12" w14:textId="54AF155B" w:rsidR="00433059" w:rsidRDefault="00433059" w:rsidP="00054CB8">
            <w:pPr>
              <w:pStyle w:val="a3"/>
              <w:spacing w:line="288" w:lineRule="auto"/>
              <w:jc w:val="center"/>
              <w:rPr>
                <w:ins w:id="1371" w:author="TAEHO AHN" w:date="2025-01-10T16:10:00Z"/>
                <w:rFonts w:ascii="맑은 고딕" w:hint="eastAsia"/>
                <w:w w:val="80"/>
              </w:rPr>
            </w:pPr>
            <w:ins w:id="1372" w:author="TAEHO AHN" w:date="2025-01-10T16:10:00Z">
              <w:r>
                <w:rPr>
                  <w:rFonts w:ascii="맑은 고딕" w:hint="eastAsia"/>
                  <w:w w:val="80"/>
                </w:rPr>
                <w:t>평가등급</w:t>
              </w:r>
            </w:ins>
          </w:p>
        </w:tc>
        <w:tc>
          <w:tcPr>
            <w:tcW w:w="8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7057CF2" w14:textId="31B798B5" w:rsidR="00433059" w:rsidRDefault="00C71C4E">
            <w:pPr>
              <w:pStyle w:val="a3"/>
              <w:wordWrap/>
              <w:spacing w:line="192" w:lineRule="auto"/>
              <w:jc w:val="center"/>
              <w:rPr>
                <w:ins w:id="1373" w:author="TAEHO AHN" w:date="2025-01-10T16:10:00Z"/>
                <w:rFonts w:ascii="맑은 고딕" w:eastAsia="맑은 고딕" w:hint="eastAsia"/>
                <w:spacing w:val="-10"/>
                <w:w w:val="80"/>
              </w:rPr>
            </w:pPr>
            <w:proofErr w:type="spellStart"/>
            <w:ins w:id="1374" w:author="TAEHO AHN" w:date="2025-01-10T16:19:00Z">
              <w:r>
                <w:rPr>
                  <w:rFonts w:ascii="맑은 고딕" w:eastAsia="맑은 고딕" w:hint="eastAsia"/>
                  <w:spacing w:val="-10"/>
                  <w:w w:val="80"/>
                </w:rPr>
                <w:t>매우우수</w:t>
              </w:r>
            </w:ins>
            <w:proofErr w:type="spellEnd"/>
            <w:ins w:id="1375" w:author="TAEHO AHN" w:date="2025-01-10T16:10:00Z">
              <w:r w:rsidR="00433059">
                <w:rPr>
                  <w:rFonts w:ascii="맑은 고딕" w:eastAsia="맑은 고딕" w:hint="eastAsia"/>
                  <w:spacing w:val="-10"/>
                  <w:w w:val="80"/>
                </w:rPr>
                <w:t>(</w:t>
              </w:r>
              <w:r w:rsidR="00433059">
                <w:rPr>
                  <w:rFonts w:ascii="맑은 고딕" w:eastAsia="맑은 고딕"/>
                  <w:spacing w:val="-10"/>
                  <w:w w:val="80"/>
                </w:rPr>
                <w:t>S)</w:t>
              </w:r>
            </w:ins>
          </w:p>
        </w:tc>
        <w:tc>
          <w:tcPr>
            <w:tcW w:w="97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8972FF8" w14:textId="181F4411" w:rsidR="00433059" w:rsidRDefault="00433059">
            <w:pPr>
              <w:pStyle w:val="a3"/>
              <w:wordWrap/>
              <w:spacing w:line="192" w:lineRule="auto"/>
              <w:jc w:val="center"/>
              <w:rPr>
                <w:ins w:id="1376" w:author="TAEHO AHN" w:date="2025-01-10T16:10:00Z"/>
                <w:rFonts w:ascii="맑은 고딕" w:eastAsia="맑은 고딕" w:hint="eastAsia"/>
                <w:spacing w:val="-10"/>
                <w:w w:val="80"/>
              </w:rPr>
            </w:pPr>
            <w:ins w:id="1377" w:author="TAEHO AHN" w:date="2025-01-10T16:11:00Z">
              <w:r>
                <w:rPr>
                  <w:rFonts w:ascii="맑은 고딕" w:eastAsia="맑은 고딕" w:hint="eastAsia"/>
                  <w:spacing w:val="-10"/>
                  <w:w w:val="80"/>
                </w:rPr>
                <w:t>우수(</w:t>
              </w:r>
              <w:r>
                <w:rPr>
                  <w:rFonts w:ascii="맑은 고딕" w:eastAsia="맑은 고딕"/>
                  <w:spacing w:val="-10"/>
                  <w:w w:val="80"/>
                </w:rPr>
                <w:t>A)</w:t>
              </w:r>
            </w:ins>
          </w:p>
        </w:tc>
        <w:tc>
          <w:tcPr>
            <w:tcW w:w="89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B18380E" w14:textId="0337DD42" w:rsidR="00433059" w:rsidRDefault="00433059">
            <w:pPr>
              <w:pStyle w:val="a3"/>
              <w:wordWrap/>
              <w:spacing w:line="192" w:lineRule="auto"/>
              <w:jc w:val="center"/>
              <w:rPr>
                <w:ins w:id="1378" w:author="TAEHO AHN" w:date="2025-01-10T16:10:00Z"/>
                <w:rFonts w:ascii="맑은 고딕" w:eastAsia="맑은 고딕" w:hint="eastAsia"/>
                <w:spacing w:val="-10"/>
                <w:w w:val="80"/>
              </w:rPr>
            </w:pPr>
            <w:ins w:id="1379" w:author="TAEHO AHN" w:date="2025-01-10T16:11:00Z">
              <w:r>
                <w:rPr>
                  <w:rFonts w:ascii="맑은 고딕" w:eastAsia="맑은 고딕" w:hint="eastAsia"/>
                  <w:spacing w:val="-10"/>
                  <w:w w:val="80"/>
                </w:rPr>
                <w:t>목표수준(</w:t>
              </w:r>
              <w:r>
                <w:rPr>
                  <w:rFonts w:ascii="맑은 고딕" w:eastAsia="맑은 고딕"/>
                  <w:spacing w:val="-10"/>
                  <w:w w:val="80"/>
                </w:rPr>
                <w:t>B)</w:t>
              </w:r>
            </w:ins>
          </w:p>
        </w:tc>
        <w:tc>
          <w:tcPr>
            <w:tcW w:w="90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B2B2756" w14:textId="0EB5D088" w:rsidR="00433059" w:rsidRDefault="00433059">
            <w:pPr>
              <w:pStyle w:val="a3"/>
              <w:wordWrap/>
              <w:spacing w:line="192" w:lineRule="auto"/>
              <w:jc w:val="center"/>
              <w:rPr>
                <w:ins w:id="1380" w:author="TAEHO AHN" w:date="2025-01-10T16:10:00Z"/>
                <w:rFonts w:ascii="맑은 고딕" w:eastAsia="맑은 고딕" w:hint="eastAsia"/>
                <w:spacing w:val="-10"/>
                <w:w w:val="80"/>
              </w:rPr>
            </w:pPr>
            <w:ins w:id="1381" w:author="TAEHO AHN" w:date="2025-01-10T16:11:00Z">
              <w:r>
                <w:rPr>
                  <w:rFonts w:ascii="맑은 고딕" w:eastAsia="맑은 고딕" w:hint="eastAsia"/>
                  <w:spacing w:val="-10"/>
                  <w:w w:val="80"/>
                </w:rPr>
                <w:t>미흡</w:t>
              </w:r>
              <w:r>
                <w:rPr>
                  <w:rFonts w:ascii="맑은 고딕" w:eastAsia="맑은 고딕"/>
                  <w:spacing w:val="-10"/>
                  <w:w w:val="80"/>
                </w:rPr>
                <w:t>(C)</w:t>
              </w:r>
            </w:ins>
          </w:p>
        </w:tc>
        <w:tc>
          <w:tcPr>
            <w:tcW w:w="927"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0190D534" w14:textId="1715FF86" w:rsidR="00433059" w:rsidRDefault="00C71C4E" w:rsidP="00433059">
            <w:pPr>
              <w:pStyle w:val="a3"/>
              <w:wordWrap/>
              <w:spacing w:line="192" w:lineRule="auto"/>
              <w:jc w:val="center"/>
              <w:rPr>
                <w:ins w:id="1382" w:author="TAEHO AHN" w:date="2025-01-10T16:10:00Z"/>
                <w:rFonts w:ascii="맑은 고딕" w:eastAsia="맑은 고딕"/>
                <w:spacing w:val="-10"/>
                <w:w w:val="80"/>
              </w:rPr>
              <w:pPrChange w:id="1383" w:author="TAEHO AHN" w:date="2025-01-10T16:11:00Z">
                <w:pPr>
                  <w:pStyle w:val="a3"/>
                  <w:wordWrap/>
                  <w:spacing w:line="192" w:lineRule="auto"/>
                  <w:jc w:val="center"/>
                </w:pPr>
              </w:pPrChange>
            </w:pPr>
            <w:proofErr w:type="spellStart"/>
            <w:ins w:id="1384" w:author="TAEHO AHN" w:date="2025-01-10T16:19:00Z">
              <w:r>
                <w:rPr>
                  <w:rFonts w:ascii="맑은 고딕" w:eastAsia="맑은 고딕" w:hint="eastAsia"/>
                  <w:spacing w:val="-10"/>
                  <w:w w:val="80"/>
                </w:rPr>
                <w:t>매우미흡</w:t>
              </w:r>
            </w:ins>
            <w:proofErr w:type="spellEnd"/>
            <w:ins w:id="1385" w:author="TAEHO AHN" w:date="2025-01-10T16:11:00Z">
              <w:r w:rsidR="00433059">
                <w:rPr>
                  <w:rFonts w:ascii="맑은 고딕" w:eastAsia="맑은 고딕" w:hint="eastAsia"/>
                  <w:spacing w:val="-10"/>
                  <w:w w:val="80"/>
                </w:rPr>
                <w:t>(</w:t>
              </w:r>
            </w:ins>
            <w:ins w:id="1386" w:author="TAEHO AHN" w:date="2025-01-10T16:19:00Z">
              <w:r>
                <w:rPr>
                  <w:rFonts w:ascii="맑은 고딕" w:eastAsia="맑은 고딕"/>
                  <w:spacing w:val="-10"/>
                  <w:w w:val="80"/>
                </w:rPr>
                <w:t>D</w:t>
              </w:r>
            </w:ins>
            <w:ins w:id="1387" w:author="TAEHO AHN" w:date="2025-01-10T16:11:00Z">
              <w:r w:rsidR="00433059">
                <w:rPr>
                  <w:rFonts w:ascii="맑은 고딕" w:eastAsia="맑은 고딕"/>
                  <w:spacing w:val="-10"/>
                  <w:w w:val="80"/>
                </w:rPr>
                <w:t>)</w:t>
              </w:r>
            </w:ins>
          </w:p>
        </w:tc>
        <w:tc>
          <w:tcPr>
            <w:tcW w:w="1842" w:type="dxa"/>
            <w:gridSpan w:val="2"/>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2C4FDFE4" w14:textId="77777777" w:rsidR="00433059" w:rsidRDefault="00433059">
            <w:pPr>
              <w:pStyle w:val="a3"/>
              <w:wordWrap/>
              <w:spacing w:line="192" w:lineRule="auto"/>
              <w:jc w:val="center"/>
              <w:rPr>
                <w:ins w:id="1388" w:author="TAEHO AHN" w:date="2025-01-10T16:10:00Z"/>
                <w:rFonts w:eastAsia="맑은 고딕"/>
                <w:spacing w:val="-10"/>
                <w:w w:val="80"/>
              </w:rPr>
            </w:pPr>
          </w:p>
        </w:tc>
      </w:tr>
      <w:tr w:rsidR="00A03268" w14:paraId="3A56E886" w14:textId="77777777" w:rsidTr="00433059">
        <w:trPr>
          <w:trHeight w:val="735"/>
          <w:trPrChange w:id="1389" w:author="TAEHO AHN" w:date="2025-01-10T16:13:00Z">
            <w:trPr>
              <w:trHeight w:val="735"/>
            </w:trPr>
          </w:trPrChange>
        </w:trPr>
        <w:tc>
          <w:tcPr>
            <w:tcW w:w="777" w:type="dxa"/>
            <w:vMerge/>
            <w:tcBorders>
              <w:left w:val="none" w:sz="3" w:space="0" w:color="000000"/>
              <w:right w:val="single" w:sz="3" w:space="0" w:color="000000"/>
            </w:tcBorders>
            <w:shd w:val="clear" w:color="auto" w:fill="E1E1E1"/>
            <w:vAlign w:val="center"/>
            <w:tcPrChange w:id="1390" w:author="TAEHO AHN" w:date="2025-01-10T16:13:00Z">
              <w:tcPr>
                <w:tcW w:w="777" w:type="dxa"/>
                <w:vMerge/>
                <w:tcBorders>
                  <w:left w:val="none" w:sz="3" w:space="0" w:color="000000"/>
                  <w:right w:val="single" w:sz="3" w:space="0" w:color="000000"/>
                </w:tcBorders>
                <w:shd w:val="clear" w:color="auto" w:fill="E1E1E1"/>
                <w:vAlign w:val="center"/>
              </w:tcPr>
            </w:tcPrChange>
          </w:tcPr>
          <w:p w14:paraId="7574E47E" w14:textId="6D53AFDA" w:rsidR="00A03268" w:rsidRDefault="00A03268" w:rsidP="00A03268">
            <w:pPr>
              <w:pStyle w:val="a3"/>
              <w:spacing w:line="288" w:lineRule="auto"/>
              <w:jc w:val="center"/>
            </w:pPr>
          </w:p>
        </w:tc>
        <w:tc>
          <w:tcPr>
            <w:tcW w:w="1605" w:type="dxa"/>
            <w:tcBorders>
              <w:top w:val="single" w:sz="3" w:space="0" w:color="000000"/>
              <w:left w:val="single" w:sz="3" w:space="0" w:color="000000"/>
              <w:bottom w:val="single" w:sz="3" w:space="0" w:color="000000"/>
              <w:right w:val="single" w:sz="3" w:space="0" w:color="000000"/>
            </w:tcBorders>
            <w:shd w:val="clear" w:color="auto" w:fill="E1E1E1"/>
            <w:vAlign w:val="center"/>
            <w:tcPrChange w:id="1391" w:author="TAEHO AHN" w:date="2025-01-10T16:13:00Z">
              <w:tcPr>
                <w:tcW w:w="1631" w:type="dxa"/>
                <w:gridSpan w:val="2"/>
                <w:tcBorders>
                  <w:top w:val="single" w:sz="3" w:space="0" w:color="000000"/>
                  <w:left w:val="single" w:sz="3" w:space="0" w:color="000000"/>
                  <w:bottom w:val="single" w:sz="3" w:space="0" w:color="000000"/>
                  <w:right w:val="single" w:sz="3" w:space="0" w:color="000000"/>
                </w:tcBorders>
                <w:shd w:val="clear" w:color="auto" w:fill="E1E1E1"/>
                <w:vAlign w:val="center"/>
              </w:tcPr>
            </w:tcPrChange>
          </w:tcPr>
          <w:p w14:paraId="206EAB90" w14:textId="77777777" w:rsidR="00A03268" w:rsidDel="00C71C4E" w:rsidRDefault="00A03268" w:rsidP="00A03268">
            <w:pPr>
              <w:pStyle w:val="a3"/>
              <w:spacing w:line="288" w:lineRule="auto"/>
              <w:jc w:val="center"/>
              <w:rPr>
                <w:del w:id="1392" w:author="TAEHO AHN" w:date="2025-01-10T16:17:00Z"/>
              </w:rPr>
            </w:pPr>
            <w:r>
              <w:rPr>
                <w:rFonts w:ascii="맑은 고딕"/>
                <w:w w:val="80"/>
              </w:rPr>
              <w:t>CLOVA Studio</w:t>
            </w:r>
          </w:p>
          <w:p w14:paraId="50B87B78" w14:textId="77777777" w:rsidR="00A03268" w:rsidRDefault="00A03268" w:rsidP="00A03268">
            <w:pPr>
              <w:pStyle w:val="a3"/>
              <w:spacing w:line="288" w:lineRule="auto"/>
              <w:jc w:val="center"/>
              <w:rPr>
                <w:rFonts w:hint="eastAsia"/>
              </w:rPr>
              <w:pPrChange w:id="1393" w:author="TAEHO AHN" w:date="2025-01-10T16:17:00Z">
                <w:pPr>
                  <w:pStyle w:val="a3"/>
                  <w:spacing w:line="288" w:lineRule="auto"/>
                  <w:jc w:val="center"/>
                </w:pPr>
              </w:pPrChange>
            </w:pPr>
            <w:del w:id="1394" w:author="TAEHO AHN" w:date="2025-01-10T16:17:00Z">
              <w:r w:rsidDel="00C71C4E">
                <w:rPr>
                  <w:rFonts w:eastAsia="맑은 고딕"/>
                  <w:w w:val="80"/>
                </w:rPr>
                <w:delText>월가용율</w:delText>
              </w:r>
            </w:del>
          </w:p>
        </w:tc>
        <w:tc>
          <w:tcPr>
            <w:tcW w:w="96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395" w:author="TAEHO AHN" w:date="2025-01-10T16:13:00Z">
              <w:tcPr>
                <w:tcW w:w="9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5065815C" w14:textId="3C5179A2" w:rsidR="00A03268" w:rsidRDefault="00A03268" w:rsidP="00A03268">
            <w:pPr>
              <w:pStyle w:val="a3"/>
              <w:wordWrap/>
              <w:spacing w:line="312" w:lineRule="auto"/>
              <w:ind w:left="766" w:hanging="766"/>
              <w:jc w:val="center"/>
              <w:rPr>
                <w:rFonts w:hint="eastAsia"/>
              </w:rPr>
              <w:pPrChange w:id="1396" w:author="TAEHO AHN" w:date="2025-01-10T16:17:00Z">
                <w:pPr>
                  <w:pStyle w:val="a3"/>
                  <w:wordWrap/>
                  <w:spacing w:line="312" w:lineRule="auto"/>
                  <w:ind w:left="766" w:hanging="766"/>
                  <w:jc w:val="center"/>
                </w:pPr>
              </w:pPrChange>
            </w:pPr>
            <w:del w:id="1397" w:author="TAEHO AHN" w:date="2025-01-10T16:02:00Z">
              <w:r w:rsidDel="00054CB8">
                <w:rPr>
                  <w:rFonts w:hint="eastAsia"/>
                  <w:noProof/>
                </w:rPr>
                <mc:AlternateContent>
                  <mc:Choice Requires="wps">
                    <w:drawing>
                      <wp:inline distT="0" distB="0" distL="0" distR="0" wp14:anchorId="504135EB" wp14:editId="71A6711A">
                        <wp:extent cx="467995" cy="336550"/>
                        <wp:effectExtent l="0" t="0" r="0" b="0"/>
                        <wp:docPr id="41" name="_x17091578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995" cy="3365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DC2A40" w14:textId="16CBFAC5" w:rsidR="00A03268" w:rsidRDefault="00A03268">
                                    <w:pPr>
                                      <w:pStyle w:val="a3"/>
                                      <w:wordWrap/>
                                      <w:jc w:val="center"/>
                                    </w:pPr>
                                    <w:r>
                                      <w:rPr>
                                        <w:rFonts w:ascii="HY헤드라인M" w:eastAsia="HY헤드라인M"/>
                                        <w:color w:val="FFFFFF"/>
                                        <w:spacing w:val="-5"/>
                                      </w:rPr>
                                      <w:t>품</w:t>
                                    </w:r>
                                    <w:del w:id="1398" w:author="TAEHO AHN" w:date="2025-01-10T16:02:00Z">
                                      <w:r w:rsidDel="00054CB8">
                                        <w:rPr>
                                          <w:rFonts w:ascii="HY헤드라인M" w:eastAsia="HY헤드라인M"/>
                                          <w:color w:val="FFFFFF"/>
                                          <w:spacing w:val="-5"/>
                                        </w:rPr>
                                        <w:delText xml:space="preserve"> </w:delText>
                                      </w:r>
                                    </w:del>
                                    <w:r>
                                      <w:rPr>
                                        <w:rFonts w:ascii="HY헤드라인M" w:eastAsia="HY헤드라인M"/>
                                        <w:color w:val="FFFFFF"/>
                                        <w:spacing w:val="-5"/>
                                      </w:rPr>
                                      <w:t xml:space="preserve"> 질</w:t>
                                    </w:r>
                                  </w:p>
                                </w:txbxContent>
                              </wps:txbx>
                              <wps:bodyPr rot="0" vert="horz" wrap="square" lIns="36000" tIns="36000" rIns="36000" bIns="36000" anchor="ctr" anchorCtr="0" upright="1">
                                <a:spAutoFit/>
                              </wps:bodyPr>
                            </wps:wsp>
                          </a:graphicData>
                        </a:graphic>
                      </wp:inline>
                    </w:drawing>
                  </mc:Choice>
                  <mc:Fallback>
                    <w:pict>
                      <v:rect w14:anchorId="504135EB" id="_x1709157823" o:spid="_x0000_s1026" style="width:36.85pt;height: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" fillcolor="black" stroked="f">
                        <v:path arrowok="t"/>
                        <v:textbox style="mso-fit-shape-to-text:t" inset="1mm,1mm,1mm,1mm">
                          <w:txbxContent>
                            <w:p w14:paraId="71DC2A40" w14:textId="16CBFAC5" w:rsidR="00A03268" w:rsidRDefault="00A03268">
                              <w:pPr>
                                <w:pStyle w:val="a3"/>
                                <w:wordWrap/>
                                <w:jc w:val="center"/>
                              </w:pPr>
                              <w:r>
                                <w:rPr>
                                  <w:rFonts w:ascii="HY헤드라인M" w:eastAsia="HY헤드라인M"/>
                                  <w:color w:val="FFFFFF"/>
                                  <w:spacing w:val="-5"/>
                                </w:rPr>
                                <w:t>품</w:t>
                              </w:r>
                              <w:del w:id="1399" w:author="TAEHO AHN" w:date="2025-01-10T16:02:00Z">
                                <w:r w:rsidDel="00054CB8">
                                  <w:rPr>
                                    <w:rFonts w:ascii="HY헤드라인M" w:eastAsia="HY헤드라인M"/>
                                    <w:color w:val="FFFFFF"/>
                                    <w:spacing w:val="-5"/>
                                  </w:rPr>
                                  <w:delText xml:space="preserve"> </w:delText>
                                </w:r>
                              </w:del>
                              <w:r>
                                <w:rPr>
                                  <w:rFonts w:ascii="HY헤드라인M" w:eastAsia="HY헤드라인M"/>
                                  <w:color w:val="FFFFFF"/>
                                  <w:spacing w:val="-5"/>
                                </w:rPr>
                                <w:t xml:space="preserve"> 질</w:t>
                              </w:r>
                            </w:p>
                          </w:txbxContent>
                        </v:textbox>
                        <w10:anchorlock/>
                      </v:rect>
                    </w:pict>
                  </mc:Fallback>
                </mc:AlternateContent>
              </w:r>
            </w:del>
            <w:proofErr w:type="spellStart"/>
            <w:ins w:id="1400" w:author="TAEHO AHN" w:date="2025-01-10T16:17:00Z">
              <w:r>
                <w:rPr>
                  <w:rFonts w:hint="eastAsia"/>
                </w:rPr>
                <w:t>월가용율</w:t>
              </w:r>
            </w:ins>
            <w:proofErr w:type="spellEnd"/>
          </w:p>
        </w:tc>
        <w:tc>
          <w:tcPr>
            <w:tcW w:w="8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401" w:author="TAEHO AHN" w:date="2025-01-10T16:13:00Z">
              <w:tcPr>
                <w:tcW w:w="8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61208D4C" w14:textId="6AD5EA09" w:rsidR="00A03268" w:rsidRDefault="00A03268" w:rsidP="00A03268">
            <w:pPr>
              <w:pStyle w:val="a3"/>
              <w:wordWrap/>
              <w:spacing w:line="192" w:lineRule="auto"/>
              <w:jc w:val="center"/>
              <w:rPr>
                <w:rFonts w:ascii="맑은 고딕" w:eastAsia="맑은 고딕"/>
                <w:spacing w:val="-10"/>
                <w:w w:val="80"/>
              </w:rPr>
            </w:pPr>
            <w:ins w:id="1402" w:author="TAEHO AHN" w:date="2025-01-10T16:36:00Z">
              <w:r>
                <w:rPr>
                  <w:rFonts w:ascii="맑은 고딕" w:eastAsia="맑은 고딕"/>
                  <w:spacing w:val="-10"/>
                  <w:w w:val="80"/>
                </w:rPr>
                <w:t>99.9% 이상</w:t>
              </w:r>
            </w:ins>
          </w:p>
        </w:tc>
        <w:tc>
          <w:tcPr>
            <w:tcW w:w="97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403" w:author="TAEHO AHN" w:date="2025-01-10T16:13:00Z">
              <w:tcPr>
                <w:tcW w:w="97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38D98582" w14:textId="0858AB6A" w:rsidR="00A03268" w:rsidRDefault="00A03268" w:rsidP="00A03268">
            <w:pPr>
              <w:pStyle w:val="a3"/>
              <w:wordWrap/>
              <w:spacing w:line="192" w:lineRule="auto"/>
              <w:jc w:val="center"/>
              <w:rPr>
                <w:rFonts w:ascii="맑은 고딕" w:eastAsia="맑은 고딕"/>
                <w:spacing w:val="-10"/>
                <w:w w:val="80"/>
              </w:rPr>
            </w:pPr>
            <w:ins w:id="1404" w:author="TAEHO AHN" w:date="2025-01-10T16:36:00Z">
              <w:r>
                <w:rPr>
                  <w:rFonts w:ascii="맑은 고딕" w:eastAsia="맑은 고딕"/>
                  <w:spacing w:val="-10"/>
                  <w:w w:val="80"/>
                </w:rPr>
                <w:t>99.</w:t>
              </w:r>
            </w:ins>
            <w:ins w:id="1405" w:author="TAEHO AHN" w:date="2025-01-10T16:37:00Z">
              <w:r>
                <w:rPr>
                  <w:rFonts w:ascii="맑은 고딕" w:eastAsia="맑은 고딕"/>
                  <w:spacing w:val="-10"/>
                  <w:w w:val="80"/>
                </w:rPr>
                <w:t>6</w:t>
              </w:r>
            </w:ins>
            <w:ins w:id="1406" w:author="TAEHO AHN" w:date="2025-01-10T16:36:00Z">
              <w:r>
                <w:rPr>
                  <w:rFonts w:ascii="맑은 고딕" w:eastAsia="맑은 고딕"/>
                  <w:spacing w:val="-10"/>
                  <w:w w:val="80"/>
                </w:rPr>
                <w:t>% 이상 ~99.</w:t>
              </w:r>
            </w:ins>
            <w:ins w:id="1407" w:author="TAEHO AHN" w:date="2025-01-10T16:37:00Z">
              <w:r>
                <w:rPr>
                  <w:rFonts w:ascii="맑은 고딕" w:eastAsia="맑은 고딕"/>
                  <w:spacing w:val="-10"/>
                  <w:w w:val="80"/>
                </w:rPr>
                <w:t>9</w:t>
              </w:r>
            </w:ins>
            <w:ins w:id="1408" w:author="TAEHO AHN" w:date="2025-01-10T16:36:00Z">
              <w:r>
                <w:rPr>
                  <w:rFonts w:ascii="맑은 고딕" w:eastAsia="맑은 고딕"/>
                  <w:spacing w:val="-10"/>
                  <w:w w:val="80"/>
                </w:rPr>
                <w:t>% 미</w:t>
              </w:r>
              <w:r>
                <w:rPr>
                  <w:rFonts w:ascii="맑은 고딕" w:eastAsia="맑은 고딕" w:hint="eastAsia"/>
                  <w:spacing w:val="-10"/>
                  <w:w w:val="80"/>
                </w:rPr>
                <w:t>만</w:t>
              </w:r>
            </w:ins>
          </w:p>
        </w:tc>
        <w:tc>
          <w:tcPr>
            <w:tcW w:w="89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409" w:author="TAEHO AHN" w:date="2025-01-10T16:13:00Z">
              <w:tcPr>
                <w:tcW w:w="89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0BE3B175" w14:textId="4483412A" w:rsidR="00A03268" w:rsidRDefault="00A03268" w:rsidP="00A03268">
            <w:pPr>
              <w:pStyle w:val="a3"/>
              <w:wordWrap/>
              <w:spacing w:line="192" w:lineRule="auto"/>
              <w:jc w:val="center"/>
            </w:pPr>
            <w:ins w:id="1410" w:author="TAEHO AHN" w:date="2025-01-10T16:37:00Z">
              <w:r>
                <w:rPr>
                  <w:rFonts w:ascii="맑은 고딕" w:eastAsia="맑은 고딕"/>
                  <w:spacing w:val="-10"/>
                  <w:w w:val="80"/>
                </w:rPr>
                <w:t>99.</w:t>
              </w:r>
              <w:r>
                <w:rPr>
                  <w:rFonts w:ascii="맑은 고딕" w:eastAsia="맑은 고딕"/>
                  <w:spacing w:val="-10"/>
                  <w:w w:val="80"/>
                </w:rPr>
                <w:t>3</w:t>
              </w:r>
              <w:r>
                <w:rPr>
                  <w:rFonts w:ascii="맑은 고딕" w:eastAsia="맑은 고딕"/>
                  <w:spacing w:val="-10"/>
                  <w:w w:val="80"/>
                </w:rPr>
                <w:t>% 이상 ~99.</w:t>
              </w:r>
              <w:r>
                <w:rPr>
                  <w:rFonts w:ascii="맑은 고딕" w:eastAsia="맑은 고딕"/>
                  <w:spacing w:val="-10"/>
                  <w:w w:val="80"/>
                </w:rPr>
                <w:t>6</w:t>
              </w:r>
              <w:r>
                <w:rPr>
                  <w:rFonts w:ascii="맑은 고딕" w:eastAsia="맑은 고딕"/>
                  <w:spacing w:val="-10"/>
                  <w:w w:val="80"/>
                </w:rPr>
                <w:t>% 미</w:t>
              </w:r>
              <w:r>
                <w:rPr>
                  <w:rFonts w:ascii="맑은 고딕" w:eastAsia="맑은 고딕" w:hint="eastAsia"/>
                  <w:spacing w:val="-10"/>
                  <w:w w:val="80"/>
                </w:rPr>
                <w:t>만</w:t>
              </w:r>
            </w:ins>
            <w:del w:id="1411" w:author="TAEHO AHN" w:date="2025-01-10T16:37:00Z">
              <w:r w:rsidDel="00A456C9">
                <w:rPr>
                  <w:rFonts w:ascii="맑은 고딕" w:eastAsia="맑은 고딕"/>
                  <w:spacing w:val="-10"/>
                  <w:w w:val="80"/>
                </w:rPr>
                <w:delText>99.9% 이상</w:delText>
              </w:r>
            </w:del>
          </w:p>
        </w:tc>
        <w:tc>
          <w:tcPr>
            <w:tcW w:w="90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412" w:author="TAEHO AHN" w:date="2025-01-10T16:13:00Z">
              <w:tcPr>
                <w:tcW w:w="90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391B9831" w14:textId="0553D617" w:rsidR="00A03268" w:rsidRDefault="00A03268" w:rsidP="00A03268">
            <w:pPr>
              <w:pStyle w:val="a3"/>
              <w:wordWrap/>
              <w:spacing w:line="192" w:lineRule="auto"/>
              <w:jc w:val="center"/>
            </w:pPr>
            <w:r>
              <w:rPr>
                <w:rFonts w:ascii="맑은 고딕" w:eastAsia="맑은 고딕"/>
                <w:spacing w:val="-10"/>
                <w:w w:val="80"/>
              </w:rPr>
              <w:t>99.0% 이상 ~99.</w:t>
            </w:r>
            <w:ins w:id="1413" w:author="TAEHO AHN" w:date="2025-01-10T16:38:00Z">
              <w:r>
                <w:rPr>
                  <w:rFonts w:ascii="맑은 고딕" w:eastAsia="맑은 고딕"/>
                  <w:spacing w:val="-10"/>
                  <w:w w:val="80"/>
                </w:rPr>
                <w:t>3</w:t>
              </w:r>
            </w:ins>
            <w:del w:id="1414" w:author="TAEHO AHN" w:date="2025-01-10T16:38:00Z">
              <w:r w:rsidDel="00A03268">
                <w:rPr>
                  <w:rFonts w:ascii="맑은 고딕" w:eastAsia="맑은 고딕"/>
                  <w:spacing w:val="-10"/>
                  <w:w w:val="80"/>
                </w:rPr>
                <w:delText>9</w:delText>
              </w:r>
            </w:del>
            <w:r>
              <w:rPr>
                <w:rFonts w:ascii="맑은 고딕" w:eastAsia="맑은 고딕"/>
                <w:spacing w:val="-10"/>
                <w:w w:val="80"/>
              </w:rPr>
              <w:t>% 미만</w:t>
            </w:r>
          </w:p>
        </w:tc>
        <w:tc>
          <w:tcPr>
            <w:tcW w:w="927"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Change w:id="1415" w:author="TAEHO AHN" w:date="2025-01-10T16:13:00Z">
              <w:tcPr>
                <w:tcW w:w="927"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tcPrChange>
          </w:tcPr>
          <w:p w14:paraId="72AA5C99" w14:textId="77777777" w:rsidR="00A03268" w:rsidRDefault="00A03268" w:rsidP="00A03268">
            <w:pPr>
              <w:pStyle w:val="a3"/>
              <w:wordWrap/>
              <w:spacing w:line="192" w:lineRule="auto"/>
              <w:jc w:val="center"/>
            </w:pPr>
            <w:r>
              <w:rPr>
                <w:rFonts w:ascii="맑은 고딕" w:eastAsia="맑은 고딕"/>
                <w:spacing w:val="-10"/>
                <w:w w:val="80"/>
              </w:rPr>
              <w:t>99.0% 미만</w:t>
            </w:r>
          </w:p>
        </w:tc>
        <w:tc>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Change w:id="1416" w:author="TAEHO AHN" w:date="2025-01-10T16:13:00Z">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tcPrChange>
          </w:tcPr>
          <w:p w14:paraId="0CAF60C2" w14:textId="40E42157" w:rsidR="00A03268" w:rsidRDefault="00A03268" w:rsidP="00A03268">
            <w:pPr>
              <w:pStyle w:val="a3"/>
              <w:wordWrap/>
              <w:jc w:val="center"/>
            </w:pPr>
            <w:ins w:id="1417" w:author="TAEHO AHN" w:date="2025-01-10T16:25:00Z">
              <w:r>
                <w:rPr>
                  <w:rFonts w:ascii="맑은 고딕"/>
                  <w:spacing w:val="-10"/>
                  <w:w w:val="80"/>
                </w:rPr>
                <w:t>40</w:t>
              </w:r>
            </w:ins>
            <w:del w:id="1418" w:author="TAEHO AHN" w:date="2025-01-10T16:25:00Z">
              <w:r w:rsidDel="00C71C4E">
                <w:rPr>
                  <w:rFonts w:ascii="맑은 고딕"/>
                  <w:spacing w:val="-10"/>
                  <w:w w:val="80"/>
                </w:rPr>
                <w:delText>CLOVA Studio</w:delText>
              </w:r>
            </w:del>
          </w:p>
        </w:tc>
        <w:tc>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Change w:id="1419" w:author="TAEHO AHN" w:date="2025-01-10T16:13:00Z">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tcPrChange>
          </w:tcPr>
          <w:p w14:paraId="3F1F99AA" w14:textId="77777777" w:rsidR="00A03268" w:rsidRDefault="00A03268" w:rsidP="00A03268">
            <w:pPr>
              <w:pStyle w:val="a3"/>
              <w:wordWrap/>
              <w:spacing w:line="192" w:lineRule="auto"/>
              <w:jc w:val="center"/>
              <w:rPr>
                <w:rFonts w:hint="eastAsia"/>
              </w:rPr>
            </w:pPr>
            <w:del w:id="1420" w:author="TAEHO AHN" w:date="2025-01-10T16:25:00Z">
              <w:r w:rsidDel="00C71C4E">
                <w:rPr>
                  <w:rFonts w:eastAsia="맑은 고딕"/>
                  <w:spacing w:val="-10"/>
                  <w:w w:val="80"/>
                </w:rPr>
                <w:delText>개별</w:delText>
              </w:r>
            </w:del>
          </w:p>
        </w:tc>
      </w:tr>
      <w:tr w:rsidR="00A03268" w14:paraId="2680B9F8" w14:textId="77777777" w:rsidTr="00433059">
        <w:trPr>
          <w:trHeight w:val="735"/>
          <w:trPrChange w:id="1421" w:author="TAEHO AHN" w:date="2025-01-10T16:13:00Z">
            <w:trPr>
              <w:trHeight w:val="735"/>
            </w:trPr>
          </w:trPrChange>
        </w:trPr>
        <w:tc>
          <w:tcPr>
            <w:tcW w:w="777" w:type="dxa"/>
            <w:vMerge/>
            <w:tcBorders>
              <w:left w:val="none" w:sz="3" w:space="0" w:color="000000"/>
              <w:right w:val="single" w:sz="3" w:space="0" w:color="000000"/>
            </w:tcBorders>
            <w:tcPrChange w:id="1422" w:author="TAEHO AHN" w:date="2025-01-10T16:13:00Z">
              <w:tcPr>
                <w:tcW w:w="777" w:type="dxa"/>
                <w:vMerge/>
                <w:tcBorders>
                  <w:left w:val="none" w:sz="3" w:space="0" w:color="000000"/>
                  <w:right w:val="single" w:sz="3" w:space="0" w:color="000000"/>
                </w:tcBorders>
              </w:tcPr>
            </w:tcPrChange>
          </w:tcPr>
          <w:p w14:paraId="33232762" w14:textId="77777777" w:rsidR="00A03268" w:rsidRDefault="00A03268" w:rsidP="00A03268">
            <w:pPr>
              <w:pStyle w:val="a3"/>
            </w:pPr>
          </w:p>
        </w:tc>
        <w:tc>
          <w:tcPr>
            <w:tcW w:w="1605" w:type="dxa"/>
            <w:tcBorders>
              <w:top w:val="single" w:sz="3" w:space="0" w:color="000000"/>
              <w:left w:val="single" w:sz="3" w:space="0" w:color="000000"/>
              <w:bottom w:val="single" w:sz="3" w:space="0" w:color="000000"/>
              <w:right w:val="single" w:sz="3" w:space="0" w:color="000000"/>
            </w:tcBorders>
            <w:shd w:val="clear" w:color="auto" w:fill="E1E1E1"/>
            <w:vAlign w:val="center"/>
            <w:tcPrChange w:id="1423" w:author="TAEHO AHN" w:date="2025-01-10T16:13:00Z">
              <w:tcPr>
                <w:tcW w:w="1631" w:type="dxa"/>
                <w:gridSpan w:val="2"/>
                <w:tcBorders>
                  <w:top w:val="single" w:sz="3" w:space="0" w:color="000000"/>
                  <w:left w:val="single" w:sz="3" w:space="0" w:color="000000"/>
                  <w:bottom w:val="single" w:sz="3" w:space="0" w:color="000000"/>
                  <w:right w:val="single" w:sz="3" w:space="0" w:color="000000"/>
                </w:tcBorders>
                <w:shd w:val="clear" w:color="auto" w:fill="E1E1E1"/>
                <w:vAlign w:val="center"/>
              </w:tcPr>
            </w:tcPrChange>
          </w:tcPr>
          <w:p w14:paraId="66AAB81C" w14:textId="77777777" w:rsidR="00A03268" w:rsidDel="00C71C4E" w:rsidRDefault="00A03268" w:rsidP="00A03268">
            <w:pPr>
              <w:pStyle w:val="a3"/>
              <w:spacing w:line="288" w:lineRule="auto"/>
              <w:jc w:val="center"/>
              <w:rPr>
                <w:del w:id="1424" w:author="TAEHO AHN" w:date="2025-01-10T16:18:00Z"/>
              </w:rPr>
            </w:pPr>
            <w:r>
              <w:rPr>
                <w:rFonts w:ascii="맑은 고딕"/>
                <w:w w:val="80"/>
              </w:rPr>
              <w:t>GPU Node</w:t>
            </w:r>
          </w:p>
          <w:p w14:paraId="3E65FE63" w14:textId="05E689F0" w:rsidR="00A03268" w:rsidRDefault="00A03268" w:rsidP="00A03268">
            <w:pPr>
              <w:pStyle w:val="a3"/>
              <w:spacing w:line="288" w:lineRule="auto"/>
              <w:jc w:val="center"/>
              <w:rPr>
                <w:rFonts w:hint="eastAsia"/>
              </w:rPr>
              <w:pPrChange w:id="1425" w:author="TAEHO AHN" w:date="2025-01-10T16:18:00Z">
                <w:pPr>
                  <w:pStyle w:val="a3"/>
                  <w:spacing w:line="288" w:lineRule="auto"/>
                  <w:jc w:val="center"/>
                </w:pPr>
              </w:pPrChange>
            </w:pPr>
            <w:del w:id="1426" w:author="TAEHO AHN" w:date="2025-01-10T16:18:00Z">
              <w:r w:rsidDel="00C71C4E">
                <w:rPr>
                  <w:rFonts w:eastAsia="맑은 고딕"/>
                  <w:w w:val="80"/>
                </w:rPr>
                <w:delText>월가용율</w:delText>
              </w:r>
            </w:del>
          </w:p>
        </w:tc>
        <w:tc>
          <w:tcPr>
            <w:tcW w:w="96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427" w:author="TAEHO AHN" w:date="2025-01-10T16:13:00Z">
              <w:tcPr>
                <w:tcW w:w="9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69DCEB3D" w14:textId="504FE739" w:rsidR="00A03268" w:rsidRDefault="00A03268" w:rsidP="00A03268">
            <w:pPr>
              <w:pStyle w:val="a3"/>
              <w:wordWrap/>
              <w:spacing w:line="312" w:lineRule="auto"/>
              <w:ind w:left="766" w:hanging="766"/>
              <w:jc w:val="center"/>
              <w:rPr>
                <w:rFonts w:hint="eastAsia"/>
              </w:rPr>
            </w:pPr>
            <w:proofErr w:type="spellStart"/>
            <w:ins w:id="1428" w:author="TAEHO AHN" w:date="2025-01-10T16:18:00Z">
              <w:r>
                <w:rPr>
                  <w:rFonts w:hint="eastAsia"/>
                </w:rPr>
                <w:t>월가용</w:t>
              </w:r>
              <w:proofErr w:type="spellEnd"/>
              <w:r>
                <w:rPr>
                  <w:rFonts w:hint="eastAsia"/>
                </w:rPr>
                <w:t>율</w:t>
              </w:r>
            </w:ins>
            <w:del w:id="1429" w:author="TAEHO AHN" w:date="2025-01-10T16:02:00Z">
              <w:r w:rsidDel="00054CB8">
                <w:rPr>
                  <w:noProof/>
                </w:rPr>
                <mc:AlternateContent>
                  <mc:Choice Requires="wps">
                    <w:drawing>
                      <wp:inline distT="0" distB="0" distL="0" distR="0" wp14:anchorId="4C6E8202" wp14:editId="5DE141F2">
                        <wp:extent cx="467995" cy="336550"/>
                        <wp:effectExtent l="0" t="0" r="0" b="0"/>
                        <wp:docPr id="40" name="_x19705024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995" cy="3365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A7DF65" w14:textId="77777777" w:rsidR="00A03268" w:rsidRDefault="00A03268">
                                    <w:pPr>
                                      <w:pStyle w:val="a3"/>
                                      <w:wordWrap/>
                                      <w:jc w:val="center"/>
                                    </w:pPr>
                                    <w:r>
                                      <w:rPr>
                                        <w:rFonts w:ascii="HY헤드라인M" w:eastAsia="HY헤드라인M"/>
                                        <w:color w:val="FFFFFF"/>
                                        <w:spacing w:val="-5"/>
                                      </w:rPr>
                                      <w:t>품  질</w:t>
                                    </w:r>
                                  </w:p>
                                </w:txbxContent>
                              </wps:txbx>
                              <wps:bodyPr rot="0" vert="horz" wrap="square" lIns="36000" tIns="36000" rIns="36000" bIns="36000" anchor="ctr" anchorCtr="0" upright="1">
                                <a:spAutoFit/>
                              </wps:bodyPr>
                            </wps:wsp>
                          </a:graphicData>
                        </a:graphic>
                      </wp:inline>
                    </w:drawing>
                  </mc:Choice>
                  <mc:Fallback>
                    <w:pict>
                      <v:rect w14:anchorId="4C6E8202" id="_x1970502432" o:spid="_x0000_s1027" style="width:36.85pt;height: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" fillcolor="black" stroked="f">
                        <v:path arrowok="t"/>
                        <v:textbox style="mso-fit-shape-to-text:t" inset="1mm,1mm,1mm,1mm">
                          <w:txbxContent>
                            <w:p w14:paraId="11A7DF65" w14:textId="77777777" w:rsidR="00A03268" w:rsidRDefault="00A03268">
                              <w:pPr>
                                <w:pStyle w:val="a3"/>
                                <w:wordWrap/>
                                <w:jc w:val="center"/>
                              </w:pPr>
                              <w:r>
                                <w:rPr>
                                  <w:rFonts w:ascii="HY헤드라인M" w:eastAsia="HY헤드라인M"/>
                                  <w:color w:val="FFFFFF"/>
                                  <w:spacing w:val="-5"/>
                                </w:rPr>
                                <w:t>품  질</w:t>
                              </w:r>
                            </w:p>
                          </w:txbxContent>
                        </v:textbox>
                        <w10:anchorlock/>
                      </v:rect>
                    </w:pict>
                  </mc:Fallback>
                </mc:AlternateContent>
              </w:r>
            </w:del>
          </w:p>
        </w:tc>
        <w:tc>
          <w:tcPr>
            <w:tcW w:w="8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430" w:author="TAEHO AHN" w:date="2025-01-10T16:13:00Z">
              <w:tcPr>
                <w:tcW w:w="8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5B3963BE" w14:textId="406AC25D" w:rsidR="00A03268" w:rsidRDefault="00A03268" w:rsidP="00A03268">
            <w:pPr>
              <w:pStyle w:val="a3"/>
              <w:wordWrap/>
              <w:spacing w:line="192" w:lineRule="auto"/>
              <w:jc w:val="center"/>
              <w:rPr>
                <w:rFonts w:ascii="맑은 고딕" w:eastAsia="맑은 고딕"/>
                <w:spacing w:val="-10"/>
                <w:w w:val="80"/>
              </w:rPr>
            </w:pPr>
            <w:ins w:id="1431" w:author="TAEHO AHN" w:date="2025-01-10T16:36:00Z">
              <w:r>
                <w:rPr>
                  <w:rFonts w:ascii="맑은 고딕" w:eastAsia="맑은 고딕"/>
                  <w:spacing w:val="-10"/>
                  <w:w w:val="80"/>
                </w:rPr>
                <w:t>99.9% 이상</w:t>
              </w:r>
            </w:ins>
          </w:p>
        </w:tc>
        <w:tc>
          <w:tcPr>
            <w:tcW w:w="97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432" w:author="TAEHO AHN" w:date="2025-01-10T16:13:00Z">
              <w:tcPr>
                <w:tcW w:w="97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43B44F08" w14:textId="4A25C983" w:rsidR="00A03268" w:rsidRDefault="00A03268" w:rsidP="00A03268">
            <w:pPr>
              <w:pStyle w:val="a3"/>
              <w:wordWrap/>
              <w:spacing w:line="192" w:lineRule="auto"/>
              <w:jc w:val="center"/>
              <w:rPr>
                <w:rFonts w:ascii="맑은 고딕" w:eastAsia="맑은 고딕"/>
                <w:spacing w:val="-10"/>
                <w:w w:val="80"/>
              </w:rPr>
            </w:pPr>
            <w:ins w:id="1433" w:author="TAEHO AHN" w:date="2025-01-10T16:36:00Z">
              <w:r>
                <w:rPr>
                  <w:rFonts w:ascii="맑은 고딕" w:eastAsia="맑은 고딕"/>
                  <w:spacing w:val="-10"/>
                  <w:w w:val="80"/>
                </w:rPr>
                <w:t>99.</w:t>
              </w:r>
            </w:ins>
            <w:ins w:id="1434" w:author="TAEHO AHN" w:date="2025-01-10T16:37:00Z">
              <w:r>
                <w:rPr>
                  <w:rFonts w:ascii="맑은 고딕" w:eastAsia="맑은 고딕"/>
                  <w:spacing w:val="-10"/>
                  <w:w w:val="80"/>
                </w:rPr>
                <w:t>6</w:t>
              </w:r>
            </w:ins>
            <w:ins w:id="1435" w:author="TAEHO AHN" w:date="2025-01-10T16:36:00Z">
              <w:r>
                <w:rPr>
                  <w:rFonts w:ascii="맑은 고딕" w:eastAsia="맑은 고딕"/>
                  <w:spacing w:val="-10"/>
                  <w:w w:val="80"/>
                </w:rPr>
                <w:t>% 이상 ~99.</w:t>
              </w:r>
            </w:ins>
            <w:ins w:id="1436" w:author="TAEHO AHN" w:date="2025-01-10T16:37:00Z">
              <w:r>
                <w:rPr>
                  <w:rFonts w:ascii="맑은 고딕" w:eastAsia="맑은 고딕"/>
                  <w:spacing w:val="-10"/>
                  <w:w w:val="80"/>
                </w:rPr>
                <w:t>9</w:t>
              </w:r>
            </w:ins>
            <w:ins w:id="1437" w:author="TAEHO AHN" w:date="2025-01-10T16:36:00Z">
              <w:r>
                <w:rPr>
                  <w:rFonts w:ascii="맑은 고딕" w:eastAsia="맑은 고딕"/>
                  <w:spacing w:val="-10"/>
                  <w:w w:val="80"/>
                </w:rPr>
                <w:t>% 미</w:t>
              </w:r>
              <w:r>
                <w:rPr>
                  <w:rFonts w:ascii="맑은 고딕" w:eastAsia="맑은 고딕" w:hint="eastAsia"/>
                  <w:spacing w:val="-10"/>
                  <w:w w:val="80"/>
                </w:rPr>
                <w:t>만</w:t>
              </w:r>
            </w:ins>
          </w:p>
        </w:tc>
        <w:tc>
          <w:tcPr>
            <w:tcW w:w="89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438" w:author="TAEHO AHN" w:date="2025-01-10T16:13:00Z">
              <w:tcPr>
                <w:tcW w:w="89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7748CC08" w14:textId="7C038E6E" w:rsidR="00A03268" w:rsidRDefault="00A03268" w:rsidP="00A03268">
            <w:pPr>
              <w:pStyle w:val="a3"/>
              <w:wordWrap/>
              <w:spacing w:line="192" w:lineRule="auto"/>
              <w:jc w:val="center"/>
            </w:pPr>
            <w:ins w:id="1439" w:author="TAEHO AHN" w:date="2025-01-10T16:37:00Z">
              <w:r>
                <w:rPr>
                  <w:rFonts w:ascii="맑은 고딕" w:eastAsia="맑은 고딕"/>
                  <w:spacing w:val="-10"/>
                  <w:w w:val="80"/>
                </w:rPr>
                <w:t>99.</w:t>
              </w:r>
              <w:r>
                <w:rPr>
                  <w:rFonts w:ascii="맑은 고딕" w:eastAsia="맑은 고딕"/>
                  <w:spacing w:val="-10"/>
                  <w:w w:val="80"/>
                </w:rPr>
                <w:t>3</w:t>
              </w:r>
              <w:r>
                <w:rPr>
                  <w:rFonts w:ascii="맑은 고딕" w:eastAsia="맑은 고딕"/>
                  <w:spacing w:val="-10"/>
                  <w:w w:val="80"/>
                </w:rPr>
                <w:t>% 이상 ~99.</w:t>
              </w:r>
              <w:r>
                <w:rPr>
                  <w:rFonts w:ascii="맑은 고딕" w:eastAsia="맑은 고딕"/>
                  <w:spacing w:val="-10"/>
                  <w:w w:val="80"/>
                </w:rPr>
                <w:t>6</w:t>
              </w:r>
              <w:r>
                <w:rPr>
                  <w:rFonts w:ascii="맑은 고딕" w:eastAsia="맑은 고딕"/>
                  <w:spacing w:val="-10"/>
                  <w:w w:val="80"/>
                </w:rPr>
                <w:t>% 미</w:t>
              </w:r>
              <w:r>
                <w:rPr>
                  <w:rFonts w:ascii="맑은 고딕" w:eastAsia="맑은 고딕" w:hint="eastAsia"/>
                  <w:spacing w:val="-10"/>
                  <w:w w:val="80"/>
                </w:rPr>
                <w:t>만</w:t>
              </w:r>
            </w:ins>
            <w:del w:id="1440" w:author="TAEHO AHN" w:date="2025-01-10T16:37:00Z">
              <w:r w:rsidDel="00A456C9">
                <w:rPr>
                  <w:rFonts w:ascii="맑은 고딕" w:eastAsia="맑은 고딕"/>
                  <w:spacing w:val="-10"/>
                  <w:w w:val="80"/>
                </w:rPr>
                <w:delText>99.9% 이상</w:delText>
              </w:r>
            </w:del>
          </w:p>
        </w:tc>
        <w:tc>
          <w:tcPr>
            <w:tcW w:w="90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441" w:author="TAEHO AHN" w:date="2025-01-10T16:13:00Z">
              <w:tcPr>
                <w:tcW w:w="90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3EC83ED9" w14:textId="77777777" w:rsidR="00A03268" w:rsidRDefault="00A03268" w:rsidP="00A03268">
            <w:pPr>
              <w:pStyle w:val="a3"/>
              <w:wordWrap/>
              <w:spacing w:line="192" w:lineRule="auto"/>
              <w:jc w:val="center"/>
            </w:pPr>
            <w:r>
              <w:rPr>
                <w:rFonts w:ascii="맑은 고딕" w:eastAsia="맑은 고딕"/>
                <w:spacing w:val="-10"/>
                <w:w w:val="80"/>
              </w:rPr>
              <w:t>99.0% 이상</w:t>
            </w:r>
          </w:p>
          <w:p w14:paraId="231FF30F" w14:textId="0900F8C2" w:rsidR="00A03268" w:rsidRDefault="00A03268" w:rsidP="00A03268">
            <w:pPr>
              <w:pStyle w:val="a3"/>
              <w:wordWrap/>
              <w:spacing w:line="192" w:lineRule="auto"/>
              <w:jc w:val="center"/>
            </w:pPr>
            <w:r>
              <w:rPr>
                <w:rFonts w:ascii="맑은 고딕" w:eastAsia="맑은 고딕"/>
                <w:spacing w:val="-10"/>
                <w:w w:val="80"/>
              </w:rPr>
              <w:t>~99.</w:t>
            </w:r>
            <w:ins w:id="1442" w:author="TAEHO AHN" w:date="2025-01-10T16:38:00Z">
              <w:r>
                <w:rPr>
                  <w:rFonts w:ascii="맑은 고딕" w:eastAsia="맑은 고딕"/>
                  <w:spacing w:val="-10"/>
                  <w:w w:val="80"/>
                </w:rPr>
                <w:t>3</w:t>
              </w:r>
            </w:ins>
            <w:del w:id="1443" w:author="TAEHO AHN" w:date="2025-01-10T16:38:00Z">
              <w:r w:rsidDel="00A03268">
                <w:rPr>
                  <w:rFonts w:ascii="맑은 고딕" w:eastAsia="맑은 고딕"/>
                  <w:spacing w:val="-10"/>
                  <w:w w:val="80"/>
                </w:rPr>
                <w:delText>9</w:delText>
              </w:r>
            </w:del>
            <w:r>
              <w:rPr>
                <w:rFonts w:ascii="맑은 고딕" w:eastAsia="맑은 고딕"/>
                <w:spacing w:val="-10"/>
                <w:w w:val="80"/>
              </w:rPr>
              <w:t>% 미만</w:t>
            </w:r>
          </w:p>
        </w:tc>
        <w:tc>
          <w:tcPr>
            <w:tcW w:w="927"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Change w:id="1444" w:author="TAEHO AHN" w:date="2025-01-10T16:13:00Z">
              <w:tcPr>
                <w:tcW w:w="927"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tcPrChange>
          </w:tcPr>
          <w:p w14:paraId="1BBC5354" w14:textId="77777777" w:rsidR="00A03268" w:rsidRDefault="00A03268" w:rsidP="00A03268">
            <w:pPr>
              <w:pStyle w:val="a3"/>
              <w:wordWrap/>
              <w:spacing w:line="192" w:lineRule="auto"/>
              <w:jc w:val="center"/>
            </w:pPr>
            <w:r>
              <w:rPr>
                <w:rFonts w:ascii="맑은 고딕" w:eastAsia="맑은 고딕"/>
                <w:spacing w:val="-10"/>
                <w:w w:val="80"/>
              </w:rPr>
              <w:t>99.0% 미만</w:t>
            </w:r>
          </w:p>
        </w:tc>
        <w:tc>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Change w:id="1445" w:author="TAEHO AHN" w:date="2025-01-10T16:13:00Z">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tcPrChange>
          </w:tcPr>
          <w:p w14:paraId="22D57EEE" w14:textId="46C9C895" w:rsidR="00A03268" w:rsidRDefault="00A03268" w:rsidP="00A03268">
            <w:pPr>
              <w:pStyle w:val="a3"/>
              <w:wordWrap/>
              <w:jc w:val="center"/>
            </w:pPr>
            <w:ins w:id="1446" w:author="TAEHO AHN" w:date="2025-01-10T16:25:00Z">
              <w:r>
                <w:rPr>
                  <w:rFonts w:ascii="맑은 고딕"/>
                  <w:spacing w:val="-10"/>
                  <w:w w:val="80"/>
                </w:rPr>
                <w:t>40</w:t>
              </w:r>
            </w:ins>
            <w:del w:id="1447" w:author="TAEHO AHN" w:date="2025-01-10T16:25:00Z">
              <w:r w:rsidDel="00C71C4E">
                <w:rPr>
                  <w:rFonts w:ascii="맑은 고딕"/>
                  <w:spacing w:val="-10"/>
                  <w:w w:val="80"/>
                </w:rPr>
                <w:delText>GPU Node</w:delText>
              </w:r>
            </w:del>
          </w:p>
        </w:tc>
        <w:tc>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Change w:id="1448" w:author="TAEHO AHN" w:date="2025-01-10T16:13:00Z">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tcPrChange>
          </w:tcPr>
          <w:p w14:paraId="737339E3" w14:textId="77777777" w:rsidR="00A03268" w:rsidRDefault="00A03268" w:rsidP="00A03268">
            <w:pPr>
              <w:pStyle w:val="a3"/>
              <w:wordWrap/>
              <w:spacing w:line="192" w:lineRule="auto"/>
              <w:jc w:val="center"/>
              <w:rPr>
                <w:rFonts w:hint="eastAsia"/>
              </w:rPr>
            </w:pPr>
            <w:del w:id="1449" w:author="TAEHO AHN" w:date="2025-01-10T16:25:00Z">
              <w:r w:rsidDel="00C71C4E">
                <w:rPr>
                  <w:rFonts w:eastAsia="맑은 고딕"/>
                  <w:spacing w:val="-10"/>
                  <w:w w:val="80"/>
                </w:rPr>
                <w:delText>개별</w:delText>
              </w:r>
            </w:del>
          </w:p>
        </w:tc>
      </w:tr>
      <w:tr w:rsidR="00A03268" w14:paraId="1030857A" w14:textId="77777777" w:rsidTr="00433059">
        <w:trPr>
          <w:trHeight w:val="735"/>
          <w:trPrChange w:id="1450" w:author="TAEHO AHN" w:date="2025-01-10T16:13:00Z">
            <w:trPr>
              <w:trHeight w:val="735"/>
            </w:trPr>
          </w:trPrChange>
        </w:trPr>
        <w:tc>
          <w:tcPr>
            <w:tcW w:w="777" w:type="dxa"/>
            <w:vMerge/>
            <w:tcBorders>
              <w:left w:val="none" w:sz="3" w:space="0" w:color="000000"/>
              <w:bottom w:val="single" w:sz="3" w:space="0" w:color="000000"/>
              <w:right w:val="single" w:sz="3" w:space="0" w:color="000000"/>
            </w:tcBorders>
            <w:tcPrChange w:id="1451" w:author="TAEHO AHN" w:date="2025-01-10T16:13:00Z">
              <w:tcPr>
                <w:tcW w:w="777" w:type="dxa"/>
                <w:vMerge/>
                <w:tcBorders>
                  <w:left w:val="none" w:sz="3" w:space="0" w:color="000000"/>
                  <w:bottom w:val="single" w:sz="3" w:space="0" w:color="000000"/>
                  <w:right w:val="single" w:sz="3" w:space="0" w:color="000000"/>
                </w:tcBorders>
              </w:tcPr>
            </w:tcPrChange>
          </w:tcPr>
          <w:p w14:paraId="336B265A" w14:textId="77777777" w:rsidR="00A03268" w:rsidRDefault="00A03268" w:rsidP="00A03268">
            <w:pPr>
              <w:pStyle w:val="a3"/>
            </w:pPr>
          </w:p>
        </w:tc>
        <w:tc>
          <w:tcPr>
            <w:tcW w:w="1605" w:type="dxa"/>
            <w:tcBorders>
              <w:top w:val="single" w:sz="3" w:space="0" w:color="000000"/>
              <w:left w:val="single" w:sz="3" w:space="0" w:color="000000"/>
              <w:bottom w:val="single" w:sz="3" w:space="0" w:color="000000"/>
              <w:right w:val="single" w:sz="3" w:space="0" w:color="000000"/>
            </w:tcBorders>
            <w:shd w:val="clear" w:color="auto" w:fill="E1E1E1"/>
            <w:vAlign w:val="center"/>
            <w:tcPrChange w:id="1452" w:author="TAEHO AHN" w:date="2025-01-10T16:13:00Z">
              <w:tcPr>
                <w:tcW w:w="1631" w:type="dxa"/>
                <w:gridSpan w:val="2"/>
                <w:tcBorders>
                  <w:top w:val="single" w:sz="3" w:space="0" w:color="000000"/>
                  <w:left w:val="single" w:sz="3" w:space="0" w:color="000000"/>
                  <w:bottom w:val="single" w:sz="3" w:space="0" w:color="000000"/>
                  <w:right w:val="single" w:sz="3" w:space="0" w:color="000000"/>
                </w:tcBorders>
                <w:shd w:val="clear" w:color="auto" w:fill="E1E1E1"/>
                <w:vAlign w:val="center"/>
              </w:tcPr>
            </w:tcPrChange>
          </w:tcPr>
          <w:p w14:paraId="30AB1A92" w14:textId="76FE5099" w:rsidR="00A03268" w:rsidDel="00C71C4E" w:rsidRDefault="00A03268" w:rsidP="00A03268">
            <w:pPr>
              <w:pStyle w:val="a3"/>
              <w:spacing w:line="288" w:lineRule="auto"/>
              <w:jc w:val="center"/>
              <w:rPr>
                <w:del w:id="1453" w:author="TAEHO AHN" w:date="2025-01-10T16:18:00Z"/>
                <w:rFonts w:hint="eastAsia"/>
              </w:rPr>
            </w:pPr>
            <w:ins w:id="1454" w:author="TAEHO AHN" w:date="2025-01-10T16:18:00Z">
              <w:r>
                <w:rPr>
                  <w:rFonts w:ascii="맑은 고딕" w:eastAsia="맑은 고딕" w:hint="eastAsia"/>
                  <w:w w:val="80"/>
                </w:rPr>
                <w:t>A</w:t>
              </w:r>
              <w:r>
                <w:rPr>
                  <w:rFonts w:ascii="맑은 고딕" w:eastAsia="맑은 고딕"/>
                  <w:w w:val="80"/>
                </w:rPr>
                <w:t>PI</w:t>
              </w:r>
            </w:ins>
            <w:del w:id="1455" w:author="TAEHO AHN" w:date="2025-01-10T16:18:00Z">
              <w:r w:rsidDel="00C71C4E">
                <w:rPr>
                  <w:rFonts w:ascii="맑은 고딕" w:eastAsia="맑은 고딕"/>
                  <w:w w:val="80"/>
                </w:rPr>
                <w:delText>오류에 대한</w:delText>
              </w:r>
            </w:del>
          </w:p>
          <w:p w14:paraId="2F271EA5" w14:textId="77777777" w:rsidR="00A03268" w:rsidRDefault="00A03268" w:rsidP="00A03268">
            <w:pPr>
              <w:pStyle w:val="a3"/>
              <w:spacing w:line="288" w:lineRule="auto"/>
              <w:jc w:val="center"/>
              <w:rPr>
                <w:rFonts w:hint="eastAsia"/>
              </w:rPr>
              <w:pPrChange w:id="1456" w:author="TAEHO AHN" w:date="2025-01-10T16:18:00Z">
                <w:pPr>
                  <w:pStyle w:val="a3"/>
                  <w:spacing w:line="288" w:lineRule="auto"/>
                  <w:jc w:val="center"/>
                </w:pPr>
              </w:pPrChange>
            </w:pPr>
            <w:del w:id="1457" w:author="TAEHO AHN" w:date="2025-01-10T16:18:00Z">
              <w:r w:rsidDel="00C71C4E">
                <w:rPr>
                  <w:rFonts w:eastAsia="맑은 고딕"/>
                  <w:w w:val="80"/>
                </w:rPr>
                <w:delText>월가용율</w:delText>
              </w:r>
            </w:del>
          </w:p>
        </w:tc>
        <w:tc>
          <w:tcPr>
            <w:tcW w:w="96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458" w:author="TAEHO AHN" w:date="2025-01-10T16:13:00Z">
              <w:tcPr>
                <w:tcW w:w="9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0ACF5DFC" w14:textId="0B28D4DE" w:rsidR="00A03268" w:rsidRDefault="00A03268" w:rsidP="00A03268">
            <w:pPr>
              <w:pStyle w:val="a3"/>
              <w:wordWrap/>
              <w:spacing w:line="312" w:lineRule="auto"/>
              <w:ind w:left="766" w:hanging="766"/>
              <w:jc w:val="center"/>
              <w:rPr>
                <w:rFonts w:hint="eastAsia"/>
              </w:rPr>
              <w:pPrChange w:id="1459" w:author="TAEHO AHN" w:date="2025-01-10T16:18:00Z">
                <w:pPr>
                  <w:pStyle w:val="a3"/>
                  <w:wordWrap/>
                  <w:spacing w:line="312" w:lineRule="auto"/>
                  <w:ind w:left="766" w:hanging="766"/>
                  <w:jc w:val="center"/>
                </w:pPr>
              </w:pPrChange>
            </w:pPr>
            <w:del w:id="1460" w:author="TAEHO AHN" w:date="2025-01-10T16:02:00Z">
              <w:r w:rsidDel="00054CB8">
                <w:rPr>
                  <w:rFonts w:hint="eastAsia"/>
                  <w:noProof/>
                </w:rPr>
                <mc:AlternateContent>
                  <mc:Choice Requires="wps">
                    <w:drawing>
                      <wp:inline distT="0" distB="0" distL="0" distR="0" wp14:anchorId="5621CFDC" wp14:editId="49396380">
                        <wp:extent cx="467995" cy="336550"/>
                        <wp:effectExtent l="0" t="0" r="0" b="0"/>
                        <wp:docPr id="39" name="_x17091578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995" cy="3365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9017A" w14:textId="77777777" w:rsidR="00A03268" w:rsidRDefault="00A03268">
                                    <w:pPr>
                                      <w:pStyle w:val="a3"/>
                                      <w:wordWrap/>
                                      <w:jc w:val="center"/>
                                    </w:pPr>
                                    <w:r>
                                      <w:rPr>
                                        <w:rFonts w:ascii="HY헤드라인M" w:eastAsia="HY헤드라인M"/>
                                        <w:color w:val="FFFFFF"/>
                                        <w:spacing w:val="-5"/>
                                      </w:rPr>
                                      <w:t>품  질</w:t>
                                    </w:r>
                                  </w:p>
                                </w:txbxContent>
                              </wps:txbx>
                              <wps:bodyPr rot="0" vert="horz" wrap="square" lIns="36000" tIns="36000" rIns="36000" bIns="36000" anchor="ctr" anchorCtr="0" upright="1">
                                <a:spAutoFit/>
                              </wps:bodyPr>
                            </wps:wsp>
                          </a:graphicData>
                        </a:graphic>
                      </wp:inline>
                    </w:drawing>
                  </mc:Choice>
                  <mc:Fallback>
                    <w:pict>
                      <v:rect w14:anchorId="5621CFDC" id="_x1709157825" o:spid="_x0000_s1028" style="width:36.85pt;height: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" fillcolor="black" stroked="f">
                        <v:path arrowok="t"/>
                        <v:textbox style="mso-fit-shape-to-text:t" inset="1mm,1mm,1mm,1mm">
                          <w:txbxContent>
                            <w:p w14:paraId="4299017A" w14:textId="77777777" w:rsidR="00A03268" w:rsidRDefault="00A03268">
                              <w:pPr>
                                <w:pStyle w:val="a3"/>
                                <w:wordWrap/>
                                <w:jc w:val="center"/>
                              </w:pPr>
                              <w:r>
                                <w:rPr>
                                  <w:rFonts w:ascii="HY헤드라인M" w:eastAsia="HY헤드라인M"/>
                                  <w:color w:val="FFFFFF"/>
                                  <w:spacing w:val="-5"/>
                                </w:rPr>
                                <w:t>품  질</w:t>
                              </w:r>
                            </w:p>
                          </w:txbxContent>
                        </v:textbox>
                        <w10:anchorlock/>
                      </v:rect>
                    </w:pict>
                  </mc:Fallback>
                </mc:AlternateContent>
              </w:r>
            </w:del>
            <w:proofErr w:type="spellStart"/>
            <w:ins w:id="1461" w:author="TAEHO AHN" w:date="2025-01-10T16:18:00Z">
              <w:r>
                <w:rPr>
                  <w:rFonts w:hint="eastAsia"/>
                </w:rPr>
                <w:t>오류율</w:t>
              </w:r>
            </w:ins>
            <w:proofErr w:type="spellEnd"/>
          </w:p>
        </w:tc>
        <w:tc>
          <w:tcPr>
            <w:tcW w:w="8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462" w:author="TAEHO AHN" w:date="2025-01-10T16:13:00Z">
              <w:tcPr>
                <w:tcW w:w="8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50554F4F" w14:textId="7EEFFD5E" w:rsidR="00A03268" w:rsidRDefault="00A03268" w:rsidP="00A03268">
            <w:pPr>
              <w:pStyle w:val="a3"/>
              <w:wordWrap/>
              <w:spacing w:line="192" w:lineRule="auto"/>
              <w:jc w:val="center"/>
              <w:rPr>
                <w:rFonts w:ascii="맑은 고딕" w:eastAsia="맑은 고딕"/>
                <w:spacing w:val="-10"/>
                <w:w w:val="80"/>
              </w:rPr>
            </w:pPr>
            <w:ins w:id="1463" w:author="TAEHO AHN" w:date="2025-01-10T16:36:00Z">
              <w:r>
                <w:rPr>
                  <w:rFonts w:ascii="맑은 고딕" w:eastAsia="맑은 고딕"/>
                  <w:spacing w:val="-10"/>
                  <w:w w:val="80"/>
                </w:rPr>
                <w:t>99% 이상</w:t>
              </w:r>
            </w:ins>
          </w:p>
        </w:tc>
        <w:tc>
          <w:tcPr>
            <w:tcW w:w="97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464" w:author="TAEHO AHN" w:date="2025-01-10T16:13:00Z">
              <w:tcPr>
                <w:tcW w:w="97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73D05D77" w14:textId="5F3E2AF9" w:rsidR="00A03268" w:rsidRDefault="00A03268" w:rsidP="00A03268">
            <w:pPr>
              <w:pStyle w:val="a3"/>
              <w:wordWrap/>
              <w:spacing w:line="192" w:lineRule="auto"/>
              <w:jc w:val="center"/>
              <w:rPr>
                <w:rFonts w:ascii="맑은 고딕" w:eastAsia="맑은 고딕"/>
                <w:spacing w:val="-10"/>
                <w:w w:val="80"/>
              </w:rPr>
            </w:pPr>
            <w:ins w:id="1465" w:author="TAEHO AHN" w:date="2025-01-10T16:36:00Z">
              <w:r>
                <w:rPr>
                  <w:rFonts w:ascii="맑은 고딕" w:eastAsia="맑은 고딕"/>
                  <w:spacing w:val="-10"/>
                  <w:w w:val="80"/>
                </w:rPr>
                <w:t>99.</w:t>
              </w:r>
            </w:ins>
            <w:ins w:id="1466" w:author="TAEHO AHN" w:date="2025-01-10T16:37:00Z">
              <w:r>
                <w:rPr>
                  <w:rFonts w:ascii="맑은 고딕" w:eastAsia="맑은 고딕"/>
                  <w:spacing w:val="-10"/>
                  <w:w w:val="80"/>
                </w:rPr>
                <w:t>6</w:t>
              </w:r>
            </w:ins>
            <w:ins w:id="1467" w:author="TAEHO AHN" w:date="2025-01-10T16:36:00Z">
              <w:r>
                <w:rPr>
                  <w:rFonts w:ascii="맑은 고딕" w:eastAsia="맑은 고딕"/>
                  <w:spacing w:val="-10"/>
                  <w:w w:val="80"/>
                </w:rPr>
                <w:t>% 이상 ~99.</w:t>
              </w:r>
            </w:ins>
            <w:ins w:id="1468" w:author="TAEHO AHN" w:date="2025-01-10T16:37:00Z">
              <w:r>
                <w:rPr>
                  <w:rFonts w:ascii="맑은 고딕" w:eastAsia="맑은 고딕"/>
                  <w:spacing w:val="-10"/>
                  <w:w w:val="80"/>
                </w:rPr>
                <w:t>9</w:t>
              </w:r>
            </w:ins>
            <w:ins w:id="1469" w:author="TAEHO AHN" w:date="2025-01-10T16:36:00Z">
              <w:r>
                <w:rPr>
                  <w:rFonts w:ascii="맑은 고딕" w:eastAsia="맑은 고딕"/>
                  <w:spacing w:val="-10"/>
                  <w:w w:val="80"/>
                </w:rPr>
                <w:t>% 미</w:t>
              </w:r>
              <w:r>
                <w:rPr>
                  <w:rFonts w:ascii="맑은 고딕" w:eastAsia="맑은 고딕" w:hint="eastAsia"/>
                  <w:spacing w:val="-10"/>
                  <w:w w:val="80"/>
                </w:rPr>
                <w:t>만</w:t>
              </w:r>
            </w:ins>
          </w:p>
        </w:tc>
        <w:tc>
          <w:tcPr>
            <w:tcW w:w="89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470" w:author="TAEHO AHN" w:date="2025-01-10T16:13:00Z">
              <w:tcPr>
                <w:tcW w:w="89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1B9EA148" w14:textId="42BE0A71" w:rsidR="00A03268" w:rsidRDefault="00A03268" w:rsidP="00A03268">
            <w:pPr>
              <w:pStyle w:val="a3"/>
              <w:wordWrap/>
              <w:spacing w:line="192" w:lineRule="auto"/>
              <w:jc w:val="center"/>
            </w:pPr>
            <w:ins w:id="1471" w:author="TAEHO AHN" w:date="2025-01-10T16:37:00Z">
              <w:r>
                <w:rPr>
                  <w:rFonts w:ascii="맑은 고딕" w:eastAsia="맑은 고딕"/>
                  <w:spacing w:val="-10"/>
                  <w:w w:val="80"/>
                </w:rPr>
                <w:t>99.</w:t>
              </w:r>
              <w:r>
                <w:rPr>
                  <w:rFonts w:ascii="맑은 고딕" w:eastAsia="맑은 고딕"/>
                  <w:spacing w:val="-10"/>
                  <w:w w:val="80"/>
                </w:rPr>
                <w:t>3</w:t>
              </w:r>
              <w:r>
                <w:rPr>
                  <w:rFonts w:ascii="맑은 고딕" w:eastAsia="맑은 고딕"/>
                  <w:spacing w:val="-10"/>
                  <w:w w:val="80"/>
                </w:rPr>
                <w:t>% 이상 ~99.</w:t>
              </w:r>
              <w:r>
                <w:rPr>
                  <w:rFonts w:ascii="맑은 고딕" w:eastAsia="맑은 고딕"/>
                  <w:spacing w:val="-10"/>
                  <w:w w:val="80"/>
                </w:rPr>
                <w:t>6</w:t>
              </w:r>
              <w:r>
                <w:rPr>
                  <w:rFonts w:ascii="맑은 고딕" w:eastAsia="맑은 고딕"/>
                  <w:spacing w:val="-10"/>
                  <w:w w:val="80"/>
                </w:rPr>
                <w:t>% 미</w:t>
              </w:r>
              <w:r>
                <w:rPr>
                  <w:rFonts w:ascii="맑은 고딕" w:eastAsia="맑은 고딕" w:hint="eastAsia"/>
                  <w:spacing w:val="-10"/>
                  <w:w w:val="80"/>
                </w:rPr>
                <w:t>만</w:t>
              </w:r>
            </w:ins>
            <w:del w:id="1472" w:author="TAEHO AHN" w:date="2025-01-10T16:37:00Z">
              <w:r w:rsidDel="00A456C9">
                <w:rPr>
                  <w:rFonts w:ascii="맑은 고딕" w:eastAsia="맑은 고딕"/>
                  <w:spacing w:val="-10"/>
                  <w:w w:val="80"/>
                </w:rPr>
                <w:delText>99% 이상</w:delText>
              </w:r>
            </w:del>
          </w:p>
        </w:tc>
        <w:tc>
          <w:tcPr>
            <w:tcW w:w="90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Change w:id="1473" w:author="TAEHO AHN" w:date="2025-01-10T16:13:00Z">
              <w:tcPr>
                <w:tcW w:w="90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tcPrChange>
          </w:tcPr>
          <w:p w14:paraId="2F9E1528" w14:textId="77777777" w:rsidR="00A03268" w:rsidRDefault="00A03268" w:rsidP="00A03268">
            <w:pPr>
              <w:pStyle w:val="a3"/>
              <w:wordWrap/>
              <w:spacing w:line="192" w:lineRule="auto"/>
              <w:jc w:val="center"/>
            </w:pPr>
            <w:r>
              <w:rPr>
                <w:rFonts w:ascii="맑은 고딕" w:eastAsia="맑은 고딕"/>
                <w:spacing w:val="-10"/>
                <w:w w:val="80"/>
              </w:rPr>
              <w:t>99.0% 이상</w:t>
            </w:r>
          </w:p>
          <w:p w14:paraId="5E9E7CBE" w14:textId="0FA35BAF" w:rsidR="00A03268" w:rsidRDefault="00A03268" w:rsidP="00A03268">
            <w:pPr>
              <w:pStyle w:val="a3"/>
              <w:wordWrap/>
              <w:spacing w:line="192" w:lineRule="auto"/>
              <w:jc w:val="center"/>
            </w:pPr>
            <w:r>
              <w:rPr>
                <w:rFonts w:ascii="맑은 고딕" w:eastAsia="맑은 고딕"/>
                <w:spacing w:val="-10"/>
                <w:w w:val="80"/>
              </w:rPr>
              <w:t>~99.</w:t>
            </w:r>
            <w:ins w:id="1474" w:author="TAEHO AHN" w:date="2025-01-10T16:38:00Z">
              <w:r>
                <w:rPr>
                  <w:rFonts w:ascii="맑은 고딕" w:eastAsia="맑은 고딕"/>
                  <w:spacing w:val="-10"/>
                  <w:w w:val="80"/>
                </w:rPr>
                <w:t>3</w:t>
              </w:r>
            </w:ins>
            <w:del w:id="1475" w:author="TAEHO AHN" w:date="2025-01-10T16:38:00Z">
              <w:r w:rsidDel="00A03268">
                <w:rPr>
                  <w:rFonts w:ascii="맑은 고딕" w:eastAsia="맑은 고딕"/>
                  <w:spacing w:val="-10"/>
                  <w:w w:val="80"/>
                </w:rPr>
                <w:delText>9</w:delText>
              </w:r>
            </w:del>
            <w:r>
              <w:rPr>
                <w:rFonts w:ascii="맑은 고딕" w:eastAsia="맑은 고딕"/>
                <w:spacing w:val="-10"/>
                <w:w w:val="80"/>
              </w:rPr>
              <w:t>% 미만</w:t>
            </w:r>
          </w:p>
        </w:tc>
        <w:tc>
          <w:tcPr>
            <w:tcW w:w="927"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Change w:id="1476" w:author="TAEHO AHN" w:date="2025-01-10T16:13:00Z">
              <w:tcPr>
                <w:tcW w:w="927"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tcPrChange>
          </w:tcPr>
          <w:p w14:paraId="01245D5E" w14:textId="77777777" w:rsidR="00A03268" w:rsidRDefault="00A03268" w:rsidP="00A03268">
            <w:pPr>
              <w:pStyle w:val="a3"/>
              <w:wordWrap/>
              <w:spacing w:line="192" w:lineRule="auto"/>
              <w:jc w:val="center"/>
            </w:pPr>
            <w:r>
              <w:rPr>
                <w:rFonts w:ascii="맑은 고딕" w:eastAsia="맑은 고딕"/>
                <w:spacing w:val="-10"/>
                <w:w w:val="80"/>
              </w:rPr>
              <w:t>99.0% 미만</w:t>
            </w:r>
          </w:p>
        </w:tc>
        <w:tc>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Change w:id="1477" w:author="TAEHO AHN" w:date="2025-01-10T16:13:00Z">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tcPrChange>
          </w:tcPr>
          <w:p w14:paraId="6B1E988B" w14:textId="47C74C12" w:rsidR="00A03268" w:rsidRDefault="00A03268" w:rsidP="00A03268">
            <w:pPr>
              <w:pStyle w:val="a3"/>
              <w:wordWrap/>
              <w:jc w:val="center"/>
            </w:pPr>
            <w:ins w:id="1478" w:author="TAEHO AHN" w:date="2025-01-10T16:25:00Z">
              <w:r>
                <w:rPr>
                  <w:rFonts w:ascii="맑은 고딕"/>
                  <w:spacing w:val="-10"/>
                  <w:w w:val="80"/>
                </w:rPr>
                <w:t>20</w:t>
              </w:r>
            </w:ins>
            <w:del w:id="1479" w:author="TAEHO AHN" w:date="2025-01-10T16:25:00Z">
              <w:r w:rsidDel="00C71C4E">
                <w:rPr>
                  <w:rFonts w:ascii="맑은 고딕"/>
                  <w:spacing w:val="-10"/>
                  <w:w w:val="80"/>
                </w:rPr>
                <w:delText>AP</w:delText>
              </w:r>
            </w:del>
            <w:r>
              <w:rPr>
                <w:rFonts w:ascii="맑은 고딕"/>
                <w:spacing w:val="-10"/>
                <w:w w:val="80"/>
              </w:rPr>
              <w:t>I</w:t>
            </w:r>
          </w:p>
        </w:tc>
        <w:tc>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Change w:id="1480" w:author="TAEHO AHN" w:date="2025-01-10T16:13:00Z">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tcPrChange>
          </w:tcPr>
          <w:p w14:paraId="0FCEEB96" w14:textId="77777777" w:rsidR="00A03268" w:rsidRDefault="00A03268" w:rsidP="00A03268">
            <w:pPr>
              <w:pStyle w:val="a3"/>
              <w:wordWrap/>
              <w:spacing w:line="192" w:lineRule="auto"/>
              <w:jc w:val="center"/>
              <w:rPr>
                <w:rFonts w:hint="eastAsia"/>
              </w:rPr>
            </w:pPr>
            <w:del w:id="1481" w:author="TAEHO AHN" w:date="2025-01-10T16:25:00Z">
              <w:r w:rsidDel="00C71C4E">
                <w:rPr>
                  <w:rFonts w:eastAsia="맑은 고딕"/>
                  <w:spacing w:val="-10"/>
                  <w:w w:val="80"/>
                </w:rPr>
                <w:delText>개별</w:delText>
              </w:r>
            </w:del>
          </w:p>
        </w:tc>
      </w:tr>
    </w:tbl>
    <w:p w14:paraId="307D64B3" w14:textId="77777777" w:rsidR="004C1F03" w:rsidRDefault="004C1F03">
      <w:pPr>
        <w:pStyle w:val="11"/>
        <w:snapToGrid/>
        <w:ind w:left="240" w:hanging="240"/>
      </w:pPr>
    </w:p>
    <w:p w14:paraId="558CF686" w14:textId="3F2AC049" w:rsidR="004C1F03" w:rsidRPr="00417E49" w:rsidDel="00783081" w:rsidRDefault="004C1F03" w:rsidP="00054CB8">
      <w:pPr>
        <w:pBdr>
          <w:top w:val="none" w:sz="0" w:space="0" w:color="auto"/>
          <w:left w:val="none" w:sz="0" w:space="0" w:color="auto"/>
          <w:bottom w:val="none" w:sz="0" w:space="0" w:color="auto"/>
          <w:right w:val="none" w:sz="0" w:space="0" w:color="auto"/>
        </w:pBdr>
        <w:spacing w:line="384" w:lineRule="auto"/>
        <w:rPr>
          <w:del w:id="1482" w:author="TAEHO AHN" w:date="2025-01-10T16:31:00Z"/>
          <w:rFonts w:ascii="함초롬바탕" w:eastAsia="함초롬바탕" w:hAnsi="함초롬바탕" w:cs="함초롬바탕" w:hint="eastAsia"/>
          <w:kern w:val="0"/>
          <w:sz w:val="24"/>
          <w:rPrChange w:id="1483" w:author="TAEHO AHN" w:date="2025-01-10T16:47:00Z">
            <w:rPr>
              <w:del w:id="1484" w:author="TAEHO AHN" w:date="2025-01-10T16:31:00Z"/>
              <w:rFonts w:ascii="맑은 고딕" w:eastAsia="맑은 고딕"/>
              <w:spacing w:val="-3"/>
              <w:w w:val="90"/>
            </w:rPr>
          </w:rPrChange>
        </w:rPr>
        <w:pPrChange w:id="1485" w:author="TAEHO AHN" w:date="2025-01-10T16:02:00Z">
          <w:pPr>
            <w:pStyle w:val="11"/>
            <w:snapToGrid/>
            <w:ind w:left="240" w:hanging="240"/>
          </w:pPr>
        </w:pPrChange>
      </w:pPr>
    </w:p>
    <w:p w14:paraId="1BDA682B" w14:textId="77777777" w:rsidR="004C1F03" w:rsidRDefault="005F7388">
      <w:pPr>
        <w:pStyle w:val="a3"/>
      </w:pPr>
      <w:r>
        <w:br w:type="page"/>
      </w:r>
    </w:p>
    <w:p w14:paraId="24DB0C45" w14:textId="77777777" w:rsidR="004C1F03" w:rsidRDefault="005F7388">
      <w:pPr>
        <w:pStyle w:val="11"/>
        <w:snapToGrid/>
        <w:ind w:left="345" w:hanging="345"/>
      </w:pPr>
      <w:r>
        <w:rPr>
          <w:rFonts w:ascii="휴먼명조" w:eastAsia="휴먼명조"/>
          <w:b/>
          <w:spacing w:val="-6"/>
          <w:sz w:val="32"/>
        </w:rPr>
        <w:lastRenderedPageBreak/>
        <w:t>4. 서비스 수준 측정방안</w:t>
      </w:r>
    </w:p>
    <w:tbl>
      <w:tblPr>
        <w:tblOverlap w:val="never"/>
        <w:tblW w:w="97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91"/>
        <w:gridCol w:w="7048"/>
        <w:gridCol w:w="1304"/>
      </w:tblGrid>
      <w:tr w:rsidR="004C1F03" w14:paraId="1972FFB1" w14:textId="77777777">
        <w:trPr>
          <w:trHeight w:val="709"/>
        </w:trPr>
        <w:tc>
          <w:tcPr>
            <w:tcW w:w="1391" w:type="dxa"/>
            <w:tcBorders>
              <w:top w:val="single" w:sz="16" w:space="0" w:color="999999"/>
              <w:left w:val="single" w:sz="16" w:space="0" w:color="999999"/>
              <w:bottom w:val="single" w:sz="16" w:space="0" w:color="999999"/>
              <w:right w:val="single" w:sz="3" w:space="0" w:color="000000"/>
            </w:tcBorders>
            <w:vAlign w:val="center"/>
          </w:tcPr>
          <w:p w14:paraId="027273F5" w14:textId="77777777" w:rsidR="004C1F03" w:rsidRDefault="005F7388">
            <w:pPr>
              <w:pStyle w:val="a3"/>
              <w:wordWrap/>
              <w:spacing w:line="312" w:lineRule="auto"/>
              <w:jc w:val="center"/>
            </w:pPr>
            <w:r>
              <w:rPr>
                <w:rFonts w:ascii="맑은 고딕" w:eastAsia="맑은 고딕"/>
                <w:sz w:val="24"/>
              </w:rPr>
              <w:t>SLA지표</w:t>
            </w:r>
          </w:p>
        </w:tc>
        <w:tc>
          <w:tcPr>
            <w:tcW w:w="7049" w:type="dxa"/>
            <w:tcBorders>
              <w:top w:val="single" w:sz="16" w:space="0" w:color="999999"/>
              <w:left w:val="single" w:sz="3" w:space="0" w:color="000000"/>
              <w:bottom w:val="single" w:sz="16" w:space="0" w:color="999999"/>
              <w:right w:val="single" w:sz="3" w:space="0" w:color="000000"/>
            </w:tcBorders>
            <w:vAlign w:val="center"/>
          </w:tcPr>
          <w:p w14:paraId="7BD73D04" w14:textId="77777777" w:rsidR="004C1F03" w:rsidRDefault="005F7388">
            <w:pPr>
              <w:pStyle w:val="a3"/>
              <w:wordWrap/>
              <w:spacing w:line="312" w:lineRule="auto"/>
              <w:jc w:val="left"/>
            </w:pPr>
            <w:r>
              <w:rPr>
                <w:rFonts w:ascii="맑은 고딕" w:eastAsia="맑은 고딕"/>
                <w:b/>
                <w:sz w:val="24"/>
              </w:rPr>
              <w:t xml:space="preserve"> CLOVA Studio </w:t>
            </w:r>
            <w:proofErr w:type="spellStart"/>
            <w:r>
              <w:rPr>
                <w:rFonts w:ascii="맑은 고딕" w:eastAsia="맑은 고딕"/>
                <w:b/>
                <w:sz w:val="24"/>
              </w:rPr>
              <w:t>월가용률</w:t>
            </w:r>
            <w:proofErr w:type="spellEnd"/>
          </w:p>
        </w:tc>
        <w:tc>
          <w:tcPr>
            <w:tcW w:w="1303" w:type="dxa"/>
            <w:tcBorders>
              <w:top w:val="single" w:sz="16" w:space="0" w:color="999999"/>
              <w:left w:val="single" w:sz="3" w:space="0" w:color="000000"/>
              <w:bottom w:val="single" w:sz="16" w:space="0" w:color="999999"/>
              <w:right w:val="single" w:sz="16" w:space="0" w:color="999999"/>
            </w:tcBorders>
            <w:vAlign w:val="center"/>
          </w:tcPr>
          <w:p w14:paraId="0B4CB972" w14:textId="77777777" w:rsidR="004C1F03" w:rsidRDefault="005F7388">
            <w:pPr>
              <w:pStyle w:val="a3"/>
              <w:wordWrap/>
              <w:spacing w:line="312" w:lineRule="auto"/>
              <w:jc w:val="center"/>
            </w:pPr>
            <w:r>
              <w:rPr>
                <w:rFonts w:ascii="맑은 고딕"/>
                <w:sz w:val="26"/>
              </w:rPr>
              <w:t>1/3</w:t>
            </w:r>
          </w:p>
        </w:tc>
      </w:tr>
      <w:tr w:rsidR="004C1F03" w14:paraId="6DD9D5FE" w14:textId="77777777">
        <w:trPr>
          <w:trHeight w:val="56"/>
        </w:trPr>
        <w:tc>
          <w:tcPr>
            <w:tcW w:w="1391" w:type="dxa"/>
            <w:tcBorders>
              <w:top w:val="single" w:sz="16" w:space="0" w:color="999999"/>
              <w:left w:val="none" w:sz="3" w:space="0" w:color="000000"/>
              <w:bottom w:val="single" w:sz="3" w:space="0" w:color="999999"/>
              <w:right w:val="none" w:sz="3" w:space="0" w:color="000000"/>
            </w:tcBorders>
            <w:vAlign w:val="center"/>
          </w:tcPr>
          <w:p w14:paraId="6BC7E265" w14:textId="77777777" w:rsidR="004C1F03" w:rsidRDefault="004C1F03">
            <w:pPr>
              <w:pStyle w:val="a3"/>
              <w:rPr>
                <w:sz w:val="12"/>
              </w:rPr>
            </w:pPr>
          </w:p>
        </w:tc>
        <w:tc>
          <w:tcPr>
            <w:tcW w:w="8353" w:type="dxa"/>
            <w:gridSpan w:val="2"/>
            <w:tcBorders>
              <w:top w:val="single" w:sz="16" w:space="0" w:color="999999"/>
              <w:left w:val="none" w:sz="3" w:space="0" w:color="000000"/>
              <w:bottom w:val="single" w:sz="3" w:space="0" w:color="999999"/>
              <w:right w:val="none" w:sz="3" w:space="0" w:color="000000"/>
            </w:tcBorders>
            <w:vAlign w:val="center"/>
          </w:tcPr>
          <w:p w14:paraId="6E452643" w14:textId="77777777" w:rsidR="004C1F03" w:rsidRDefault="004C1F03">
            <w:pPr>
              <w:pStyle w:val="a3"/>
              <w:rPr>
                <w:sz w:val="12"/>
              </w:rPr>
            </w:pPr>
          </w:p>
        </w:tc>
      </w:tr>
      <w:tr w:rsidR="004C1F03" w14:paraId="2952B12F" w14:textId="77777777">
        <w:trPr>
          <w:trHeight w:val="596"/>
        </w:trPr>
        <w:tc>
          <w:tcPr>
            <w:tcW w:w="1391" w:type="dxa"/>
            <w:tcBorders>
              <w:top w:val="single" w:sz="3" w:space="0" w:color="999999"/>
              <w:left w:val="single" w:sz="3" w:space="0" w:color="999999"/>
              <w:bottom w:val="single" w:sz="3" w:space="0" w:color="999999"/>
              <w:right w:val="single" w:sz="3" w:space="0" w:color="999999"/>
            </w:tcBorders>
            <w:shd w:val="clear" w:color="auto" w:fill="F2F2F2"/>
            <w:vAlign w:val="center"/>
          </w:tcPr>
          <w:p w14:paraId="58F362A4" w14:textId="77777777" w:rsidR="004C1F03" w:rsidRDefault="005F7388">
            <w:pPr>
              <w:pStyle w:val="a3"/>
              <w:wordWrap/>
              <w:jc w:val="center"/>
            </w:pPr>
            <w:r>
              <w:rPr>
                <w:rFonts w:ascii="HY헤드라인M" w:eastAsia="HY헤드라인M"/>
                <w:sz w:val="22"/>
              </w:rPr>
              <w:t>구   분</w:t>
            </w:r>
          </w:p>
        </w:tc>
        <w:tc>
          <w:tcPr>
            <w:tcW w:w="8353" w:type="dxa"/>
            <w:gridSpan w:val="2"/>
            <w:tcBorders>
              <w:top w:val="single" w:sz="3" w:space="0" w:color="999999"/>
              <w:left w:val="single" w:sz="3" w:space="0" w:color="999999"/>
              <w:bottom w:val="single" w:sz="3" w:space="0" w:color="999999"/>
              <w:right w:val="single" w:sz="3" w:space="0" w:color="999999"/>
            </w:tcBorders>
            <w:shd w:val="clear" w:color="auto" w:fill="F2F2F2"/>
            <w:vAlign w:val="center"/>
          </w:tcPr>
          <w:p w14:paraId="0C1C00AD" w14:textId="77777777" w:rsidR="004C1F03" w:rsidRDefault="005F7388">
            <w:pPr>
              <w:pStyle w:val="a3"/>
              <w:wordWrap/>
              <w:jc w:val="center"/>
            </w:pPr>
            <w:r>
              <w:rPr>
                <w:rFonts w:eastAsia="HY헤드라인M"/>
                <w:sz w:val="22"/>
              </w:rPr>
              <w:t>세부내용</w:t>
            </w:r>
          </w:p>
        </w:tc>
      </w:tr>
      <w:tr w:rsidR="004C1F03" w14:paraId="2086B2D9" w14:textId="77777777">
        <w:trPr>
          <w:trHeight w:val="698"/>
        </w:trPr>
        <w:tc>
          <w:tcPr>
            <w:tcW w:w="1391" w:type="dxa"/>
            <w:tcBorders>
              <w:top w:val="single" w:sz="3" w:space="0" w:color="999999"/>
              <w:left w:val="single" w:sz="3" w:space="0" w:color="999999"/>
              <w:bottom w:val="single" w:sz="3" w:space="0" w:color="999999"/>
              <w:right w:val="single" w:sz="3" w:space="0" w:color="999999"/>
            </w:tcBorders>
            <w:vAlign w:val="center"/>
          </w:tcPr>
          <w:p w14:paraId="646424B9" w14:textId="77777777" w:rsidR="004C1F03" w:rsidRDefault="005F7388">
            <w:pPr>
              <w:pStyle w:val="a3"/>
              <w:wordWrap/>
              <w:jc w:val="center"/>
            </w:pPr>
            <w:r>
              <w:rPr>
                <w:rFonts w:ascii="HY헤드라인M" w:eastAsia="HY헤드라인M"/>
                <w:sz w:val="22"/>
              </w:rPr>
              <w:t>목    적</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70E1C670"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eastAsia="휴먼명조"/>
                <w:sz w:val="22"/>
              </w:rPr>
              <w:t xml:space="preserve"> 최적의 시스템 상태로 운영함으로써 안정적 서비스 제공</w:t>
            </w:r>
          </w:p>
        </w:tc>
      </w:tr>
      <w:tr w:rsidR="004C1F03" w14:paraId="61CA6CFE" w14:textId="77777777">
        <w:trPr>
          <w:trHeight w:val="698"/>
        </w:trPr>
        <w:tc>
          <w:tcPr>
            <w:tcW w:w="1391" w:type="dxa"/>
            <w:tcBorders>
              <w:top w:val="single" w:sz="3" w:space="0" w:color="999999"/>
              <w:left w:val="single" w:sz="3" w:space="0" w:color="999999"/>
              <w:bottom w:val="single" w:sz="3" w:space="0" w:color="999999"/>
              <w:right w:val="single" w:sz="3" w:space="0" w:color="999999"/>
            </w:tcBorders>
            <w:vAlign w:val="center"/>
          </w:tcPr>
          <w:p w14:paraId="6A87E18E" w14:textId="77777777" w:rsidR="004C1F03" w:rsidRDefault="005F7388">
            <w:pPr>
              <w:pStyle w:val="a3"/>
              <w:wordWrap/>
              <w:jc w:val="center"/>
            </w:pPr>
            <w:r>
              <w:rPr>
                <w:rFonts w:ascii="HY헤드라인M" w:eastAsia="HY헤드라인M"/>
                <w:sz w:val="22"/>
              </w:rPr>
              <w:t>대    상</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79E503A9"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sz w:val="22"/>
              </w:rPr>
              <w:t xml:space="preserve"> CLOVA Studio</w:t>
            </w:r>
          </w:p>
        </w:tc>
      </w:tr>
      <w:tr w:rsidR="004C1F03" w14:paraId="6C703506" w14:textId="77777777">
        <w:trPr>
          <w:trHeight w:val="1288"/>
        </w:trPr>
        <w:tc>
          <w:tcPr>
            <w:tcW w:w="1391" w:type="dxa"/>
            <w:tcBorders>
              <w:top w:val="single" w:sz="3" w:space="0" w:color="999999"/>
              <w:left w:val="single" w:sz="3" w:space="0" w:color="999999"/>
              <w:bottom w:val="single" w:sz="3" w:space="0" w:color="999999"/>
              <w:right w:val="single" w:sz="3" w:space="0" w:color="999999"/>
            </w:tcBorders>
            <w:vAlign w:val="center"/>
          </w:tcPr>
          <w:p w14:paraId="2DC43D31" w14:textId="77777777" w:rsidR="004C1F03" w:rsidRDefault="005F7388">
            <w:pPr>
              <w:pStyle w:val="a3"/>
              <w:jc w:val="distribute"/>
            </w:pPr>
            <w:r>
              <w:rPr>
                <w:rFonts w:ascii="HY헤드라인M" w:eastAsia="HY헤드라인M"/>
                <w:sz w:val="22"/>
              </w:rPr>
              <w:t xml:space="preserve">측정 및 </w:t>
            </w:r>
          </w:p>
          <w:p w14:paraId="5C6C5060" w14:textId="77777777" w:rsidR="004C1F03" w:rsidRDefault="005F7388">
            <w:pPr>
              <w:pStyle w:val="a3"/>
              <w:jc w:val="distribute"/>
            </w:pPr>
            <w:r>
              <w:rPr>
                <w:rFonts w:eastAsia="HY헤드라인M"/>
                <w:sz w:val="22"/>
              </w:rPr>
              <w:t>평가방법</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425448F8"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HCI Poppy" w:eastAsia="휴먼명조"/>
                <w:spacing w:val="-1"/>
                <w:sz w:val="24"/>
              </w:rPr>
              <w:t xml:space="preserve"> CLOVA Studio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proofErr w:type="spellStart"/>
            <w:r>
              <w:rPr>
                <w:rFonts w:ascii="HCI Poppy" w:eastAsia="휴먼명조"/>
                <w:spacing w:val="-1"/>
                <w:sz w:val="24"/>
              </w:rPr>
              <w:t>가용률</w:t>
            </w:r>
            <w:proofErr w:type="spellEnd"/>
            <w:r>
              <w:rPr>
                <w:rFonts w:ascii="HCI Poppy" w:eastAsia="휴먼명조"/>
                <w:spacing w:val="-1"/>
                <w:sz w:val="24"/>
              </w:rPr>
              <w:t xml:space="preserve">(%) = 100 x [1-{CLOVA Studio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합</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r>
              <w:rPr>
                <w:rFonts w:ascii="HCI Poppy" w:eastAsia="휴먼명조"/>
                <w:spacing w:val="-1"/>
                <w:sz w:val="24"/>
              </w:rPr>
              <w:t>해당월의</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기한</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p>
          <w:p w14:paraId="3680209F" w14:textId="21B8BB46"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w:t>
            </w:r>
            <w:r>
              <w:rPr>
                <w:rFonts w:ascii="HCI Poppy" w:eastAsia="휴먼명조"/>
                <w:spacing w:val="-1"/>
                <w:sz w:val="24"/>
              </w:rPr>
              <w:t>해당월</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운영</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 xml:space="preserve">) = </w:t>
            </w:r>
            <w:r>
              <w:rPr>
                <w:rFonts w:ascii="HCI Poppy" w:eastAsia="휴먼명조"/>
                <w:spacing w:val="-1"/>
                <w:sz w:val="24"/>
              </w:rPr>
              <w:t>일수</w:t>
            </w:r>
            <w:r>
              <w:rPr>
                <w:rFonts w:ascii="HCI Poppy" w:eastAsia="휴먼명조"/>
                <w:spacing w:val="-1"/>
                <w:sz w:val="24"/>
              </w:rPr>
              <w:t xml:space="preserve"> x </w:t>
            </w:r>
            <w:ins w:id="1486" w:author="이수용" w:date="2025-01-07T18:21:00Z">
              <w:r w:rsidR="00724EC3">
                <w:rPr>
                  <w:rFonts w:ascii="HCI Poppy" w:eastAsia="휴먼명조"/>
                  <w:spacing w:val="-1"/>
                  <w:sz w:val="24"/>
                </w:rPr>
                <w:t>24</w:t>
              </w:r>
            </w:ins>
            <w:del w:id="1487" w:author="이수용" w:date="2025-01-07T14:22:00Z">
              <w:r w:rsidDel="0001695B">
                <w:rPr>
                  <w:rFonts w:ascii="HCI Poppy" w:eastAsia="휴먼명조"/>
                  <w:spacing w:val="-1"/>
                  <w:sz w:val="24"/>
                </w:rPr>
                <w:delText>24</w:delText>
              </w:r>
            </w:del>
            <w:r>
              <w:rPr>
                <w:rFonts w:ascii="HCI Poppy" w:eastAsia="휴먼명조"/>
                <w:spacing w:val="-1"/>
                <w:sz w:val="24"/>
              </w:rPr>
              <w:t>시간</w:t>
            </w:r>
            <w:r>
              <w:rPr>
                <w:rFonts w:ascii="HCI Poppy" w:eastAsia="휴먼명조"/>
                <w:spacing w:val="-1"/>
                <w:sz w:val="24"/>
              </w:rPr>
              <w:t xml:space="preserve"> x 60</w:t>
            </w:r>
            <w:r>
              <w:rPr>
                <w:rFonts w:ascii="HCI Poppy" w:eastAsia="휴먼명조"/>
                <w:spacing w:val="-1"/>
                <w:sz w:val="24"/>
              </w:rPr>
              <w:t>분</w:t>
            </w:r>
          </w:p>
        </w:tc>
      </w:tr>
      <w:tr w:rsidR="004C1F03" w14:paraId="68EC777B" w14:textId="77777777">
        <w:trPr>
          <w:trHeight w:val="1434"/>
        </w:trPr>
        <w:tc>
          <w:tcPr>
            <w:tcW w:w="1391" w:type="dxa"/>
            <w:tcBorders>
              <w:top w:val="single" w:sz="3" w:space="0" w:color="999999"/>
              <w:left w:val="single" w:sz="3" w:space="0" w:color="999999"/>
              <w:bottom w:val="single" w:sz="3" w:space="0" w:color="999999"/>
              <w:right w:val="single" w:sz="3" w:space="0" w:color="999999"/>
            </w:tcBorders>
            <w:vAlign w:val="center"/>
          </w:tcPr>
          <w:p w14:paraId="27AF090A" w14:textId="77777777" w:rsidR="004C1F03" w:rsidRDefault="005F7388">
            <w:pPr>
              <w:pStyle w:val="a3"/>
              <w:jc w:val="distribute"/>
            </w:pPr>
            <w:r>
              <w:rPr>
                <w:rFonts w:eastAsia="HY헤드라인M"/>
                <w:sz w:val="22"/>
              </w:rPr>
              <w:t>서비스수준</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tbl>
            <w:tblPr>
              <w:tblOverlap w:val="never"/>
              <w:tblW w:w="797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27"/>
              <w:gridCol w:w="1400"/>
              <w:gridCol w:w="1400"/>
              <w:gridCol w:w="1343"/>
              <w:gridCol w:w="1400"/>
              <w:gridCol w:w="1400"/>
            </w:tblGrid>
            <w:tr w:rsidR="004C1F03" w14:paraId="7C161BF4" w14:textId="77777777" w:rsidTr="00A03268">
              <w:trPr>
                <w:trHeight w:val="410"/>
              </w:trPr>
              <w:tc>
                <w:tcPr>
                  <w:tcW w:w="1027"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00FA80CE" w14:textId="77777777" w:rsidR="004C1F03" w:rsidRDefault="005F7388">
                  <w:pPr>
                    <w:pStyle w:val="a3"/>
                    <w:wordWrap/>
                    <w:jc w:val="center"/>
                  </w:pPr>
                  <w:r>
                    <w:rPr>
                      <w:rFonts w:eastAsia="휴먼명조"/>
                      <w:spacing w:val="-10"/>
                    </w:rPr>
                    <w:t>평가등급</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252C0CD8" w14:textId="77777777" w:rsidR="004C1F03" w:rsidRDefault="005F7388">
                  <w:pPr>
                    <w:pStyle w:val="a3"/>
                    <w:wordWrap/>
                    <w:jc w:val="center"/>
                  </w:pPr>
                  <w:proofErr w:type="spellStart"/>
                  <w:r>
                    <w:rPr>
                      <w:rFonts w:ascii="휴먼명조" w:eastAsia="휴먼명조"/>
                      <w:spacing w:val="-10"/>
                    </w:rPr>
                    <w:t>매우우수</w:t>
                  </w:r>
                  <w:proofErr w:type="spellEnd"/>
                  <w:r>
                    <w:rPr>
                      <w:rFonts w:ascii="휴먼명조" w:eastAsia="휴먼명조"/>
                      <w:spacing w:val="-10"/>
                    </w:rPr>
                    <w:t>(S)</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25F5822E" w14:textId="77777777" w:rsidR="004C1F03" w:rsidRDefault="005F7388">
                  <w:pPr>
                    <w:pStyle w:val="a3"/>
                    <w:wordWrap/>
                    <w:jc w:val="center"/>
                  </w:pPr>
                  <w:r>
                    <w:rPr>
                      <w:rFonts w:ascii="휴먼명조" w:eastAsia="휴먼명조"/>
                      <w:spacing w:val="-10"/>
                    </w:rPr>
                    <w:t>우수(A)</w:t>
                  </w:r>
                </w:p>
              </w:tc>
              <w:tc>
                <w:tcPr>
                  <w:tcW w:w="1343" w:type="dxa"/>
                  <w:tcBorders>
                    <w:top w:val="single" w:sz="3" w:space="0" w:color="000000"/>
                    <w:left w:val="single" w:sz="3" w:space="0" w:color="000000"/>
                    <w:bottom w:val="single" w:sz="3" w:space="0" w:color="000000"/>
                    <w:right w:val="single" w:sz="3" w:space="0" w:color="000000"/>
                  </w:tcBorders>
                  <w:shd w:val="clear" w:color="auto" w:fill="ECD8EB"/>
                  <w:vAlign w:val="center"/>
                </w:tcPr>
                <w:p w14:paraId="568FD72B" w14:textId="77777777" w:rsidR="004C1F03" w:rsidRDefault="005F7388">
                  <w:pPr>
                    <w:pStyle w:val="a3"/>
                    <w:wordWrap/>
                    <w:jc w:val="center"/>
                  </w:pPr>
                  <w:r>
                    <w:rPr>
                      <w:rFonts w:ascii="휴먼명조" w:eastAsia="휴먼명조"/>
                      <w:spacing w:val="-10"/>
                    </w:rPr>
                    <w:t>목표수준(B)</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673E7482" w14:textId="77777777" w:rsidR="004C1F03" w:rsidRDefault="005F7388">
                  <w:pPr>
                    <w:pStyle w:val="a3"/>
                    <w:wordWrap/>
                    <w:jc w:val="center"/>
                  </w:pPr>
                  <w:r>
                    <w:rPr>
                      <w:rFonts w:ascii="휴먼명조" w:eastAsia="휴먼명조"/>
                      <w:spacing w:val="-10"/>
                    </w:rPr>
                    <w:t>미흡(C)</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62088653" w14:textId="77777777" w:rsidR="004C1F03" w:rsidRDefault="005F7388">
                  <w:pPr>
                    <w:pStyle w:val="a3"/>
                    <w:wordWrap/>
                    <w:jc w:val="center"/>
                  </w:pPr>
                  <w:proofErr w:type="spellStart"/>
                  <w:r>
                    <w:rPr>
                      <w:rFonts w:ascii="휴먼명조" w:eastAsia="휴먼명조"/>
                      <w:spacing w:val="-10"/>
                    </w:rPr>
                    <w:t>매우미흡</w:t>
                  </w:r>
                  <w:proofErr w:type="spellEnd"/>
                  <w:r>
                    <w:rPr>
                      <w:rFonts w:ascii="휴먼명조" w:eastAsia="휴먼명조"/>
                      <w:spacing w:val="-10"/>
                    </w:rPr>
                    <w:t>(D)</w:t>
                  </w:r>
                </w:p>
              </w:tc>
            </w:tr>
            <w:tr w:rsidR="00A03268" w14:paraId="6726AD56" w14:textId="77777777" w:rsidTr="00A03268">
              <w:trPr>
                <w:trHeight w:val="628"/>
              </w:trPr>
              <w:tc>
                <w:tcPr>
                  <w:tcW w:w="1027" w:type="dxa"/>
                  <w:tcBorders>
                    <w:top w:val="single" w:sz="3" w:space="0" w:color="000000"/>
                    <w:left w:val="single" w:sz="3" w:space="0" w:color="000000"/>
                    <w:bottom w:val="single" w:sz="3" w:space="0" w:color="000000"/>
                    <w:right w:val="single" w:sz="3" w:space="0" w:color="000000"/>
                  </w:tcBorders>
                  <w:vAlign w:val="center"/>
                </w:tcPr>
                <w:p w14:paraId="773B5EDE" w14:textId="77777777" w:rsidR="00A03268" w:rsidRDefault="00A03268" w:rsidP="00A03268">
                  <w:pPr>
                    <w:pStyle w:val="a3"/>
                    <w:wordWrap/>
                    <w:jc w:val="center"/>
                  </w:pPr>
                  <w:proofErr w:type="spellStart"/>
                  <w:r>
                    <w:rPr>
                      <w:rFonts w:eastAsia="휴먼명조"/>
                      <w:spacing w:val="-18"/>
                    </w:rPr>
                    <w:t>월가용율</w:t>
                  </w:r>
                  <w:proofErr w:type="spellEnd"/>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BB354F9" w14:textId="77360737" w:rsidR="00A03268" w:rsidRDefault="00A03268" w:rsidP="00A03268">
                  <w:pPr>
                    <w:pStyle w:val="a3"/>
                    <w:wordWrap/>
                    <w:jc w:val="center"/>
                    <w:rPr>
                      <w:rFonts w:ascii="휴먼명조" w:eastAsia="휴먼명조"/>
                      <w:spacing w:val="-10"/>
                    </w:rPr>
                  </w:pPr>
                  <w:ins w:id="1488" w:author="TAEHO AHN" w:date="2025-01-10T16:39:00Z">
                    <w:r>
                      <w:rPr>
                        <w:rFonts w:ascii="맑은 고딕" w:eastAsia="맑은 고딕"/>
                        <w:spacing w:val="-10"/>
                        <w:w w:val="80"/>
                      </w:rPr>
                      <w:t>99.9% 이상</w:t>
                    </w:r>
                  </w:ins>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9CFA4B4" w14:textId="6EBFD04C" w:rsidR="00A03268" w:rsidRDefault="00A03268" w:rsidP="00A03268">
                  <w:pPr>
                    <w:pStyle w:val="a3"/>
                    <w:wordWrap/>
                    <w:jc w:val="center"/>
                    <w:rPr>
                      <w:rFonts w:ascii="휴먼명조" w:eastAsia="휴먼명조"/>
                      <w:spacing w:val="-10"/>
                    </w:rPr>
                  </w:pPr>
                  <w:ins w:id="1489" w:author="TAEHO AHN" w:date="2025-01-10T16:39:00Z">
                    <w:r>
                      <w:rPr>
                        <w:rFonts w:ascii="맑은 고딕" w:eastAsia="맑은 고딕"/>
                        <w:spacing w:val="-10"/>
                        <w:w w:val="80"/>
                      </w:rPr>
                      <w:t>99.6% 이상 ~99.9% 미</w:t>
                    </w:r>
                    <w:r>
                      <w:rPr>
                        <w:rFonts w:ascii="맑은 고딕" w:eastAsia="맑은 고딕" w:hint="eastAsia"/>
                        <w:spacing w:val="-10"/>
                        <w:w w:val="80"/>
                      </w:rPr>
                      <w:t>만</w:t>
                    </w:r>
                  </w:ins>
                </w:p>
              </w:tc>
              <w:tc>
                <w:tcPr>
                  <w:tcW w:w="1343" w:type="dxa"/>
                  <w:tcBorders>
                    <w:top w:val="single" w:sz="3" w:space="0" w:color="000000"/>
                    <w:left w:val="single" w:sz="3" w:space="0" w:color="000000"/>
                    <w:bottom w:val="single" w:sz="3" w:space="0" w:color="000000"/>
                    <w:right w:val="single" w:sz="3" w:space="0" w:color="000000"/>
                  </w:tcBorders>
                  <w:shd w:val="clear" w:color="auto" w:fill="ECD8EB"/>
                  <w:tcMar>
                    <w:top w:w="0" w:type="dxa"/>
                    <w:left w:w="0" w:type="dxa"/>
                    <w:bottom w:w="0" w:type="dxa"/>
                    <w:right w:w="0" w:type="dxa"/>
                  </w:tcMar>
                  <w:vAlign w:val="center"/>
                </w:tcPr>
                <w:p w14:paraId="5DEE7BD5" w14:textId="70B7586E" w:rsidR="00A03268" w:rsidRDefault="00A03268" w:rsidP="00A03268">
                  <w:pPr>
                    <w:pStyle w:val="a3"/>
                    <w:wordWrap/>
                    <w:jc w:val="center"/>
                  </w:pPr>
                  <w:ins w:id="1490" w:author="TAEHO AHN" w:date="2025-01-10T16:39:00Z">
                    <w:r>
                      <w:rPr>
                        <w:rFonts w:ascii="맑은 고딕" w:eastAsia="맑은 고딕"/>
                        <w:spacing w:val="-10"/>
                        <w:w w:val="80"/>
                      </w:rPr>
                      <w:t>99.3% 이상 ~99.6% 미</w:t>
                    </w:r>
                    <w:r>
                      <w:rPr>
                        <w:rFonts w:ascii="맑은 고딕" w:eastAsia="맑은 고딕" w:hint="eastAsia"/>
                        <w:spacing w:val="-10"/>
                        <w:w w:val="80"/>
                      </w:rPr>
                      <w:t>만</w:t>
                    </w:r>
                  </w:ins>
                  <w:del w:id="1491" w:author="TAEHO AHN" w:date="2025-01-10T16:39:00Z">
                    <w:r w:rsidDel="005D1A41">
                      <w:rPr>
                        <w:rFonts w:ascii="휴먼명조" w:eastAsia="휴먼명조"/>
                        <w:spacing w:val="-10"/>
                      </w:rPr>
                      <w:delText>99.9% 이상</w:delText>
                    </w:r>
                  </w:del>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111908B" w14:textId="7177A9AD" w:rsidR="00A03268" w:rsidDel="005D1A41" w:rsidRDefault="00A03268" w:rsidP="00A03268">
                  <w:pPr>
                    <w:pStyle w:val="a3"/>
                    <w:wordWrap/>
                    <w:jc w:val="center"/>
                    <w:rPr>
                      <w:del w:id="1492" w:author="TAEHO AHN" w:date="2025-01-10T16:39:00Z"/>
                    </w:rPr>
                  </w:pPr>
                  <w:ins w:id="1493" w:author="TAEHO AHN" w:date="2025-01-10T16:39:00Z">
                    <w:r>
                      <w:rPr>
                        <w:rFonts w:ascii="맑은 고딕" w:eastAsia="맑은 고딕"/>
                        <w:spacing w:val="-10"/>
                        <w:w w:val="80"/>
                      </w:rPr>
                      <w:t>99.0% 이상 ~99.3% 미만</w:t>
                    </w:r>
                  </w:ins>
                  <w:del w:id="1494" w:author="TAEHO AHN" w:date="2025-01-10T16:39:00Z">
                    <w:r w:rsidDel="005D1A41">
                      <w:rPr>
                        <w:rFonts w:ascii="휴먼명조" w:eastAsia="휴먼명조"/>
                        <w:spacing w:val="-10"/>
                      </w:rPr>
                      <w:delText>99.0% 이상</w:delText>
                    </w:r>
                  </w:del>
                </w:p>
                <w:p w14:paraId="39E2E922" w14:textId="27B8A3FB" w:rsidR="00A03268" w:rsidRDefault="00A03268" w:rsidP="00A03268">
                  <w:pPr>
                    <w:pStyle w:val="a3"/>
                    <w:wordWrap/>
                    <w:jc w:val="center"/>
                  </w:pPr>
                  <w:del w:id="1495" w:author="TAEHO AHN" w:date="2025-01-10T16:39:00Z">
                    <w:r w:rsidDel="005D1A41">
                      <w:rPr>
                        <w:rFonts w:ascii="휴먼명조" w:eastAsia="휴먼명조"/>
                        <w:spacing w:val="-10"/>
                      </w:rPr>
                      <w:delText>~99.9% 미만</w:delText>
                    </w:r>
                  </w:del>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1167F83" w14:textId="052025F6" w:rsidR="00A03268" w:rsidRDefault="00A03268" w:rsidP="00A03268">
                  <w:pPr>
                    <w:pStyle w:val="a3"/>
                    <w:wordWrap/>
                    <w:jc w:val="center"/>
                  </w:pPr>
                  <w:ins w:id="1496" w:author="TAEHO AHN" w:date="2025-01-10T16:39:00Z">
                    <w:r>
                      <w:rPr>
                        <w:rFonts w:ascii="맑은 고딕" w:eastAsia="맑은 고딕"/>
                        <w:spacing w:val="-10"/>
                        <w:w w:val="80"/>
                      </w:rPr>
                      <w:t>99.0% 미만</w:t>
                    </w:r>
                  </w:ins>
                  <w:del w:id="1497" w:author="TAEHO AHN" w:date="2025-01-10T16:39:00Z">
                    <w:r w:rsidDel="005D1A41">
                      <w:rPr>
                        <w:rFonts w:ascii="휴먼명조" w:eastAsia="휴먼명조"/>
                        <w:spacing w:val="-10"/>
                      </w:rPr>
                      <w:delText>99.0% 미만</w:delText>
                    </w:r>
                  </w:del>
                </w:p>
              </w:tc>
            </w:tr>
          </w:tbl>
          <w:p w14:paraId="51D4B9E5" w14:textId="77777777" w:rsidR="004C1F03" w:rsidRDefault="004C1F03">
            <w:pPr>
              <w:pStyle w:val="a3"/>
              <w:spacing w:line="336" w:lineRule="auto"/>
              <w:ind w:left="421" w:hanging="421"/>
            </w:pPr>
          </w:p>
        </w:tc>
      </w:tr>
      <w:tr w:rsidR="004C1F03" w14:paraId="3BC66970" w14:textId="77777777">
        <w:trPr>
          <w:trHeight w:val="3765"/>
        </w:trPr>
        <w:tc>
          <w:tcPr>
            <w:tcW w:w="1391" w:type="dxa"/>
            <w:tcBorders>
              <w:top w:val="single" w:sz="3" w:space="0" w:color="999999"/>
              <w:left w:val="single" w:sz="3" w:space="0" w:color="999999"/>
              <w:bottom w:val="single" w:sz="3" w:space="0" w:color="999999"/>
              <w:right w:val="single" w:sz="3" w:space="0" w:color="999999"/>
            </w:tcBorders>
            <w:vAlign w:val="center"/>
          </w:tcPr>
          <w:p w14:paraId="52B09C19" w14:textId="77777777" w:rsidR="004C1F03" w:rsidRDefault="005F7388">
            <w:pPr>
              <w:pStyle w:val="a3"/>
              <w:spacing w:line="528" w:lineRule="auto"/>
              <w:jc w:val="distribute"/>
            </w:pPr>
            <w:r>
              <w:rPr>
                <w:rFonts w:ascii="HY헤드라인M" w:eastAsia="HY헤드라인M"/>
                <w:sz w:val="22"/>
              </w:rPr>
              <w:t>페널티/</w:t>
            </w:r>
          </w:p>
          <w:p w14:paraId="5C6152EE" w14:textId="77777777" w:rsidR="004C1F03" w:rsidRDefault="005F7388">
            <w:pPr>
              <w:pStyle w:val="a3"/>
              <w:spacing w:line="528" w:lineRule="auto"/>
              <w:jc w:val="distribute"/>
            </w:pPr>
            <w:r>
              <w:rPr>
                <w:rFonts w:eastAsia="HY헤드라인M"/>
                <w:sz w:val="22"/>
              </w:rPr>
              <w:t>인센티브</w:t>
            </w:r>
          </w:p>
          <w:p w14:paraId="1CB76B3A" w14:textId="77777777" w:rsidR="004C1F03" w:rsidRDefault="005F7388">
            <w:pPr>
              <w:pStyle w:val="a3"/>
              <w:spacing w:line="528" w:lineRule="auto"/>
              <w:jc w:val="distribute"/>
            </w:pPr>
            <w:r>
              <w:rPr>
                <w:rFonts w:ascii="HY헤드라인M" w:eastAsia="HY헤드라인M"/>
                <w:sz w:val="22"/>
              </w:rPr>
              <w:t>규   칙</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43993FBA" w14:textId="77777777" w:rsidR="004C1F03" w:rsidRDefault="005F7388">
            <w:pPr>
              <w:pStyle w:val="a3"/>
              <w:ind w:left="421" w:hanging="421"/>
            </w:pPr>
            <w:r>
              <w:rPr>
                <w:rFonts w:ascii="휴먼명조"/>
                <w:sz w:val="22"/>
              </w:rPr>
              <w:t xml:space="preserve"> </w:t>
            </w:r>
            <w:r>
              <w:rPr>
                <w:rFonts w:ascii="휴먼명조"/>
                <w:sz w:val="22"/>
              </w:rPr>
              <w:t>□</w:t>
            </w:r>
            <w:r>
              <w:rPr>
                <w:rFonts w:ascii="휴먼명조"/>
                <w:sz w:val="22"/>
              </w:rPr>
              <w:t xml:space="preserve"> </w:t>
            </w:r>
            <w:r>
              <w:rPr>
                <w:rFonts w:ascii="휴먼명조" w:eastAsia="휴먼명조"/>
                <w:spacing w:val="-11"/>
                <w:sz w:val="22"/>
              </w:rPr>
              <w:t>페널티 및 인센티브 영역</w:t>
            </w:r>
          </w:p>
          <w:p w14:paraId="692E8A20" w14:textId="77777777" w:rsidR="004C1F03" w:rsidRDefault="005F7388">
            <w:pPr>
              <w:pStyle w:val="a3"/>
              <w:wordWrap/>
              <w:ind w:left="766" w:hanging="766"/>
              <w:jc w:val="left"/>
            </w:pPr>
            <w:r>
              <w:rPr>
                <w:rFonts w:ascii="휴먼명조"/>
                <w:spacing w:val="-11"/>
                <w:sz w:val="22"/>
              </w:rPr>
              <w:t xml:space="preserve"> </w:t>
            </w:r>
          </w:p>
          <w:tbl>
            <w:tblPr>
              <w:tblOverlap w:val="never"/>
              <w:tblW w:w="7687"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27"/>
              <w:gridCol w:w="1343"/>
              <w:gridCol w:w="1344"/>
              <w:gridCol w:w="1287"/>
              <w:gridCol w:w="1343"/>
              <w:gridCol w:w="1343"/>
            </w:tblGrid>
            <w:tr w:rsidR="004C1F03" w14:paraId="59A27858" w14:textId="77777777" w:rsidTr="00A03268">
              <w:trPr>
                <w:trHeight w:val="476"/>
              </w:trPr>
              <w:tc>
                <w:tcPr>
                  <w:tcW w:w="1027"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3975D95F" w14:textId="77777777" w:rsidR="004C1F03" w:rsidRDefault="005F7388">
                  <w:pPr>
                    <w:pStyle w:val="a3"/>
                    <w:wordWrap/>
                    <w:jc w:val="center"/>
                  </w:pPr>
                  <w:r>
                    <w:rPr>
                      <w:rFonts w:eastAsia="휴먼명조"/>
                      <w:spacing w:val="-10"/>
                    </w:rPr>
                    <w:t>평가등급</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7920F2FE" w14:textId="77777777" w:rsidR="004C1F03" w:rsidRDefault="005F7388">
                  <w:pPr>
                    <w:pStyle w:val="a3"/>
                    <w:wordWrap/>
                    <w:jc w:val="center"/>
                  </w:pPr>
                  <w:proofErr w:type="spellStart"/>
                  <w:r>
                    <w:rPr>
                      <w:rFonts w:ascii="휴먼명조" w:eastAsia="휴먼명조"/>
                      <w:spacing w:val="-10"/>
                    </w:rPr>
                    <w:t>매우우수</w:t>
                  </w:r>
                  <w:proofErr w:type="spellEnd"/>
                  <w:r>
                    <w:rPr>
                      <w:rFonts w:ascii="휴먼명조" w:eastAsia="휴먼명조"/>
                      <w:spacing w:val="-10"/>
                    </w:rPr>
                    <w:t>(S)</w:t>
                  </w:r>
                </w:p>
              </w:tc>
              <w:tc>
                <w:tcPr>
                  <w:tcW w:w="1344"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0016E02E" w14:textId="77777777" w:rsidR="004C1F03" w:rsidRDefault="005F7388">
                  <w:pPr>
                    <w:pStyle w:val="a3"/>
                    <w:wordWrap/>
                    <w:jc w:val="center"/>
                  </w:pPr>
                  <w:r>
                    <w:rPr>
                      <w:rFonts w:ascii="휴먼명조" w:eastAsia="휴먼명조"/>
                      <w:spacing w:val="-10"/>
                    </w:rPr>
                    <w:t>우수(A)</w:t>
                  </w:r>
                </w:p>
              </w:tc>
              <w:tc>
                <w:tcPr>
                  <w:tcW w:w="1287" w:type="dxa"/>
                  <w:tcBorders>
                    <w:top w:val="single" w:sz="3" w:space="0" w:color="000000"/>
                    <w:left w:val="single" w:sz="3" w:space="0" w:color="000000"/>
                    <w:bottom w:val="single" w:sz="3" w:space="0" w:color="000000"/>
                    <w:right w:val="single" w:sz="3" w:space="0" w:color="000000"/>
                  </w:tcBorders>
                  <w:shd w:val="clear" w:color="auto" w:fill="ECD8EB"/>
                  <w:vAlign w:val="center"/>
                </w:tcPr>
                <w:p w14:paraId="08A2F964" w14:textId="77777777" w:rsidR="004C1F03" w:rsidRDefault="005F7388">
                  <w:pPr>
                    <w:pStyle w:val="a3"/>
                    <w:wordWrap/>
                    <w:jc w:val="center"/>
                  </w:pPr>
                  <w:r>
                    <w:rPr>
                      <w:rFonts w:ascii="휴먼명조" w:eastAsia="휴먼명조"/>
                      <w:spacing w:val="-10"/>
                    </w:rPr>
                    <w:t>목표수준(B)</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6F46190A" w14:textId="77777777" w:rsidR="004C1F03" w:rsidRDefault="005F7388">
                  <w:pPr>
                    <w:pStyle w:val="a3"/>
                    <w:wordWrap/>
                    <w:jc w:val="center"/>
                  </w:pPr>
                  <w:r>
                    <w:rPr>
                      <w:rFonts w:ascii="휴먼명조" w:eastAsia="휴먼명조"/>
                      <w:spacing w:val="-10"/>
                    </w:rPr>
                    <w:t>미흡(C)</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6F3B8677" w14:textId="77777777" w:rsidR="004C1F03" w:rsidRDefault="005F7388">
                  <w:pPr>
                    <w:pStyle w:val="a3"/>
                    <w:wordWrap/>
                    <w:jc w:val="center"/>
                  </w:pPr>
                  <w:proofErr w:type="spellStart"/>
                  <w:r>
                    <w:rPr>
                      <w:rFonts w:ascii="휴먼명조" w:eastAsia="휴먼명조"/>
                      <w:spacing w:val="-10"/>
                    </w:rPr>
                    <w:t>매우미흡</w:t>
                  </w:r>
                  <w:proofErr w:type="spellEnd"/>
                  <w:r>
                    <w:rPr>
                      <w:rFonts w:ascii="휴먼명조" w:eastAsia="휴먼명조"/>
                      <w:spacing w:val="-10"/>
                    </w:rPr>
                    <w:t>(D)</w:t>
                  </w:r>
                </w:p>
              </w:tc>
            </w:tr>
            <w:tr w:rsidR="00A03268" w14:paraId="325D51F8" w14:textId="77777777" w:rsidTr="00927F1F">
              <w:trPr>
                <w:trHeight w:val="746"/>
              </w:trPr>
              <w:tc>
                <w:tcPr>
                  <w:tcW w:w="1027" w:type="dxa"/>
                  <w:tcBorders>
                    <w:top w:val="single" w:sz="3" w:space="0" w:color="000000"/>
                    <w:left w:val="single" w:sz="3" w:space="0" w:color="000000"/>
                    <w:bottom w:val="single" w:sz="3" w:space="0" w:color="000000"/>
                    <w:right w:val="single" w:sz="3" w:space="0" w:color="000000"/>
                  </w:tcBorders>
                  <w:vAlign w:val="center"/>
                </w:tcPr>
                <w:p w14:paraId="48EF9E36" w14:textId="3DE38524" w:rsidR="00A03268" w:rsidRDefault="00A03268" w:rsidP="00A03268">
                  <w:pPr>
                    <w:pStyle w:val="a3"/>
                    <w:wordWrap/>
                    <w:jc w:val="center"/>
                  </w:pPr>
                  <w:del w:id="1498" w:author="TAEHO AHN" w:date="2025-01-10T16:39:00Z">
                    <w:r w:rsidDel="00F75315">
                      <w:rPr>
                        <w:rFonts w:eastAsia="휴먼명조"/>
                        <w:spacing w:val="-18"/>
                      </w:rPr>
                      <w:delText>월가용율</w:delText>
                    </w:r>
                  </w:del>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E3859DB" w14:textId="348449E1" w:rsidR="00A03268" w:rsidRDefault="00A03268" w:rsidP="00A03268">
                  <w:pPr>
                    <w:pStyle w:val="a3"/>
                    <w:wordWrap/>
                    <w:jc w:val="center"/>
                  </w:pPr>
                  <w:del w:id="1499" w:author="TAEHO AHN" w:date="2025-01-10T16:39:00Z">
                    <w:r w:rsidDel="00F75315">
                      <w:rPr>
                        <w:rFonts w:ascii="휴먼명조"/>
                        <w:spacing w:val="-10"/>
                      </w:rPr>
                      <w:delText>-</w:delText>
                    </w:r>
                  </w:del>
                </w:p>
              </w:tc>
              <w:tc>
                <w:tcPr>
                  <w:tcW w:w="1344" w:type="dxa"/>
                  <w:tcBorders>
                    <w:top w:val="single" w:sz="3" w:space="0" w:color="000000"/>
                    <w:left w:val="single" w:sz="3" w:space="0" w:color="000000"/>
                    <w:bottom w:val="single" w:sz="3" w:space="0" w:color="000000"/>
                    <w:right w:val="single" w:sz="3" w:space="0" w:color="000000"/>
                  </w:tcBorders>
                  <w:vAlign w:val="center"/>
                </w:tcPr>
                <w:p w14:paraId="2B955A15" w14:textId="58F59604" w:rsidR="00A03268" w:rsidRDefault="00A03268" w:rsidP="00A03268">
                  <w:pPr>
                    <w:pStyle w:val="a3"/>
                    <w:wordWrap/>
                    <w:jc w:val="center"/>
                  </w:pPr>
                </w:p>
              </w:tc>
              <w:tc>
                <w:tcPr>
                  <w:tcW w:w="1287" w:type="dxa"/>
                  <w:tcBorders>
                    <w:top w:val="single" w:sz="3" w:space="0" w:color="000000"/>
                    <w:left w:val="single" w:sz="3" w:space="0" w:color="000000"/>
                    <w:bottom w:val="single" w:sz="3" w:space="0" w:color="000000"/>
                    <w:right w:val="single" w:sz="3" w:space="0" w:color="000000"/>
                  </w:tcBorders>
                  <w:shd w:val="clear" w:color="auto" w:fill="ECD8EB"/>
                  <w:tcMar>
                    <w:top w:w="0" w:type="dxa"/>
                    <w:left w:w="0" w:type="dxa"/>
                    <w:bottom w:w="0" w:type="dxa"/>
                    <w:right w:w="0" w:type="dxa"/>
                  </w:tcMar>
                  <w:vAlign w:val="center"/>
                </w:tcPr>
                <w:p w14:paraId="1BAD90A7" w14:textId="4B0555E0" w:rsidR="00A03268" w:rsidRDefault="00A03268" w:rsidP="00A03268">
                  <w:pPr>
                    <w:pStyle w:val="a3"/>
                    <w:wordWrap/>
                    <w:jc w:val="center"/>
                  </w:pPr>
                  <w:del w:id="1500" w:author="TAEHO AHN" w:date="2025-01-10T16:39:00Z">
                    <w:r w:rsidDel="00F75315">
                      <w:rPr>
                        <w:rFonts w:ascii="휴먼명조"/>
                        <w:spacing w:val="-10"/>
                      </w:rPr>
                      <w:delText>-</w:delText>
                    </w:r>
                  </w:del>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C9312E8" w14:textId="69EDE0CE" w:rsidR="00A03268" w:rsidDel="00A13C8A" w:rsidRDefault="00A13C8A" w:rsidP="00A03268">
                  <w:pPr>
                    <w:pStyle w:val="a3"/>
                    <w:wordWrap/>
                    <w:jc w:val="center"/>
                    <w:rPr>
                      <w:del w:id="1501" w:author="TAEHO AHN" w:date="2025-01-10T16:39:00Z"/>
                      <w:rFonts w:ascii="휴먼명조" w:eastAsia="휴먼명조"/>
                      <w:spacing w:val="-10"/>
                    </w:rPr>
                  </w:pPr>
                  <w:ins w:id="1502" w:author="TAEHO AHN" w:date="2025-01-10T17:37:00Z">
                    <w:r>
                      <w:rPr>
                        <w:rFonts w:ascii="휴먼명조" w:eastAsia="휴먼명조" w:hint="eastAsia"/>
                        <w:spacing w:val="-10"/>
                      </w:rPr>
                      <w:t>월 이용요금</w:t>
                    </w:r>
                  </w:ins>
                  <w:del w:id="1503" w:author="TAEHO AHN" w:date="2025-01-10T16:39:00Z">
                    <w:r w:rsidR="00A03268" w:rsidDel="00F75315">
                      <w:rPr>
                        <w:rFonts w:ascii="휴먼명조" w:eastAsia="휴먼명조"/>
                        <w:spacing w:val="-10"/>
                      </w:rPr>
                      <w:delText>월 이용요금</w:delText>
                    </w:r>
                  </w:del>
                </w:p>
                <w:p w14:paraId="65D6404F" w14:textId="77777777" w:rsidR="00A13C8A" w:rsidRDefault="00A13C8A" w:rsidP="00A03268">
                  <w:pPr>
                    <w:pStyle w:val="a3"/>
                    <w:wordWrap/>
                    <w:jc w:val="center"/>
                    <w:rPr>
                      <w:ins w:id="1504" w:author="TAEHO AHN" w:date="2025-01-10T17:37:00Z"/>
                      <w:rFonts w:hint="eastAsia"/>
                    </w:rPr>
                  </w:pPr>
                </w:p>
                <w:p w14:paraId="61494FFB" w14:textId="59EB9A3E" w:rsidR="00A03268" w:rsidRDefault="00A13C8A" w:rsidP="00A03268">
                  <w:pPr>
                    <w:pStyle w:val="a3"/>
                    <w:wordWrap/>
                    <w:jc w:val="center"/>
                  </w:pPr>
                  <w:ins w:id="1505" w:author="TAEHO AHN" w:date="2025-01-10T17:37:00Z">
                    <w:r>
                      <w:rPr>
                        <w:rFonts w:ascii="휴먼명조"/>
                        <w:spacing w:val="-10"/>
                      </w:rPr>
                      <w:t>10%</w:t>
                    </w:r>
                  </w:ins>
                  <w:del w:id="1506" w:author="TAEHO AHN" w:date="2025-01-10T16:39:00Z">
                    <w:r w:rsidR="00A03268" w:rsidDel="00F75315">
                      <w:rPr>
                        <w:rFonts w:ascii="휴먼명조"/>
                        <w:spacing w:val="-10"/>
                      </w:rPr>
                      <w:delText>10%</w:delText>
                    </w:r>
                  </w:del>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5DC9410" w14:textId="77777777" w:rsidR="00A13C8A" w:rsidRDefault="00A13C8A" w:rsidP="00A13C8A">
                  <w:pPr>
                    <w:pStyle w:val="a3"/>
                    <w:wordWrap/>
                    <w:jc w:val="center"/>
                    <w:rPr>
                      <w:ins w:id="1507" w:author="TAEHO AHN" w:date="2025-01-10T17:38:00Z"/>
                      <w:rFonts w:hint="eastAsia"/>
                    </w:rPr>
                  </w:pPr>
                  <w:ins w:id="1508" w:author="TAEHO AHN" w:date="2025-01-10T17:38:00Z">
                    <w:r>
                      <w:rPr>
                        <w:rFonts w:ascii="휴먼명조" w:eastAsia="휴먼명조" w:hint="eastAsia"/>
                        <w:spacing w:val="-10"/>
                      </w:rPr>
                      <w:t>월 이용요금</w:t>
                    </w:r>
                  </w:ins>
                </w:p>
                <w:p w14:paraId="548E3A35" w14:textId="056DC715" w:rsidR="00A03268" w:rsidDel="00F75315" w:rsidRDefault="00A13C8A" w:rsidP="00A13C8A">
                  <w:pPr>
                    <w:pStyle w:val="a3"/>
                    <w:wordWrap/>
                    <w:jc w:val="center"/>
                    <w:rPr>
                      <w:del w:id="1509" w:author="TAEHO AHN" w:date="2025-01-10T16:39:00Z"/>
                    </w:rPr>
                  </w:pPr>
                  <w:ins w:id="1510" w:author="TAEHO AHN" w:date="2025-01-10T17:39:00Z">
                    <w:r>
                      <w:rPr>
                        <w:rFonts w:ascii="휴먼명조"/>
                        <w:spacing w:val="-10"/>
                      </w:rPr>
                      <w:t>25</w:t>
                    </w:r>
                  </w:ins>
                  <w:ins w:id="1511" w:author="TAEHO AHN" w:date="2025-01-10T17:38:00Z">
                    <w:r>
                      <w:rPr>
                        <w:rFonts w:ascii="휴먼명조"/>
                        <w:spacing w:val="-10"/>
                      </w:rPr>
                      <w:t>%</w:t>
                    </w:r>
                  </w:ins>
                  <w:del w:id="1512" w:author="TAEHO AHN" w:date="2025-01-10T16:39:00Z">
                    <w:r w:rsidR="00A03268" w:rsidDel="00F75315">
                      <w:rPr>
                        <w:rFonts w:ascii="휴먼명조" w:eastAsia="휴먼명조"/>
                        <w:spacing w:val="-10"/>
                      </w:rPr>
                      <w:delText>월 이용요금</w:delText>
                    </w:r>
                  </w:del>
                </w:p>
                <w:p w14:paraId="6F5BDDEA" w14:textId="41C6B0B1" w:rsidR="00A03268" w:rsidRDefault="00A03268" w:rsidP="00A03268">
                  <w:pPr>
                    <w:pStyle w:val="a3"/>
                    <w:wordWrap/>
                    <w:jc w:val="center"/>
                  </w:pPr>
                  <w:del w:id="1513" w:author="TAEHO AHN" w:date="2025-01-10T16:39:00Z">
                    <w:r w:rsidDel="00F75315">
                      <w:rPr>
                        <w:rFonts w:ascii="휴먼명조"/>
                        <w:spacing w:val="-10"/>
                      </w:rPr>
                      <w:delText>25%</w:delText>
                    </w:r>
                  </w:del>
                </w:p>
              </w:tc>
            </w:tr>
          </w:tbl>
          <w:p w14:paraId="411E6997" w14:textId="77777777" w:rsidR="004C1F03" w:rsidRDefault="004C1F03">
            <w:pPr>
              <w:pStyle w:val="a3"/>
            </w:pPr>
          </w:p>
          <w:p w14:paraId="46C59F2B" w14:textId="77777777" w:rsidR="004C1F03" w:rsidRDefault="005F7388">
            <w:pPr>
              <w:pStyle w:val="a3"/>
              <w:wordWrap/>
              <w:ind w:left="766" w:hanging="766"/>
              <w:jc w:val="left"/>
            </w:pPr>
            <w:r>
              <w:rPr>
                <w:rFonts w:ascii="휴먼명조"/>
                <w:spacing w:val="-5"/>
                <w:sz w:val="22"/>
              </w:rPr>
              <w:t xml:space="preserve"> </w:t>
            </w:r>
            <w:r>
              <w:rPr>
                <w:rFonts w:ascii="휴먼명조"/>
                <w:sz w:val="22"/>
              </w:rPr>
              <w:t>□</w:t>
            </w:r>
            <w:r>
              <w:rPr>
                <w:rFonts w:ascii="휴먼명조"/>
                <w:sz w:val="22"/>
              </w:rPr>
              <w:t xml:space="preserve"> </w:t>
            </w:r>
            <w:r>
              <w:rPr>
                <w:rFonts w:ascii="휴먼명조" w:eastAsia="휴먼명조"/>
                <w:spacing w:val="-11"/>
                <w:sz w:val="22"/>
              </w:rPr>
              <w:t>규칙 적용 및 보상방법</w:t>
            </w:r>
          </w:p>
          <w:p w14:paraId="2678223E" w14:textId="77777777" w:rsidR="004C1F03" w:rsidRDefault="005F7388">
            <w:pPr>
              <w:pStyle w:val="a3"/>
              <w:wordWrap/>
              <w:ind w:left="766" w:hanging="766"/>
              <w:jc w:val="left"/>
            </w:pPr>
            <w:r>
              <w:rPr>
                <w:rFonts w:ascii="휴먼명조"/>
                <w:sz w:val="22"/>
              </w:rPr>
              <w:t xml:space="preserve">  </w:t>
            </w:r>
            <w:r>
              <w:rPr>
                <w:sz w:val="24"/>
              </w:rPr>
              <w:t>○</w:t>
            </w:r>
            <w:r>
              <w:rPr>
                <w:rFonts w:ascii="휴먼명조"/>
                <w:sz w:val="22"/>
              </w:rPr>
              <w:t xml:space="preserve"> </w:t>
            </w:r>
            <w:r>
              <w:rPr>
                <w:rFonts w:ascii="휴먼명조" w:eastAsia="휴먼명조"/>
                <w:spacing w:val="-11"/>
                <w:sz w:val="22"/>
              </w:rPr>
              <w:t xml:space="preserve">CLOVA Studio 장애 : </w:t>
            </w:r>
            <w:r>
              <w:rPr>
                <w:rFonts w:ascii="휴먼명조" w:eastAsia="휴먼명조"/>
                <w:spacing w:val="-11"/>
                <w:sz w:val="22"/>
              </w:rPr>
              <w:t>‘</w:t>
            </w:r>
            <w:r>
              <w:rPr>
                <w:rFonts w:ascii="휴먼명조" w:eastAsia="휴먼명조"/>
                <w:spacing w:val="-11"/>
                <w:sz w:val="22"/>
              </w:rPr>
              <w:t>본 서비스</w:t>
            </w:r>
            <w:r>
              <w:rPr>
                <w:rFonts w:ascii="휴먼명조" w:eastAsia="휴먼명조"/>
                <w:spacing w:val="-11"/>
                <w:sz w:val="22"/>
              </w:rPr>
              <w:t>’</w:t>
            </w:r>
            <w:r>
              <w:rPr>
                <w:rFonts w:ascii="휴먼명조" w:eastAsia="휴먼명조"/>
                <w:spacing w:val="-11"/>
                <w:sz w:val="22"/>
              </w:rPr>
              <w:t xml:space="preserve">의 </w:t>
            </w:r>
            <w:r>
              <w:rPr>
                <w:rFonts w:ascii="휴먼명조" w:eastAsia="휴먼명조"/>
                <w:spacing w:val="-11"/>
                <w:sz w:val="22"/>
              </w:rPr>
              <w:t>‘</w:t>
            </w:r>
            <w:r>
              <w:rPr>
                <w:rFonts w:ascii="휴먼명조" w:eastAsia="휴먼명조"/>
                <w:spacing w:val="-11"/>
                <w:sz w:val="22"/>
              </w:rPr>
              <w:t>CLOVA Studio</w:t>
            </w:r>
            <w:r>
              <w:rPr>
                <w:rFonts w:ascii="휴먼명조" w:eastAsia="휴먼명조"/>
                <w:spacing w:val="-11"/>
                <w:sz w:val="22"/>
              </w:rPr>
              <w:t>’</w:t>
            </w:r>
            <w:r>
              <w:rPr>
                <w:rFonts w:ascii="휴먼명조" w:eastAsia="휴먼명조"/>
                <w:spacing w:val="-11"/>
                <w:sz w:val="22"/>
              </w:rPr>
              <w:t>에 접속이 불가능한 경우</w:t>
            </w:r>
          </w:p>
          <w:p w14:paraId="69C67465" w14:textId="77777777" w:rsidR="004C1F03" w:rsidRDefault="005F7388">
            <w:pPr>
              <w:pStyle w:val="a3"/>
              <w:wordWrap/>
              <w:ind w:left="766" w:hanging="766"/>
              <w:jc w:val="left"/>
            </w:pPr>
            <w:r>
              <w:rPr>
                <w:rFonts w:ascii="휴먼명조"/>
                <w:sz w:val="22"/>
              </w:rPr>
              <w:t xml:space="preserve">  </w:t>
            </w:r>
            <w:r>
              <w:rPr>
                <w:sz w:val="24"/>
              </w:rPr>
              <w:t>○</w:t>
            </w:r>
            <w:r>
              <w:rPr>
                <w:rFonts w:ascii="휴먼명조"/>
                <w:sz w:val="22"/>
              </w:rPr>
              <w:t xml:space="preserve"> </w:t>
            </w:r>
            <w:r>
              <w:rPr>
                <w:rFonts w:ascii="휴먼명조" w:eastAsia="휴먼명조"/>
                <w:spacing w:val="-11"/>
                <w:sz w:val="22"/>
              </w:rPr>
              <w:t>CLOVA Studio 장애 시간 : 해당월 동안 CLOVA Studio 장애가 발생한 시간의 총합</w:t>
            </w:r>
          </w:p>
          <w:p w14:paraId="7D6C38A7" w14:textId="77777777" w:rsidR="004C1F03" w:rsidRDefault="005F7388">
            <w:pPr>
              <w:pStyle w:val="a3"/>
              <w:wordWrap/>
              <w:ind w:left="766" w:hanging="766"/>
              <w:jc w:val="left"/>
            </w:pPr>
            <w:r>
              <w:rPr>
                <w:rFonts w:ascii="휴먼명조"/>
                <w:spacing w:val="-7"/>
                <w:sz w:val="22"/>
              </w:rPr>
              <w:t xml:space="preserve">  </w:t>
            </w:r>
            <w:r>
              <w:rPr>
                <w:sz w:val="24"/>
              </w:rPr>
              <w:t>○</w:t>
            </w:r>
            <w:r>
              <w:rPr>
                <w:rFonts w:ascii="HCI Poppy"/>
                <w:sz w:val="24"/>
              </w:rPr>
              <w:t xml:space="preserve"> </w:t>
            </w:r>
            <w:r>
              <w:rPr>
                <w:rFonts w:ascii="휴먼명조" w:eastAsia="휴먼명조"/>
                <w:spacing w:val="-11"/>
                <w:sz w:val="22"/>
              </w:rPr>
              <w:t>계약상대자는 목표수준을 충족하지 못한 월의 익월 내에 서비스 크레딧 발급</w:t>
            </w:r>
          </w:p>
        </w:tc>
      </w:tr>
      <w:tr w:rsidR="004C1F03" w14:paraId="176A1ACA" w14:textId="77777777">
        <w:trPr>
          <w:trHeight w:val="1510"/>
        </w:trPr>
        <w:tc>
          <w:tcPr>
            <w:tcW w:w="1391" w:type="dxa"/>
            <w:tcBorders>
              <w:top w:val="single" w:sz="3" w:space="0" w:color="999999"/>
              <w:left w:val="single" w:sz="3" w:space="0" w:color="999999"/>
              <w:bottom w:val="single" w:sz="3" w:space="0" w:color="999999"/>
              <w:right w:val="single" w:sz="3" w:space="0" w:color="999999"/>
            </w:tcBorders>
            <w:vAlign w:val="center"/>
          </w:tcPr>
          <w:p w14:paraId="45C7B073" w14:textId="77777777" w:rsidR="004C1F03" w:rsidRDefault="005F7388">
            <w:pPr>
              <w:pStyle w:val="a3"/>
              <w:jc w:val="distribute"/>
            </w:pPr>
            <w:r>
              <w:rPr>
                <w:rFonts w:eastAsia="HY헤드라인M"/>
                <w:sz w:val="22"/>
              </w:rPr>
              <w:lastRenderedPageBreak/>
              <w:t>전제사항</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18C8FF8D"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eastAsia="휴먼명조"/>
                <w:sz w:val="22"/>
              </w:rPr>
              <w:t xml:space="preserve"> 이중화, 예비 시스템 등 예방책으로 실제 서비스에 문제가 없는 경우</w:t>
            </w:r>
          </w:p>
          <w:p w14:paraId="72007A8B" w14:textId="77777777" w:rsidR="004C1F03" w:rsidRDefault="005F7388">
            <w:pPr>
              <w:pStyle w:val="a3"/>
              <w:spacing w:line="336" w:lineRule="auto"/>
              <w:ind w:left="421" w:hanging="421"/>
            </w:pPr>
            <w:r>
              <w:rPr>
                <w:rFonts w:ascii="휴먼명조"/>
                <w:sz w:val="22"/>
              </w:rPr>
              <w:t xml:space="preserve"> </w:t>
            </w:r>
          </w:p>
        </w:tc>
      </w:tr>
    </w:tbl>
    <w:p w14:paraId="5C926743" w14:textId="77777777" w:rsidR="004C1F03" w:rsidRDefault="004C1F03">
      <w:pPr>
        <w:pStyle w:val="11"/>
        <w:snapToGrid/>
        <w:ind w:left="345" w:hanging="345"/>
      </w:pPr>
    </w:p>
    <w:p w14:paraId="779051CC" w14:textId="77777777" w:rsidR="004C1F03" w:rsidRDefault="005F7388">
      <w:pPr>
        <w:pStyle w:val="a3"/>
      </w:pPr>
      <w:r>
        <w:br w:type="page"/>
      </w:r>
    </w:p>
    <w:tbl>
      <w:tblPr>
        <w:tblOverlap w:val="never"/>
        <w:tblW w:w="97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91"/>
        <w:gridCol w:w="7048"/>
        <w:gridCol w:w="1304"/>
      </w:tblGrid>
      <w:tr w:rsidR="004C1F03" w14:paraId="700730ED" w14:textId="77777777">
        <w:trPr>
          <w:trHeight w:val="709"/>
        </w:trPr>
        <w:tc>
          <w:tcPr>
            <w:tcW w:w="1391" w:type="dxa"/>
            <w:tcBorders>
              <w:top w:val="single" w:sz="16" w:space="0" w:color="999999"/>
              <w:left w:val="single" w:sz="16" w:space="0" w:color="999999"/>
              <w:bottom w:val="single" w:sz="16" w:space="0" w:color="999999"/>
              <w:right w:val="single" w:sz="3" w:space="0" w:color="000000"/>
            </w:tcBorders>
            <w:vAlign w:val="center"/>
          </w:tcPr>
          <w:p w14:paraId="769F04DA" w14:textId="77777777" w:rsidR="004C1F03" w:rsidRDefault="005F7388">
            <w:pPr>
              <w:pStyle w:val="a3"/>
              <w:wordWrap/>
              <w:spacing w:line="312" w:lineRule="auto"/>
              <w:jc w:val="center"/>
            </w:pPr>
            <w:r>
              <w:rPr>
                <w:rFonts w:ascii="맑은 고딕" w:eastAsia="맑은 고딕"/>
                <w:sz w:val="24"/>
              </w:rPr>
              <w:lastRenderedPageBreak/>
              <w:t>SLA지표</w:t>
            </w:r>
          </w:p>
        </w:tc>
        <w:tc>
          <w:tcPr>
            <w:tcW w:w="7049" w:type="dxa"/>
            <w:tcBorders>
              <w:top w:val="single" w:sz="16" w:space="0" w:color="999999"/>
              <w:left w:val="single" w:sz="3" w:space="0" w:color="000000"/>
              <w:bottom w:val="single" w:sz="16" w:space="0" w:color="999999"/>
              <w:right w:val="single" w:sz="3" w:space="0" w:color="000000"/>
            </w:tcBorders>
            <w:vAlign w:val="center"/>
          </w:tcPr>
          <w:p w14:paraId="4D8A283D" w14:textId="77777777" w:rsidR="004C1F03" w:rsidRDefault="005F7388">
            <w:pPr>
              <w:pStyle w:val="a3"/>
              <w:wordWrap/>
              <w:spacing w:line="312" w:lineRule="auto"/>
              <w:jc w:val="left"/>
            </w:pPr>
            <w:r>
              <w:rPr>
                <w:rFonts w:ascii="맑은 고딕" w:eastAsia="맑은 고딕"/>
                <w:b/>
                <w:sz w:val="24"/>
              </w:rPr>
              <w:t xml:space="preserve"> GPU Node </w:t>
            </w:r>
            <w:proofErr w:type="spellStart"/>
            <w:r>
              <w:rPr>
                <w:rFonts w:ascii="맑은 고딕" w:eastAsia="맑은 고딕"/>
                <w:b/>
                <w:sz w:val="24"/>
              </w:rPr>
              <w:t>월가용률</w:t>
            </w:r>
            <w:proofErr w:type="spellEnd"/>
          </w:p>
        </w:tc>
        <w:tc>
          <w:tcPr>
            <w:tcW w:w="1303" w:type="dxa"/>
            <w:tcBorders>
              <w:top w:val="single" w:sz="16" w:space="0" w:color="999999"/>
              <w:left w:val="single" w:sz="3" w:space="0" w:color="000000"/>
              <w:bottom w:val="single" w:sz="16" w:space="0" w:color="999999"/>
              <w:right w:val="single" w:sz="16" w:space="0" w:color="999999"/>
            </w:tcBorders>
            <w:vAlign w:val="center"/>
          </w:tcPr>
          <w:p w14:paraId="48368E8A" w14:textId="77777777" w:rsidR="004C1F03" w:rsidRDefault="005F7388">
            <w:pPr>
              <w:pStyle w:val="a3"/>
              <w:wordWrap/>
              <w:spacing w:line="312" w:lineRule="auto"/>
              <w:jc w:val="center"/>
            </w:pPr>
            <w:r>
              <w:rPr>
                <w:rFonts w:ascii="맑은 고딕"/>
                <w:sz w:val="26"/>
              </w:rPr>
              <w:t>2/3</w:t>
            </w:r>
          </w:p>
        </w:tc>
      </w:tr>
      <w:tr w:rsidR="004C1F03" w14:paraId="38647CA3" w14:textId="77777777">
        <w:trPr>
          <w:trHeight w:val="56"/>
        </w:trPr>
        <w:tc>
          <w:tcPr>
            <w:tcW w:w="1391" w:type="dxa"/>
            <w:tcBorders>
              <w:top w:val="single" w:sz="16" w:space="0" w:color="999999"/>
              <w:left w:val="none" w:sz="3" w:space="0" w:color="000000"/>
              <w:bottom w:val="single" w:sz="3" w:space="0" w:color="999999"/>
              <w:right w:val="none" w:sz="3" w:space="0" w:color="000000"/>
            </w:tcBorders>
            <w:vAlign w:val="center"/>
          </w:tcPr>
          <w:p w14:paraId="5EECEA68" w14:textId="77777777" w:rsidR="004C1F03" w:rsidRDefault="004C1F03">
            <w:pPr>
              <w:pStyle w:val="a3"/>
              <w:rPr>
                <w:sz w:val="12"/>
              </w:rPr>
            </w:pPr>
          </w:p>
        </w:tc>
        <w:tc>
          <w:tcPr>
            <w:tcW w:w="8353" w:type="dxa"/>
            <w:gridSpan w:val="2"/>
            <w:tcBorders>
              <w:top w:val="single" w:sz="16" w:space="0" w:color="999999"/>
              <w:left w:val="none" w:sz="3" w:space="0" w:color="000000"/>
              <w:bottom w:val="single" w:sz="3" w:space="0" w:color="999999"/>
              <w:right w:val="none" w:sz="3" w:space="0" w:color="000000"/>
            </w:tcBorders>
            <w:vAlign w:val="center"/>
          </w:tcPr>
          <w:p w14:paraId="41E990CA" w14:textId="77777777" w:rsidR="004C1F03" w:rsidRDefault="004C1F03">
            <w:pPr>
              <w:pStyle w:val="a3"/>
              <w:rPr>
                <w:sz w:val="12"/>
              </w:rPr>
            </w:pPr>
          </w:p>
        </w:tc>
      </w:tr>
      <w:tr w:rsidR="004C1F03" w14:paraId="0D5F0404" w14:textId="77777777">
        <w:trPr>
          <w:trHeight w:val="596"/>
        </w:trPr>
        <w:tc>
          <w:tcPr>
            <w:tcW w:w="1391" w:type="dxa"/>
            <w:tcBorders>
              <w:top w:val="single" w:sz="3" w:space="0" w:color="999999"/>
              <w:left w:val="single" w:sz="3" w:space="0" w:color="999999"/>
              <w:bottom w:val="single" w:sz="3" w:space="0" w:color="999999"/>
              <w:right w:val="single" w:sz="3" w:space="0" w:color="999999"/>
            </w:tcBorders>
            <w:shd w:val="clear" w:color="auto" w:fill="F2F2F2"/>
            <w:vAlign w:val="center"/>
          </w:tcPr>
          <w:p w14:paraId="020E383C" w14:textId="77777777" w:rsidR="004C1F03" w:rsidRDefault="005F7388">
            <w:pPr>
              <w:pStyle w:val="a3"/>
              <w:wordWrap/>
              <w:jc w:val="center"/>
            </w:pPr>
            <w:r>
              <w:rPr>
                <w:rFonts w:ascii="HY헤드라인M" w:eastAsia="HY헤드라인M"/>
                <w:sz w:val="22"/>
              </w:rPr>
              <w:t>구   분</w:t>
            </w:r>
          </w:p>
        </w:tc>
        <w:tc>
          <w:tcPr>
            <w:tcW w:w="8353" w:type="dxa"/>
            <w:gridSpan w:val="2"/>
            <w:tcBorders>
              <w:top w:val="single" w:sz="3" w:space="0" w:color="999999"/>
              <w:left w:val="single" w:sz="3" w:space="0" w:color="999999"/>
              <w:bottom w:val="single" w:sz="3" w:space="0" w:color="999999"/>
              <w:right w:val="single" w:sz="3" w:space="0" w:color="999999"/>
            </w:tcBorders>
            <w:shd w:val="clear" w:color="auto" w:fill="F2F2F2"/>
            <w:vAlign w:val="center"/>
          </w:tcPr>
          <w:p w14:paraId="7690000E" w14:textId="77777777" w:rsidR="004C1F03" w:rsidRDefault="005F7388">
            <w:pPr>
              <w:pStyle w:val="a3"/>
              <w:wordWrap/>
              <w:jc w:val="center"/>
            </w:pPr>
            <w:r>
              <w:rPr>
                <w:rFonts w:eastAsia="HY헤드라인M"/>
                <w:sz w:val="22"/>
              </w:rPr>
              <w:t>세부내용</w:t>
            </w:r>
          </w:p>
        </w:tc>
      </w:tr>
      <w:tr w:rsidR="004C1F03" w14:paraId="4A908CE5" w14:textId="77777777">
        <w:trPr>
          <w:trHeight w:val="698"/>
        </w:trPr>
        <w:tc>
          <w:tcPr>
            <w:tcW w:w="1391" w:type="dxa"/>
            <w:tcBorders>
              <w:top w:val="single" w:sz="3" w:space="0" w:color="999999"/>
              <w:left w:val="single" w:sz="3" w:space="0" w:color="999999"/>
              <w:bottom w:val="single" w:sz="3" w:space="0" w:color="999999"/>
              <w:right w:val="single" w:sz="3" w:space="0" w:color="999999"/>
            </w:tcBorders>
            <w:vAlign w:val="center"/>
          </w:tcPr>
          <w:p w14:paraId="1129B94A" w14:textId="77777777" w:rsidR="004C1F03" w:rsidRDefault="005F7388">
            <w:pPr>
              <w:pStyle w:val="a3"/>
              <w:wordWrap/>
              <w:jc w:val="center"/>
            </w:pPr>
            <w:r>
              <w:rPr>
                <w:rFonts w:ascii="HY헤드라인M" w:eastAsia="HY헤드라인M"/>
                <w:sz w:val="22"/>
              </w:rPr>
              <w:t>목    적</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08B60954"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eastAsia="휴먼명조"/>
                <w:sz w:val="22"/>
              </w:rPr>
              <w:t xml:space="preserve"> 응답속도 개선을 통한 서비스수준 향상</w:t>
            </w:r>
          </w:p>
        </w:tc>
      </w:tr>
      <w:tr w:rsidR="004C1F03" w14:paraId="21B7B0E3" w14:textId="77777777">
        <w:trPr>
          <w:trHeight w:val="698"/>
        </w:trPr>
        <w:tc>
          <w:tcPr>
            <w:tcW w:w="1391" w:type="dxa"/>
            <w:tcBorders>
              <w:top w:val="single" w:sz="3" w:space="0" w:color="999999"/>
              <w:left w:val="single" w:sz="3" w:space="0" w:color="999999"/>
              <w:bottom w:val="single" w:sz="3" w:space="0" w:color="999999"/>
              <w:right w:val="single" w:sz="3" w:space="0" w:color="999999"/>
            </w:tcBorders>
            <w:vAlign w:val="center"/>
          </w:tcPr>
          <w:p w14:paraId="2679FB91" w14:textId="77777777" w:rsidR="004C1F03" w:rsidRDefault="005F7388">
            <w:pPr>
              <w:pStyle w:val="a3"/>
              <w:wordWrap/>
              <w:jc w:val="center"/>
            </w:pPr>
            <w:r>
              <w:rPr>
                <w:rFonts w:ascii="HY헤드라인M" w:eastAsia="HY헤드라인M"/>
                <w:sz w:val="22"/>
              </w:rPr>
              <w:t>대    상</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30B4C35E"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sz w:val="22"/>
              </w:rPr>
              <w:t xml:space="preserve"> GPU Node</w:t>
            </w:r>
          </w:p>
        </w:tc>
      </w:tr>
      <w:tr w:rsidR="004C1F03" w14:paraId="1059F5D7" w14:textId="77777777">
        <w:trPr>
          <w:trHeight w:val="1288"/>
        </w:trPr>
        <w:tc>
          <w:tcPr>
            <w:tcW w:w="1391" w:type="dxa"/>
            <w:tcBorders>
              <w:top w:val="single" w:sz="3" w:space="0" w:color="999999"/>
              <w:left w:val="single" w:sz="3" w:space="0" w:color="999999"/>
              <w:bottom w:val="single" w:sz="3" w:space="0" w:color="999999"/>
              <w:right w:val="single" w:sz="3" w:space="0" w:color="999999"/>
            </w:tcBorders>
            <w:vAlign w:val="center"/>
          </w:tcPr>
          <w:p w14:paraId="1F09AFBC" w14:textId="77777777" w:rsidR="004C1F03" w:rsidRDefault="005F7388">
            <w:pPr>
              <w:pStyle w:val="a3"/>
              <w:jc w:val="distribute"/>
            </w:pPr>
            <w:r>
              <w:rPr>
                <w:rFonts w:ascii="HY헤드라인M" w:eastAsia="HY헤드라인M"/>
                <w:sz w:val="22"/>
              </w:rPr>
              <w:t xml:space="preserve">측정 및 </w:t>
            </w:r>
          </w:p>
          <w:p w14:paraId="51A78CC6" w14:textId="77777777" w:rsidR="004C1F03" w:rsidRDefault="005F7388">
            <w:pPr>
              <w:pStyle w:val="a3"/>
              <w:jc w:val="distribute"/>
            </w:pPr>
            <w:r>
              <w:rPr>
                <w:rFonts w:eastAsia="HY헤드라인M"/>
                <w:sz w:val="22"/>
              </w:rPr>
              <w:t>평가방법</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23D05ABA"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HCI Poppy" w:eastAsia="휴먼명조"/>
                <w:spacing w:val="-1"/>
                <w:sz w:val="24"/>
              </w:rPr>
              <w:t xml:space="preserve"> GPU node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proofErr w:type="spellStart"/>
            <w:r>
              <w:rPr>
                <w:rFonts w:ascii="HCI Poppy" w:eastAsia="휴먼명조"/>
                <w:spacing w:val="-1"/>
                <w:sz w:val="24"/>
              </w:rPr>
              <w:t>가용률</w:t>
            </w:r>
            <w:proofErr w:type="spellEnd"/>
            <w:r>
              <w:rPr>
                <w:rFonts w:ascii="HCI Poppy" w:eastAsia="휴먼명조"/>
                <w:spacing w:val="-1"/>
                <w:sz w:val="24"/>
              </w:rPr>
              <w:t xml:space="preserve">(%) = 100 x [1-{GPU node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합</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r>
              <w:rPr>
                <w:rFonts w:ascii="HCI Poppy" w:eastAsia="휴먼명조"/>
                <w:spacing w:val="-1"/>
                <w:sz w:val="24"/>
              </w:rPr>
              <w:t>해당월의</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운영</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p>
          <w:p w14:paraId="0B356066"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w:t>
            </w:r>
            <w:r>
              <w:rPr>
                <w:rFonts w:ascii="HCI Poppy" w:eastAsia="휴먼명조"/>
                <w:spacing w:val="-1"/>
                <w:sz w:val="24"/>
              </w:rPr>
              <w:t>해당월</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운영</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 xml:space="preserve">) = </w:t>
            </w:r>
            <w:r>
              <w:rPr>
                <w:rFonts w:ascii="HCI Poppy" w:eastAsia="휴먼명조"/>
                <w:spacing w:val="-1"/>
                <w:sz w:val="24"/>
              </w:rPr>
              <w:t>일수</w:t>
            </w:r>
            <w:r>
              <w:rPr>
                <w:rFonts w:ascii="HCI Poppy" w:eastAsia="휴먼명조"/>
                <w:spacing w:val="-1"/>
                <w:sz w:val="24"/>
              </w:rPr>
              <w:t xml:space="preserve"> x 24</w:t>
            </w:r>
            <w:r>
              <w:rPr>
                <w:rFonts w:ascii="HCI Poppy" w:eastAsia="휴먼명조"/>
                <w:spacing w:val="-1"/>
                <w:sz w:val="24"/>
              </w:rPr>
              <w:t>시간</w:t>
            </w:r>
            <w:r>
              <w:rPr>
                <w:rFonts w:ascii="HCI Poppy" w:eastAsia="휴먼명조"/>
                <w:spacing w:val="-1"/>
                <w:sz w:val="24"/>
              </w:rPr>
              <w:t xml:space="preserve"> x 60</w:t>
            </w:r>
            <w:r>
              <w:rPr>
                <w:rFonts w:ascii="HCI Poppy" w:eastAsia="휴먼명조"/>
                <w:spacing w:val="-1"/>
                <w:sz w:val="24"/>
              </w:rPr>
              <w:t>분</w:t>
            </w:r>
          </w:p>
          <w:p w14:paraId="19BFDFD4"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GPU node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합</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 xml:space="preserve">) = GPU </w:t>
            </w:r>
            <w:proofErr w:type="spellStart"/>
            <w:r>
              <w:rPr>
                <w:rFonts w:ascii="HCI Poppy" w:eastAsia="휴먼명조"/>
                <w:spacing w:val="-1"/>
                <w:sz w:val="24"/>
              </w:rPr>
              <w:t>Healthcheck</w:t>
            </w:r>
            <w:proofErr w:type="spellEnd"/>
            <w:r>
              <w:rPr>
                <w:rFonts w:ascii="HCI Poppy" w:eastAsia="휴먼명조"/>
                <w:spacing w:val="-1"/>
                <w:sz w:val="24"/>
              </w:rPr>
              <w:t xml:space="preserve"> status </w:t>
            </w:r>
            <w:r>
              <w:rPr>
                <w:rFonts w:ascii="HCI Poppy" w:eastAsia="휴먼명조"/>
                <w:spacing w:val="-1"/>
                <w:sz w:val="24"/>
              </w:rPr>
              <w:t>적색</w:t>
            </w:r>
            <w:r>
              <w:rPr>
                <w:rFonts w:ascii="HCI Poppy" w:eastAsia="휴먼명조"/>
                <w:spacing w:val="-1"/>
                <w:sz w:val="24"/>
              </w:rPr>
              <w:t xml:space="preserve"> </w:t>
            </w:r>
            <w:r>
              <w:rPr>
                <w:rFonts w:ascii="HCI Poppy" w:eastAsia="휴먼명조"/>
                <w:spacing w:val="-1"/>
                <w:sz w:val="24"/>
              </w:rPr>
              <w:t>알람</w:t>
            </w:r>
            <w:r>
              <w:rPr>
                <w:rFonts w:ascii="HCI Poppy" w:eastAsia="휴먼명조"/>
                <w:spacing w:val="-1"/>
                <w:sz w:val="24"/>
              </w:rPr>
              <w:t xml:space="preserve"> </w:t>
            </w:r>
            <w:r>
              <w:rPr>
                <w:rFonts w:ascii="HCI Poppy" w:eastAsia="휴먼명조"/>
                <w:spacing w:val="-1"/>
                <w:sz w:val="24"/>
              </w:rPr>
              <w:t>횟수</w:t>
            </w:r>
            <w:r>
              <w:rPr>
                <w:rFonts w:ascii="HCI Poppy" w:eastAsia="휴먼명조"/>
                <w:spacing w:val="-1"/>
                <w:sz w:val="24"/>
              </w:rPr>
              <w:t xml:space="preserve"> x 5</w:t>
            </w:r>
            <w:r>
              <w:rPr>
                <w:rFonts w:ascii="HCI Poppy" w:eastAsia="휴먼명조"/>
                <w:spacing w:val="-1"/>
                <w:sz w:val="24"/>
              </w:rPr>
              <w:t>분</w:t>
            </w:r>
          </w:p>
          <w:p w14:paraId="70FA9963"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HCI Poppy" w:eastAsia="휴먼명조"/>
                <w:spacing w:val="-1"/>
                <w:sz w:val="24"/>
              </w:rPr>
              <w:t xml:space="preserve">    * </w:t>
            </w:r>
            <w:r>
              <w:rPr>
                <w:rFonts w:ascii="HCI Poppy" w:eastAsia="휴먼명조"/>
                <w:spacing w:val="-1"/>
                <w:sz w:val="24"/>
              </w:rPr>
              <w:t>정상</w:t>
            </w:r>
            <w:r>
              <w:rPr>
                <w:rFonts w:ascii="HCI Poppy" w:eastAsia="휴먼명조"/>
                <w:spacing w:val="-1"/>
                <w:sz w:val="24"/>
              </w:rPr>
              <w:t xml:space="preserve"> </w:t>
            </w:r>
            <w:r>
              <w:rPr>
                <w:rFonts w:ascii="HCI Poppy" w:eastAsia="휴먼명조"/>
                <w:spacing w:val="-1"/>
                <w:sz w:val="24"/>
              </w:rPr>
              <w:t>작동</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 GPU </w:t>
            </w:r>
            <w:proofErr w:type="spellStart"/>
            <w:r>
              <w:rPr>
                <w:rFonts w:ascii="HCI Poppy" w:eastAsia="휴먼명조"/>
                <w:spacing w:val="-1"/>
                <w:sz w:val="24"/>
              </w:rPr>
              <w:t>Healthcheck</w:t>
            </w:r>
            <w:proofErr w:type="spellEnd"/>
            <w:r>
              <w:rPr>
                <w:rFonts w:ascii="HCI Poppy" w:eastAsia="휴먼명조"/>
                <w:spacing w:val="-1"/>
                <w:sz w:val="24"/>
              </w:rPr>
              <w:t>는</w:t>
            </w:r>
            <w:r>
              <w:rPr>
                <w:rFonts w:ascii="HCI Poppy" w:eastAsia="휴먼명조"/>
                <w:spacing w:val="-1"/>
                <w:sz w:val="24"/>
              </w:rPr>
              <w:t xml:space="preserve"> 10</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간격으로</w:t>
            </w:r>
            <w:r>
              <w:rPr>
                <w:rFonts w:ascii="HCI Poppy" w:eastAsia="휴먼명조"/>
                <w:spacing w:val="-1"/>
                <w:sz w:val="24"/>
              </w:rPr>
              <w:t xml:space="preserve"> </w:t>
            </w:r>
            <w:r>
              <w:rPr>
                <w:rFonts w:ascii="HCI Poppy" w:eastAsia="휴먼명조"/>
                <w:spacing w:val="-1"/>
                <w:sz w:val="24"/>
              </w:rPr>
              <w:t>감지</w:t>
            </w:r>
          </w:p>
          <w:p w14:paraId="58DB4ED8"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732" w:hanging="732"/>
            </w:pPr>
            <w:r>
              <w:rPr>
                <w:rFonts w:ascii="HCI Poppy" w:eastAsia="휴먼명조"/>
                <w:spacing w:val="-1"/>
                <w:sz w:val="24"/>
              </w:rPr>
              <w:t xml:space="preserve">    *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감지</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 1</w:t>
            </w:r>
            <w:r>
              <w:rPr>
                <w:rFonts w:ascii="HCI Poppy" w:eastAsia="휴먼명조"/>
                <w:spacing w:val="-1"/>
                <w:sz w:val="24"/>
              </w:rPr>
              <w:t>개</w:t>
            </w:r>
            <w:r>
              <w:rPr>
                <w:rFonts w:ascii="HCI Poppy" w:eastAsia="휴먼명조"/>
                <w:spacing w:val="-1"/>
                <w:sz w:val="24"/>
              </w:rPr>
              <w:t xml:space="preserve"> </w:t>
            </w:r>
            <w:r>
              <w:rPr>
                <w:rFonts w:ascii="HCI Poppy" w:eastAsia="휴먼명조"/>
                <w:spacing w:val="-1"/>
                <w:sz w:val="24"/>
              </w:rPr>
              <w:t>이상의</w:t>
            </w:r>
            <w:r>
              <w:rPr>
                <w:rFonts w:ascii="HCI Poppy" w:eastAsia="휴먼명조"/>
                <w:spacing w:val="-1"/>
                <w:sz w:val="24"/>
              </w:rPr>
              <w:t xml:space="preserve"> GPU node</w:t>
            </w:r>
            <w:r>
              <w:rPr>
                <w:rFonts w:ascii="HCI Poppy" w:eastAsia="휴먼명조"/>
                <w:spacing w:val="-1"/>
                <w:sz w:val="24"/>
              </w:rPr>
              <w:t>에서</w:t>
            </w:r>
            <w:r>
              <w:rPr>
                <w:rFonts w:ascii="HCI Poppy" w:eastAsia="휴먼명조"/>
                <w:spacing w:val="-1"/>
                <w:sz w:val="24"/>
              </w:rPr>
              <w:t xml:space="preserve"> </w:t>
            </w:r>
            <w:r>
              <w:rPr>
                <w:rFonts w:ascii="HCI Poppy" w:eastAsia="휴먼명조"/>
                <w:spacing w:val="-1"/>
                <w:sz w:val="24"/>
              </w:rPr>
              <w:t>적색</w:t>
            </w:r>
            <w:r>
              <w:rPr>
                <w:rFonts w:ascii="HCI Poppy" w:eastAsia="휴먼명조"/>
                <w:spacing w:val="-1"/>
                <w:sz w:val="24"/>
              </w:rPr>
              <w:t xml:space="preserve"> </w:t>
            </w:r>
            <w:r>
              <w:rPr>
                <w:rFonts w:ascii="HCI Poppy" w:eastAsia="휴먼명조"/>
                <w:spacing w:val="-1"/>
                <w:sz w:val="24"/>
              </w:rPr>
              <w:t>알람이</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GPU </w:t>
            </w:r>
            <w:proofErr w:type="spellStart"/>
            <w:r>
              <w:rPr>
                <w:rFonts w:ascii="HCI Poppy" w:eastAsia="휴먼명조"/>
                <w:spacing w:val="-1"/>
                <w:sz w:val="24"/>
              </w:rPr>
              <w:t>Healthcheck</w:t>
            </w:r>
            <w:proofErr w:type="spellEnd"/>
            <w:r>
              <w:rPr>
                <w:rFonts w:ascii="HCI Poppy" w:eastAsia="휴먼명조"/>
                <w:spacing w:val="-1"/>
                <w:sz w:val="24"/>
              </w:rPr>
              <w:t>는</w:t>
            </w:r>
            <w:r>
              <w:rPr>
                <w:rFonts w:ascii="HCI Poppy" w:eastAsia="휴먼명조"/>
                <w:spacing w:val="-1"/>
                <w:sz w:val="24"/>
              </w:rPr>
              <w:t xml:space="preserve"> </w:t>
            </w:r>
            <w:r>
              <w:rPr>
                <w:rFonts w:ascii="HCI Poppy" w:eastAsia="휴먼명조"/>
                <w:spacing w:val="-1"/>
                <w:sz w:val="24"/>
              </w:rPr>
              <w:t>정상</w:t>
            </w:r>
            <w:r>
              <w:rPr>
                <w:rFonts w:ascii="HCI Poppy" w:eastAsia="휴먼명조"/>
                <w:spacing w:val="-1"/>
                <w:sz w:val="24"/>
              </w:rPr>
              <w:t xml:space="preserve"> </w:t>
            </w:r>
            <w:r>
              <w:rPr>
                <w:rFonts w:ascii="HCI Poppy" w:eastAsia="휴먼명조"/>
                <w:spacing w:val="-1"/>
                <w:sz w:val="24"/>
              </w:rPr>
              <w:t>작동으로</w:t>
            </w:r>
            <w:r>
              <w:rPr>
                <w:rFonts w:ascii="HCI Poppy" w:eastAsia="휴먼명조"/>
                <w:spacing w:val="-1"/>
                <w:sz w:val="24"/>
              </w:rPr>
              <w:t xml:space="preserve"> </w:t>
            </w:r>
            <w:r>
              <w:rPr>
                <w:rFonts w:ascii="HCI Poppy" w:eastAsia="휴먼명조"/>
                <w:spacing w:val="-1"/>
                <w:sz w:val="24"/>
              </w:rPr>
              <w:t>확인될</w:t>
            </w:r>
            <w:r>
              <w:rPr>
                <w:rFonts w:ascii="HCI Poppy" w:eastAsia="휴먼명조"/>
                <w:spacing w:val="-1"/>
                <w:sz w:val="24"/>
              </w:rPr>
              <w:t xml:space="preserve"> </w:t>
            </w:r>
            <w:r>
              <w:rPr>
                <w:rFonts w:ascii="HCI Poppy" w:eastAsia="휴먼명조"/>
                <w:spacing w:val="-1"/>
                <w:sz w:val="24"/>
              </w:rPr>
              <w:t>때까지</w:t>
            </w:r>
            <w:r>
              <w:rPr>
                <w:rFonts w:ascii="HCI Poppy" w:eastAsia="휴먼명조"/>
                <w:spacing w:val="-1"/>
                <w:sz w:val="24"/>
              </w:rPr>
              <w:t xml:space="preserve"> 5</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간격으로</w:t>
            </w:r>
            <w:r>
              <w:rPr>
                <w:rFonts w:ascii="HCI Poppy" w:eastAsia="휴먼명조"/>
                <w:spacing w:val="-1"/>
                <w:sz w:val="24"/>
              </w:rPr>
              <w:t xml:space="preserve"> </w:t>
            </w:r>
            <w:r>
              <w:rPr>
                <w:rFonts w:ascii="HCI Poppy" w:eastAsia="휴먼명조"/>
                <w:spacing w:val="-1"/>
                <w:sz w:val="24"/>
              </w:rPr>
              <w:t>감지</w:t>
            </w:r>
          </w:p>
          <w:p w14:paraId="706C9340"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689" w:hanging="689"/>
            </w:pPr>
            <w:r>
              <w:rPr>
                <w:rFonts w:ascii="HCI Poppy" w:eastAsia="휴먼명조"/>
                <w:spacing w:val="-1"/>
                <w:sz w:val="24"/>
              </w:rPr>
              <w:t xml:space="preserve">    * GPU </w:t>
            </w:r>
            <w:proofErr w:type="spellStart"/>
            <w:r>
              <w:rPr>
                <w:rFonts w:ascii="HCI Poppy" w:eastAsia="휴먼명조"/>
                <w:spacing w:val="-1"/>
                <w:sz w:val="24"/>
              </w:rPr>
              <w:t>Healthcheck</w:t>
            </w:r>
            <w:proofErr w:type="spellEnd"/>
            <w:r>
              <w:rPr>
                <w:rFonts w:ascii="HCI Poppy" w:eastAsia="휴먼명조"/>
                <w:spacing w:val="-1"/>
                <w:sz w:val="24"/>
              </w:rPr>
              <w:t xml:space="preserve"> status</w:t>
            </w:r>
            <w:r>
              <w:rPr>
                <w:rFonts w:ascii="HCI Poppy" w:eastAsia="휴먼명조"/>
                <w:spacing w:val="-1"/>
                <w:sz w:val="24"/>
              </w:rPr>
              <w:t>적색</w:t>
            </w:r>
            <w:r>
              <w:rPr>
                <w:rFonts w:ascii="HCI Poppy" w:eastAsia="휴먼명조"/>
                <w:spacing w:val="-1"/>
                <w:sz w:val="24"/>
              </w:rPr>
              <w:t xml:space="preserve"> </w:t>
            </w:r>
            <w:r>
              <w:rPr>
                <w:rFonts w:ascii="HCI Poppy" w:eastAsia="휴먼명조"/>
                <w:spacing w:val="-1"/>
                <w:sz w:val="24"/>
              </w:rPr>
              <w:t>알람</w:t>
            </w:r>
            <w:r>
              <w:rPr>
                <w:rFonts w:ascii="HCI Poppy" w:eastAsia="휴먼명조"/>
                <w:spacing w:val="-1"/>
                <w:sz w:val="24"/>
              </w:rPr>
              <w:t xml:space="preserve"> </w:t>
            </w:r>
            <w:r>
              <w:rPr>
                <w:rFonts w:ascii="HCI Poppy" w:eastAsia="휴먼명조"/>
                <w:spacing w:val="-1"/>
                <w:sz w:val="24"/>
              </w:rPr>
              <w:t>횟수</w:t>
            </w:r>
            <w:r>
              <w:rPr>
                <w:rFonts w:ascii="HCI Poppy" w:eastAsia="휴먼명조"/>
                <w:spacing w:val="-1"/>
                <w:sz w:val="24"/>
              </w:rPr>
              <w:t xml:space="preserve"> : </w:t>
            </w:r>
            <w:r>
              <w:rPr>
                <w:rFonts w:ascii="HCI Poppy" w:eastAsia="휴먼명조"/>
                <w:spacing w:val="-1"/>
                <w:sz w:val="24"/>
              </w:rPr>
              <w:t>장애를</w:t>
            </w:r>
            <w:r>
              <w:rPr>
                <w:rFonts w:ascii="HCI Poppy" w:eastAsia="휴먼명조"/>
                <w:spacing w:val="-1"/>
                <w:sz w:val="24"/>
              </w:rPr>
              <w:t xml:space="preserve"> </w:t>
            </w:r>
            <w:r>
              <w:rPr>
                <w:rFonts w:ascii="HCI Poppy" w:eastAsia="휴먼명조"/>
                <w:spacing w:val="-1"/>
                <w:sz w:val="24"/>
              </w:rPr>
              <w:t>감지하여</w:t>
            </w:r>
            <w:r>
              <w:rPr>
                <w:rFonts w:ascii="HCI Poppy" w:eastAsia="휴먼명조"/>
                <w:spacing w:val="-1"/>
                <w:sz w:val="24"/>
              </w:rPr>
              <w:t xml:space="preserve"> GPU </w:t>
            </w:r>
            <w:proofErr w:type="spellStart"/>
            <w:r>
              <w:rPr>
                <w:rFonts w:ascii="HCI Poppy" w:eastAsia="휴먼명조"/>
                <w:spacing w:val="-1"/>
                <w:sz w:val="24"/>
              </w:rPr>
              <w:t>Healthcheck</w:t>
            </w:r>
            <w:proofErr w:type="spellEnd"/>
            <w:r>
              <w:rPr>
                <w:rFonts w:ascii="HCI Poppy" w:eastAsia="휴먼명조"/>
                <w:spacing w:val="-1"/>
                <w:sz w:val="24"/>
              </w:rPr>
              <w:t>가</w:t>
            </w:r>
            <w:r>
              <w:rPr>
                <w:rFonts w:ascii="HCI Poppy" w:eastAsia="휴먼명조"/>
                <w:spacing w:val="-1"/>
                <w:sz w:val="24"/>
              </w:rPr>
              <w:t xml:space="preserve"> 5</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단위로</w:t>
            </w:r>
            <w:r>
              <w:rPr>
                <w:rFonts w:ascii="HCI Poppy" w:eastAsia="휴먼명조"/>
                <w:spacing w:val="-1"/>
                <w:sz w:val="24"/>
              </w:rPr>
              <w:t xml:space="preserve"> </w:t>
            </w:r>
            <w:r>
              <w:rPr>
                <w:rFonts w:ascii="HCI Poppy" w:eastAsia="휴먼명조"/>
                <w:spacing w:val="-1"/>
                <w:sz w:val="24"/>
              </w:rPr>
              <w:t>감지시작</w:t>
            </w:r>
            <w:r>
              <w:rPr>
                <w:rFonts w:ascii="HCI Poppy" w:eastAsia="휴먼명조"/>
                <w:spacing w:val="-1"/>
                <w:sz w:val="24"/>
              </w:rPr>
              <w:t xml:space="preserve"> </w:t>
            </w:r>
            <w:r>
              <w:rPr>
                <w:rFonts w:ascii="HCI Poppy" w:eastAsia="휴먼명조"/>
                <w:spacing w:val="-1"/>
                <w:sz w:val="24"/>
              </w:rPr>
              <w:t>한</w:t>
            </w:r>
            <w:r>
              <w:rPr>
                <w:rFonts w:ascii="HCI Poppy" w:eastAsia="휴먼명조"/>
                <w:spacing w:val="-1"/>
                <w:sz w:val="24"/>
              </w:rPr>
              <w:t xml:space="preserve"> </w:t>
            </w:r>
            <w:r>
              <w:rPr>
                <w:rFonts w:ascii="HCI Poppy" w:eastAsia="휴먼명조"/>
                <w:spacing w:val="-1"/>
                <w:sz w:val="24"/>
              </w:rPr>
              <w:t>후</w:t>
            </w:r>
            <w:r>
              <w:rPr>
                <w:rFonts w:ascii="HCI Poppy" w:eastAsia="휴먼명조"/>
                <w:spacing w:val="-1"/>
                <w:sz w:val="24"/>
              </w:rPr>
              <w:t xml:space="preserve"> </w:t>
            </w:r>
            <w:r>
              <w:rPr>
                <w:rFonts w:ascii="HCI Poppy" w:eastAsia="휴먼명조"/>
                <w:spacing w:val="-1"/>
                <w:sz w:val="24"/>
              </w:rPr>
              <w:t>정상</w:t>
            </w:r>
            <w:r>
              <w:rPr>
                <w:rFonts w:ascii="HCI Poppy" w:eastAsia="휴먼명조"/>
                <w:spacing w:val="-1"/>
                <w:sz w:val="24"/>
              </w:rPr>
              <w:t xml:space="preserve"> </w:t>
            </w:r>
            <w:r>
              <w:rPr>
                <w:rFonts w:ascii="HCI Poppy" w:eastAsia="휴먼명조"/>
                <w:spacing w:val="-1"/>
                <w:sz w:val="24"/>
              </w:rPr>
              <w:t>작동으로</w:t>
            </w:r>
            <w:r>
              <w:rPr>
                <w:rFonts w:ascii="HCI Poppy" w:eastAsia="휴먼명조"/>
                <w:spacing w:val="-1"/>
                <w:sz w:val="24"/>
              </w:rPr>
              <w:t xml:space="preserve"> </w:t>
            </w:r>
            <w:r>
              <w:rPr>
                <w:rFonts w:ascii="HCI Poppy" w:eastAsia="휴먼명조"/>
                <w:spacing w:val="-1"/>
                <w:sz w:val="24"/>
              </w:rPr>
              <w:t>확인될</w:t>
            </w:r>
            <w:r>
              <w:rPr>
                <w:rFonts w:ascii="HCI Poppy" w:eastAsia="휴먼명조"/>
                <w:spacing w:val="-1"/>
                <w:sz w:val="24"/>
              </w:rPr>
              <w:t xml:space="preserve"> </w:t>
            </w:r>
            <w:r>
              <w:rPr>
                <w:rFonts w:ascii="HCI Poppy" w:eastAsia="휴먼명조"/>
                <w:spacing w:val="-1"/>
                <w:sz w:val="24"/>
              </w:rPr>
              <w:t>때까지</w:t>
            </w:r>
            <w:r>
              <w:rPr>
                <w:rFonts w:ascii="HCI Poppy" w:eastAsia="휴먼명조"/>
                <w:spacing w:val="-1"/>
                <w:sz w:val="24"/>
              </w:rPr>
              <w:t xml:space="preserve"> GPU </w:t>
            </w:r>
            <w:proofErr w:type="spellStart"/>
            <w:r>
              <w:rPr>
                <w:rFonts w:ascii="HCI Poppy" w:eastAsia="휴먼명조"/>
                <w:spacing w:val="-1"/>
                <w:sz w:val="24"/>
              </w:rPr>
              <w:t>Healthcheck</w:t>
            </w:r>
            <w:proofErr w:type="spellEnd"/>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감지한</w:t>
            </w:r>
            <w:r>
              <w:rPr>
                <w:rFonts w:ascii="HCI Poppy" w:eastAsia="휴먼명조"/>
                <w:spacing w:val="-1"/>
                <w:sz w:val="24"/>
              </w:rPr>
              <w:t xml:space="preserve"> </w:t>
            </w:r>
            <w:r>
              <w:rPr>
                <w:rFonts w:ascii="HCI Poppy" w:eastAsia="휴먼명조"/>
                <w:spacing w:val="-1"/>
                <w:sz w:val="24"/>
              </w:rPr>
              <w:t>횟수를</w:t>
            </w:r>
            <w:r>
              <w:rPr>
                <w:rFonts w:ascii="HCI Poppy" w:eastAsia="휴먼명조"/>
                <w:spacing w:val="-1"/>
                <w:sz w:val="24"/>
              </w:rPr>
              <w:t xml:space="preserve"> </w:t>
            </w:r>
            <w:r>
              <w:rPr>
                <w:rFonts w:ascii="HCI Poppy" w:eastAsia="휴먼명조"/>
                <w:spacing w:val="-1"/>
                <w:sz w:val="24"/>
              </w:rPr>
              <w:t>의미함</w:t>
            </w:r>
          </w:p>
        </w:tc>
      </w:tr>
      <w:tr w:rsidR="004C1F03" w14:paraId="0F0AB956" w14:textId="77777777">
        <w:trPr>
          <w:trHeight w:val="1434"/>
        </w:trPr>
        <w:tc>
          <w:tcPr>
            <w:tcW w:w="1391" w:type="dxa"/>
            <w:tcBorders>
              <w:top w:val="single" w:sz="3" w:space="0" w:color="999999"/>
              <w:left w:val="single" w:sz="3" w:space="0" w:color="999999"/>
              <w:bottom w:val="single" w:sz="3" w:space="0" w:color="999999"/>
              <w:right w:val="single" w:sz="3" w:space="0" w:color="999999"/>
            </w:tcBorders>
            <w:vAlign w:val="center"/>
          </w:tcPr>
          <w:p w14:paraId="6638E8AF" w14:textId="77777777" w:rsidR="004C1F03" w:rsidRDefault="005F7388">
            <w:pPr>
              <w:pStyle w:val="a3"/>
              <w:jc w:val="distribute"/>
            </w:pPr>
            <w:r>
              <w:rPr>
                <w:rFonts w:eastAsia="HY헤드라인M"/>
                <w:sz w:val="22"/>
              </w:rPr>
              <w:t>서비스수준</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tbl>
            <w:tblPr>
              <w:tblOverlap w:val="never"/>
              <w:tblW w:w="797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27"/>
              <w:gridCol w:w="1400"/>
              <w:gridCol w:w="1400"/>
              <w:gridCol w:w="1343"/>
              <w:gridCol w:w="1400"/>
              <w:gridCol w:w="1400"/>
            </w:tblGrid>
            <w:tr w:rsidR="004C1F03" w14:paraId="35F4305F" w14:textId="77777777" w:rsidTr="00417E49">
              <w:trPr>
                <w:trHeight w:val="410"/>
              </w:trPr>
              <w:tc>
                <w:tcPr>
                  <w:tcW w:w="1027"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30436887" w14:textId="77777777" w:rsidR="004C1F03" w:rsidRDefault="005F7388">
                  <w:pPr>
                    <w:pStyle w:val="a3"/>
                    <w:wordWrap/>
                    <w:jc w:val="center"/>
                  </w:pPr>
                  <w:r>
                    <w:rPr>
                      <w:rFonts w:eastAsia="휴먼명조"/>
                      <w:spacing w:val="-10"/>
                    </w:rPr>
                    <w:t>평가등급</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250DCC8D" w14:textId="77777777" w:rsidR="004C1F03" w:rsidRDefault="005F7388">
                  <w:pPr>
                    <w:pStyle w:val="a3"/>
                    <w:wordWrap/>
                    <w:jc w:val="center"/>
                  </w:pPr>
                  <w:proofErr w:type="spellStart"/>
                  <w:r>
                    <w:rPr>
                      <w:rFonts w:ascii="휴먼명조" w:eastAsia="휴먼명조"/>
                      <w:spacing w:val="-10"/>
                    </w:rPr>
                    <w:t>매우우수</w:t>
                  </w:r>
                  <w:proofErr w:type="spellEnd"/>
                  <w:r>
                    <w:rPr>
                      <w:rFonts w:ascii="휴먼명조" w:eastAsia="휴먼명조"/>
                      <w:spacing w:val="-10"/>
                    </w:rPr>
                    <w:t>(S)</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1D6CF7F8" w14:textId="77777777" w:rsidR="004C1F03" w:rsidRDefault="005F7388">
                  <w:pPr>
                    <w:pStyle w:val="a3"/>
                    <w:wordWrap/>
                    <w:jc w:val="center"/>
                  </w:pPr>
                  <w:r>
                    <w:rPr>
                      <w:rFonts w:ascii="휴먼명조" w:eastAsia="휴먼명조"/>
                      <w:spacing w:val="-10"/>
                    </w:rPr>
                    <w:t>우수(A)</w:t>
                  </w:r>
                </w:p>
              </w:tc>
              <w:tc>
                <w:tcPr>
                  <w:tcW w:w="1343" w:type="dxa"/>
                  <w:tcBorders>
                    <w:top w:val="single" w:sz="3" w:space="0" w:color="000000"/>
                    <w:left w:val="single" w:sz="3" w:space="0" w:color="000000"/>
                    <w:bottom w:val="single" w:sz="3" w:space="0" w:color="000000"/>
                    <w:right w:val="single" w:sz="3" w:space="0" w:color="000000"/>
                  </w:tcBorders>
                  <w:shd w:val="clear" w:color="auto" w:fill="ECD8EB"/>
                  <w:vAlign w:val="center"/>
                </w:tcPr>
                <w:p w14:paraId="7871A827" w14:textId="77777777" w:rsidR="004C1F03" w:rsidRDefault="005F7388">
                  <w:pPr>
                    <w:pStyle w:val="a3"/>
                    <w:wordWrap/>
                    <w:jc w:val="center"/>
                  </w:pPr>
                  <w:r>
                    <w:rPr>
                      <w:rFonts w:ascii="휴먼명조" w:eastAsia="휴먼명조"/>
                      <w:spacing w:val="-10"/>
                    </w:rPr>
                    <w:t>목표수준(B)</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3B4CCFD0" w14:textId="77777777" w:rsidR="004C1F03" w:rsidRDefault="005F7388">
                  <w:pPr>
                    <w:pStyle w:val="a3"/>
                    <w:wordWrap/>
                    <w:jc w:val="center"/>
                  </w:pPr>
                  <w:r>
                    <w:rPr>
                      <w:rFonts w:ascii="휴먼명조" w:eastAsia="휴먼명조"/>
                      <w:spacing w:val="-10"/>
                    </w:rPr>
                    <w:t>미흡(C)</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0CCD2AEB" w14:textId="77777777" w:rsidR="004C1F03" w:rsidRDefault="005F7388">
                  <w:pPr>
                    <w:pStyle w:val="a3"/>
                    <w:wordWrap/>
                    <w:jc w:val="center"/>
                  </w:pPr>
                  <w:proofErr w:type="spellStart"/>
                  <w:r>
                    <w:rPr>
                      <w:rFonts w:ascii="휴먼명조" w:eastAsia="휴먼명조"/>
                      <w:spacing w:val="-10"/>
                    </w:rPr>
                    <w:t>매우미흡</w:t>
                  </w:r>
                  <w:proofErr w:type="spellEnd"/>
                  <w:r>
                    <w:rPr>
                      <w:rFonts w:ascii="휴먼명조" w:eastAsia="휴먼명조"/>
                      <w:spacing w:val="-10"/>
                    </w:rPr>
                    <w:t>(D)</w:t>
                  </w:r>
                </w:p>
              </w:tc>
            </w:tr>
            <w:tr w:rsidR="00417E49" w14:paraId="3D63802F" w14:textId="77777777" w:rsidTr="00417E49">
              <w:trPr>
                <w:trHeight w:val="628"/>
              </w:trPr>
              <w:tc>
                <w:tcPr>
                  <w:tcW w:w="1027" w:type="dxa"/>
                  <w:tcBorders>
                    <w:top w:val="single" w:sz="3" w:space="0" w:color="000000"/>
                    <w:left w:val="single" w:sz="3" w:space="0" w:color="000000"/>
                    <w:bottom w:val="single" w:sz="3" w:space="0" w:color="000000"/>
                    <w:right w:val="single" w:sz="3" w:space="0" w:color="000000"/>
                  </w:tcBorders>
                  <w:vAlign w:val="center"/>
                </w:tcPr>
                <w:p w14:paraId="73F06C6C" w14:textId="77777777" w:rsidR="00417E49" w:rsidRDefault="00417E49" w:rsidP="00417E49">
                  <w:pPr>
                    <w:pStyle w:val="a3"/>
                    <w:wordWrap/>
                    <w:jc w:val="center"/>
                  </w:pPr>
                  <w:proofErr w:type="spellStart"/>
                  <w:r>
                    <w:rPr>
                      <w:rFonts w:eastAsia="휴먼명조"/>
                      <w:spacing w:val="-18"/>
                    </w:rPr>
                    <w:t>월가용율</w:t>
                  </w:r>
                  <w:proofErr w:type="spellEnd"/>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97C691D" w14:textId="19D08A12" w:rsidR="00417E49" w:rsidRDefault="00417E49" w:rsidP="00417E49">
                  <w:pPr>
                    <w:pStyle w:val="a3"/>
                    <w:wordWrap/>
                    <w:jc w:val="center"/>
                    <w:rPr>
                      <w:rFonts w:ascii="휴먼명조" w:eastAsia="휴먼명조"/>
                      <w:spacing w:val="-10"/>
                    </w:rPr>
                  </w:pPr>
                  <w:ins w:id="1514" w:author="TAEHO AHN" w:date="2025-01-10T16:40:00Z">
                    <w:r>
                      <w:rPr>
                        <w:rFonts w:ascii="맑은 고딕" w:eastAsia="맑은 고딕"/>
                        <w:spacing w:val="-10"/>
                        <w:w w:val="80"/>
                      </w:rPr>
                      <w:t>99.9% 이상</w:t>
                    </w:r>
                  </w:ins>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4D95D5E" w14:textId="41283E95" w:rsidR="00417E49" w:rsidRDefault="00417E49" w:rsidP="00417E49">
                  <w:pPr>
                    <w:pStyle w:val="a3"/>
                    <w:wordWrap/>
                    <w:jc w:val="center"/>
                    <w:rPr>
                      <w:rFonts w:ascii="휴먼명조" w:eastAsia="휴먼명조"/>
                      <w:spacing w:val="-10"/>
                    </w:rPr>
                  </w:pPr>
                  <w:ins w:id="1515" w:author="TAEHO AHN" w:date="2025-01-10T16:40:00Z">
                    <w:r>
                      <w:rPr>
                        <w:rFonts w:ascii="맑은 고딕" w:eastAsia="맑은 고딕"/>
                        <w:spacing w:val="-10"/>
                        <w:w w:val="80"/>
                      </w:rPr>
                      <w:t>99.6% 이상 ~99.9% 미</w:t>
                    </w:r>
                    <w:r>
                      <w:rPr>
                        <w:rFonts w:ascii="맑은 고딕" w:eastAsia="맑은 고딕" w:hint="eastAsia"/>
                        <w:spacing w:val="-10"/>
                        <w:w w:val="80"/>
                      </w:rPr>
                      <w:t>만</w:t>
                    </w:r>
                  </w:ins>
                </w:p>
              </w:tc>
              <w:tc>
                <w:tcPr>
                  <w:tcW w:w="1343" w:type="dxa"/>
                  <w:tcBorders>
                    <w:top w:val="single" w:sz="3" w:space="0" w:color="000000"/>
                    <w:left w:val="single" w:sz="3" w:space="0" w:color="000000"/>
                    <w:bottom w:val="single" w:sz="3" w:space="0" w:color="000000"/>
                    <w:right w:val="single" w:sz="3" w:space="0" w:color="000000"/>
                  </w:tcBorders>
                  <w:shd w:val="clear" w:color="auto" w:fill="ECD8EB"/>
                  <w:tcMar>
                    <w:top w:w="0" w:type="dxa"/>
                    <w:left w:w="0" w:type="dxa"/>
                    <w:bottom w:w="0" w:type="dxa"/>
                    <w:right w:w="0" w:type="dxa"/>
                  </w:tcMar>
                  <w:vAlign w:val="center"/>
                </w:tcPr>
                <w:p w14:paraId="01DFC534" w14:textId="19A42C26" w:rsidR="00417E49" w:rsidRDefault="00417E49" w:rsidP="00417E49">
                  <w:pPr>
                    <w:pStyle w:val="a3"/>
                    <w:wordWrap/>
                    <w:jc w:val="center"/>
                  </w:pPr>
                  <w:ins w:id="1516" w:author="TAEHO AHN" w:date="2025-01-10T16:40:00Z">
                    <w:r>
                      <w:rPr>
                        <w:rFonts w:ascii="맑은 고딕" w:eastAsia="맑은 고딕"/>
                        <w:spacing w:val="-10"/>
                        <w:w w:val="80"/>
                      </w:rPr>
                      <w:t>99.3% 이상 ~99.6% 미</w:t>
                    </w:r>
                    <w:r>
                      <w:rPr>
                        <w:rFonts w:ascii="맑은 고딕" w:eastAsia="맑은 고딕" w:hint="eastAsia"/>
                        <w:spacing w:val="-10"/>
                        <w:w w:val="80"/>
                      </w:rPr>
                      <w:t>만</w:t>
                    </w:r>
                  </w:ins>
                  <w:del w:id="1517" w:author="TAEHO AHN" w:date="2025-01-10T16:40:00Z">
                    <w:r w:rsidDel="0074277C">
                      <w:rPr>
                        <w:rFonts w:ascii="휴먼명조" w:eastAsia="휴먼명조"/>
                        <w:spacing w:val="-10"/>
                      </w:rPr>
                      <w:delText>99.9% 이상</w:delText>
                    </w:r>
                  </w:del>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09D1E82" w14:textId="5A54B81D" w:rsidR="00417E49" w:rsidDel="0074277C" w:rsidRDefault="00417E49" w:rsidP="00417E49">
                  <w:pPr>
                    <w:pStyle w:val="a3"/>
                    <w:wordWrap/>
                    <w:jc w:val="center"/>
                    <w:rPr>
                      <w:del w:id="1518" w:author="TAEHO AHN" w:date="2025-01-10T16:40:00Z"/>
                    </w:rPr>
                  </w:pPr>
                  <w:ins w:id="1519" w:author="TAEHO AHN" w:date="2025-01-10T16:40:00Z">
                    <w:r>
                      <w:rPr>
                        <w:rFonts w:ascii="맑은 고딕" w:eastAsia="맑은 고딕"/>
                        <w:spacing w:val="-10"/>
                        <w:w w:val="80"/>
                      </w:rPr>
                      <w:t>99.0% 이상 ~99.3% 미만</w:t>
                    </w:r>
                  </w:ins>
                  <w:del w:id="1520" w:author="TAEHO AHN" w:date="2025-01-10T16:40:00Z">
                    <w:r w:rsidDel="0074277C">
                      <w:rPr>
                        <w:rFonts w:ascii="휴먼명조" w:eastAsia="휴먼명조"/>
                        <w:spacing w:val="-10"/>
                      </w:rPr>
                      <w:delText>99.0% 이상~</w:delText>
                    </w:r>
                  </w:del>
                </w:p>
                <w:p w14:paraId="26A800B3" w14:textId="40D86987" w:rsidR="00417E49" w:rsidRDefault="00417E49" w:rsidP="00417E49">
                  <w:pPr>
                    <w:pStyle w:val="a3"/>
                    <w:wordWrap/>
                    <w:jc w:val="center"/>
                  </w:pPr>
                  <w:del w:id="1521" w:author="TAEHO AHN" w:date="2025-01-10T16:40:00Z">
                    <w:r w:rsidDel="0074277C">
                      <w:rPr>
                        <w:rFonts w:ascii="휴먼명조" w:eastAsia="휴먼명조"/>
                        <w:spacing w:val="-10"/>
                      </w:rPr>
                      <w:delText>99.9% 미만</w:delText>
                    </w:r>
                  </w:del>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162FA898" w14:textId="7301D5B8" w:rsidR="00417E49" w:rsidRDefault="00417E49" w:rsidP="00417E49">
                  <w:pPr>
                    <w:pStyle w:val="a3"/>
                    <w:wordWrap/>
                    <w:jc w:val="center"/>
                  </w:pPr>
                  <w:ins w:id="1522" w:author="TAEHO AHN" w:date="2025-01-10T16:40:00Z">
                    <w:r>
                      <w:rPr>
                        <w:rFonts w:ascii="맑은 고딕" w:eastAsia="맑은 고딕"/>
                        <w:spacing w:val="-10"/>
                        <w:w w:val="80"/>
                      </w:rPr>
                      <w:t>99.0% 미만</w:t>
                    </w:r>
                  </w:ins>
                  <w:del w:id="1523" w:author="TAEHO AHN" w:date="2025-01-10T16:40:00Z">
                    <w:r w:rsidDel="0074277C">
                      <w:rPr>
                        <w:rFonts w:ascii="휴먼명조" w:eastAsia="휴먼명조"/>
                        <w:spacing w:val="-10"/>
                      </w:rPr>
                      <w:delText>99.0% 미만</w:delText>
                    </w:r>
                  </w:del>
                </w:p>
              </w:tc>
            </w:tr>
          </w:tbl>
          <w:p w14:paraId="2D396CAB" w14:textId="77777777" w:rsidR="004C1F03" w:rsidRDefault="004C1F03">
            <w:pPr>
              <w:pStyle w:val="a3"/>
              <w:spacing w:line="336" w:lineRule="auto"/>
              <w:ind w:left="421" w:hanging="421"/>
            </w:pPr>
          </w:p>
        </w:tc>
      </w:tr>
      <w:tr w:rsidR="004C1F03" w14:paraId="5E9BD10D" w14:textId="77777777">
        <w:trPr>
          <w:trHeight w:val="3765"/>
        </w:trPr>
        <w:tc>
          <w:tcPr>
            <w:tcW w:w="1391" w:type="dxa"/>
            <w:tcBorders>
              <w:top w:val="single" w:sz="3" w:space="0" w:color="999999"/>
              <w:left w:val="single" w:sz="3" w:space="0" w:color="999999"/>
              <w:bottom w:val="single" w:sz="3" w:space="0" w:color="999999"/>
              <w:right w:val="single" w:sz="3" w:space="0" w:color="999999"/>
            </w:tcBorders>
            <w:vAlign w:val="center"/>
          </w:tcPr>
          <w:p w14:paraId="2974CA39" w14:textId="77777777" w:rsidR="004C1F03" w:rsidRDefault="005F7388">
            <w:pPr>
              <w:pStyle w:val="a3"/>
              <w:spacing w:line="528" w:lineRule="auto"/>
              <w:jc w:val="distribute"/>
            </w:pPr>
            <w:r>
              <w:rPr>
                <w:rFonts w:ascii="HY헤드라인M" w:eastAsia="HY헤드라인M"/>
                <w:sz w:val="22"/>
              </w:rPr>
              <w:lastRenderedPageBreak/>
              <w:t>페널티/</w:t>
            </w:r>
          </w:p>
          <w:p w14:paraId="007EA61B" w14:textId="77777777" w:rsidR="004C1F03" w:rsidRDefault="005F7388">
            <w:pPr>
              <w:pStyle w:val="a3"/>
              <w:spacing w:line="528" w:lineRule="auto"/>
              <w:jc w:val="distribute"/>
            </w:pPr>
            <w:r>
              <w:rPr>
                <w:rFonts w:eastAsia="HY헤드라인M"/>
                <w:sz w:val="22"/>
              </w:rPr>
              <w:t>인센티브</w:t>
            </w:r>
          </w:p>
          <w:p w14:paraId="15B71288" w14:textId="77777777" w:rsidR="004C1F03" w:rsidRDefault="005F7388">
            <w:pPr>
              <w:pStyle w:val="a3"/>
              <w:spacing w:line="528" w:lineRule="auto"/>
              <w:jc w:val="distribute"/>
            </w:pPr>
            <w:r>
              <w:rPr>
                <w:rFonts w:ascii="HY헤드라인M" w:eastAsia="HY헤드라인M"/>
                <w:sz w:val="22"/>
              </w:rPr>
              <w:t>규   칙</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2B4EB224" w14:textId="77777777" w:rsidR="004C1F03" w:rsidRDefault="005F7388">
            <w:pPr>
              <w:pStyle w:val="a3"/>
              <w:ind w:left="421" w:hanging="421"/>
            </w:pPr>
            <w:r>
              <w:rPr>
                <w:rFonts w:ascii="휴먼명조"/>
                <w:sz w:val="22"/>
              </w:rPr>
              <w:t xml:space="preserve"> </w:t>
            </w:r>
            <w:r>
              <w:rPr>
                <w:rFonts w:ascii="휴먼명조"/>
                <w:sz w:val="22"/>
              </w:rPr>
              <w:t>□</w:t>
            </w:r>
            <w:r>
              <w:rPr>
                <w:rFonts w:ascii="휴먼명조"/>
                <w:sz w:val="22"/>
              </w:rPr>
              <w:t xml:space="preserve"> </w:t>
            </w:r>
            <w:r>
              <w:rPr>
                <w:rFonts w:ascii="휴먼명조" w:eastAsia="휴먼명조"/>
                <w:spacing w:val="-11"/>
                <w:sz w:val="22"/>
              </w:rPr>
              <w:t>페널티 및 인센티브 영역</w:t>
            </w:r>
          </w:p>
          <w:p w14:paraId="0514E00B" w14:textId="77777777" w:rsidR="004C1F03" w:rsidRDefault="005F7388">
            <w:pPr>
              <w:pStyle w:val="a3"/>
              <w:wordWrap/>
              <w:ind w:left="766" w:hanging="766"/>
              <w:jc w:val="left"/>
            </w:pPr>
            <w:r>
              <w:rPr>
                <w:rFonts w:ascii="휴먼명조"/>
                <w:spacing w:val="-11"/>
                <w:sz w:val="22"/>
              </w:rPr>
              <w:t xml:space="preserve"> </w:t>
            </w:r>
          </w:p>
          <w:tbl>
            <w:tblPr>
              <w:tblOverlap w:val="never"/>
              <w:tblW w:w="7687"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27"/>
              <w:gridCol w:w="1343"/>
              <w:gridCol w:w="1344"/>
              <w:gridCol w:w="1287"/>
              <w:gridCol w:w="1343"/>
              <w:gridCol w:w="1343"/>
            </w:tblGrid>
            <w:tr w:rsidR="004C1F03" w14:paraId="77AFE121" w14:textId="77777777" w:rsidTr="00417E49">
              <w:trPr>
                <w:trHeight w:val="476"/>
              </w:trPr>
              <w:tc>
                <w:tcPr>
                  <w:tcW w:w="1027"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0CE3B05F" w14:textId="77777777" w:rsidR="004C1F03" w:rsidRDefault="005F7388">
                  <w:pPr>
                    <w:pStyle w:val="a3"/>
                    <w:wordWrap/>
                    <w:jc w:val="center"/>
                  </w:pPr>
                  <w:r>
                    <w:rPr>
                      <w:rFonts w:eastAsia="휴먼명조"/>
                      <w:spacing w:val="-10"/>
                    </w:rPr>
                    <w:t>평가등급</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15F1E858" w14:textId="77777777" w:rsidR="004C1F03" w:rsidRDefault="005F7388">
                  <w:pPr>
                    <w:pStyle w:val="a3"/>
                    <w:wordWrap/>
                    <w:jc w:val="center"/>
                  </w:pPr>
                  <w:proofErr w:type="spellStart"/>
                  <w:r>
                    <w:rPr>
                      <w:rFonts w:ascii="휴먼명조" w:eastAsia="휴먼명조"/>
                      <w:spacing w:val="-10"/>
                    </w:rPr>
                    <w:t>매우우수</w:t>
                  </w:r>
                  <w:proofErr w:type="spellEnd"/>
                  <w:r>
                    <w:rPr>
                      <w:rFonts w:ascii="휴먼명조" w:eastAsia="휴먼명조"/>
                      <w:spacing w:val="-10"/>
                    </w:rPr>
                    <w:t>(S)</w:t>
                  </w:r>
                </w:p>
              </w:tc>
              <w:tc>
                <w:tcPr>
                  <w:tcW w:w="1344"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7C6B4029" w14:textId="77777777" w:rsidR="004C1F03" w:rsidRDefault="005F7388">
                  <w:pPr>
                    <w:pStyle w:val="a3"/>
                    <w:wordWrap/>
                    <w:jc w:val="center"/>
                  </w:pPr>
                  <w:r>
                    <w:rPr>
                      <w:rFonts w:ascii="휴먼명조" w:eastAsia="휴먼명조"/>
                      <w:spacing w:val="-10"/>
                    </w:rPr>
                    <w:t>우수(A)</w:t>
                  </w:r>
                </w:p>
              </w:tc>
              <w:tc>
                <w:tcPr>
                  <w:tcW w:w="1287" w:type="dxa"/>
                  <w:tcBorders>
                    <w:top w:val="single" w:sz="3" w:space="0" w:color="000000"/>
                    <w:left w:val="single" w:sz="3" w:space="0" w:color="000000"/>
                    <w:bottom w:val="single" w:sz="3" w:space="0" w:color="000000"/>
                    <w:right w:val="single" w:sz="3" w:space="0" w:color="000000"/>
                  </w:tcBorders>
                  <w:shd w:val="clear" w:color="auto" w:fill="ECD8EB"/>
                  <w:vAlign w:val="center"/>
                </w:tcPr>
                <w:p w14:paraId="39895254" w14:textId="77777777" w:rsidR="004C1F03" w:rsidRDefault="005F7388">
                  <w:pPr>
                    <w:pStyle w:val="a3"/>
                    <w:wordWrap/>
                    <w:jc w:val="center"/>
                  </w:pPr>
                  <w:r>
                    <w:rPr>
                      <w:rFonts w:ascii="휴먼명조" w:eastAsia="휴먼명조"/>
                      <w:spacing w:val="-10"/>
                    </w:rPr>
                    <w:t>목표수준(B)</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64283243" w14:textId="77777777" w:rsidR="004C1F03" w:rsidRDefault="005F7388">
                  <w:pPr>
                    <w:pStyle w:val="a3"/>
                    <w:wordWrap/>
                    <w:jc w:val="center"/>
                  </w:pPr>
                  <w:r>
                    <w:rPr>
                      <w:rFonts w:ascii="휴먼명조" w:eastAsia="휴먼명조"/>
                      <w:spacing w:val="-10"/>
                    </w:rPr>
                    <w:t>미흡(C)</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751D14B2" w14:textId="77777777" w:rsidR="004C1F03" w:rsidRDefault="005F7388">
                  <w:pPr>
                    <w:pStyle w:val="a3"/>
                    <w:wordWrap/>
                    <w:jc w:val="center"/>
                  </w:pPr>
                  <w:proofErr w:type="spellStart"/>
                  <w:r>
                    <w:rPr>
                      <w:rFonts w:ascii="휴먼명조" w:eastAsia="휴먼명조"/>
                      <w:spacing w:val="-10"/>
                    </w:rPr>
                    <w:t>매우미흡</w:t>
                  </w:r>
                  <w:proofErr w:type="spellEnd"/>
                  <w:r>
                    <w:rPr>
                      <w:rFonts w:ascii="휴먼명조" w:eastAsia="휴먼명조"/>
                      <w:spacing w:val="-10"/>
                    </w:rPr>
                    <w:t>(D)</w:t>
                  </w:r>
                </w:p>
              </w:tc>
            </w:tr>
            <w:tr w:rsidR="00A13C8A" w14:paraId="6C974F5B" w14:textId="77777777" w:rsidTr="00417E49">
              <w:trPr>
                <w:trHeight w:val="746"/>
              </w:trPr>
              <w:tc>
                <w:tcPr>
                  <w:tcW w:w="1027" w:type="dxa"/>
                  <w:tcBorders>
                    <w:top w:val="single" w:sz="3" w:space="0" w:color="000000"/>
                    <w:left w:val="single" w:sz="3" w:space="0" w:color="000000"/>
                    <w:bottom w:val="single" w:sz="3" w:space="0" w:color="000000"/>
                    <w:right w:val="single" w:sz="3" w:space="0" w:color="000000"/>
                  </w:tcBorders>
                  <w:vAlign w:val="center"/>
                </w:tcPr>
                <w:p w14:paraId="315CA18E" w14:textId="77777777" w:rsidR="00A13C8A" w:rsidRDefault="00A13C8A" w:rsidP="00A13C8A">
                  <w:pPr>
                    <w:pStyle w:val="a3"/>
                    <w:wordWrap/>
                    <w:jc w:val="center"/>
                  </w:pPr>
                  <w:proofErr w:type="spellStart"/>
                  <w:r>
                    <w:rPr>
                      <w:rFonts w:eastAsia="휴먼명조"/>
                      <w:spacing w:val="-18"/>
                    </w:rPr>
                    <w:t>월가용율</w:t>
                  </w:r>
                  <w:proofErr w:type="spellEnd"/>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7075025" w14:textId="7ECD71B6" w:rsidR="00A13C8A" w:rsidRDefault="00A13C8A" w:rsidP="00A13C8A">
                  <w:pPr>
                    <w:pStyle w:val="a3"/>
                    <w:wordWrap/>
                    <w:jc w:val="center"/>
                  </w:pPr>
                  <w:del w:id="1524" w:author="TAEHO AHN" w:date="2025-01-10T16:40:00Z">
                    <w:r w:rsidDel="00150908">
                      <w:rPr>
                        <w:rFonts w:ascii="휴먼명조"/>
                        <w:spacing w:val="-10"/>
                      </w:rPr>
                      <w:delText>-</w:delText>
                    </w:r>
                  </w:del>
                </w:p>
              </w:tc>
              <w:tc>
                <w:tcPr>
                  <w:tcW w:w="1344" w:type="dxa"/>
                  <w:tcBorders>
                    <w:top w:val="single" w:sz="3" w:space="0" w:color="000000"/>
                    <w:left w:val="single" w:sz="3" w:space="0" w:color="000000"/>
                    <w:bottom w:val="single" w:sz="3" w:space="0" w:color="000000"/>
                    <w:right w:val="single" w:sz="3" w:space="0" w:color="000000"/>
                  </w:tcBorders>
                  <w:vAlign w:val="center"/>
                </w:tcPr>
                <w:p w14:paraId="49AE9416" w14:textId="59FEA127" w:rsidR="00A13C8A" w:rsidRDefault="00A13C8A" w:rsidP="00A13C8A">
                  <w:pPr>
                    <w:pStyle w:val="a3"/>
                    <w:wordWrap/>
                    <w:jc w:val="center"/>
                  </w:pPr>
                </w:p>
              </w:tc>
              <w:tc>
                <w:tcPr>
                  <w:tcW w:w="1287" w:type="dxa"/>
                  <w:tcBorders>
                    <w:top w:val="single" w:sz="3" w:space="0" w:color="000000"/>
                    <w:left w:val="single" w:sz="3" w:space="0" w:color="000000"/>
                    <w:bottom w:val="single" w:sz="3" w:space="0" w:color="000000"/>
                    <w:right w:val="single" w:sz="3" w:space="0" w:color="000000"/>
                  </w:tcBorders>
                  <w:shd w:val="clear" w:color="auto" w:fill="ECD8EB"/>
                  <w:tcMar>
                    <w:top w:w="0" w:type="dxa"/>
                    <w:left w:w="0" w:type="dxa"/>
                    <w:bottom w:w="0" w:type="dxa"/>
                    <w:right w:w="0" w:type="dxa"/>
                  </w:tcMar>
                  <w:vAlign w:val="center"/>
                </w:tcPr>
                <w:p w14:paraId="4973DF1E" w14:textId="1BBE9A61" w:rsidR="00A13C8A" w:rsidRDefault="00A13C8A" w:rsidP="00A13C8A">
                  <w:pPr>
                    <w:pStyle w:val="a3"/>
                    <w:wordWrap/>
                    <w:jc w:val="center"/>
                  </w:pPr>
                  <w:del w:id="1525" w:author="TAEHO AHN" w:date="2025-01-10T16:40:00Z">
                    <w:r w:rsidDel="00150908">
                      <w:rPr>
                        <w:rFonts w:ascii="휴먼명조"/>
                        <w:spacing w:val="-10"/>
                      </w:rPr>
                      <w:delText>-</w:delText>
                    </w:r>
                  </w:del>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FF18D2C" w14:textId="77777777" w:rsidR="00A13C8A" w:rsidRDefault="00A13C8A" w:rsidP="00A13C8A">
                  <w:pPr>
                    <w:pStyle w:val="a3"/>
                    <w:wordWrap/>
                    <w:jc w:val="center"/>
                    <w:rPr>
                      <w:ins w:id="1526" w:author="TAEHO AHN" w:date="2025-01-10T17:40:00Z"/>
                      <w:rFonts w:hint="eastAsia"/>
                    </w:rPr>
                  </w:pPr>
                  <w:ins w:id="1527" w:author="TAEHO AHN" w:date="2025-01-10T17:40:00Z">
                    <w:r>
                      <w:rPr>
                        <w:rFonts w:ascii="휴먼명조" w:eastAsia="휴먼명조" w:hint="eastAsia"/>
                        <w:spacing w:val="-10"/>
                      </w:rPr>
                      <w:t>월 이용요금</w:t>
                    </w:r>
                  </w:ins>
                </w:p>
                <w:p w14:paraId="7D43548A" w14:textId="40C19744" w:rsidR="00A13C8A" w:rsidDel="00150908" w:rsidRDefault="00A13C8A" w:rsidP="00A13C8A">
                  <w:pPr>
                    <w:pStyle w:val="a3"/>
                    <w:wordWrap/>
                    <w:jc w:val="center"/>
                    <w:rPr>
                      <w:del w:id="1528" w:author="TAEHO AHN" w:date="2025-01-10T16:40:00Z"/>
                    </w:rPr>
                  </w:pPr>
                  <w:ins w:id="1529" w:author="TAEHO AHN" w:date="2025-01-10T17:40:00Z">
                    <w:r>
                      <w:rPr>
                        <w:rFonts w:ascii="휴먼명조"/>
                        <w:spacing w:val="-10"/>
                      </w:rPr>
                      <w:t>10%</w:t>
                    </w:r>
                  </w:ins>
                  <w:del w:id="1530" w:author="TAEHO AHN" w:date="2025-01-10T16:40:00Z">
                    <w:r w:rsidDel="00150908">
                      <w:rPr>
                        <w:rFonts w:ascii="휴먼명조" w:eastAsia="휴먼명조"/>
                        <w:spacing w:val="-10"/>
                      </w:rPr>
                      <w:delText>월 이용요금</w:delText>
                    </w:r>
                  </w:del>
                </w:p>
                <w:p w14:paraId="1B0F3FC0" w14:textId="24A421BC" w:rsidR="00A13C8A" w:rsidRDefault="00A13C8A" w:rsidP="00A13C8A">
                  <w:pPr>
                    <w:pStyle w:val="a3"/>
                    <w:wordWrap/>
                    <w:jc w:val="center"/>
                  </w:pPr>
                  <w:del w:id="1531" w:author="TAEHO AHN" w:date="2025-01-10T16:40:00Z">
                    <w:r w:rsidDel="00150908">
                      <w:rPr>
                        <w:rFonts w:ascii="휴먼명조"/>
                        <w:spacing w:val="-10"/>
                      </w:rPr>
                      <w:delText>10%</w:delText>
                    </w:r>
                  </w:del>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A85A4CD" w14:textId="77777777" w:rsidR="00A13C8A" w:rsidRDefault="00A13C8A" w:rsidP="00A13C8A">
                  <w:pPr>
                    <w:pStyle w:val="a3"/>
                    <w:wordWrap/>
                    <w:jc w:val="center"/>
                    <w:rPr>
                      <w:ins w:id="1532" w:author="TAEHO AHN" w:date="2025-01-10T17:40:00Z"/>
                      <w:rFonts w:hint="eastAsia"/>
                    </w:rPr>
                  </w:pPr>
                  <w:ins w:id="1533" w:author="TAEHO AHN" w:date="2025-01-10T17:40:00Z">
                    <w:r>
                      <w:rPr>
                        <w:rFonts w:ascii="휴먼명조" w:eastAsia="휴먼명조" w:hint="eastAsia"/>
                        <w:spacing w:val="-10"/>
                      </w:rPr>
                      <w:t>월 이용요금</w:t>
                    </w:r>
                  </w:ins>
                </w:p>
                <w:p w14:paraId="330D67EA" w14:textId="341016A7" w:rsidR="00A13C8A" w:rsidDel="00150908" w:rsidRDefault="00A13C8A" w:rsidP="00A13C8A">
                  <w:pPr>
                    <w:pStyle w:val="a3"/>
                    <w:wordWrap/>
                    <w:jc w:val="center"/>
                    <w:rPr>
                      <w:del w:id="1534" w:author="TAEHO AHN" w:date="2025-01-10T16:40:00Z"/>
                    </w:rPr>
                  </w:pPr>
                  <w:ins w:id="1535" w:author="TAEHO AHN" w:date="2025-01-10T17:40:00Z">
                    <w:r>
                      <w:rPr>
                        <w:rFonts w:ascii="휴먼명조"/>
                        <w:spacing w:val="-10"/>
                      </w:rPr>
                      <w:t>25%</w:t>
                    </w:r>
                  </w:ins>
                  <w:del w:id="1536" w:author="TAEHO AHN" w:date="2025-01-10T16:40:00Z">
                    <w:r w:rsidDel="00150908">
                      <w:rPr>
                        <w:rFonts w:ascii="휴먼명조" w:eastAsia="휴먼명조"/>
                        <w:spacing w:val="-10"/>
                      </w:rPr>
                      <w:delText>월 이용요금</w:delText>
                    </w:r>
                  </w:del>
                </w:p>
                <w:p w14:paraId="24585A92" w14:textId="248102FC" w:rsidR="00A13C8A" w:rsidRDefault="00A13C8A" w:rsidP="00A13C8A">
                  <w:pPr>
                    <w:pStyle w:val="a3"/>
                    <w:wordWrap/>
                    <w:jc w:val="center"/>
                  </w:pPr>
                  <w:del w:id="1537" w:author="TAEHO AHN" w:date="2025-01-10T16:40:00Z">
                    <w:r w:rsidDel="00150908">
                      <w:rPr>
                        <w:rFonts w:ascii="휴먼명조"/>
                        <w:spacing w:val="-10"/>
                      </w:rPr>
                      <w:delText>25%</w:delText>
                    </w:r>
                  </w:del>
                </w:p>
              </w:tc>
            </w:tr>
          </w:tbl>
          <w:p w14:paraId="03CC385E" w14:textId="77777777" w:rsidR="004C1F03" w:rsidRDefault="004C1F03">
            <w:pPr>
              <w:pStyle w:val="a3"/>
            </w:pPr>
          </w:p>
          <w:p w14:paraId="4C9B2D9D" w14:textId="77777777" w:rsidR="004C1F03" w:rsidRDefault="005F7388">
            <w:pPr>
              <w:pStyle w:val="a3"/>
              <w:wordWrap/>
              <w:ind w:left="766" w:hanging="766"/>
              <w:jc w:val="left"/>
            </w:pPr>
            <w:r>
              <w:rPr>
                <w:rFonts w:ascii="휴먼명조"/>
                <w:spacing w:val="-5"/>
                <w:sz w:val="22"/>
              </w:rPr>
              <w:t xml:space="preserve"> </w:t>
            </w:r>
            <w:r>
              <w:rPr>
                <w:rFonts w:ascii="휴먼명조"/>
                <w:sz w:val="22"/>
              </w:rPr>
              <w:t>□</w:t>
            </w:r>
            <w:r>
              <w:rPr>
                <w:rFonts w:ascii="휴먼명조"/>
                <w:sz w:val="22"/>
              </w:rPr>
              <w:t xml:space="preserve"> </w:t>
            </w:r>
            <w:r>
              <w:rPr>
                <w:rFonts w:ascii="휴먼명조" w:eastAsia="휴먼명조"/>
                <w:spacing w:val="-11"/>
                <w:sz w:val="22"/>
              </w:rPr>
              <w:t>규칙 적용 및 보상방법</w:t>
            </w:r>
          </w:p>
          <w:p w14:paraId="7831B41A" w14:textId="77777777" w:rsidR="004C1F03" w:rsidRDefault="005F7388">
            <w:pPr>
              <w:pStyle w:val="a3"/>
              <w:wordWrap/>
              <w:ind w:left="766" w:hanging="766"/>
              <w:jc w:val="left"/>
            </w:pPr>
            <w:r>
              <w:rPr>
                <w:rFonts w:ascii="휴먼명조"/>
                <w:sz w:val="22"/>
              </w:rPr>
              <w:t xml:space="preserve">  </w:t>
            </w:r>
            <w:r>
              <w:rPr>
                <w:sz w:val="24"/>
              </w:rPr>
              <w:t>○</w:t>
            </w:r>
            <w:r>
              <w:rPr>
                <w:rFonts w:ascii="휴먼명조"/>
                <w:sz w:val="22"/>
              </w:rPr>
              <w:t xml:space="preserve"> </w:t>
            </w:r>
            <w:r>
              <w:rPr>
                <w:rFonts w:ascii="휴먼명조" w:eastAsia="휴먼명조"/>
                <w:spacing w:val="-11"/>
                <w:sz w:val="22"/>
              </w:rPr>
              <w:t xml:space="preserve">GPU node 장애 : GPU </w:t>
            </w:r>
            <w:proofErr w:type="spellStart"/>
            <w:r>
              <w:rPr>
                <w:rFonts w:ascii="휴먼명조" w:eastAsia="휴먼명조"/>
                <w:spacing w:val="-11"/>
                <w:sz w:val="22"/>
              </w:rPr>
              <w:t>Healthcheck</w:t>
            </w:r>
            <w:proofErr w:type="spellEnd"/>
            <w:r>
              <w:rPr>
                <w:rFonts w:ascii="휴먼명조" w:eastAsia="휴먼명조"/>
                <w:spacing w:val="-11"/>
                <w:sz w:val="22"/>
              </w:rPr>
              <w:t xml:space="preserve"> status에서 적색 알람이 발생하는 경우</w:t>
            </w:r>
          </w:p>
          <w:p w14:paraId="25D74202" w14:textId="77777777" w:rsidR="004C1F03" w:rsidRDefault="005F7388">
            <w:pPr>
              <w:pStyle w:val="a3"/>
              <w:wordWrap/>
              <w:ind w:left="766" w:hanging="766"/>
              <w:jc w:val="left"/>
            </w:pPr>
            <w:r>
              <w:rPr>
                <w:rFonts w:ascii="휴먼명조" w:eastAsia="휴먼명조"/>
                <w:spacing w:val="-11"/>
                <w:sz w:val="22"/>
              </w:rPr>
              <w:t xml:space="preserve">      (예: GPU node가 라이선스 수량 미만으로 운영되는 경우)</w:t>
            </w:r>
          </w:p>
          <w:p w14:paraId="4E0C043E" w14:textId="77777777" w:rsidR="004C1F03" w:rsidRDefault="005F7388">
            <w:pPr>
              <w:pStyle w:val="a3"/>
              <w:wordWrap/>
              <w:ind w:left="766" w:hanging="766"/>
              <w:jc w:val="left"/>
            </w:pPr>
            <w:r>
              <w:rPr>
                <w:rFonts w:ascii="휴먼명조"/>
                <w:sz w:val="22"/>
              </w:rPr>
              <w:t xml:space="preserve">  </w:t>
            </w:r>
            <w:r>
              <w:rPr>
                <w:sz w:val="24"/>
              </w:rPr>
              <w:t>○</w:t>
            </w:r>
            <w:r>
              <w:rPr>
                <w:rFonts w:ascii="휴먼명조"/>
                <w:sz w:val="22"/>
              </w:rPr>
              <w:t xml:space="preserve"> </w:t>
            </w:r>
            <w:r>
              <w:rPr>
                <w:rFonts w:ascii="휴먼명조" w:eastAsia="휴먼명조"/>
                <w:spacing w:val="-11"/>
                <w:sz w:val="22"/>
              </w:rPr>
              <w:t>GPU node 장애 시간 : 해당월 동안 GPU node 장애가 발생한 시간의 총합</w:t>
            </w:r>
          </w:p>
          <w:p w14:paraId="3E0B9D3C" w14:textId="77777777" w:rsidR="004C1F03" w:rsidRDefault="005F7388">
            <w:pPr>
              <w:pStyle w:val="a3"/>
              <w:wordWrap/>
              <w:ind w:left="766" w:hanging="766"/>
              <w:jc w:val="left"/>
            </w:pPr>
            <w:r>
              <w:rPr>
                <w:rFonts w:ascii="휴먼명조"/>
                <w:spacing w:val="-7"/>
                <w:sz w:val="22"/>
              </w:rPr>
              <w:t xml:space="preserve">  </w:t>
            </w:r>
            <w:r>
              <w:rPr>
                <w:sz w:val="24"/>
              </w:rPr>
              <w:t>○</w:t>
            </w:r>
            <w:r>
              <w:rPr>
                <w:rFonts w:ascii="HCI Poppy"/>
                <w:sz w:val="24"/>
              </w:rPr>
              <w:t xml:space="preserve"> </w:t>
            </w:r>
            <w:r>
              <w:rPr>
                <w:rFonts w:ascii="휴먼명조" w:eastAsia="휴먼명조"/>
                <w:spacing w:val="-11"/>
                <w:sz w:val="22"/>
              </w:rPr>
              <w:t>계약상대자는 목표수준을 충족하지 못한 월의 익월 내에 서비스 크레딧 발급</w:t>
            </w:r>
          </w:p>
        </w:tc>
      </w:tr>
      <w:tr w:rsidR="004C1F03" w14:paraId="130FCC9D" w14:textId="77777777">
        <w:trPr>
          <w:trHeight w:val="949"/>
        </w:trPr>
        <w:tc>
          <w:tcPr>
            <w:tcW w:w="1391" w:type="dxa"/>
            <w:tcBorders>
              <w:top w:val="single" w:sz="3" w:space="0" w:color="999999"/>
              <w:left w:val="single" w:sz="3" w:space="0" w:color="999999"/>
              <w:bottom w:val="single" w:sz="3" w:space="0" w:color="999999"/>
              <w:right w:val="single" w:sz="3" w:space="0" w:color="999999"/>
            </w:tcBorders>
            <w:vAlign w:val="center"/>
          </w:tcPr>
          <w:p w14:paraId="1AAFB9CA" w14:textId="77777777" w:rsidR="004C1F03" w:rsidRDefault="005F7388">
            <w:pPr>
              <w:pStyle w:val="a3"/>
              <w:jc w:val="distribute"/>
            </w:pPr>
            <w:r>
              <w:rPr>
                <w:rFonts w:eastAsia="HY헤드라인M"/>
                <w:sz w:val="22"/>
              </w:rPr>
              <w:t>전제사항</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62773A98" w14:textId="77777777" w:rsidR="004C1F03" w:rsidRDefault="005F7388">
            <w:pPr>
              <w:pStyle w:val="a3"/>
              <w:spacing w:line="336" w:lineRule="auto"/>
              <w:ind w:left="421" w:hanging="421"/>
            </w:pPr>
            <w:r>
              <w:rPr>
                <w:rFonts w:ascii="휴먼명조"/>
                <w:sz w:val="22"/>
              </w:rPr>
              <w:t xml:space="preserve"> </w:t>
            </w:r>
          </w:p>
        </w:tc>
      </w:tr>
    </w:tbl>
    <w:p w14:paraId="60294C05" w14:textId="77777777" w:rsidR="004C1F03" w:rsidRDefault="004C1F03">
      <w:pPr>
        <w:pStyle w:val="11"/>
        <w:snapToGrid/>
        <w:ind w:left="345" w:hanging="345"/>
      </w:pPr>
    </w:p>
    <w:p w14:paraId="2B56435E" w14:textId="77777777" w:rsidR="004C1F03" w:rsidRDefault="005F7388">
      <w:pPr>
        <w:pStyle w:val="a3"/>
      </w:pPr>
      <w:r>
        <w:br w:type="page"/>
      </w:r>
    </w:p>
    <w:tbl>
      <w:tblPr>
        <w:tblOverlap w:val="never"/>
        <w:tblW w:w="97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91"/>
        <w:gridCol w:w="7048"/>
        <w:gridCol w:w="1304"/>
      </w:tblGrid>
      <w:tr w:rsidR="004C1F03" w14:paraId="3746A962" w14:textId="77777777">
        <w:trPr>
          <w:trHeight w:val="709"/>
        </w:trPr>
        <w:tc>
          <w:tcPr>
            <w:tcW w:w="1391" w:type="dxa"/>
            <w:tcBorders>
              <w:top w:val="single" w:sz="16" w:space="0" w:color="999999"/>
              <w:left w:val="single" w:sz="16" w:space="0" w:color="999999"/>
              <w:bottom w:val="single" w:sz="16" w:space="0" w:color="999999"/>
              <w:right w:val="single" w:sz="3" w:space="0" w:color="000000"/>
            </w:tcBorders>
            <w:vAlign w:val="center"/>
          </w:tcPr>
          <w:p w14:paraId="2763480A" w14:textId="77777777" w:rsidR="004C1F03" w:rsidRDefault="005F7388">
            <w:pPr>
              <w:pStyle w:val="a3"/>
              <w:wordWrap/>
              <w:spacing w:line="312" w:lineRule="auto"/>
              <w:jc w:val="center"/>
            </w:pPr>
            <w:r>
              <w:rPr>
                <w:rFonts w:ascii="맑은 고딕" w:eastAsia="맑은 고딕"/>
                <w:sz w:val="24"/>
              </w:rPr>
              <w:lastRenderedPageBreak/>
              <w:t>SLA지표</w:t>
            </w:r>
          </w:p>
        </w:tc>
        <w:tc>
          <w:tcPr>
            <w:tcW w:w="7049" w:type="dxa"/>
            <w:tcBorders>
              <w:top w:val="single" w:sz="16" w:space="0" w:color="999999"/>
              <w:left w:val="single" w:sz="3" w:space="0" w:color="000000"/>
              <w:bottom w:val="single" w:sz="16" w:space="0" w:color="999999"/>
              <w:right w:val="single" w:sz="3" w:space="0" w:color="000000"/>
            </w:tcBorders>
            <w:vAlign w:val="center"/>
          </w:tcPr>
          <w:p w14:paraId="26CF67C6" w14:textId="77777777" w:rsidR="004C1F03" w:rsidRDefault="005F7388">
            <w:pPr>
              <w:pStyle w:val="a3"/>
              <w:wordWrap/>
              <w:spacing w:line="312" w:lineRule="auto"/>
              <w:jc w:val="left"/>
            </w:pPr>
            <w:r>
              <w:rPr>
                <w:rFonts w:ascii="맑은 고딕" w:eastAsia="맑은 고딕"/>
                <w:b/>
                <w:sz w:val="24"/>
              </w:rPr>
              <w:t xml:space="preserve"> 오류에 대한 </w:t>
            </w:r>
            <w:proofErr w:type="spellStart"/>
            <w:r>
              <w:rPr>
                <w:rFonts w:ascii="맑은 고딕" w:eastAsia="맑은 고딕"/>
                <w:b/>
                <w:sz w:val="24"/>
              </w:rPr>
              <w:t>월가용률</w:t>
            </w:r>
            <w:proofErr w:type="spellEnd"/>
          </w:p>
        </w:tc>
        <w:tc>
          <w:tcPr>
            <w:tcW w:w="1303" w:type="dxa"/>
            <w:tcBorders>
              <w:top w:val="single" w:sz="16" w:space="0" w:color="999999"/>
              <w:left w:val="single" w:sz="3" w:space="0" w:color="000000"/>
              <w:bottom w:val="single" w:sz="16" w:space="0" w:color="999999"/>
              <w:right w:val="single" w:sz="16" w:space="0" w:color="999999"/>
            </w:tcBorders>
            <w:vAlign w:val="center"/>
          </w:tcPr>
          <w:p w14:paraId="7DCCDCFC" w14:textId="77777777" w:rsidR="004C1F03" w:rsidRDefault="005F7388">
            <w:pPr>
              <w:pStyle w:val="a3"/>
              <w:wordWrap/>
              <w:spacing w:line="312" w:lineRule="auto"/>
              <w:jc w:val="center"/>
            </w:pPr>
            <w:r>
              <w:rPr>
                <w:rFonts w:ascii="맑은 고딕"/>
                <w:sz w:val="26"/>
              </w:rPr>
              <w:t>3/3</w:t>
            </w:r>
          </w:p>
        </w:tc>
      </w:tr>
      <w:tr w:rsidR="004C1F03" w14:paraId="4352DCE5" w14:textId="77777777">
        <w:trPr>
          <w:trHeight w:val="56"/>
        </w:trPr>
        <w:tc>
          <w:tcPr>
            <w:tcW w:w="1391" w:type="dxa"/>
            <w:tcBorders>
              <w:top w:val="single" w:sz="16" w:space="0" w:color="999999"/>
              <w:left w:val="none" w:sz="3" w:space="0" w:color="000000"/>
              <w:bottom w:val="single" w:sz="3" w:space="0" w:color="999999"/>
              <w:right w:val="none" w:sz="3" w:space="0" w:color="000000"/>
            </w:tcBorders>
            <w:vAlign w:val="center"/>
          </w:tcPr>
          <w:p w14:paraId="2CDCD591" w14:textId="77777777" w:rsidR="004C1F03" w:rsidRDefault="004C1F03">
            <w:pPr>
              <w:pStyle w:val="a3"/>
              <w:rPr>
                <w:sz w:val="12"/>
              </w:rPr>
            </w:pPr>
          </w:p>
        </w:tc>
        <w:tc>
          <w:tcPr>
            <w:tcW w:w="8353" w:type="dxa"/>
            <w:gridSpan w:val="2"/>
            <w:tcBorders>
              <w:top w:val="single" w:sz="16" w:space="0" w:color="999999"/>
              <w:left w:val="none" w:sz="3" w:space="0" w:color="000000"/>
              <w:bottom w:val="single" w:sz="3" w:space="0" w:color="999999"/>
              <w:right w:val="none" w:sz="3" w:space="0" w:color="000000"/>
            </w:tcBorders>
            <w:vAlign w:val="center"/>
          </w:tcPr>
          <w:p w14:paraId="2EF9E1A9" w14:textId="77777777" w:rsidR="004C1F03" w:rsidRDefault="004C1F03">
            <w:pPr>
              <w:pStyle w:val="a3"/>
              <w:rPr>
                <w:sz w:val="12"/>
              </w:rPr>
            </w:pPr>
          </w:p>
        </w:tc>
      </w:tr>
      <w:tr w:rsidR="004C1F03" w14:paraId="022EEAAF" w14:textId="77777777">
        <w:trPr>
          <w:trHeight w:val="596"/>
        </w:trPr>
        <w:tc>
          <w:tcPr>
            <w:tcW w:w="1391" w:type="dxa"/>
            <w:tcBorders>
              <w:top w:val="single" w:sz="3" w:space="0" w:color="999999"/>
              <w:left w:val="single" w:sz="3" w:space="0" w:color="999999"/>
              <w:bottom w:val="single" w:sz="3" w:space="0" w:color="999999"/>
              <w:right w:val="single" w:sz="3" w:space="0" w:color="999999"/>
            </w:tcBorders>
            <w:shd w:val="clear" w:color="auto" w:fill="F2F2F2"/>
            <w:vAlign w:val="center"/>
          </w:tcPr>
          <w:p w14:paraId="5CF1287D" w14:textId="77777777" w:rsidR="004C1F03" w:rsidRDefault="005F7388">
            <w:pPr>
              <w:pStyle w:val="a3"/>
              <w:wordWrap/>
              <w:jc w:val="center"/>
            </w:pPr>
            <w:r>
              <w:rPr>
                <w:rFonts w:ascii="HY헤드라인M" w:eastAsia="HY헤드라인M"/>
                <w:sz w:val="22"/>
              </w:rPr>
              <w:t>구   분</w:t>
            </w:r>
          </w:p>
        </w:tc>
        <w:tc>
          <w:tcPr>
            <w:tcW w:w="8353" w:type="dxa"/>
            <w:gridSpan w:val="2"/>
            <w:tcBorders>
              <w:top w:val="single" w:sz="3" w:space="0" w:color="999999"/>
              <w:left w:val="single" w:sz="3" w:space="0" w:color="999999"/>
              <w:bottom w:val="single" w:sz="3" w:space="0" w:color="999999"/>
              <w:right w:val="single" w:sz="3" w:space="0" w:color="999999"/>
            </w:tcBorders>
            <w:shd w:val="clear" w:color="auto" w:fill="F2F2F2"/>
            <w:vAlign w:val="center"/>
          </w:tcPr>
          <w:p w14:paraId="2AAB2172" w14:textId="77777777" w:rsidR="004C1F03" w:rsidRDefault="005F7388">
            <w:pPr>
              <w:pStyle w:val="a3"/>
              <w:wordWrap/>
              <w:jc w:val="center"/>
            </w:pPr>
            <w:r>
              <w:rPr>
                <w:rFonts w:eastAsia="HY헤드라인M"/>
                <w:sz w:val="22"/>
              </w:rPr>
              <w:t>세부내용</w:t>
            </w:r>
          </w:p>
        </w:tc>
      </w:tr>
      <w:tr w:rsidR="004C1F03" w14:paraId="09FB239E" w14:textId="77777777">
        <w:trPr>
          <w:trHeight w:val="698"/>
        </w:trPr>
        <w:tc>
          <w:tcPr>
            <w:tcW w:w="1391" w:type="dxa"/>
            <w:tcBorders>
              <w:top w:val="single" w:sz="3" w:space="0" w:color="999999"/>
              <w:left w:val="single" w:sz="3" w:space="0" w:color="999999"/>
              <w:bottom w:val="single" w:sz="3" w:space="0" w:color="999999"/>
              <w:right w:val="single" w:sz="3" w:space="0" w:color="999999"/>
            </w:tcBorders>
            <w:vAlign w:val="center"/>
          </w:tcPr>
          <w:p w14:paraId="5CEDEE00" w14:textId="77777777" w:rsidR="004C1F03" w:rsidRDefault="005F7388">
            <w:pPr>
              <w:pStyle w:val="a3"/>
              <w:wordWrap/>
              <w:jc w:val="center"/>
            </w:pPr>
            <w:r>
              <w:rPr>
                <w:rFonts w:ascii="HY헤드라인M" w:eastAsia="HY헤드라인M"/>
                <w:sz w:val="22"/>
              </w:rPr>
              <w:t>목    적</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2ED05935"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eastAsia="휴먼명조"/>
                <w:sz w:val="22"/>
              </w:rPr>
              <w:t xml:space="preserve"> 최적의 시스템 상태로 운영함으로써 안정적 서비스 제공</w:t>
            </w:r>
          </w:p>
        </w:tc>
      </w:tr>
      <w:tr w:rsidR="004C1F03" w14:paraId="67F25599" w14:textId="77777777">
        <w:trPr>
          <w:trHeight w:val="698"/>
        </w:trPr>
        <w:tc>
          <w:tcPr>
            <w:tcW w:w="1391" w:type="dxa"/>
            <w:tcBorders>
              <w:top w:val="single" w:sz="3" w:space="0" w:color="999999"/>
              <w:left w:val="single" w:sz="3" w:space="0" w:color="999999"/>
              <w:bottom w:val="single" w:sz="3" w:space="0" w:color="999999"/>
              <w:right w:val="single" w:sz="3" w:space="0" w:color="999999"/>
            </w:tcBorders>
            <w:vAlign w:val="center"/>
          </w:tcPr>
          <w:p w14:paraId="02922451" w14:textId="77777777" w:rsidR="004C1F03" w:rsidRDefault="005F7388">
            <w:pPr>
              <w:pStyle w:val="a3"/>
              <w:wordWrap/>
              <w:jc w:val="center"/>
            </w:pPr>
            <w:r>
              <w:rPr>
                <w:rFonts w:ascii="HY헤드라인M" w:eastAsia="HY헤드라인M"/>
                <w:sz w:val="22"/>
              </w:rPr>
              <w:t>대    상</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3B87E894"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sz w:val="22"/>
              </w:rPr>
              <w:t xml:space="preserve"> API</w:t>
            </w:r>
          </w:p>
        </w:tc>
      </w:tr>
      <w:tr w:rsidR="004C1F03" w14:paraId="4AD62502" w14:textId="77777777">
        <w:trPr>
          <w:trHeight w:val="1288"/>
        </w:trPr>
        <w:tc>
          <w:tcPr>
            <w:tcW w:w="1391" w:type="dxa"/>
            <w:tcBorders>
              <w:top w:val="single" w:sz="3" w:space="0" w:color="999999"/>
              <w:left w:val="single" w:sz="3" w:space="0" w:color="999999"/>
              <w:bottom w:val="single" w:sz="3" w:space="0" w:color="999999"/>
              <w:right w:val="single" w:sz="3" w:space="0" w:color="999999"/>
            </w:tcBorders>
            <w:vAlign w:val="center"/>
          </w:tcPr>
          <w:p w14:paraId="56CACBA3" w14:textId="77777777" w:rsidR="004C1F03" w:rsidRDefault="005F7388">
            <w:pPr>
              <w:pStyle w:val="a3"/>
              <w:jc w:val="distribute"/>
            </w:pPr>
            <w:r>
              <w:rPr>
                <w:rFonts w:ascii="HY헤드라인M" w:eastAsia="HY헤드라인M"/>
                <w:sz w:val="22"/>
              </w:rPr>
              <w:t xml:space="preserve">측정 및 </w:t>
            </w:r>
          </w:p>
          <w:p w14:paraId="3CF30C20" w14:textId="77777777" w:rsidR="004C1F03" w:rsidRDefault="005F7388">
            <w:pPr>
              <w:pStyle w:val="a3"/>
              <w:jc w:val="distribute"/>
            </w:pPr>
            <w:r>
              <w:rPr>
                <w:rFonts w:eastAsia="HY헤드라인M"/>
                <w:sz w:val="22"/>
              </w:rPr>
              <w:t>평가방법</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5324EE48"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HCI Poppy" w:eastAsia="휴먼명조"/>
                <w:spacing w:val="-1"/>
                <w:sz w:val="24"/>
              </w:rPr>
              <w:t xml:space="preserve"> </w:t>
            </w:r>
            <w:r>
              <w:rPr>
                <w:rFonts w:ascii="HCI Poppy" w:eastAsia="휴먼명조"/>
                <w:spacing w:val="-1"/>
                <w:sz w:val="24"/>
              </w:rPr>
              <w:t>오류에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proofErr w:type="spellStart"/>
            <w:r>
              <w:rPr>
                <w:rFonts w:ascii="HCI Poppy" w:eastAsia="휴먼명조"/>
                <w:spacing w:val="-1"/>
                <w:sz w:val="24"/>
              </w:rPr>
              <w:t>가용률</w:t>
            </w:r>
            <w:proofErr w:type="spellEnd"/>
            <w:r>
              <w:rPr>
                <w:rFonts w:ascii="HCI Poppy" w:eastAsia="휴먼명조"/>
                <w:spacing w:val="-1"/>
                <w:sz w:val="24"/>
              </w:rPr>
              <w:t xml:space="preserve">(%) = 100% - </w:t>
            </w:r>
            <w:r>
              <w:rPr>
                <w:rFonts w:ascii="HCI Poppy" w:eastAsia="휴먼명조"/>
                <w:spacing w:val="-1"/>
                <w:sz w:val="24"/>
              </w:rPr>
              <w:t>평균</w:t>
            </w:r>
            <w:r>
              <w:rPr>
                <w:rFonts w:ascii="HCI Poppy" w:eastAsia="휴먼명조"/>
                <w:spacing w:val="-1"/>
                <w:sz w:val="24"/>
              </w:rPr>
              <w:t xml:space="preserve"> </w:t>
            </w:r>
            <w:proofErr w:type="spellStart"/>
            <w:r>
              <w:rPr>
                <w:rFonts w:ascii="HCI Poppy" w:eastAsia="휴먼명조"/>
                <w:spacing w:val="-1"/>
                <w:sz w:val="24"/>
              </w:rPr>
              <w:t>오류율</w:t>
            </w:r>
            <w:proofErr w:type="spellEnd"/>
          </w:p>
        </w:tc>
      </w:tr>
      <w:tr w:rsidR="004C1F03" w14:paraId="4BD2F587" w14:textId="77777777">
        <w:trPr>
          <w:trHeight w:val="1434"/>
        </w:trPr>
        <w:tc>
          <w:tcPr>
            <w:tcW w:w="1391" w:type="dxa"/>
            <w:tcBorders>
              <w:top w:val="single" w:sz="3" w:space="0" w:color="999999"/>
              <w:left w:val="single" w:sz="3" w:space="0" w:color="999999"/>
              <w:bottom w:val="single" w:sz="3" w:space="0" w:color="999999"/>
              <w:right w:val="single" w:sz="3" w:space="0" w:color="999999"/>
            </w:tcBorders>
            <w:vAlign w:val="center"/>
          </w:tcPr>
          <w:p w14:paraId="1456AA4D" w14:textId="77777777" w:rsidR="004C1F03" w:rsidRDefault="005F7388">
            <w:pPr>
              <w:pStyle w:val="a3"/>
              <w:jc w:val="distribute"/>
            </w:pPr>
            <w:r>
              <w:rPr>
                <w:rFonts w:eastAsia="HY헤드라인M"/>
                <w:sz w:val="22"/>
              </w:rPr>
              <w:t>서비스수준</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tbl>
            <w:tblPr>
              <w:tblOverlap w:val="never"/>
              <w:tblW w:w="797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27"/>
              <w:gridCol w:w="1400"/>
              <w:gridCol w:w="1400"/>
              <w:gridCol w:w="1343"/>
              <w:gridCol w:w="1400"/>
              <w:gridCol w:w="1400"/>
            </w:tblGrid>
            <w:tr w:rsidR="004C1F03" w14:paraId="0C9F3A14" w14:textId="77777777" w:rsidTr="00417E49">
              <w:trPr>
                <w:trHeight w:val="410"/>
              </w:trPr>
              <w:tc>
                <w:tcPr>
                  <w:tcW w:w="1027"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5BD00704" w14:textId="77777777" w:rsidR="004C1F03" w:rsidRDefault="005F7388">
                  <w:pPr>
                    <w:pStyle w:val="a3"/>
                    <w:wordWrap/>
                    <w:jc w:val="center"/>
                  </w:pPr>
                  <w:r>
                    <w:rPr>
                      <w:rFonts w:eastAsia="휴먼명조"/>
                      <w:spacing w:val="-10"/>
                    </w:rPr>
                    <w:t>평가등급</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56AA0363" w14:textId="77777777" w:rsidR="004C1F03" w:rsidRDefault="005F7388">
                  <w:pPr>
                    <w:pStyle w:val="a3"/>
                    <w:wordWrap/>
                    <w:jc w:val="center"/>
                  </w:pPr>
                  <w:proofErr w:type="spellStart"/>
                  <w:r>
                    <w:rPr>
                      <w:rFonts w:ascii="휴먼명조" w:eastAsia="휴먼명조"/>
                      <w:spacing w:val="-10"/>
                    </w:rPr>
                    <w:t>매우우수</w:t>
                  </w:r>
                  <w:proofErr w:type="spellEnd"/>
                  <w:r>
                    <w:rPr>
                      <w:rFonts w:ascii="휴먼명조" w:eastAsia="휴먼명조"/>
                      <w:spacing w:val="-10"/>
                    </w:rPr>
                    <w:t>(S)</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5350CC1F" w14:textId="77777777" w:rsidR="004C1F03" w:rsidRDefault="005F7388">
                  <w:pPr>
                    <w:pStyle w:val="a3"/>
                    <w:wordWrap/>
                    <w:jc w:val="center"/>
                  </w:pPr>
                  <w:r>
                    <w:rPr>
                      <w:rFonts w:ascii="휴먼명조" w:eastAsia="휴먼명조"/>
                      <w:spacing w:val="-10"/>
                    </w:rPr>
                    <w:t>우수(A)</w:t>
                  </w:r>
                </w:p>
              </w:tc>
              <w:tc>
                <w:tcPr>
                  <w:tcW w:w="1343" w:type="dxa"/>
                  <w:tcBorders>
                    <w:top w:val="single" w:sz="3" w:space="0" w:color="000000"/>
                    <w:left w:val="single" w:sz="3" w:space="0" w:color="000000"/>
                    <w:bottom w:val="single" w:sz="3" w:space="0" w:color="000000"/>
                    <w:right w:val="single" w:sz="3" w:space="0" w:color="000000"/>
                  </w:tcBorders>
                  <w:shd w:val="clear" w:color="auto" w:fill="ECD8EB"/>
                  <w:vAlign w:val="center"/>
                </w:tcPr>
                <w:p w14:paraId="5DB3B553" w14:textId="77777777" w:rsidR="004C1F03" w:rsidRDefault="005F7388">
                  <w:pPr>
                    <w:pStyle w:val="a3"/>
                    <w:wordWrap/>
                    <w:jc w:val="center"/>
                  </w:pPr>
                  <w:r>
                    <w:rPr>
                      <w:rFonts w:ascii="휴먼명조" w:eastAsia="휴먼명조"/>
                      <w:spacing w:val="-10"/>
                    </w:rPr>
                    <w:t>목표수준(B)</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524018DA" w14:textId="77777777" w:rsidR="004C1F03" w:rsidRDefault="005F7388">
                  <w:pPr>
                    <w:pStyle w:val="a3"/>
                    <w:wordWrap/>
                    <w:jc w:val="center"/>
                  </w:pPr>
                  <w:r>
                    <w:rPr>
                      <w:rFonts w:ascii="휴먼명조" w:eastAsia="휴먼명조"/>
                      <w:spacing w:val="-10"/>
                    </w:rPr>
                    <w:t>미흡(C)</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00064C06" w14:textId="77777777" w:rsidR="004C1F03" w:rsidRDefault="005F7388">
                  <w:pPr>
                    <w:pStyle w:val="a3"/>
                    <w:wordWrap/>
                    <w:jc w:val="center"/>
                  </w:pPr>
                  <w:proofErr w:type="spellStart"/>
                  <w:r>
                    <w:rPr>
                      <w:rFonts w:ascii="휴먼명조" w:eastAsia="휴먼명조"/>
                      <w:spacing w:val="-10"/>
                    </w:rPr>
                    <w:t>매우미흡</w:t>
                  </w:r>
                  <w:proofErr w:type="spellEnd"/>
                  <w:r>
                    <w:rPr>
                      <w:rFonts w:ascii="휴먼명조" w:eastAsia="휴먼명조"/>
                      <w:spacing w:val="-10"/>
                    </w:rPr>
                    <w:t>(D)</w:t>
                  </w:r>
                </w:p>
              </w:tc>
            </w:tr>
            <w:tr w:rsidR="00417E49" w14:paraId="1DAE7494" w14:textId="77777777" w:rsidTr="00417E49">
              <w:trPr>
                <w:trHeight w:val="628"/>
              </w:trPr>
              <w:tc>
                <w:tcPr>
                  <w:tcW w:w="1027" w:type="dxa"/>
                  <w:tcBorders>
                    <w:top w:val="single" w:sz="3" w:space="0" w:color="000000"/>
                    <w:left w:val="single" w:sz="3" w:space="0" w:color="000000"/>
                    <w:bottom w:val="single" w:sz="3" w:space="0" w:color="000000"/>
                    <w:right w:val="single" w:sz="3" w:space="0" w:color="000000"/>
                  </w:tcBorders>
                  <w:vAlign w:val="center"/>
                </w:tcPr>
                <w:p w14:paraId="5383D813" w14:textId="77777777" w:rsidR="00417E49" w:rsidRDefault="00417E49" w:rsidP="00417E49">
                  <w:pPr>
                    <w:pStyle w:val="a3"/>
                    <w:wordWrap/>
                    <w:jc w:val="center"/>
                  </w:pPr>
                  <w:proofErr w:type="spellStart"/>
                  <w:r>
                    <w:rPr>
                      <w:rFonts w:eastAsia="휴먼명조"/>
                      <w:spacing w:val="-18"/>
                    </w:rPr>
                    <w:t>월가용율</w:t>
                  </w:r>
                  <w:proofErr w:type="spellEnd"/>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4052AFD" w14:textId="20A96AEA" w:rsidR="00417E49" w:rsidRDefault="00417E49" w:rsidP="00417E49">
                  <w:pPr>
                    <w:pStyle w:val="a3"/>
                    <w:wordWrap/>
                    <w:jc w:val="center"/>
                    <w:rPr>
                      <w:rFonts w:ascii="휴먼명조" w:eastAsia="휴먼명조"/>
                      <w:spacing w:val="-10"/>
                    </w:rPr>
                  </w:pPr>
                  <w:ins w:id="1538" w:author="TAEHO AHN" w:date="2025-01-10T16:41:00Z">
                    <w:r>
                      <w:rPr>
                        <w:rFonts w:ascii="맑은 고딕" w:eastAsia="맑은 고딕"/>
                        <w:spacing w:val="-10"/>
                        <w:w w:val="80"/>
                      </w:rPr>
                      <w:t>99.9% 이상</w:t>
                    </w:r>
                  </w:ins>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54EE441" w14:textId="7D1421EA" w:rsidR="00417E49" w:rsidRDefault="00417E49" w:rsidP="00417E49">
                  <w:pPr>
                    <w:pStyle w:val="a3"/>
                    <w:wordWrap/>
                    <w:jc w:val="center"/>
                    <w:rPr>
                      <w:rFonts w:ascii="휴먼명조" w:eastAsia="휴먼명조"/>
                      <w:spacing w:val="-10"/>
                    </w:rPr>
                  </w:pPr>
                  <w:ins w:id="1539" w:author="TAEHO AHN" w:date="2025-01-10T16:41:00Z">
                    <w:r>
                      <w:rPr>
                        <w:rFonts w:ascii="맑은 고딕" w:eastAsia="맑은 고딕"/>
                        <w:spacing w:val="-10"/>
                        <w:w w:val="80"/>
                      </w:rPr>
                      <w:t>99.6% 이상 ~99.9% 미</w:t>
                    </w:r>
                    <w:r>
                      <w:rPr>
                        <w:rFonts w:ascii="맑은 고딕" w:eastAsia="맑은 고딕" w:hint="eastAsia"/>
                        <w:spacing w:val="-10"/>
                        <w:w w:val="80"/>
                      </w:rPr>
                      <w:t>만</w:t>
                    </w:r>
                  </w:ins>
                </w:p>
              </w:tc>
              <w:tc>
                <w:tcPr>
                  <w:tcW w:w="1343" w:type="dxa"/>
                  <w:tcBorders>
                    <w:top w:val="single" w:sz="3" w:space="0" w:color="000000"/>
                    <w:left w:val="single" w:sz="3" w:space="0" w:color="000000"/>
                    <w:bottom w:val="single" w:sz="3" w:space="0" w:color="000000"/>
                    <w:right w:val="single" w:sz="3" w:space="0" w:color="000000"/>
                  </w:tcBorders>
                  <w:shd w:val="clear" w:color="auto" w:fill="ECD8EB"/>
                  <w:tcMar>
                    <w:top w:w="0" w:type="dxa"/>
                    <w:left w:w="0" w:type="dxa"/>
                    <w:bottom w:w="0" w:type="dxa"/>
                    <w:right w:w="0" w:type="dxa"/>
                  </w:tcMar>
                  <w:vAlign w:val="center"/>
                </w:tcPr>
                <w:p w14:paraId="4E97823B" w14:textId="737EAB42" w:rsidR="00417E49" w:rsidRDefault="00417E49" w:rsidP="00417E49">
                  <w:pPr>
                    <w:pStyle w:val="a3"/>
                    <w:wordWrap/>
                    <w:jc w:val="center"/>
                  </w:pPr>
                  <w:ins w:id="1540" w:author="TAEHO AHN" w:date="2025-01-10T16:41:00Z">
                    <w:r>
                      <w:rPr>
                        <w:rFonts w:ascii="맑은 고딕" w:eastAsia="맑은 고딕"/>
                        <w:spacing w:val="-10"/>
                        <w:w w:val="80"/>
                      </w:rPr>
                      <w:t>99.3% 이상 ~99.6% 미</w:t>
                    </w:r>
                    <w:r>
                      <w:rPr>
                        <w:rFonts w:ascii="맑은 고딕" w:eastAsia="맑은 고딕" w:hint="eastAsia"/>
                        <w:spacing w:val="-10"/>
                        <w:w w:val="80"/>
                      </w:rPr>
                      <w:t>만</w:t>
                    </w:r>
                  </w:ins>
                  <w:del w:id="1541" w:author="TAEHO AHN" w:date="2025-01-10T16:40:00Z">
                    <w:r w:rsidDel="00017F54">
                      <w:rPr>
                        <w:rFonts w:ascii="휴먼명조" w:eastAsia="휴먼명조"/>
                        <w:spacing w:val="-10"/>
                      </w:rPr>
                      <w:delText>99.9% 이상</w:delText>
                    </w:r>
                  </w:del>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56BEB80" w14:textId="28CC4602" w:rsidR="00417E49" w:rsidDel="00017F54" w:rsidRDefault="00417E49" w:rsidP="00417E49">
                  <w:pPr>
                    <w:pStyle w:val="a3"/>
                    <w:wordWrap/>
                    <w:jc w:val="center"/>
                    <w:rPr>
                      <w:del w:id="1542" w:author="TAEHO AHN" w:date="2025-01-10T16:40:00Z"/>
                    </w:rPr>
                  </w:pPr>
                  <w:ins w:id="1543" w:author="TAEHO AHN" w:date="2025-01-10T16:41:00Z">
                    <w:r>
                      <w:rPr>
                        <w:rFonts w:ascii="맑은 고딕" w:eastAsia="맑은 고딕"/>
                        <w:spacing w:val="-10"/>
                        <w:w w:val="80"/>
                      </w:rPr>
                      <w:t>99.0% 이상 ~99.3% 미만</w:t>
                    </w:r>
                  </w:ins>
                  <w:del w:id="1544" w:author="TAEHO AHN" w:date="2025-01-10T16:40:00Z">
                    <w:r w:rsidDel="00017F54">
                      <w:rPr>
                        <w:rFonts w:ascii="휴먼명조" w:eastAsia="휴먼명조"/>
                        <w:spacing w:val="-10"/>
                      </w:rPr>
                      <w:delText>99.0% 이상</w:delText>
                    </w:r>
                  </w:del>
                </w:p>
                <w:p w14:paraId="38364DB7" w14:textId="3BB38A89" w:rsidR="00417E49" w:rsidRDefault="00417E49" w:rsidP="00417E49">
                  <w:pPr>
                    <w:pStyle w:val="a3"/>
                    <w:wordWrap/>
                    <w:jc w:val="center"/>
                  </w:pPr>
                  <w:del w:id="1545" w:author="TAEHO AHN" w:date="2025-01-10T16:40:00Z">
                    <w:r w:rsidDel="00017F54">
                      <w:rPr>
                        <w:rFonts w:ascii="휴먼명조" w:eastAsia="휴먼명조"/>
                        <w:spacing w:val="-10"/>
                      </w:rPr>
                      <w:delText>~ 99.9% 미만</w:delText>
                    </w:r>
                  </w:del>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16503282" w14:textId="70E1AF77" w:rsidR="00417E49" w:rsidRDefault="00417E49" w:rsidP="00417E49">
                  <w:pPr>
                    <w:pStyle w:val="a3"/>
                    <w:wordWrap/>
                    <w:jc w:val="center"/>
                  </w:pPr>
                  <w:ins w:id="1546" w:author="TAEHO AHN" w:date="2025-01-10T16:41:00Z">
                    <w:r>
                      <w:rPr>
                        <w:rFonts w:ascii="맑은 고딕" w:eastAsia="맑은 고딕"/>
                        <w:spacing w:val="-10"/>
                        <w:w w:val="80"/>
                      </w:rPr>
                      <w:t>99.0% 미만</w:t>
                    </w:r>
                  </w:ins>
                  <w:del w:id="1547" w:author="TAEHO AHN" w:date="2025-01-10T16:40:00Z">
                    <w:r w:rsidDel="00017F54">
                      <w:rPr>
                        <w:rFonts w:ascii="휴먼명조" w:eastAsia="휴먼명조"/>
                        <w:spacing w:val="-10"/>
                      </w:rPr>
                      <w:delText>99.0% 미만</w:delText>
                    </w:r>
                  </w:del>
                </w:p>
              </w:tc>
            </w:tr>
          </w:tbl>
          <w:p w14:paraId="48BB12F4" w14:textId="77777777" w:rsidR="004C1F03" w:rsidRDefault="004C1F03">
            <w:pPr>
              <w:pStyle w:val="a3"/>
              <w:spacing w:line="336" w:lineRule="auto"/>
              <w:ind w:left="421" w:hanging="421"/>
            </w:pPr>
          </w:p>
        </w:tc>
      </w:tr>
      <w:tr w:rsidR="004C1F03" w14:paraId="3E9715B1" w14:textId="77777777">
        <w:trPr>
          <w:trHeight w:val="3765"/>
        </w:trPr>
        <w:tc>
          <w:tcPr>
            <w:tcW w:w="1391" w:type="dxa"/>
            <w:tcBorders>
              <w:top w:val="single" w:sz="3" w:space="0" w:color="999999"/>
              <w:left w:val="single" w:sz="3" w:space="0" w:color="999999"/>
              <w:bottom w:val="single" w:sz="3" w:space="0" w:color="999999"/>
              <w:right w:val="single" w:sz="3" w:space="0" w:color="999999"/>
            </w:tcBorders>
            <w:vAlign w:val="center"/>
          </w:tcPr>
          <w:p w14:paraId="7722228B" w14:textId="77777777" w:rsidR="004C1F03" w:rsidRDefault="005F7388">
            <w:pPr>
              <w:pStyle w:val="a3"/>
              <w:spacing w:line="528" w:lineRule="auto"/>
              <w:jc w:val="distribute"/>
            </w:pPr>
            <w:r>
              <w:rPr>
                <w:rFonts w:ascii="HY헤드라인M" w:eastAsia="HY헤드라인M"/>
                <w:sz w:val="22"/>
              </w:rPr>
              <w:t>페널티/</w:t>
            </w:r>
          </w:p>
          <w:p w14:paraId="73941AEA" w14:textId="77777777" w:rsidR="004C1F03" w:rsidRDefault="005F7388">
            <w:pPr>
              <w:pStyle w:val="a3"/>
              <w:spacing w:line="528" w:lineRule="auto"/>
              <w:jc w:val="distribute"/>
            </w:pPr>
            <w:r>
              <w:rPr>
                <w:rFonts w:eastAsia="HY헤드라인M"/>
                <w:sz w:val="22"/>
              </w:rPr>
              <w:t>인센티브</w:t>
            </w:r>
          </w:p>
          <w:p w14:paraId="13D97CEB" w14:textId="77777777" w:rsidR="004C1F03" w:rsidRDefault="005F7388">
            <w:pPr>
              <w:pStyle w:val="a3"/>
              <w:spacing w:line="528" w:lineRule="auto"/>
              <w:jc w:val="distribute"/>
            </w:pPr>
            <w:r>
              <w:rPr>
                <w:rFonts w:ascii="HY헤드라인M" w:eastAsia="HY헤드라인M"/>
                <w:sz w:val="22"/>
              </w:rPr>
              <w:t>규   칙</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199A0B3B" w14:textId="77777777" w:rsidR="004C1F03" w:rsidRDefault="005F7388">
            <w:pPr>
              <w:pStyle w:val="a3"/>
              <w:ind w:left="421" w:hanging="421"/>
            </w:pPr>
            <w:r>
              <w:rPr>
                <w:rFonts w:ascii="휴먼명조"/>
                <w:sz w:val="22"/>
              </w:rPr>
              <w:t xml:space="preserve"> </w:t>
            </w:r>
            <w:r>
              <w:rPr>
                <w:rFonts w:ascii="휴먼명조"/>
                <w:sz w:val="22"/>
              </w:rPr>
              <w:t>□</w:t>
            </w:r>
            <w:r>
              <w:rPr>
                <w:rFonts w:ascii="휴먼명조"/>
                <w:sz w:val="22"/>
              </w:rPr>
              <w:t xml:space="preserve"> </w:t>
            </w:r>
            <w:r>
              <w:rPr>
                <w:rFonts w:ascii="휴먼명조" w:eastAsia="휴먼명조"/>
                <w:spacing w:val="-11"/>
                <w:sz w:val="22"/>
              </w:rPr>
              <w:t>페널티 및 인센티브 영역</w:t>
            </w:r>
          </w:p>
          <w:p w14:paraId="45AD9154" w14:textId="77777777" w:rsidR="004C1F03" w:rsidRDefault="005F7388">
            <w:pPr>
              <w:pStyle w:val="a3"/>
              <w:wordWrap/>
              <w:ind w:left="766" w:hanging="766"/>
              <w:jc w:val="left"/>
            </w:pPr>
            <w:r>
              <w:rPr>
                <w:rFonts w:ascii="휴먼명조"/>
                <w:spacing w:val="-11"/>
                <w:sz w:val="22"/>
              </w:rPr>
              <w:t xml:space="preserve"> </w:t>
            </w:r>
          </w:p>
          <w:tbl>
            <w:tblPr>
              <w:tblOverlap w:val="never"/>
              <w:tblW w:w="7687"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27"/>
              <w:gridCol w:w="1343"/>
              <w:gridCol w:w="1344"/>
              <w:gridCol w:w="1287"/>
              <w:gridCol w:w="1343"/>
              <w:gridCol w:w="1343"/>
            </w:tblGrid>
            <w:tr w:rsidR="004C1F03" w14:paraId="6B4E23C6" w14:textId="77777777" w:rsidTr="00417E49">
              <w:trPr>
                <w:trHeight w:val="476"/>
              </w:trPr>
              <w:tc>
                <w:tcPr>
                  <w:tcW w:w="1027"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2EAD1484" w14:textId="77777777" w:rsidR="004C1F03" w:rsidRDefault="005F7388">
                  <w:pPr>
                    <w:pStyle w:val="a3"/>
                    <w:wordWrap/>
                    <w:jc w:val="center"/>
                  </w:pPr>
                  <w:r>
                    <w:rPr>
                      <w:rFonts w:eastAsia="휴먼명조"/>
                      <w:spacing w:val="-10"/>
                    </w:rPr>
                    <w:t>평가등급</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40F8CCFE" w14:textId="77777777" w:rsidR="004C1F03" w:rsidRDefault="005F7388">
                  <w:pPr>
                    <w:pStyle w:val="a3"/>
                    <w:wordWrap/>
                    <w:jc w:val="center"/>
                  </w:pPr>
                  <w:proofErr w:type="spellStart"/>
                  <w:r>
                    <w:rPr>
                      <w:rFonts w:ascii="휴먼명조" w:eastAsia="휴먼명조"/>
                      <w:spacing w:val="-10"/>
                    </w:rPr>
                    <w:t>매우우수</w:t>
                  </w:r>
                  <w:proofErr w:type="spellEnd"/>
                  <w:r>
                    <w:rPr>
                      <w:rFonts w:ascii="휴먼명조" w:eastAsia="휴먼명조"/>
                      <w:spacing w:val="-10"/>
                    </w:rPr>
                    <w:t>(S)</w:t>
                  </w:r>
                </w:p>
              </w:tc>
              <w:tc>
                <w:tcPr>
                  <w:tcW w:w="1344"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23DCF93A" w14:textId="77777777" w:rsidR="004C1F03" w:rsidRDefault="005F7388">
                  <w:pPr>
                    <w:pStyle w:val="a3"/>
                    <w:wordWrap/>
                    <w:jc w:val="center"/>
                  </w:pPr>
                  <w:r>
                    <w:rPr>
                      <w:rFonts w:ascii="휴먼명조" w:eastAsia="휴먼명조"/>
                      <w:spacing w:val="-10"/>
                    </w:rPr>
                    <w:t>우수(A)</w:t>
                  </w:r>
                </w:p>
              </w:tc>
              <w:tc>
                <w:tcPr>
                  <w:tcW w:w="1287" w:type="dxa"/>
                  <w:tcBorders>
                    <w:top w:val="single" w:sz="3" w:space="0" w:color="000000"/>
                    <w:left w:val="single" w:sz="3" w:space="0" w:color="000000"/>
                    <w:bottom w:val="single" w:sz="3" w:space="0" w:color="000000"/>
                    <w:right w:val="single" w:sz="3" w:space="0" w:color="000000"/>
                  </w:tcBorders>
                  <w:shd w:val="clear" w:color="auto" w:fill="ECD8EB"/>
                  <w:vAlign w:val="center"/>
                </w:tcPr>
                <w:p w14:paraId="6F51EE73" w14:textId="77777777" w:rsidR="004C1F03" w:rsidRDefault="005F7388">
                  <w:pPr>
                    <w:pStyle w:val="a3"/>
                    <w:wordWrap/>
                    <w:jc w:val="center"/>
                  </w:pPr>
                  <w:r>
                    <w:rPr>
                      <w:rFonts w:ascii="휴먼명조" w:eastAsia="휴먼명조"/>
                      <w:spacing w:val="-10"/>
                    </w:rPr>
                    <w:t>목표수준(B)</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35359D73" w14:textId="77777777" w:rsidR="004C1F03" w:rsidRDefault="005F7388">
                  <w:pPr>
                    <w:pStyle w:val="a3"/>
                    <w:wordWrap/>
                    <w:jc w:val="center"/>
                  </w:pPr>
                  <w:r>
                    <w:rPr>
                      <w:rFonts w:ascii="휴먼명조" w:eastAsia="휴먼명조"/>
                      <w:spacing w:val="-10"/>
                    </w:rPr>
                    <w:t>미흡(C)</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64E61F5D" w14:textId="77777777" w:rsidR="004C1F03" w:rsidRDefault="005F7388">
                  <w:pPr>
                    <w:pStyle w:val="a3"/>
                    <w:wordWrap/>
                    <w:jc w:val="center"/>
                  </w:pPr>
                  <w:proofErr w:type="spellStart"/>
                  <w:r>
                    <w:rPr>
                      <w:rFonts w:ascii="휴먼명조" w:eastAsia="휴먼명조"/>
                      <w:spacing w:val="-10"/>
                    </w:rPr>
                    <w:t>매우미흡</w:t>
                  </w:r>
                  <w:proofErr w:type="spellEnd"/>
                  <w:r>
                    <w:rPr>
                      <w:rFonts w:ascii="휴먼명조" w:eastAsia="휴먼명조"/>
                      <w:spacing w:val="-10"/>
                    </w:rPr>
                    <w:t>(D)</w:t>
                  </w:r>
                </w:p>
              </w:tc>
            </w:tr>
            <w:tr w:rsidR="00A13C8A" w14:paraId="6B9DD4BB" w14:textId="77777777" w:rsidTr="00417E49">
              <w:trPr>
                <w:trHeight w:val="746"/>
              </w:trPr>
              <w:tc>
                <w:tcPr>
                  <w:tcW w:w="1027" w:type="dxa"/>
                  <w:tcBorders>
                    <w:top w:val="single" w:sz="3" w:space="0" w:color="000000"/>
                    <w:left w:val="single" w:sz="3" w:space="0" w:color="000000"/>
                    <w:bottom w:val="single" w:sz="3" w:space="0" w:color="000000"/>
                    <w:right w:val="single" w:sz="3" w:space="0" w:color="000000"/>
                  </w:tcBorders>
                  <w:vAlign w:val="center"/>
                </w:tcPr>
                <w:p w14:paraId="2FBF5FD6" w14:textId="77777777" w:rsidR="00A13C8A" w:rsidRDefault="00A13C8A" w:rsidP="00A13C8A">
                  <w:pPr>
                    <w:pStyle w:val="a3"/>
                    <w:wordWrap/>
                    <w:jc w:val="center"/>
                  </w:pPr>
                  <w:proofErr w:type="spellStart"/>
                  <w:r>
                    <w:rPr>
                      <w:rFonts w:eastAsia="휴먼명조"/>
                      <w:spacing w:val="-18"/>
                    </w:rPr>
                    <w:t>월가용율</w:t>
                  </w:r>
                  <w:proofErr w:type="spellEnd"/>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3576301" w14:textId="62C4E619" w:rsidR="00A13C8A" w:rsidRDefault="00A13C8A" w:rsidP="00A13C8A">
                  <w:pPr>
                    <w:pStyle w:val="a3"/>
                    <w:wordWrap/>
                    <w:jc w:val="center"/>
                  </w:pPr>
                  <w:del w:id="1548" w:author="TAEHO AHN" w:date="2025-01-10T16:41:00Z">
                    <w:r w:rsidDel="00E80226">
                      <w:rPr>
                        <w:rFonts w:ascii="휴먼명조"/>
                        <w:spacing w:val="-10"/>
                      </w:rPr>
                      <w:delText>-</w:delText>
                    </w:r>
                  </w:del>
                </w:p>
              </w:tc>
              <w:tc>
                <w:tcPr>
                  <w:tcW w:w="1344" w:type="dxa"/>
                  <w:tcBorders>
                    <w:top w:val="single" w:sz="3" w:space="0" w:color="000000"/>
                    <w:left w:val="single" w:sz="3" w:space="0" w:color="000000"/>
                    <w:bottom w:val="single" w:sz="3" w:space="0" w:color="000000"/>
                    <w:right w:val="single" w:sz="3" w:space="0" w:color="000000"/>
                  </w:tcBorders>
                  <w:vAlign w:val="center"/>
                </w:tcPr>
                <w:p w14:paraId="5BCC66CA" w14:textId="47794FF2" w:rsidR="00A13C8A" w:rsidRDefault="00A13C8A" w:rsidP="00A13C8A">
                  <w:pPr>
                    <w:pStyle w:val="a3"/>
                    <w:wordWrap/>
                    <w:jc w:val="center"/>
                  </w:pPr>
                </w:p>
              </w:tc>
              <w:tc>
                <w:tcPr>
                  <w:tcW w:w="1287" w:type="dxa"/>
                  <w:tcBorders>
                    <w:top w:val="single" w:sz="3" w:space="0" w:color="000000"/>
                    <w:left w:val="single" w:sz="3" w:space="0" w:color="000000"/>
                    <w:bottom w:val="single" w:sz="3" w:space="0" w:color="000000"/>
                    <w:right w:val="single" w:sz="3" w:space="0" w:color="000000"/>
                  </w:tcBorders>
                  <w:shd w:val="clear" w:color="auto" w:fill="ECD8EB"/>
                  <w:tcMar>
                    <w:top w:w="0" w:type="dxa"/>
                    <w:left w:w="0" w:type="dxa"/>
                    <w:bottom w:w="0" w:type="dxa"/>
                    <w:right w:w="0" w:type="dxa"/>
                  </w:tcMar>
                  <w:vAlign w:val="center"/>
                </w:tcPr>
                <w:p w14:paraId="4B902940" w14:textId="703686D1" w:rsidR="00A13C8A" w:rsidRDefault="00A13C8A" w:rsidP="00A13C8A">
                  <w:pPr>
                    <w:pStyle w:val="a3"/>
                    <w:wordWrap/>
                    <w:jc w:val="center"/>
                  </w:pPr>
                  <w:del w:id="1549" w:author="TAEHO AHN" w:date="2025-01-10T16:41:00Z">
                    <w:r w:rsidDel="00E80226">
                      <w:rPr>
                        <w:rFonts w:ascii="휴먼명조"/>
                        <w:spacing w:val="-10"/>
                      </w:rPr>
                      <w:delText>-</w:delText>
                    </w:r>
                  </w:del>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8CBA135" w14:textId="77777777" w:rsidR="00A13C8A" w:rsidRDefault="00A13C8A" w:rsidP="00A13C8A">
                  <w:pPr>
                    <w:pStyle w:val="a3"/>
                    <w:wordWrap/>
                    <w:jc w:val="center"/>
                    <w:rPr>
                      <w:ins w:id="1550" w:author="TAEHO AHN" w:date="2025-01-10T17:40:00Z"/>
                      <w:rFonts w:hint="eastAsia"/>
                    </w:rPr>
                  </w:pPr>
                  <w:ins w:id="1551" w:author="TAEHO AHN" w:date="2025-01-10T17:40:00Z">
                    <w:r>
                      <w:rPr>
                        <w:rFonts w:ascii="휴먼명조" w:eastAsia="휴먼명조" w:hint="eastAsia"/>
                        <w:spacing w:val="-10"/>
                      </w:rPr>
                      <w:t>월 이용요금</w:t>
                    </w:r>
                  </w:ins>
                </w:p>
                <w:p w14:paraId="748B5C3B" w14:textId="66F458F3" w:rsidR="00A13C8A" w:rsidDel="00E80226" w:rsidRDefault="00A13C8A" w:rsidP="00A13C8A">
                  <w:pPr>
                    <w:pStyle w:val="a3"/>
                    <w:wordWrap/>
                    <w:jc w:val="center"/>
                    <w:rPr>
                      <w:del w:id="1552" w:author="TAEHO AHN" w:date="2025-01-10T16:41:00Z"/>
                    </w:rPr>
                  </w:pPr>
                  <w:ins w:id="1553" w:author="TAEHO AHN" w:date="2025-01-10T17:40:00Z">
                    <w:r>
                      <w:rPr>
                        <w:rFonts w:ascii="휴먼명조"/>
                        <w:spacing w:val="-10"/>
                      </w:rPr>
                      <w:t>10%</w:t>
                    </w:r>
                  </w:ins>
                  <w:del w:id="1554" w:author="TAEHO AHN" w:date="2025-01-10T16:41:00Z">
                    <w:r w:rsidDel="00E80226">
                      <w:rPr>
                        <w:rFonts w:ascii="휴먼명조" w:eastAsia="휴먼명조"/>
                        <w:spacing w:val="-10"/>
                      </w:rPr>
                      <w:delText>월 이용요금</w:delText>
                    </w:r>
                  </w:del>
                </w:p>
                <w:p w14:paraId="215E376D" w14:textId="3B382000" w:rsidR="00A13C8A" w:rsidRDefault="00A13C8A" w:rsidP="00A13C8A">
                  <w:pPr>
                    <w:pStyle w:val="a3"/>
                    <w:wordWrap/>
                    <w:jc w:val="center"/>
                  </w:pPr>
                  <w:del w:id="1555" w:author="TAEHO AHN" w:date="2025-01-10T16:41:00Z">
                    <w:r w:rsidDel="00E80226">
                      <w:rPr>
                        <w:rFonts w:ascii="휴먼명조"/>
                        <w:spacing w:val="-10"/>
                      </w:rPr>
                      <w:delText>10%</w:delText>
                    </w:r>
                  </w:del>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31FE1B2" w14:textId="77777777" w:rsidR="00A13C8A" w:rsidRDefault="00A13C8A" w:rsidP="00A13C8A">
                  <w:pPr>
                    <w:pStyle w:val="a3"/>
                    <w:wordWrap/>
                    <w:jc w:val="center"/>
                    <w:rPr>
                      <w:ins w:id="1556" w:author="TAEHO AHN" w:date="2025-01-10T17:40:00Z"/>
                      <w:rFonts w:hint="eastAsia"/>
                    </w:rPr>
                  </w:pPr>
                  <w:ins w:id="1557" w:author="TAEHO AHN" w:date="2025-01-10T17:40:00Z">
                    <w:r>
                      <w:rPr>
                        <w:rFonts w:ascii="휴먼명조" w:eastAsia="휴먼명조" w:hint="eastAsia"/>
                        <w:spacing w:val="-10"/>
                      </w:rPr>
                      <w:t>월 이용요금</w:t>
                    </w:r>
                  </w:ins>
                </w:p>
                <w:p w14:paraId="36810AF8" w14:textId="19221C51" w:rsidR="00A13C8A" w:rsidDel="00E80226" w:rsidRDefault="00A13C8A" w:rsidP="00A13C8A">
                  <w:pPr>
                    <w:pStyle w:val="a3"/>
                    <w:wordWrap/>
                    <w:jc w:val="center"/>
                    <w:rPr>
                      <w:del w:id="1558" w:author="TAEHO AHN" w:date="2025-01-10T16:41:00Z"/>
                    </w:rPr>
                  </w:pPr>
                  <w:ins w:id="1559" w:author="TAEHO AHN" w:date="2025-01-10T17:40:00Z">
                    <w:r>
                      <w:rPr>
                        <w:rFonts w:ascii="휴먼명조"/>
                        <w:spacing w:val="-10"/>
                      </w:rPr>
                      <w:t>25%</w:t>
                    </w:r>
                  </w:ins>
                  <w:del w:id="1560" w:author="TAEHO AHN" w:date="2025-01-10T16:41:00Z">
                    <w:r w:rsidDel="00E80226">
                      <w:rPr>
                        <w:rFonts w:ascii="휴먼명조" w:eastAsia="휴먼명조"/>
                        <w:spacing w:val="-10"/>
                      </w:rPr>
                      <w:delText>월 이용요금</w:delText>
                    </w:r>
                  </w:del>
                </w:p>
                <w:p w14:paraId="0F8E92AE" w14:textId="30B24EEE" w:rsidR="00A13C8A" w:rsidRDefault="00A13C8A" w:rsidP="00A13C8A">
                  <w:pPr>
                    <w:pStyle w:val="a3"/>
                    <w:wordWrap/>
                    <w:jc w:val="center"/>
                  </w:pPr>
                  <w:del w:id="1561" w:author="TAEHO AHN" w:date="2025-01-10T16:41:00Z">
                    <w:r w:rsidDel="00E80226">
                      <w:rPr>
                        <w:rFonts w:ascii="휴먼명조"/>
                        <w:spacing w:val="-10"/>
                      </w:rPr>
                      <w:delText>25%</w:delText>
                    </w:r>
                  </w:del>
                </w:p>
              </w:tc>
            </w:tr>
          </w:tbl>
          <w:p w14:paraId="20F6FAA1" w14:textId="77777777" w:rsidR="004C1F03" w:rsidRDefault="004C1F03">
            <w:pPr>
              <w:pStyle w:val="a3"/>
            </w:pPr>
          </w:p>
          <w:p w14:paraId="3DF9AD28" w14:textId="77777777" w:rsidR="004C1F03" w:rsidRDefault="005F7388">
            <w:pPr>
              <w:pStyle w:val="a3"/>
              <w:wordWrap/>
              <w:ind w:left="766" w:hanging="766"/>
              <w:jc w:val="left"/>
            </w:pPr>
            <w:r>
              <w:rPr>
                <w:rFonts w:ascii="휴먼명조"/>
                <w:spacing w:val="-5"/>
                <w:sz w:val="22"/>
              </w:rPr>
              <w:t xml:space="preserve"> </w:t>
            </w:r>
            <w:r>
              <w:rPr>
                <w:rFonts w:ascii="휴먼명조"/>
                <w:sz w:val="22"/>
              </w:rPr>
              <w:t>□</w:t>
            </w:r>
            <w:r>
              <w:rPr>
                <w:rFonts w:ascii="휴먼명조"/>
                <w:sz w:val="22"/>
              </w:rPr>
              <w:t xml:space="preserve"> </w:t>
            </w:r>
            <w:r>
              <w:rPr>
                <w:rFonts w:ascii="휴먼명조" w:eastAsia="휴먼명조"/>
                <w:spacing w:val="-11"/>
                <w:sz w:val="22"/>
              </w:rPr>
              <w:t>규칙 적용 및 보상방법</w:t>
            </w:r>
          </w:p>
          <w:p w14:paraId="2E74B9FD" w14:textId="77777777" w:rsidR="004C1F03" w:rsidRDefault="005F7388">
            <w:pPr>
              <w:pStyle w:val="a3"/>
              <w:wordWrap/>
              <w:ind w:left="579" w:hanging="579"/>
              <w:jc w:val="left"/>
            </w:pPr>
            <w:r>
              <w:rPr>
                <w:rFonts w:ascii="휴먼명조"/>
                <w:sz w:val="22"/>
              </w:rPr>
              <w:t xml:space="preserve">  </w:t>
            </w:r>
            <w:r>
              <w:rPr>
                <w:sz w:val="24"/>
              </w:rPr>
              <w:t>○</w:t>
            </w:r>
            <w:r>
              <w:rPr>
                <w:rFonts w:ascii="휴먼명조"/>
                <w:sz w:val="22"/>
              </w:rPr>
              <w:t xml:space="preserve"> </w:t>
            </w:r>
            <w:r>
              <w:rPr>
                <w:rFonts w:ascii="휴먼명조" w:eastAsia="휴먼명조"/>
                <w:sz w:val="22"/>
              </w:rPr>
              <w:t xml:space="preserve">오류 : </w:t>
            </w:r>
            <w:r>
              <w:rPr>
                <w:rFonts w:ascii="휴먼명조" w:eastAsia="휴먼명조"/>
                <w:sz w:val="22"/>
              </w:rPr>
              <w:t>‘</w:t>
            </w:r>
            <w:r>
              <w:rPr>
                <w:rFonts w:ascii="휴먼명조" w:eastAsia="휴먼명조"/>
                <w:sz w:val="22"/>
              </w:rPr>
              <w:t>본 서비스</w:t>
            </w:r>
            <w:r>
              <w:rPr>
                <w:rFonts w:ascii="휴먼명조" w:eastAsia="휴먼명조"/>
                <w:sz w:val="22"/>
              </w:rPr>
              <w:t>’</w:t>
            </w:r>
            <w:r>
              <w:rPr>
                <w:rFonts w:ascii="휴먼명조" w:eastAsia="휴먼명조"/>
                <w:sz w:val="22"/>
              </w:rPr>
              <w:t>에 포함되는 API 이용 요청에 대하여 500 또는 503 오류 코드를 반환하는 경우</w:t>
            </w:r>
          </w:p>
          <w:p w14:paraId="4F0FEC4F" w14:textId="77777777" w:rsidR="004C1F03" w:rsidRDefault="005F7388">
            <w:pPr>
              <w:pStyle w:val="a3"/>
              <w:wordWrap/>
              <w:ind w:left="579" w:hanging="579"/>
              <w:jc w:val="left"/>
            </w:pPr>
            <w:r>
              <w:rPr>
                <w:rFonts w:ascii="휴먼명조"/>
                <w:sz w:val="22"/>
              </w:rPr>
              <w:t xml:space="preserve">  </w:t>
            </w:r>
            <w:r>
              <w:rPr>
                <w:sz w:val="24"/>
              </w:rPr>
              <w:t>○</w:t>
            </w:r>
            <w:r>
              <w:rPr>
                <w:rFonts w:ascii="휴먼명조"/>
                <w:sz w:val="22"/>
              </w:rPr>
              <w:t xml:space="preserve"> </w:t>
            </w:r>
            <w:proofErr w:type="spellStart"/>
            <w:r>
              <w:rPr>
                <w:rFonts w:ascii="휴먼명조" w:eastAsia="휴먼명조"/>
                <w:spacing w:val="-11"/>
                <w:sz w:val="22"/>
              </w:rPr>
              <w:t>오류율</w:t>
            </w:r>
            <w:proofErr w:type="spellEnd"/>
            <w:r>
              <w:rPr>
                <w:rFonts w:ascii="휴먼명조" w:eastAsia="휴먼명조"/>
                <w:spacing w:val="-11"/>
                <w:sz w:val="22"/>
              </w:rPr>
              <w:t xml:space="preserve"> : 매 5분 동안 </w:t>
            </w:r>
            <w:r>
              <w:rPr>
                <w:rFonts w:ascii="휴먼명조" w:eastAsia="휴먼명조"/>
                <w:spacing w:val="-11"/>
                <w:sz w:val="22"/>
              </w:rPr>
              <w:t>‘</w:t>
            </w:r>
            <w:r>
              <w:rPr>
                <w:rFonts w:ascii="휴먼명조" w:eastAsia="휴먼명조"/>
                <w:spacing w:val="-11"/>
                <w:sz w:val="22"/>
              </w:rPr>
              <w:t>본 서비스</w:t>
            </w:r>
            <w:r>
              <w:rPr>
                <w:rFonts w:ascii="휴먼명조" w:eastAsia="휴먼명조"/>
                <w:spacing w:val="-11"/>
                <w:sz w:val="22"/>
              </w:rPr>
              <w:t>’</w:t>
            </w:r>
            <w:r>
              <w:rPr>
                <w:rFonts w:ascii="휴먼명조" w:eastAsia="휴먼명조"/>
                <w:spacing w:val="-11"/>
                <w:sz w:val="22"/>
              </w:rPr>
              <w:t>에서 진행한 총 요청 중 오류가 발생한 요청 건의 비율. 5분 동안 총 요청이 0인 경우 오류율은 0%이다</w:t>
            </w:r>
          </w:p>
          <w:p w14:paraId="30E984E4" w14:textId="77777777" w:rsidR="004C1F03" w:rsidRDefault="005F7388">
            <w:pPr>
              <w:pStyle w:val="a3"/>
              <w:wordWrap/>
              <w:ind w:left="579" w:hanging="579"/>
              <w:jc w:val="left"/>
            </w:pPr>
            <w:r>
              <w:rPr>
                <w:rFonts w:ascii="휴먼명조"/>
                <w:spacing w:val="-7"/>
                <w:sz w:val="22"/>
              </w:rPr>
              <w:t xml:space="preserve">  </w:t>
            </w:r>
            <w:r>
              <w:rPr>
                <w:sz w:val="24"/>
              </w:rPr>
              <w:t>○</w:t>
            </w:r>
            <w:r>
              <w:rPr>
                <w:rFonts w:ascii="HCI Poppy"/>
                <w:sz w:val="24"/>
              </w:rPr>
              <w:t xml:space="preserve"> </w:t>
            </w:r>
            <w:r>
              <w:rPr>
                <w:rFonts w:ascii="휴먼명조" w:eastAsia="휴먼명조"/>
                <w:spacing w:val="-11"/>
                <w:sz w:val="22"/>
              </w:rPr>
              <w:t xml:space="preserve">평균 </w:t>
            </w:r>
            <w:proofErr w:type="spellStart"/>
            <w:r>
              <w:rPr>
                <w:rFonts w:ascii="휴먼명조" w:eastAsia="휴먼명조"/>
                <w:spacing w:val="-11"/>
                <w:sz w:val="22"/>
              </w:rPr>
              <w:t>오류율</w:t>
            </w:r>
            <w:proofErr w:type="spellEnd"/>
            <w:r>
              <w:rPr>
                <w:rFonts w:ascii="휴먼명조" w:eastAsia="휴먼명조"/>
                <w:spacing w:val="-11"/>
                <w:sz w:val="22"/>
              </w:rPr>
              <w:t xml:space="preserve"> : 해당월 오류율의 평균</w:t>
            </w:r>
          </w:p>
          <w:p w14:paraId="099BF1C7" w14:textId="77777777" w:rsidR="004C1F03" w:rsidRDefault="005F7388">
            <w:pPr>
              <w:pStyle w:val="a3"/>
              <w:wordWrap/>
              <w:ind w:left="766" w:hanging="766"/>
              <w:jc w:val="left"/>
            </w:pPr>
            <w:r>
              <w:rPr>
                <w:rFonts w:ascii="휴먼명조"/>
                <w:spacing w:val="-7"/>
                <w:sz w:val="22"/>
              </w:rPr>
              <w:lastRenderedPageBreak/>
              <w:t xml:space="preserve">  </w:t>
            </w:r>
            <w:r>
              <w:rPr>
                <w:sz w:val="24"/>
              </w:rPr>
              <w:t>○</w:t>
            </w:r>
            <w:r>
              <w:rPr>
                <w:rFonts w:ascii="HCI Poppy"/>
                <w:sz w:val="24"/>
              </w:rPr>
              <w:t xml:space="preserve"> </w:t>
            </w:r>
            <w:r>
              <w:rPr>
                <w:rFonts w:ascii="휴먼명조" w:eastAsia="휴먼명조"/>
                <w:spacing w:val="-11"/>
                <w:sz w:val="22"/>
              </w:rPr>
              <w:t>계약상대자는 목표수준을 충족하지 못한 월의 익월 내에 서비스 크레딧 발급</w:t>
            </w:r>
          </w:p>
        </w:tc>
      </w:tr>
      <w:tr w:rsidR="004C1F03" w14:paraId="37D8B3EC" w14:textId="77777777">
        <w:trPr>
          <w:trHeight w:val="949"/>
        </w:trPr>
        <w:tc>
          <w:tcPr>
            <w:tcW w:w="1391" w:type="dxa"/>
            <w:tcBorders>
              <w:top w:val="single" w:sz="3" w:space="0" w:color="999999"/>
              <w:left w:val="single" w:sz="3" w:space="0" w:color="999999"/>
              <w:bottom w:val="single" w:sz="3" w:space="0" w:color="999999"/>
              <w:right w:val="single" w:sz="3" w:space="0" w:color="999999"/>
            </w:tcBorders>
            <w:vAlign w:val="center"/>
          </w:tcPr>
          <w:p w14:paraId="4527FC32" w14:textId="77777777" w:rsidR="004C1F03" w:rsidRDefault="005F7388">
            <w:pPr>
              <w:pStyle w:val="a3"/>
              <w:jc w:val="distribute"/>
            </w:pPr>
            <w:r>
              <w:rPr>
                <w:rFonts w:eastAsia="HY헤드라인M"/>
                <w:sz w:val="22"/>
              </w:rPr>
              <w:lastRenderedPageBreak/>
              <w:t>전제사항</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2A02DC4A"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eastAsia="휴먼명조"/>
                <w:sz w:val="22"/>
              </w:rPr>
              <w:t xml:space="preserve"> 이중화, 예비 시스템 등 예방책으로 실제 서비스에 문제가 없는 경우</w:t>
            </w:r>
          </w:p>
          <w:p w14:paraId="4AC9B95B" w14:textId="77777777" w:rsidR="004C1F03" w:rsidRDefault="004C1F03">
            <w:pPr>
              <w:pStyle w:val="a3"/>
              <w:spacing w:line="336" w:lineRule="auto"/>
              <w:ind w:left="421" w:hanging="421"/>
              <w:rPr>
                <w:rFonts w:ascii="휴먼명조" w:eastAsia="휴먼명조"/>
                <w:sz w:val="22"/>
              </w:rPr>
            </w:pPr>
          </w:p>
        </w:tc>
      </w:tr>
    </w:tbl>
    <w:p w14:paraId="0F7B32BD" w14:textId="77777777" w:rsidR="004C1F03" w:rsidRDefault="004C1F03">
      <w:pPr>
        <w:pStyle w:val="11"/>
        <w:snapToGrid/>
        <w:ind w:left="345" w:hanging="345"/>
      </w:pPr>
    </w:p>
    <w:p w14:paraId="04563383" w14:textId="499B2CF7" w:rsidR="004C1F03" w:rsidRDefault="004C1F03">
      <w:pPr>
        <w:pStyle w:val="11"/>
        <w:snapToGrid/>
        <w:ind w:left="345" w:hanging="345"/>
        <w:rPr>
          <w:ins w:id="1562" w:author="TAEHO AHN" w:date="2025-01-10T15:44:00Z"/>
          <w:rFonts w:ascii="휴먼명조" w:eastAsia="휴먼명조"/>
          <w:b/>
          <w:spacing w:val="-6"/>
          <w:sz w:val="32"/>
        </w:rPr>
      </w:pPr>
    </w:p>
    <w:p w14:paraId="6118D9B8" w14:textId="11654775" w:rsidR="00804CBE" w:rsidRDefault="00804CBE">
      <w:pPr>
        <w:pStyle w:val="11"/>
        <w:snapToGrid/>
        <w:ind w:left="345" w:hanging="345"/>
        <w:rPr>
          <w:ins w:id="1563" w:author="TAEHO AHN" w:date="2025-01-10T15:44:00Z"/>
          <w:rFonts w:ascii="휴먼명조" w:eastAsia="휴먼명조"/>
          <w:b/>
          <w:spacing w:val="-6"/>
          <w:sz w:val="32"/>
        </w:rPr>
      </w:pPr>
    </w:p>
    <w:p w14:paraId="7572FE49" w14:textId="57922BDB" w:rsidR="00804CBE" w:rsidRDefault="00804CBE">
      <w:pPr>
        <w:pStyle w:val="11"/>
        <w:snapToGrid/>
        <w:ind w:left="345" w:hanging="345"/>
        <w:rPr>
          <w:ins w:id="1564" w:author="TAEHO AHN" w:date="2025-01-10T15:44:00Z"/>
          <w:rFonts w:ascii="휴먼명조" w:eastAsia="휴먼명조"/>
          <w:b/>
          <w:spacing w:val="-6"/>
          <w:sz w:val="32"/>
        </w:rPr>
      </w:pPr>
    </w:p>
    <w:p w14:paraId="1DA95BC9" w14:textId="0532DEBA" w:rsidR="00804CBE" w:rsidRDefault="00804CBE">
      <w:pPr>
        <w:pStyle w:val="11"/>
        <w:snapToGrid/>
        <w:ind w:left="345" w:hanging="345"/>
        <w:rPr>
          <w:ins w:id="1565" w:author="TAEHO AHN" w:date="2025-01-10T15:44:00Z"/>
          <w:rFonts w:ascii="휴먼명조" w:eastAsia="휴먼명조"/>
          <w:b/>
          <w:spacing w:val="-6"/>
          <w:sz w:val="32"/>
        </w:rPr>
      </w:pPr>
    </w:p>
    <w:p w14:paraId="0B973B99" w14:textId="43D60EA2" w:rsidR="00804CBE" w:rsidRDefault="00804CBE">
      <w:pPr>
        <w:pStyle w:val="11"/>
        <w:snapToGrid/>
        <w:ind w:left="345" w:hanging="345"/>
        <w:rPr>
          <w:ins w:id="1566" w:author="TAEHO AHN" w:date="2025-01-10T15:44:00Z"/>
          <w:rFonts w:ascii="휴먼명조" w:eastAsia="휴먼명조"/>
          <w:b/>
          <w:spacing w:val="-6"/>
          <w:sz w:val="32"/>
        </w:rPr>
      </w:pPr>
    </w:p>
    <w:p w14:paraId="05FC4395" w14:textId="39B95FBB" w:rsidR="00804CBE" w:rsidRDefault="00804CBE">
      <w:pPr>
        <w:pStyle w:val="11"/>
        <w:snapToGrid/>
        <w:ind w:left="345" w:hanging="345"/>
        <w:rPr>
          <w:ins w:id="1567" w:author="TAEHO AHN" w:date="2025-01-10T15:44:00Z"/>
          <w:rFonts w:ascii="휴먼명조" w:eastAsia="휴먼명조"/>
          <w:b/>
          <w:spacing w:val="-6"/>
          <w:sz w:val="32"/>
        </w:rPr>
      </w:pPr>
    </w:p>
    <w:p w14:paraId="179A500B" w14:textId="15FD77F0" w:rsidR="00804CBE" w:rsidRDefault="00804CBE">
      <w:pPr>
        <w:pStyle w:val="11"/>
        <w:snapToGrid/>
        <w:ind w:left="345" w:hanging="345"/>
        <w:rPr>
          <w:ins w:id="1568" w:author="TAEHO AHN" w:date="2025-01-10T15:44:00Z"/>
          <w:rFonts w:ascii="휴먼명조" w:eastAsia="휴먼명조"/>
          <w:b/>
          <w:spacing w:val="-6"/>
          <w:sz w:val="32"/>
        </w:rPr>
      </w:pPr>
    </w:p>
    <w:p w14:paraId="37EEDFAB" w14:textId="620786C6" w:rsidR="00804CBE" w:rsidRDefault="00804CBE">
      <w:pPr>
        <w:pStyle w:val="11"/>
        <w:snapToGrid/>
        <w:ind w:left="345" w:hanging="345"/>
        <w:rPr>
          <w:ins w:id="1569" w:author="TAEHO AHN" w:date="2025-01-10T15:44:00Z"/>
          <w:rFonts w:ascii="휴먼명조" w:eastAsia="휴먼명조"/>
          <w:b/>
          <w:spacing w:val="-6"/>
          <w:sz w:val="32"/>
        </w:rPr>
      </w:pPr>
    </w:p>
    <w:p w14:paraId="55CA4A19" w14:textId="4C8977B3" w:rsidR="00804CBE" w:rsidRDefault="00804CBE">
      <w:pPr>
        <w:pStyle w:val="11"/>
        <w:snapToGrid/>
        <w:ind w:left="345" w:hanging="345"/>
        <w:rPr>
          <w:ins w:id="1570" w:author="TAEHO AHN" w:date="2025-01-10T15:44:00Z"/>
          <w:rFonts w:ascii="휴먼명조" w:eastAsia="휴먼명조"/>
          <w:b/>
          <w:spacing w:val="-6"/>
          <w:sz w:val="32"/>
        </w:rPr>
      </w:pPr>
    </w:p>
    <w:p w14:paraId="50C1E6F7" w14:textId="39C682DF" w:rsidR="00804CBE" w:rsidRDefault="00804CBE">
      <w:pPr>
        <w:pStyle w:val="11"/>
        <w:snapToGrid/>
        <w:ind w:left="345" w:hanging="345"/>
        <w:rPr>
          <w:ins w:id="1571" w:author="TAEHO AHN" w:date="2025-01-10T15:44:00Z"/>
          <w:rFonts w:ascii="휴먼명조" w:eastAsia="휴먼명조"/>
          <w:b/>
          <w:spacing w:val="-6"/>
          <w:sz w:val="32"/>
        </w:rPr>
      </w:pPr>
    </w:p>
    <w:p w14:paraId="0F97897E" w14:textId="43827081" w:rsidR="00804CBE" w:rsidRDefault="00804CBE">
      <w:pPr>
        <w:pStyle w:val="11"/>
        <w:snapToGrid/>
        <w:ind w:left="345" w:hanging="345"/>
        <w:rPr>
          <w:ins w:id="1572" w:author="TAEHO AHN" w:date="2025-01-10T15:44:00Z"/>
          <w:rFonts w:ascii="휴먼명조" w:eastAsia="휴먼명조"/>
          <w:b/>
          <w:spacing w:val="-6"/>
          <w:sz w:val="32"/>
        </w:rPr>
      </w:pPr>
    </w:p>
    <w:p w14:paraId="3A40A30E" w14:textId="77777777" w:rsidR="00804CBE" w:rsidRDefault="00804CBE" w:rsidP="00417E49">
      <w:pPr>
        <w:pStyle w:val="11"/>
        <w:snapToGrid/>
        <w:ind w:left="0" w:firstLine="0"/>
        <w:rPr>
          <w:rFonts w:ascii="휴먼명조" w:eastAsia="휴먼명조" w:hint="eastAsia"/>
          <w:b/>
          <w:spacing w:val="-6"/>
          <w:sz w:val="32"/>
        </w:rPr>
        <w:pPrChange w:id="1573" w:author="TAEHO AHN" w:date="2025-01-10T16:41:00Z">
          <w:pPr>
            <w:pStyle w:val="11"/>
            <w:snapToGrid/>
            <w:ind w:left="345" w:hanging="345"/>
          </w:pPr>
        </w:pPrChange>
      </w:pPr>
    </w:p>
    <w:p w14:paraId="3B3A30E9" w14:textId="771DB44F" w:rsidR="00804CBE" w:rsidRDefault="00804CBE" w:rsidP="00804CBE">
      <w:pPr>
        <w:pStyle w:val="11"/>
        <w:snapToGrid/>
        <w:ind w:left="345" w:hanging="345"/>
        <w:rPr>
          <w:ins w:id="1574" w:author="TAEHO AHN" w:date="2025-01-10T15:42:00Z"/>
          <w:rFonts w:hint="eastAsia"/>
        </w:rPr>
      </w:pPr>
      <w:ins w:id="1575" w:author="TAEHO AHN" w:date="2025-01-10T15:42:00Z">
        <w:r>
          <w:rPr>
            <w:rFonts w:ascii="휴먼명조" w:eastAsia="휴먼명조"/>
            <w:b/>
            <w:spacing w:val="-6"/>
            <w:sz w:val="32"/>
          </w:rPr>
          <w:lastRenderedPageBreak/>
          <w:t>5</w:t>
        </w:r>
        <w:r>
          <w:rPr>
            <w:rFonts w:ascii="휴먼명조" w:eastAsia="휴먼명조"/>
            <w:b/>
            <w:spacing w:val="-6"/>
            <w:sz w:val="32"/>
          </w:rPr>
          <w:t xml:space="preserve">. 서비스 수준 </w:t>
        </w:r>
      </w:ins>
      <w:ins w:id="1576" w:author="TAEHO AHN" w:date="2025-01-10T15:44:00Z">
        <w:r>
          <w:rPr>
            <w:rFonts w:ascii="휴먼명조" w:eastAsia="휴먼명조" w:hint="eastAsia"/>
            <w:b/>
            <w:spacing w:val="-6"/>
            <w:sz w:val="32"/>
          </w:rPr>
          <w:t>평가표</w:t>
        </w:r>
      </w:ins>
    </w:p>
    <w:p w14:paraId="49A8FCDD" w14:textId="081398DD" w:rsidR="00804CBE" w:rsidRDefault="00804CBE" w:rsidP="00804CBE">
      <w:pPr>
        <w:widowControl/>
        <w:pBdr>
          <w:top w:val="none" w:sz="0" w:space="0" w:color="auto"/>
          <w:left w:val="none" w:sz="0" w:space="0" w:color="auto"/>
          <w:bottom w:val="none" w:sz="0" w:space="0" w:color="auto"/>
          <w:right w:val="none" w:sz="0" w:space="0" w:color="auto"/>
        </w:pBdr>
        <w:wordWrap/>
        <w:autoSpaceDE/>
        <w:spacing w:before="300" w:after="300" w:line="384" w:lineRule="auto"/>
        <w:ind w:left="250" w:hanging="250"/>
        <w:jc w:val="center"/>
        <w:rPr>
          <w:ins w:id="1577" w:author="TAEHO AHN" w:date="2025-01-10T16:52:00Z"/>
          <w:rFonts w:ascii="함초롬바탕" w:eastAsia="함초롬바탕" w:hAnsi="함초롬바탕" w:cs="함초롬바탕"/>
          <w:b/>
          <w:bCs/>
          <w:kern w:val="0"/>
          <w:sz w:val="36"/>
          <w:szCs w:val="36"/>
        </w:rPr>
      </w:pPr>
      <w:ins w:id="1578" w:author="TAEHO AHN" w:date="2025-01-10T15:45:00Z">
        <w:r w:rsidRPr="00804CBE">
          <w:rPr>
            <w:rFonts w:ascii="함초롬바탕" w:eastAsia="함초롬바탕" w:hAnsi="함초롬바탕" w:cs="함초롬바탕" w:hint="eastAsia"/>
            <w:b/>
            <w:bCs/>
            <w:kern w:val="0"/>
            <w:sz w:val="36"/>
            <w:szCs w:val="36"/>
          </w:rPr>
          <w:t>서비스수준 평가표</w:t>
        </w:r>
      </w:ins>
    </w:p>
    <w:p w14:paraId="68181F43" w14:textId="18F2B0CD" w:rsidR="00804CBE" w:rsidRPr="00804CBE" w:rsidRDefault="00804CBE" w:rsidP="00804CBE">
      <w:pPr>
        <w:widowControl/>
        <w:pBdr>
          <w:top w:val="none" w:sz="0" w:space="0" w:color="auto"/>
          <w:left w:val="none" w:sz="0" w:space="0" w:color="auto"/>
          <w:bottom w:val="none" w:sz="0" w:space="0" w:color="auto"/>
          <w:right w:val="none" w:sz="0" w:space="0" w:color="auto"/>
        </w:pBdr>
        <w:autoSpaceDE/>
        <w:spacing w:before="100" w:after="100" w:line="384" w:lineRule="auto"/>
        <w:rPr>
          <w:ins w:id="1579" w:author="TAEHO AHN" w:date="2025-01-10T15:45:00Z"/>
          <w:rFonts w:ascii="맑은 고딕" w:eastAsia="굴림" w:hAnsi="굴림" w:cs="굴림" w:hint="eastAsia"/>
          <w:kern w:val="0"/>
          <w:szCs w:val="20"/>
          <w:rPrChange w:id="1580" w:author="TAEHO AHN" w:date="2025-01-10T15:45:00Z">
            <w:rPr>
              <w:ins w:id="1581" w:author="TAEHO AHN" w:date="2025-01-10T15:45:00Z"/>
              <w:rFonts w:ascii="맑은 고딕" w:eastAsia="굴림" w:hAnsi="굴림" w:cs="굴림" w:hint="eastAsia"/>
              <w:b/>
              <w:bCs/>
              <w:kern w:val="0"/>
              <w:sz w:val="28"/>
              <w:szCs w:val="28"/>
            </w:rPr>
          </w:rPrChange>
        </w:rPr>
      </w:pPr>
      <w:ins w:id="1582" w:author="TAEHO AHN" w:date="2025-01-10T15:45:00Z">
        <w:r w:rsidRPr="00804CBE">
          <w:rPr>
            <w:rFonts w:ascii="함초롬바탕" w:eastAsia="함초롬바탕" w:hAnsi="함초롬바탕" w:cs="함초롬바탕" w:hint="eastAsia"/>
            <w:b/>
            <w:bCs/>
            <w:kern w:val="0"/>
            <w:sz w:val="28"/>
            <w:szCs w:val="28"/>
          </w:rPr>
          <w:t xml:space="preserve">1. </w:t>
        </w:r>
        <w:proofErr w:type="gramStart"/>
        <w:r w:rsidRPr="00804CBE">
          <w:rPr>
            <w:rFonts w:ascii="함초롬바탕" w:eastAsia="함초롬바탕" w:hAnsi="함초롬바탕" w:cs="함초롬바탕" w:hint="eastAsia"/>
            <w:b/>
            <w:bCs/>
            <w:kern w:val="0"/>
            <w:sz w:val="28"/>
            <w:szCs w:val="28"/>
          </w:rPr>
          <w:t>기간 :</w:t>
        </w:r>
        <w:proofErr w:type="gramEnd"/>
        <w:r w:rsidRPr="00804CBE">
          <w:rPr>
            <w:rFonts w:ascii="맑은 고딕" w:eastAsia="함초롬바탕" w:hAnsi="굴림" w:cs="굴림"/>
            <w:kern w:val="0"/>
            <w:sz w:val="28"/>
            <w:szCs w:val="28"/>
          </w:rPr>
          <w:t xml:space="preserve"> </w:t>
        </w:r>
        <w:r w:rsidRPr="00804CBE">
          <w:rPr>
            <w:rFonts w:ascii="함초롬바탕" w:eastAsia="함초롬바탕" w:hAnsi="함초롬바탕" w:cs="함초롬바탕" w:hint="eastAsia"/>
            <w:kern w:val="0"/>
            <w:sz w:val="28"/>
            <w:szCs w:val="28"/>
          </w:rPr>
          <w:t xml:space="preserve">년 월 일 ~ 년 월 일 </w:t>
        </w:r>
      </w:ins>
    </w:p>
    <w:p w14:paraId="00743DF6" w14:textId="77777777" w:rsidR="00804CBE" w:rsidRPr="00804CBE" w:rsidRDefault="00804CBE" w:rsidP="00804CBE">
      <w:pPr>
        <w:widowControl/>
        <w:pBdr>
          <w:top w:val="none" w:sz="0" w:space="0" w:color="auto"/>
          <w:left w:val="none" w:sz="0" w:space="0" w:color="auto"/>
          <w:bottom w:val="none" w:sz="0" w:space="0" w:color="auto"/>
          <w:right w:val="none" w:sz="0" w:space="0" w:color="auto"/>
        </w:pBdr>
        <w:autoSpaceDE/>
        <w:spacing w:before="100" w:after="100" w:line="384" w:lineRule="auto"/>
        <w:rPr>
          <w:ins w:id="1583" w:author="TAEHO AHN" w:date="2025-01-10T15:45:00Z"/>
          <w:rFonts w:ascii="맑은 고딕" w:eastAsia="굴림" w:hAnsi="굴림" w:cs="굴림"/>
          <w:kern w:val="0"/>
          <w:szCs w:val="20"/>
        </w:rPr>
      </w:pPr>
      <w:ins w:id="1584" w:author="TAEHO AHN" w:date="2025-01-10T15:45:00Z">
        <w:r w:rsidRPr="00804CBE">
          <w:rPr>
            <w:rFonts w:ascii="함초롬바탕" w:eastAsia="함초롬바탕" w:hAnsi="함초롬바탕" w:cs="함초롬바탕" w:hint="eastAsia"/>
            <w:b/>
            <w:bCs/>
            <w:kern w:val="0"/>
            <w:sz w:val="28"/>
            <w:szCs w:val="28"/>
          </w:rPr>
          <w:t>2. 종합평가</w:t>
        </w:r>
      </w:ins>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1781"/>
        <w:gridCol w:w="1669"/>
        <w:gridCol w:w="1668"/>
        <w:gridCol w:w="1669"/>
        <w:gridCol w:w="1668"/>
      </w:tblGrid>
      <w:tr w:rsidR="00804CBE" w:rsidRPr="00804CBE" w14:paraId="68649B96" w14:textId="77777777" w:rsidTr="00804CBE">
        <w:trPr>
          <w:trHeight w:val="466"/>
          <w:jc w:val="center"/>
          <w:ins w:id="1585" w:author="TAEHO AHN" w:date="2025-01-10T15:45:00Z"/>
        </w:trPr>
        <w:tc>
          <w:tcPr>
            <w:tcW w:w="1781" w:type="dxa"/>
            <w:vMerge w:val="restart"/>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0679BA12"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ins w:id="1586" w:author="TAEHO AHN" w:date="2025-01-10T15:45:00Z"/>
                <w:rFonts w:ascii="맑은 고딕" w:eastAsia="굴림" w:hAnsi="굴림" w:cs="굴림"/>
                <w:kern w:val="0"/>
                <w:szCs w:val="20"/>
              </w:rPr>
            </w:pPr>
            <w:ins w:id="1587" w:author="TAEHO AHN" w:date="2025-01-10T15:45:00Z">
              <w:r w:rsidRPr="00804CBE">
                <w:rPr>
                  <w:rFonts w:ascii="함초롬바탕" w:eastAsia="함초롬바탕" w:hAnsi="함초롬바탕" w:cs="함초롬바탕" w:hint="eastAsia"/>
                  <w:b/>
                  <w:bCs/>
                  <w:kern w:val="0"/>
                  <w:sz w:val="24"/>
                </w:rPr>
                <w:t>구분</w:t>
              </w:r>
            </w:ins>
          </w:p>
        </w:tc>
        <w:tc>
          <w:tcPr>
            <w:tcW w:w="3337" w:type="dxa"/>
            <w:gridSpan w:val="2"/>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06E404C2"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ins w:id="1588" w:author="TAEHO AHN" w:date="2025-01-10T15:45:00Z"/>
                <w:rFonts w:ascii="맑은 고딕" w:eastAsia="굴림" w:hAnsi="굴림" w:cs="굴림"/>
                <w:kern w:val="0"/>
                <w:szCs w:val="20"/>
              </w:rPr>
            </w:pPr>
            <w:ins w:id="1589" w:author="TAEHO AHN" w:date="2025-01-10T15:45:00Z">
              <w:r w:rsidRPr="00804CBE">
                <w:rPr>
                  <w:rFonts w:ascii="함초롬바탕" w:eastAsia="함초롬바탕" w:hAnsi="함초롬바탕" w:cs="함초롬바탕" w:hint="eastAsia"/>
                  <w:b/>
                  <w:bCs/>
                  <w:kern w:val="0"/>
                  <w:sz w:val="24"/>
                </w:rPr>
                <w:t>목표수준</w:t>
              </w:r>
            </w:ins>
          </w:p>
        </w:tc>
        <w:tc>
          <w:tcPr>
            <w:tcW w:w="3337" w:type="dxa"/>
            <w:gridSpan w:val="2"/>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749738A2"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ins w:id="1590" w:author="TAEHO AHN" w:date="2025-01-10T15:45:00Z"/>
                <w:rFonts w:ascii="맑은 고딕" w:eastAsia="굴림" w:hAnsi="굴림" w:cs="굴림"/>
                <w:kern w:val="0"/>
                <w:szCs w:val="20"/>
              </w:rPr>
            </w:pPr>
            <w:ins w:id="1591" w:author="TAEHO AHN" w:date="2025-01-10T15:45:00Z">
              <w:r w:rsidRPr="00804CBE">
                <w:rPr>
                  <w:rFonts w:ascii="함초롬바탕" w:eastAsia="함초롬바탕" w:hAnsi="함초롬바탕" w:cs="함초롬바탕" w:hint="eastAsia"/>
                  <w:b/>
                  <w:bCs/>
                  <w:kern w:val="0"/>
                  <w:sz w:val="24"/>
                </w:rPr>
                <w:t>종합평가</w:t>
              </w:r>
            </w:ins>
          </w:p>
        </w:tc>
      </w:tr>
      <w:tr w:rsidR="00804CBE" w:rsidRPr="00804CBE" w14:paraId="7EC1CA31" w14:textId="77777777" w:rsidTr="00804CBE">
        <w:trPr>
          <w:trHeight w:val="466"/>
          <w:jc w:val="center"/>
          <w:ins w:id="1592" w:author="TAEHO AHN" w:date="2025-01-10T15:45:00Z"/>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6B1BBC1"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autoSpaceDN/>
              <w:jc w:val="left"/>
              <w:textAlignment w:val="auto"/>
              <w:rPr>
                <w:ins w:id="1593" w:author="TAEHO AHN" w:date="2025-01-10T15:45:00Z"/>
                <w:rFonts w:ascii="맑은 고딕" w:eastAsia="굴림" w:hAnsi="굴림" w:cs="굴림"/>
                <w:kern w:val="0"/>
                <w:szCs w:val="20"/>
              </w:rPr>
            </w:pPr>
          </w:p>
        </w:tc>
        <w:tc>
          <w:tcPr>
            <w:tcW w:w="1669" w:type="dxa"/>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1B7CDB65"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ins w:id="1594" w:author="TAEHO AHN" w:date="2025-01-10T15:45:00Z"/>
                <w:rFonts w:ascii="맑은 고딕" w:eastAsia="굴림" w:hAnsi="굴림" w:cs="굴림"/>
                <w:kern w:val="0"/>
                <w:szCs w:val="20"/>
              </w:rPr>
            </w:pPr>
            <w:ins w:id="1595" w:author="TAEHO AHN" w:date="2025-01-10T15:45:00Z">
              <w:r w:rsidRPr="00804CBE">
                <w:rPr>
                  <w:rFonts w:ascii="함초롬바탕" w:eastAsia="함초롬바탕" w:hAnsi="함초롬바탕" w:cs="함초롬바탕" w:hint="eastAsia"/>
                  <w:b/>
                  <w:bCs/>
                  <w:kern w:val="0"/>
                  <w:sz w:val="24"/>
                </w:rPr>
                <w:t>최대</w:t>
              </w:r>
            </w:ins>
          </w:p>
        </w:tc>
        <w:tc>
          <w:tcPr>
            <w:tcW w:w="1668" w:type="dxa"/>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1FF963F8"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ins w:id="1596" w:author="TAEHO AHN" w:date="2025-01-10T15:45:00Z"/>
                <w:rFonts w:ascii="맑은 고딕" w:eastAsia="굴림" w:hAnsi="굴림" w:cs="굴림"/>
                <w:kern w:val="0"/>
                <w:szCs w:val="20"/>
              </w:rPr>
            </w:pPr>
            <w:ins w:id="1597" w:author="TAEHO AHN" w:date="2025-01-10T15:45:00Z">
              <w:r w:rsidRPr="00804CBE">
                <w:rPr>
                  <w:rFonts w:ascii="함초롬바탕" w:eastAsia="함초롬바탕" w:hAnsi="함초롬바탕" w:cs="함초롬바탕" w:hint="eastAsia"/>
                  <w:b/>
                  <w:bCs/>
                  <w:kern w:val="0"/>
                  <w:sz w:val="24"/>
                </w:rPr>
                <w:t>최소</w:t>
              </w:r>
            </w:ins>
          </w:p>
        </w:tc>
        <w:tc>
          <w:tcPr>
            <w:tcW w:w="1669" w:type="dxa"/>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3D7CF65D"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ins w:id="1598" w:author="TAEHO AHN" w:date="2025-01-10T15:45:00Z"/>
                <w:rFonts w:ascii="맑은 고딕" w:eastAsia="굴림" w:hAnsi="굴림" w:cs="굴림"/>
                <w:kern w:val="0"/>
                <w:szCs w:val="20"/>
              </w:rPr>
            </w:pPr>
            <w:ins w:id="1599" w:author="TAEHO AHN" w:date="2025-01-10T15:45:00Z">
              <w:r w:rsidRPr="00804CBE">
                <w:rPr>
                  <w:rFonts w:ascii="함초롬바탕" w:eastAsia="함초롬바탕" w:hAnsi="함초롬바탕" w:cs="함초롬바탕" w:hint="eastAsia"/>
                  <w:b/>
                  <w:bCs/>
                  <w:kern w:val="0"/>
                  <w:sz w:val="24"/>
                </w:rPr>
                <w:t>점수</w:t>
              </w:r>
            </w:ins>
          </w:p>
        </w:tc>
        <w:tc>
          <w:tcPr>
            <w:tcW w:w="1668" w:type="dxa"/>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7E041C62"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ins w:id="1600" w:author="TAEHO AHN" w:date="2025-01-10T15:45:00Z"/>
                <w:rFonts w:ascii="맑은 고딕" w:eastAsia="굴림" w:hAnsi="굴림" w:cs="굴림"/>
                <w:kern w:val="0"/>
                <w:szCs w:val="20"/>
              </w:rPr>
            </w:pPr>
            <w:ins w:id="1601" w:author="TAEHO AHN" w:date="2025-01-10T15:45:00Z">
              <w:r w:rsidRPr="00804CBE">
                <w:rPr>
                  <w:rFonts w:ascii="함초롬바탕" w:eastAsia="함초롬바탕" w:hAnsi="함초롬바탕" w:cs="함초롬바탕" w:hint="eastAsia"/>
                  <w:b/>
                  <w:bCs/>
                  <w:kern w:val="0"/>
                  <w:sz w:val="24"/>
                </w:rPr>
                <w:t>등급</w:t>
              </w:r>
            </w:ins>
          </w:p>
        </w:tc>
      </w:tr>
      <w:tr w:rsidR="00804CBE" w:rsidRPr="00804CBE" w14:paraId="773FA2A2" w14:textId="77777777" w:rsidTr="00804CBE">
        <w:trPr>
          <w:trHeight w:val="1202"/>
          <w:jc w:val="center"/>
          <w:ins w:id="1602" w:author="TAEHO AHN" w:date="2025-01-10T15:45:00Z"/>
        </w:trPr>
        <w:tc>
          <w:tcPr>
            <w:tcW w:w="17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B76BDE6"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ins w:id="1603" w:author="TAEHO AHN" w:date="2025-01-10T15:45:00Z"/>
                <w:rFonts w:ascii="맑은 고딕" w:eastAsia="굴림" w:hAnsi="굴림" w:cs="굴림"/>
                <w:kern w:val="0"/>
                <w:szCs w:val="20"/>
              </w:rPr>
            </w:pPr>
            <w:ins w:id="1604" w:author="TAEHO AHN" w:date="2025-01-10T15:45:00Z">
              <w:r w:rsidRPr="00804CBE">
                <w:rPr>
                  <w:rFonts w:ascii="함초롬바탕" w:eastAsia="함초롬바탕" w:hAnsi="함초롬바탕" w:cs="함초롬바탕" w:hint="eastAsia"/>
                  <w:b/>
                  <w:bCs/>
                  <w:kern w:val="0"/>
                  <w:sz w:val="24"/>
                </w:rPr>
                <w:t>평가결과</w:t>
              </w:r>
            </w:ins>
          </w:p>
        </w:tc>
        <w:tc>
          <w:tcPr>
            <w:tcW w:w="16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600363" w14:textId="33AD6CA5" w:rsidR="00804CBE" w:rsidRPr="00804CBE" w:rsidRDefault="00417E49"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ins w:id="1605" w:author="TAEHO AHN" w:date="2025-01-10T15:45:00Z"/>
                <w:rFonts w:ascii="맑은 고딕" w:eastAsia="굴림" w:hAnsi="굴림" w:cs="굴림"/>
                <w:kern w:val="0"/>
                <w:sz w:val="24"/>
              </w:rPr>
            </w:pPr>
            <w:ins w:id="1606" w:author="TAEHO AHN" w:date="2025-01-10T16:41:00Z">
              <w:r>
                <w:rPr>
                  <w:rFonts w:ascii="맑은 고딕" w:eastAsia="굴림" w:hAnsi="굴림" w:cs="굴림" w:hint="eastAsia"/>
                  <w:kern w:val="0"/>
                  <w:sz w:val="24"/>
                </w:rPr>
                <w:t>9</w:t>
              </w:r>
              <w:r>
                <w:rPr>
                  <w:rFonts w:ascii="맑은 고딕" w:eastAsia="굴림" w:hAnsi="굴림" w:cs="굴림"/>
                  <w:kern w:val="0"/>
                  <w:sz w:val="24"/>
                </w:rPr>
                <w:t>9.9</w:t>
              </w:r>
            </w:ins>
          </w:p>
        </w:tc>
        <w:tc>
          <w:tcPr>
            <w:tcW w:w="16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6EB6EC" w14:textId="5BE8E389" w:rsidR="00804CBE" w:rsidRPr="00804CBE" w:rsidRDefault="00417E49"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ins w:id="1607" w:author="TAEHO AHN" w:date="2025-01-10T15:45:00Z"/>
                <w:rFonts w:ascii="맑은 고딕" w:eastAsia="굴림" w:hAnsi="굴림" w:cs="굴림"/>
                <w:kern w:val="0"/>
                <w:sz w:val="24"/>
              </w:rPr>
            </w:pPr>
            <w:ins w:id="1608" w:author="TAEHO AHN" w:date="2025-01-10T16:41:00Z">
              <w:r>
                <w:rPr>
                  <w:rFonts w:ascii="맑은 고딕" w:eastAsia="굴림" w:hAnsi="굴림" w:cs="굴림" w:hint="eastAsia"/>
                  <w:kern w:val="0"/>
                  <w:sz w:val="24"/>
                </w:rPr>
                <w:t>9</w:t>
              </w:r>
              <w:r>
                <w:rPr>
                  <w:rFonts w:ascii="맑은 고딕" w:eastAsia="굴림" w:hAnsi="굴림" w:cs="굴림"/>
                  <w:kern w:val="0"/>
                  <w:sz w:val="24"/>
                </w:rPr>
                <w:t>9.0</w:t>
              </w:r>
            </w:ins>
          </w:p>
        </w:tc>
        <w:tc>
          <w:tcPr>
            <w:tcW w:w="16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6C39ED" w14:textId="32AE4058" w:rsidR="00804CBE" w:rsidRPr="00804CBE" w:rsidRDefault="00190E63"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ins w:id="1609" w:author="TAEHO AHN" w:date="2025-01-10T15:45:00Z"/>
                <w:rFonts w:ascii="맑은 고딕" w:eastAsia="굴림" w:hAnsi="굴림" w:cs="굴림"/>
                <w:kern w:val="0"/>
                <w:sz w:val="24"/>
              </w:rPr>
            </w:pPr>
            <w:ins w:id="1610" w:author="TAEHO AHN" w:date="2025-01-10T17:02:00Z">
              <w:r>
                <w:rPr>
                  <w:rFonts w:ascii="맑은 고딕" w:eastAsia="굴림" w:hAnsi="굴림" w:cs="굴림" w:hint="eastAsia"/>
                  <w:kern w:val="0"/>
                  <w:sz w:val="24"/>
                </w:rPr>
                <w:t>9</w:t>
              </w:r>
              <w:r>
                <w:rPr>
                  <w:rFonts w:ascii="맑은 고딕" w:eastAsia="굴림" w:hAnsi="굴림" w:cs="굴림"/>
                  <w:kern w:val="0"/>
                  <w:sz w:val="24"/>
                </w:rPr>
                <w:t>6</w:t>
              </w:r>
            </w:ins>
          </w:p>
        </w:tc>
        <w:tc>
          <w:tcPr>
            <w:tcW w:w="16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F709CC" w14:textId="2E142A61" w:rsidR="00804CBE" w:rsidRPr="00804CBE" w:rsidRDefault="00150379"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ins w:id="1611" w:author="TAEHO AHN" w:date="2025-01-10T15:45:00Z"/>
                <w:rFonts w:ascii="맑은 고딕" w:eastAsia="굴림" w:hAnsi="굴림" w:cs="굴림"/>
                <w:kern w:val="0"/>
                <w:sz w:val="24"/>
              </w:rPr>
            </w:pPr>
            <w:ins w:id="1612" w:author="TAEHO AHN" w:date="2025-01-10T16:50:00Z">
              <w:r>
                <w:rPr>
                  <w:rFonts w:ascii="맑은 고딕" w:eastAsia="굴림" w:hAnsi="굴림" w:cs="굴림" w:hint="eastAsia"/>
                  <w:kern w:val="0"/>
                  <w:sz w:val="24"/>
                </w:rPr>
                <w:t>B</w:t>
              </w:r>
            </w:ins>
          </w:p>
        </w:tc>
      </w:tr>
    </w:tbl>
    <w:p w14:paraId="5F4F24A6" w14:textId="77777777" w:rsidR="00804CBE" w:rsidRPr="00804CBE" w:rsidRDefault="00804CBE" w:rsidP="00804CBE">
      <w:pPr>
        <w:widowControl/>
        <w:pBdr>
          <w:top w:val="none" w:sz="0" w:space="0" w:color="auto"/>
          <w:left w:val="none" w:sz="0" w:space="0" w:color="auto"/>
          <w:bottom w:val="none" w:sz="0" w:space="0" w:color="auto"/>
          <w:right w:val="none" w:sz="0" w:space="0" w:color="auto"/>
        </w:pBdr>
        <w:autoSpaceDE/>
        <w:spacing w:before="100" w:after="100" w:line="384" w:lineRule="auto"/>
        <w:rPr>
          <w:ins w:id="1613" w:author="TAEHO AHN" w:date="2025-01-10T15:45:00Z"/>
          <w:rFonts w:ascii="맑은 고딕" w:eastAsia="굴림" w:hAnsi="굴림" w:cs="굴림" w:hint="eastAsia"/>
          <w:b/>
          <w:bCs/>
          <w:kern w:val="0"/>
          <w:sz w:val="28"/>
          <w:szCs w:val="28"/>
        </w:rPr>
      </w:pPr>
    </w:p>
    <w:p w14:paraId="7A3DE19F" w14:textId="77777777" w:rsidR="00804CBE" w:rsidRPr="00804CBE" w:rsidRDefault="00804CBE" w:rsidP="00804CBE">
      <w:pPr>
        <w:widowControl/>
        <w:pBdr>
          <w:top w:val="none" w:sz="0" w:space="0" w:color="auto"/>
          <w:left w:val="none" w:sz="0" w:space="0" w:color="auto"/>
          <w:bottom w:val="none" w:sz="0" w:space="0" w:color="auto"/>
          <w:right w:val="none" w:sz="0" w:space="0" w:color="auto"/>
        </w:pBdr>
        <w:autoSpaceDE/>
        <w:spacing w:before="100" w:after="100" w:line="384" w:lineRule="auto"/>
        <w:rPr>
          <w:ins w:id="1614" w:author="TAEHO AHN" w:date="2025-01-10T15:45:00Z"/>
          <w:rFonts w:ascii="맑은 고딕" w:eastAsia="굴림" w:hAnsi="굴림" w:cs="굴림"/>
          <w:kern w:val="0"/>
          <w:szCs w:val="20"/>
        </w:rPr>
      </w:pPr>
      <w:ins w:id="1615" w:author="TAEHO AHN" w:date="2025-01-10T15:45:00Z">
        <w:r w:rsidRPr="00804CBE">
          <w:rPr>
            <w:rFonts w:ascii="함초롬바탕" w:eastAsia="함초롬바탕" w:hAnsi="함초롬바탕" w:cs="함초롬바탕" w:hint="eastAsia"/>
            <w:b/>
            <w:bCs/>
            <w:kern w:val="0"/>
            <w:sz w:val="28"/>
            <w:szCs w:val="28"/>
          </w:rPr>
          <w:t xml:space="preserve">3. 서비스수준 </w:t>
        </w:r>
        <w:proofErr w:type="spellStart"/>
        <w:r w:rsidRPr="00804CBE">
          <w:rPr>
            <w:rFonts w:ascii="함초롬바탕" w:eastAsia="함초롬바탕" w:hAnsi="함초롬바탕" w:cs="함초롬바탕" w:hint="eastAsia"/>
            <w:b/>
            <w:bCs/>
            <w:kern w:val="0"/>
            <w:sz w:val="28"/>
            <w:szCs w:val="28"/>
          </w:rPr>
          <w:t>지표별</w:t>
        </w:r>
        <w:proofErr w:type="spellEnd"/>
        <w:r w:rsidRPr="00804CBE">
          <w:rPr>
            <w:rFonts w:ascii="함초롬바탕" w:eastAsia="함초롬바탕" w:hAnsi="함초롬바탕" w:cs="함초롬바탕" w:hint="eastAsia"/>
            <w:b/>
            <w:bCs/>
            <w:kern w:val="0"/>
            <w:sz w:val="28"/>
            <w:szCs w:val="28"/>
          </w:rPr>
          <w:t xml:space="preserve"> 평가</w:t>
        </w:r>
      </w:ins>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286"/>
        <w:gridCol w:w="864"/>
        <w:gridCol w:w="864"/>
        <w:gridCol w:w="978"/>
        <w:gridCol w:w="864"/>
        <w:gridCol w:w="20"/>
        <w:gridCol w:w="822"/>
        <w:gridCol w:w="22"/>
        <w:gridCol w:w="857"/>
        <w:gridCol w:w="884"/>
      </w:tblGrid>
      <w:tr w:rsidR="00804CBE" w:rsidRPr="00804CBE" w14:paraId="085DA665" w14:textId="77777777" w:rsidTr="00417E49">
        <w:trPr>
          <w:trHeight w:val="523"/>
          <w:jc w:val="center"/>
          <w:ins w:id="1616" w:author="TAEHO AHN" w:date="2025-01-10T15:45:00Z"/>
        </w:trPr>
        <w:tc>
          <w:tcPr>
            <w:tcW w:w="2286" w:type="dxa"/>
            <w:vMerge w:val="restart"/>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3305917D"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17" w:author="TAEHO AHN" w:date="2025-01-10T15:45:00Z"/>
                <w:rFonts w:ascii="맑은 고딕" w:eastAsia="굴림" w:hAnsi="굴림" w:cs="굴림"/>
                <w:kern w:val="0"/>
                <w:szCs w:val="20"/>
              </w:rPr>
            </w:pPr>
            <w:ins w:id="1618" w:author="TAEHO AHN" w:date="2025-01-10T15:45:00Z">
              <w:r w:rsidRPr="00804CBE">
                <w:rPr>
                  <w:rFonts w:ascii="함초롬바탕" w:eastAsia="함초롬바탕" w:hAnsi="함초롬바탕" w:cs="함초롬바탕" w:hint="eastAsia"/>
                  <w:b/>
                  <w:bCs/>
                  <w:kern w:val="0"/>
                  <w:sz w:val="24"/>
                </w:rPr>
                <w:t>서비스수준 지표</w:t>
              </w:r>
            </w:ins>
          </w:p>
        </w:tc>
        <w:tc>
          <w:tcPr>
            <w:tcW w:w="1728" w:type="dxa"/>
            <w:gridSpan w:val="2"/>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77AB44A5"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19" w:author="TAEHO AHN" w:date="2025-01-10T15:45:00Z"/>
                <w:rFonts w:ascii="맑은 고딕" w:eastAsia="굴림" w:hAnsi="굴림" w:cs="굴림"/>
                <w:kern w:val="0"/>
                <w:szCs w:val="20"/>
              </w:rPr>
            </w:pPr>
            <w:ins w:id="1620" w:author="TAEHO AHN" w:date="2025-01-10T15:45:00Z">
              <w:r w:rsidRPr="00804CBE">
                <w:rPr>
                  <w:rFonts w:ascii="함초롬바탕" w:eastAsia="함초롬바탕" w:hAnsi="함초롬바탕" w:cs="함초롬바탕" w:hint="eastAsia"/>
                  <w:b/>
                  <w:bCs/>
                  <w:kern w:val="0"/>
                  <w:sz w:val="24"/>
                </w:rPr>
                <w:t>목표수준</w:t>
              </w:r>
            </w:ins>
          </w:p>
        </w:tc>
        <w:tc>
          <w:tcPr>
            <w:tcW w:w="978" w:type="dxa"/>
            <w:vMerge w:val="restart"/>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00755ECA"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21" w:author="TAEHO AHN" w:date="2025-01-10T15:45:00Z"/>
                <w:rFonts w:ascii="맑은 고딕" w:eastAsia="굴림" w:hAnsi="굴림" w:cs="굴림"/>
                <w:kern w:val="0"/>
                <w:szCs w:val="20"/>
              </w:rPr>
            </w:pPr>
            <w:ins w:id="1622" w:author="TAEHO AHN" w:date="2025-01-10T15:45:00Z">
              <w:r w:rsidRPr="00804CBE">
                <w:rPr>
                  <w:rFonts w:ascii="함초롬바탕" w:eastAsia="함초롬바탕" w:hAnsi="함초롬바탕" w:cs="함초롬바탕" w:hint="eastAsia"/>
                  <w:b/>
                  <w:bCs/>
                  <w:kern w:val="0"/>
                  <w:sz w:val="24"/>
                </w:rPr>
                <w:t>측정값</w:t>
              </w:r>
            </w:ins>
          </w:p>
        </w:tc>
        <w:tc>
          <w:tcPr>
            <w:tcW w:w="864" w:type="dxa"/>
            <w:vMerge w:val="restart"/>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31C20DC7"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23" w:author="TAEHO AHN" w:date="2025-01-10T15:45:00Z"/>
                <w:rFonts w:ascii="맑은 고딕" w:eastAsia="굴림" w:hAnsi="굴림" w:cs="굴림"/>
                <w:kern w:val="0"/>
                <w:szCs w:val="20"/>
              </w:rPr>
            </w:pPr>
            <w:ins w:id="1624" w:author="TAEHO AHN" w:date="2025-01-10T15:45:00Z">
              <w:r w:rsidRPr="00804CBE">
                <w:rPr>
                  <w:rFonts w:ascii="함초롬바탕" w:eastAsia="함초롬바탕" w:hAnsi="함초롬바탕" w:cs="함초롬바탕" w:hint="eastAsia"/>
                  <w:b/>
                  <w:bCs/>
                  <w:kern w:val="0"/>
                  <w:sz w:val="24"/>
                </w:rPr>
                <w:t>평가</w:t>
              </w:r>
            </w:ins>
          </w:p>
          <w:p w14:paraId="7C974D14"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25" w:author="TAEHO AHN" w:date="2025-01-10T15:45:00Z"/>
                <w:rFonts w:ascii="맑은 고딕" w:eastAsia="굴림" w:hAnsi="굴림" w:cs="굴림"/>
                <w:kern w:val="0"/>
                <w:szCs w:val="20"/>
              </w:rPr>
            </w:pPr>
            <w:ins w:id="1626" w:author="TAEHO AHN" w:date="2025-01-10T15:45:00Z">
              <w:r w:rsidRPr="00804CBE">
                <w:rPr>
                  <w:rFonts w:ascii="함초롬바탕" w:eastAsia="함초롬바탕" w:hAnsi="함초롬바탕" w:cs="함초롬바탕" w:hint="eastAsia"/>
                  <w:b/>
                  <w:bCs/>
                  <w:kern w:val="0"/>
                  <w:sz w:val="24"/>
                </w:rPr>
                <w:t>등급</w:t>
              </w:r>
            </w:ins>
          </w:p>
        </w:tc>
        <w:tc>
          <w:tcPr>
            <w:tcW w:w="864" w:type="dxa"/>
            <w:gridSpan w:val="3"/>
            <w:vMerge w:val="restart"/>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5374F00A"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27" w:author="TAEHO AHN" w:date="2025-01-10T15:45:00Z"/>
                <w:rFonts w:ascii="맑은 고딕" w:eastAsia="굴림" w:hAnsi="굴림" w:cs="굴림"/>
                <w:kern w:val="0"/>
                <w:szCs w:val="20"/>
              </w:rPr>
            </w:pPr>
            <w:ins w:id="1628" w:author="TAEHO AHN" w:date="2025-01-10T15:45:00Z">
              <w:r w:rsidRPr="00804CBE">
                <w:rPr>
                  <w:rFonts w:ascii="함초롬바탕" w:eastAsia="함초롬바탕" w:hAnsi="함초롬바탕" w:cs="함초롬바탕" w:hint="eastAsia"/>
                  <w:b/>
                  <w:bCs/>
                  <w:kern w:val="0"/>
                  <w:sz w:val="24"/>
                </w:rPr>
                <w:t>평가</w:t>
              </w:r>
            </w:ins>
          </w:p>
          <w:p w14:paraId="482983ED"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29" w:author="TAEHO AHN" w:date="2025-01-10T15:45:00Z"/>
                <w:rFonts w:ascii="맑은 고딕" w:eastAsia="굴림" w:hAnsi="굴림" w:cs="굴림"/>
                <w:kern w:val="0"/>
                <w:szCs w:val="20"/>
              </w:rPr>
            </w:pPr>
            <w:ins w:id="1630" w:author="TAEHO AHN" w:date="2025-01-10T15:45:00Z">
              <w:r w:rsidRPr="00804CBE">
                <w:rPr>
                  <w:rFonts w:ascii="함초롬바탕" w:eastAsia="함초롬바탕" w:hAnsi="함초롬바탕" w:cs="함초롬바탕" w:hint="eastAsia"/>
                  <w:b/>
                  <w:bCs/>
                  <w:kern w:val="0"/>
                  <w:sz w:val="24"/>
                </w:rPr>
                <w:t>점수</w:t>
              </w:r>
            </w:ins>
          </w:p>
          <w:p w14:paraId="7BB70232"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31" w:author="TAEHO AHN" w:date="2025-01-10T15:45:00Z"/>
                <w:rFonts w:ascii="맑은 고딕" w:eastAsia="굴림" w:hAnsi="굴림" w:cs="굴림"/>
                <w:kern w:val="0"/>
                <w:szCs w:val="20"/>
              </w:rPr>
            </w:pPr>
            <w:ins w:id="1632" w:author="TAEHO AHN" w:date="2025-01-10T15:45:00Z">
              <w:r w:rsidRPr="00804CBE">
                <w:rPr>
                  <w:rFonts w:ascii="함초롬바탕" w:eastAsia="함초롬바탕" w:hAnsi="함초롬바탕" w:cs="함초롬바탕" w:hint="eastAsia"/>
                  <w:b/>
                  <w:bCs/>
                  <w:kern w:val="0"/>
                  <w:sz w:val="24"/>
                </w:rPr>
                <w:t>(A)</w:t>
              </w:r>
            </w:ins>
          </w:p>
        </w:tc>
        <w:tc>
          <w:tcPr>
            <w:tcW w:w="857" w:type="dxa"/>
            <w:vMerge w:val="restart"/>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36DC35F8"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33" w:author="TAEHO AHN" w:date="2025-01-10T15:45:00Z"/>
                <w:rFonts w:ascii="맑은 고딕" w:eastAsia="굴림" w:hAnsi="굴림" w:cs="굴림"/>
                <w:kern w:val="0"/>
                <w:szCs w:val="20"/>
              </w:rPr>
            </w:pPr>
            <w:ins w:id="1634" w:author="TAEHO AHN" w:date="2025-01-10T15:45:00Z">
              <w:r w:rsidRPr="00804CBE">
                <w:rPr>
                  <w:rFonts w:ascii="함초롬바탕" w:eastAsia="함초롬바탕" w:hAnsi="함초롬바탕" w:cs="함초롬바탕" w:hint="eastAsia"/>
                  <w:b/>
                  <w:bCs/>
                  <w:spacing w:val="-22"/>
                  <w:kern w:val="0"/>
                  <w:sz w:val="24"/>
                </w:rPr>
                <w:t>가중치</w:t>
              </w:r>
            </w:ins>
          </w:p>
          <w:p w14:paraId="390F4409"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35" w:author="TAEHO AHN" w:date="2025-01-10T15:45:00Z"/>
                <w:rFonts w:ascii="맑은 고딕" w:eastAsia="굴림" w:hAnsi="굴림" w:cs="굴림"/>
                <w:kern w:val="0"/>
                <w:szCs w:val="20"/>
              </w:rPr>
            </w:pPr>
            <w:ins w:id="1636" w:author="TAEHO AHN" w:date="2025-01-10T15:45:00Z">
              <w:r w:rsidRPr="00804CBE">
                <w:rPr>
                  <w:rFonts w:ascii="함초롬바탕" w:eastAsia="함초롬바탕" w:hAnsi="함초롬바탕" w:cs="함초롬바탕" w:hint="eastAsia"/>
                  <w:b/>
                  <w:bCs/>
                  <w:kern w:val="0"/>
                  <w:sz w:val="24"/>
                </w:rPr>
                <w:t>(B)</w:t>
              </w:r>
            </w:ins>
          </w:p>
        </w:tc>
        <w:tc>
          <w:tcPr>
            <w:tcW w:w="884" w:type="dxa"/>
            <w:vMerge w:val="restart"/>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19B1D80D"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37" w:author="TAEHO AHN" w:date="2025-01-10T15:45:00Z"/>
                <w:rFonts w:ascii="맑은 고딕" w:eastAsia="굴림" w:hAnsi="굴림" w:cs="굴림"/>
                <w:kern w:val="0"/>
                <w:szCs w:val="20"/>
              </w:rPr>
            </w:pPr>
            <w:ins w:id="1638" w:author="TAEHO AHN" w:date="2025-01-10T15:45:00Z">
              <w:r w:rsidRPr="00804CBE">
                <w:rPr>
                  <w:rFonts w:ascii="함초롬바탕" w:eastAsia="함초롬바탕" w:hAnsi="함초롬바탕" w:cs="함초롬바탕" w:hint="eastAsia"/>
                  <w:b/>
                  <w:bCs/>
                  <w:kern w:val="0"/>
                  <w:sz w:val="24"/>
                </w:rPr>
                <w:t>환산</w:t>
              </w:r>
            </w:ins>
          </w:p>
          <w:p w14:paraId="56BA28D6"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39" w:author="TAEHO AHN" w:date="2025-01-10T15:45:00Z"/>
                <w:rFonts w:ascii="맑은 고딕" w:eastAsia="굴림" w:hAnsi="굴림" w:cs="굴림"/>
                <w:kern w:val="0"/>
                <w:szCs w:val="20"/>
              </w:rPr>
            </w:pPr>
            <w:ins w:id="1640" w:author="TAEHO AHN" w:date="2025-01-10T15:45:00Z">
              <w:r w:rsidRPr="00804CBE">
                <w:rPr>
                  <w:rFonts w:ascii="함초롬바탕" w:eastAsia="함초롬바탕" w:hAnsi="함초롬바탕" w:cs="함초롬바탕" w:hint="eastAsia"/>
                  <w:b/>
                  <w:bCs/>
                  <w:kern w:val="0"/>
                  <w:sz w:val="24"/>
                </w:rPr>
                <w:t>점수</w:t>
              </w:r>
            </w:ins>
          </w:p>
          <w:p w14:paraId="3EBD89D6" w14:textId="40F9BD5A"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41" w:author="TAEHO AHN" w:date="2025-01-10T15:45:00Z"/>
                <w:rFonts w:ascii="맑은 고딕" w:eastAsia="굴림" w:hAnsi="굴림" w:cs="굴림"/>
                <w:kern w:val="0"/>
                <w:szCs w:val="20"/>
              </w:rPr>
            </w:pPr>
            <w:ins w:id="1642" w:author="TAEHO AHN" w:date="2025-01-10T15:45:00Z">
              <w:r w:rsidRPr="00804CBE">
                <w:rPr>
                  <w:rFonts w:ascii="함초롬바탕" w:eastAsia="함초롬바탕" w:hAnsi="함초롬바탕" w:cs="함초롬바탕" w:hint="eastAsia"/>
                  <w:b/>
                  <w:bCs/>
                  <w:kern w:val="0"/>
                  <w:sz w:val="24"/>
                </w:rPr>
                <w:t>(A*B</w:t>
              </w:r>
            </w:ins>
            <w:ins w:id="1643" w:author="TAEHO AHN" w:date="2025-01-10T16:48:00Z">
              <w:r w:rsidR="00417E49">
                <w:rPr>
                  <w:rFonts w:ascii="함초롬바탕" w:eastAsia="함초롬바탕" w:hAnsi="함초롬바탕" w:cs="함초롬바탕"/>
                  <w:b/>
                  <w:bCs/>
                  <w:kern w:val="0"/>
                  <w:sz w:val="24"/>
                </w:rPr>
                <w:t>%</w:t>
              </w:r>
            </w:ins>
            <w:ins w:id="1644" w:author="TAEHO AHN" w:date="2025-01-10T15:45:00Z">
              <w:r w:rsidRPr="00804CBE">
                <w:rPr>
                  <w:rFonts w:ascii="함초롬바탕" w:eastAsia="함초롬바탕" w:hAnsi="함초롬바탕" w:cs="함초롬바탕" w:hint="eastAsia"/>
                  <w:b/>
                  <w:bCs/>
                  <w:kern w:val="0"/>
                  <w:sz w:val="24"/>
                </w:rPr>
                <w:t>)</w:t>
              </w:r>
            </w:ins>
          </w:p>
        </w:tc>
      </w:tr>
      <w:tr w:rsidR="00804CBE" w:rsidRPr="00804CBE" w14:paraId="15058C59" w14:textId="77777777" w:rsidTr="00804CBE">
        <w:trPr>
          <w:trHeight w:val="638"/>
          <w:jc w:val="center"/>
          <w:ins w:id="1645" w:author="TAEHO AHN" w:date="2025-01-10T15:45:00Z"/>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BC52764"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autoSpaceDN/>
              <w:jc w:val="left"/>
              <w:textAlignment w:val="auto"/>
              <w:rPr>
                <w:ins w:id="1646" w:author="TAEHO AHN" w:date="2025-01-10T15:45:00Z"/>
                <w:rFonts w:ascii="맑은 고딕" w:eastAsia="굴림" w:hAnsi="굴림" w:cs="굴림"/>
                <w:kern w:val="0"/>
                <w:szCs w:val="20"/>
              </w:rPr>
            </w:pPr>
          </w:p>
        </w:tc>
        <w:tc>
          <w:tcPr>
            <w:tcW w:w="864"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2584F1BC"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47" w:author="TAEHO AHN" w:date="2025-01-10T15:45:00Z"/>
                <w:rFonts w:ascii="맑은 고딕" w:eastAsia="굴림" w:hAnsi="굴림" w:cs="굴림"/>
                <w:kern w:val="0"/>
                <w:szCs w:val="20"/>
              </w:rPr>
            </w:pPr>
            <w:ins w:id="1648" w:author="TAEHO AHN" w:date="2025-01-10T15:45:00Z">
              <w:r w:rsidRPr="00804CBE">
                <w:rPr>
                  <w:rFonts w:ascii="함초롬바탕" w:eastAsia="함초롬바탕" w:hAnsi="함초롬바탕" w:cs="함초롬바탕" w:hint="eastAsia"/>
                  <w:b/>
                  <w:bCs/>
                  <w:kern w:val="0"/>
                  <w:sz w:val="24"/>
                </w:rPr>
                <w:t>최대</w:t>
              </w:r>
            </w:ins>
          </w:p>
        </w:tc>
        <w:tc>
          <w:tcPr>
            <w:tcW w:w="864"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783A7AEE"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ins w:id="1649" w:author="TAEHO AHN" w:date="2025-01-10T15:45:00Z"/>
                <w:rFonts w:ascii="맑은 고딕" w:eastAsia="굴림" w:hAnsi="굴림" w:cs="굴림"/>
                <w:kern w:val="0"/>
                <w:szCs w:val="20"/>
              </w:rPr>
            </w:pPr>
            <w:ins w:id="1650" w:author="TAEHO AHN" w:date="2025-01-10T15:45:00Z">
              <w:r w:rsidRPr="00804CBE">
                <w:rPr>
                  <w:rFonts w:ascii="함초롬바탕" w:eastAsia="함초롬바탕" w:hAnsi="함초롬바탕" w:cs="함초롬바탕" w:hint="eastAsia"/>
                  <w:b/>
                  <w:bCs/>
                  <w:kern w:val="0"/>
                  <w:sz w:val="24"/>
                </w:rPr>
                <w:t>최소</w:t>
              </w:r>
            </w:ins>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68B0128"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autoSpaceDN/>
              <w:jc w:val="left"/>
              <w:textAlignment w:val="auto"/>
              <w:rPr>
                <w:ins w:id="1651" w:author="TAEHO AHN" w:date="2025-01-10T15:45:00Z"/>
                <w:rFonts w:ascii="맑은 고딕" w:eastAsia="굴림" w:hAnsi="굴림" w:cs="굴림"/>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DB84FBF"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autoSpaceDN/>
              <w:jc w:val="left"/>
              <w:textAlignment w:val="auto"/>
              <w:rPr>
                <w:ins w:id="1652" w:author="TAEHO AHN" w:date="2025-01-10T15:45:00Z"/>
                <w:rFonts w:ascii="맑은 고딕" w:eastAsia="굴림" w:hAnsi="굴림" w:cs="굴림"/>
                <w:kern w:val="0"/>
                <w:szCs w:val="20"/>
              </w:rPr>
            </w:pPr>
          </w:p>
        </w:tc>
        <w:tc>
          <w:tcPr>
            <w:tcW w:w="0" w:type="auto"/>
            <w:gridSpan w:val="3"/>
            <w:vMerge/>
            <w:tcBorders>
              <w:top w:val="single" w:sz="2" w:space="0" w:color="000000"/>
              <w:left w:val="single" w:sz="2" w:space="0" w:color="000000"/>
              <w:bottom w:val="single" w:sz="2" w:space="0" w:color="000000"/>
              <w:right w:val="single" w:sz="2" w:space="0" w:color="000000"/>
            </w:tcBorders>
            <w:vAlign w:val="center"/>
            <w:hideMark/>
          </w:tcPr>
          <w:p w14:paraId="32D821BD"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autoSpaceDN/>
              <w:jc w:val="left"/>
              <w:textAlignment w:val="auto"/>
              <w:rPr>
                <w:ins w:id="1653" w:author="TAEHO AHN" w:date="2025-01-10T15:45:00Z"/>
                <w:rFonts w:ascii="맑은 고딕" w:eastAsia="굴림" w:hAnsi="굴림" w:cs="굴림"/>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89310D9"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autoSpaceDN/>
              <w:jc w:val="left"/>
              <w:textAlignment w:val="auto"/>
              <w:rPr>
                <w:ins w:id="1654" w:author="TAEHO AHN" w:date="2025-01-10T15:45:00Z"/>
                <w:rFonts w:ascii="맑은 고딕" w:eastAsia="굴림" w:hAnsi="굴림" w:cs="굴림"/>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CFA2FB9"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autoSpaceDN/>
              <w:jc w:val="left"/>
              <w:textAlignment w:val="auto"/>
              <w:rPr>
                <w:ins w:id="1655" w:author="TAEHO AHN" w:date="2025-01-10T15:45:00Z"/>
                <w:rFonts w:ascii="맑은 고딕" w:eastAsia="굴림" w:hAnsi="굴림" w:cs="굴림"/>
                <w:kern w:val="0"/>
                <w:szCs w:val="20"/>
              </w:rPr>
            </w:pPr>
          </w:p>
        </w:tc>
      </w:tr>
      <w:tr w:rsidR="00417E49" w:rsidRPr="00804CBE" w14:paraId="7DE588B9" w14:textId="77777777" w:rsidTr="00417E49">
        <w:trPr>
          <w:trHeight w:val="2048"/>
          <w:jc w:val="center"/>
          <w:ins w:id="1656" w:author="TAEHO AHN" w:date="2025-01-10T15:45:00Z"/>
        </w:trPr>
        <w:tc>
          <w:tcPr>
            <w:tcW w:w="228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FFFD057" w14:textId="77777777" w:rsidR="00417E49" w:rsidRDefault="00417E49" w:rsidP="00804CBE">
            <w:pPr>
              <w:widowControl/>
              <w:pBdr>
                <w:top w:val="none" w:sz="0" w:space="0" w:color="auto"/>
                <w:left w:val="none" w:sz="0" w:space="0" w:color="auto"/>
                <w:bottom w:val="none" w:sz="0" w:space="0" w:color="auto"/>
                <w:right w:val="none" w:sz="0" w:space="0" w:color="auto"/>
              </w:pBdr>
              <w:wordWrap/>
              <w:autoSpaceDE/>
              <w:spacing w:line="432" w:lineRule="auto"/>
              <w:jc w:val="center"/>
              <w:rPr>
                <w:ins w:id="1657" w:author="TAEHO AHN" w:date="2025-01-10T16:43:00Z"/>
                <w:rFonts w:ascii="맑은 고딕" w:eastAsia="굴림" w:hAnsi="굴림" w:cs="굴림"/>
                <w:kern w:val="0"/>
                <w:sz w:val="24"/>
              </w:rPr>
            </w:pPr>
            <w:ins w:id="1658" w:author="TAEHO AHN" w:date="2025-01-10T16:43:00Z">
              <w:r>
                <w:rPr>
                  <w:rFonts w:ascii="맑은 고딕" w:eastAsia="굴림" w:hAnsi="굴림" w:cs="굴림" w:hint="eastAsia"/>
                  <w:kern w:val="0"/>
                  <w:sz w:val="24"/>
                </w:rPr>
                <w:t>C</w:t>
              </w:r>
              <w:r>
                <w:rPr>
                  <w:rFonts w:ascii="맑은 고딕" w:eastAsia="굴림" w:hAnsi="굴림" w:cs="굴림"/>
                  <w:kern w:val="0"/>
                  <w:sz w:val="24"/>
                </w:rPr>
                <w:t>LOVA</w:t>
              </w:r>
            </w:ins>
          </w:p>
          <w:p w14:paraId="6176E7CC" w14:textId="30ADBC2F" w:rsidR="00417E49" w:rsidRPr="00804CBE" w:rsidRDefault="00417E49" w:rsidP="00804CBE">
            <w:pPr>
              <w:widowControl/>
              <w:pBdr>
                <w:top w:val="none" w:sz="0" w:space="0" w:color="auto"/>
                <w:left w:val="none" w:sz="0" w:space="0" w:color="auto"/>
                <w:bottom w:val="none" w:sz="0" w:space="0" w:color="auto"/>
                <w:right w:val="none" w:sz="0" w:space="0" w:color="auto"/>
              </w:pBdr>
              <w:wordWrap/>
              <w:autoSpaceDE/>
              <w:spacing w:line="432" w:lineRule="auto"/>
              <w:jc w:val="center"/>
              <w:rPr>
                <w:ins w:id="1659" w:author="TAEHO AHN" w:date="2025-01-10T15:45:00Z"/>
                <w:rFonts w:ascii="맑은 고딕" w:eastAsia="굴림" w:hAnsi="굴림" w:cs="굴림"/>
                <w:kern w:val="0"/>
                <w:sz w:val="24"/>
              </w:rPr>
            </w:pPr>
            <w:ins w:id="1660" w:author="TAEHO AHN" w:date="2025-01-10T16:43:00Z">
              <w:r>
                <w:rPr>
                  <w:rFonts w:ascii="맑은 고딕" w:eastAsia="굴림" w:hAnsi="굴림" w:cs="굴림" w:hint="eastAsia"/>
                  <w:kern w:val="0"/>
                  <w:sz w:val="24"/>
                </w:rPr>
                <w:t>S</w:t>
              </w:r>
              <w:r>
                <w:rPr>
                  <w:rFonts w:ascii="맑은 고딕" w:eastAsia="굴림" w:hAnsi="굴림" w:cs="굴림"/>
                  <w:kern w:val="0"/>
                  <w:sz w:val="24"/>
                </w:rPr>
                <w:t>tudio</w:t>
              </w:r>
            </w:ins>
          </w:p>
        </w:tc>
        <w:tc>
          <w:tcPr>
            <w:tcW w:w="86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9A7644A" w14:textId="7F096519" w:rsidR="00417E49" w:rsidRPr="00804CBE" w:rsidRDefault="00417E49" w:rsidP="00804CBE">
            <w:pPr>
              <w:widowControl/>
              <w:pBdr>
                <w:top w:val="none" w:sz="0" w:space="0" w:color="auto"/>
                <w:left w:val="none" w:sz="0" w:space="0" w:color="auto"/>
                <w:bottom w:val="none" w:sz="0" w:space="0" w:color="auto"/>
                <w:right w:val="none" w:sz="0" w:space="0" w:color="auto"/>
              </w:pBdr>
              <w:wordWrap/>
              <w:autoSpaceDE/>
              <w:spacing w:line="432" w:lineRule="auto"/>
              <w:jc w:val="center"/>
              <w:rPr>
                <w:ins w:id="1661" w:author="TAEHO AHN" w:date="2025-01-10T15:45:00Z"/>
                <w:rFonts w:ascii="맑은 고딕" w:eastAsia="굴림" w:hAnsi="굴림" w:cs="굴림"/>
                <w:spacing w:val="-20"/>
                <w:kern w:val="0"/>
                <w:sz w:val="24"/>
              </w:rPr>
            </w:pPr>
            <w:ins w:id="1662" w:author="TAEHO AHN" w:date="2025-01-10T16:43:00Z">
              <w:r>
                <w:rPr>
                  <w:rFonts w:ascii="맑은 고딕" w:eastAsia="굴림" w:hAnsi="굴림" w:cs="굴림" w:hint="eastAsia"/>
                  <w:spacing w:val="-20"/>
                  <w:kern w:val="0"/>
                  <w:sz w:val="24"/>
                </w:rPr>
                <w:t>9</w:t>
              </w:r>
              <w:r>
                <w:rPr>
                  <w:rFonts w:ascii="맑은 고딕" w:eastAsia="굴림" w:hAnsi="굴림" w:cs="굴림"/>
                  <w:spacing w:val="-20"/>
                  <w:kern w:val="0"/>
                  <w:sz w:val="24"/>
                </w:rPr>
                <w:t>9.9</w:t>
              </w:r>
            </w:ins>
          </w:p>
        </w:tc>
        <w:tc>
          <w:tcPr>
            <w:tcW w:w="86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5BF22EF" w14:textId="18A2D1E6" w:rsidR="00417E49" w:rsidRPr="00804CBE" w:rsidRDefault="00417E49" w:rsidP="00804CBE">
            <w:pPr>
              <w:widowControl/>
              <w:pBdr>
                <w:top w:val="none" w:sz="0" w:space="0" w:color="auto"/>
                <w:left w:val="none" w:sz="0" w:space="0" w:color="auto"/>
                <w:bottom w:val="none" w:sz="0" w:space="0" w:color="auto"/>
                <w:right w:val="none" w:sz="0" w:space="0" w:color="auto"/>
              </w:pBdr>
              <w:wordWrap/>
              <w:autoSpaceDE/>
              <w:spacing w:line="432" w:lineRule="auto"/>
              <w:jc w:val="center"/>
              <w:rPr>
                <w:ins w:id="1663" w:author="TAEHO AHN" w:date="2025-01-10T15:45:00Z"/>
                <w:rFonts w:ascii="맑은 고딕" w:eastAsia="굴림" w:hAnsi="굴림" w:cs="굴림"/>
                <w:spacing w:val="-20"/>
                <w:kern w:val="0"/>
                <w:sz w:val="24"/>
              </w:rPr>
            </w:pPr>
            <w:ins w:id="1664" w:author="TAEHO AHN" w:date="2025-01-10T16:43:00Z">
              <w:r>
                <w:rPr>
                  <w:rFonts w:ascii="맑은 고딕" w:eastAsia="굴림" w:hAnsi="굴림" w:cs="굴림" w:hint="eastAsia"/>
                  <w:spacing w:val="-20"/>
                  <w:kern w:val="0"/>
                  <w:sz w:val="24"/>
                </w:rPr>
                <w:t>9</w:t>
              </w:r>
              <w:r>
                <w:rPr>
                  <w:rFonts w:ascii="맑은 고딕" w:eastAsia="굴림" w:hAnsi="굴림" w:cs="굴림"/>
                  <w:spacing w:val="-20"/>
                  <w:kern w:val="0"/>
                  <w:sz w:val="24"/>
                </w:rPr>
                <w:t>9.0</w:t>
              </w:r>
            </w:ins>
          </w:p>
        </w:tc>
        <w:tc>
          <w:tcPr>
            <w:tcW w:w="97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0ABD934" w14:textId="170B752A" w:rsidR="00417E49" w:rsidRPr="00804CBE" w:rsidRDefault="00417E49"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ins w:id="1665" w:author="TAEHO AHN" w:date="2025-01-10T15:45:00Z"/>
                <w:rFonts w:ascii="맑은 고딕" w:eastAsia="굴림" w:hAnsi="굴림" w:cs="굴림"/>
                <w:kern w:val="0"/>
                <w:sz w:val="24"/>
              </w:rPr>
            </w:pPr>
            <w:ins w:id="1666" w:author="TAEHO AHN" w:date="2025-01-10T16:44:00Z">
              <w:r>
                <w:rPr>
                  <w:rFonts w:ascii="맑은 고딕" w:eastAsia="굴림" w:hAnsi="굴림" w:cs="굴림" w:hint="eastAsia"/>
                  <w:kern w:val="0"/>
                  <w:sz w:val="24"/>
                </w:rPr>
                <w:t>9</w:t>
              </w:r>
              <w:r>
                <w:rPr>
                  <w:rFonts w:ascii="맑은 고딕" w:eastAsia="굴림" w:hAnsi="굴림" w:cs="굴림"/>
                  <w:kern w:val="0"/>
                  <w:sz w:val="24"/>
                </w:rPr>
                <w:t>9.5</w:t>
              </w:r>
            </w:ins>
          </w:p>
        </w:tc>
        <w:tc>
          <w:tcPr>
            <w:tcW w:w="884"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BB88A70" w14:textId="741E877D" w:rsidR="00417E49" w:rsidRPr="00804CBE" w:rsidRDefault="00417E49" w:rsidP="00804CBE">
            <w:pPr>
              <w:widowControl/>
              <w:pBdr>
                <w:top w:val="none" w:sz="0" w:space="0" w:color="auto"/>
                <w:left w:val="none" w:sz="0" w:space="0" w:color="auto"/>
                <w:bottom w:val="none" w:sz="0" w:space="0" w:color="auto"/>
                <w:right w:val="none" w:sz="0" w:space="0" w:color="auto"/>
              </w:pBdr>
              <w:wordWrap/>
              <w:autoSpaceDE/>
              <w:jc w:val="center"/>
              <w:rPr>
                <w:ins w:id="1667" w:author="TAEHO AHN" w:date="2025-01-10T15:45:00Z"/>
                <w:rFonts w:ascii="맑은 고딕" w:eastAsia="굴림" w:hAnsi="굴림" w:cs="굴림"/>
                <w:kern w:val="0"/>
                <w:sz w:val="24"/>
              </w:rPr>
            </w:pPr>
            <w:ins w:id="1668" w:author="TAEHO AHN" w:date="2025-01-10T16:45:00Z">
              <w:r>
                <w:rPr>
                  <w:rFonts w:ascii="맑은 고딕" w:eastAsia="굴림" w:hAnsi="굴림" w:cs="굴림" w:hint="eastAsia"/>
                  <w:kern w:val="0"/>
                  <w:sz w:val="24"/>
                </w:rPr>
                <w:t>B</w:t>
              </w:r>
            </w:ins>
          </w:p>
        </w:tc>
        <w:tc>
          <w:tcPr>
            <w:tcW w:w="8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1A3CFC4" w14:textId="4D6C4BFD" w:rsidR="00417E49" w:rsidRPr="00804CBE" w:rsidRDefault="00375EDE" w:rsidP="00804CBE">
            <w:pPr>
              <w:widowControl/>
              <w:pBdr>
                <w:top w:val="none" w:sz="0" w:space="0" w:color="auto"/>
                <w:left w:val="none" w:sz="0" w:space="0" w:color="auto"/>
                <w:bottom w:val="none" w:sz="0" w:space="0" w:color="auto"/>
                <w:right w:val="none" w:sz="0" w:space="0" w:color="auto"/>
              </w:pBdr>
              <w:wordWrap/>
              <w:autoSpaceDE/>
              <w:spacing w:line="432" w:lineRule="auto"/>
              <w:jc w:val="center"/>
              <w:rPr>
                <w:ins w:id="1669" w:author="TAEHO AHN" w:date="2025-01-10T15:45:00Z"/>
                <w:rFonts w:ascii="맑은 고딕" w:eastAsia="굴림" w:hAnsi="굴림" w:cs="굴림"/>
                <w:kern w:val="0"/>
                <w:sz w:val="24"/>
              </w:rPr>
            </w:pPr>
            <w:ins w:id="1670" w:author="TAEHO AHN" w:date="2025-01-10T16:54:00Z">
              <w:r>
                <w:rPr>
                  <w:rFonts w:ascii="맑은 고딕" w:eastAsia="굴림" w:hAnsi="굴림" w:cs="굴림" w:hint="eastAsia"/>
                  <w:kern w:val="0"/>
                  <w:sz w:val="24"/>
                </w:rPr>
                <w:t>9</w:t>
              </w:r>
              <w:r>
                <w:rPr>
                  <w:rFonts w:ascii="맑은 고딕" w:eastAsia="굴림" w:hAnsi="굴림" w:cs="굴림"/>
                  <w:kern w:val="0"/>
                  <w:sz w:val="24"/>
                </w:rPr>
                <w:t>6</w:t>
              </w:r>
            </w:ins>
          </w:p>
        </w:tc>
        <w:tc>
          <w:tcPr>
            <w:tcW w:w="879"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4666D50" w14:textId="7C2BCBA1" w:rsidR="00417E49" w:rsidRPr="00804CBE" w:rsidRDefault="00417E49" w:rsidP="00804CBE">
            <w:pPr>
              <w:widowControl/>
              <w:pBdr>
                <w:top w:val="none" w:sz="0" w:space="0" w:color="auto"/>
                <w:left w:val="none" w:sz="0" w:space="0" w:color="auto"/>
                <w:bottom w:val="none" w:sz="0" w:space="0" w:color="auto"/>
                <w:right w:val="none" w:sz="0" w:space="0" w:color="auto"/>
              </w:pBdr>
              <w:wordWrap/>
              <w:autoSpaceDE/>
              <w:spacing w:line="432" w:lineRule="auto"/>
              <w:jc w:val="center"/>
              <w:rPr>
                <w:ins w:id="1671" w:author="TAEHO AHN" w:date="2025-01-10T15:45:00Z"/>
                <w:rFonts w:ascii="맑은 고딕" w:eastAsia="굴림" w:hAnsi="굴림" w:cs="굴림"/>
                <w:kern w:val="0"/>
                <w:sz w:val="24"/>
              </w:rPr>
            </w:pPr>
            <w:ins w:id="1672" w:author="TAEHO AHN" w:date="2025-01-10T16:46:00Z">
              <w:r>
                <w:rPr>
                  <w:rFonts w:ascii="맑은 고딕" w:eastAsia="굴림" w:hAnsi="굴림" w:cs="굴림" w:hint="eastAsia"/>
                  <w:kern w:val="0"/>
                  <w:sz w:val="24"/>
                </w:rPr>
                <w:t>4</w:t>
              </w:r>
              <w:r>
                <w:rPr>
                  <w:rFonts w:ascii="맑은 고딕" w:eastAsia="굴림" w:hAnsi="굴림" w:cs="굴림"/>
                  <w:kern w:val="0"/>
                  <w:sz w:val="24"/>
                </w:rPr>
                <w:t>0</w:t>
              </w:r>
            </w:ins>
          </w:p>
        </w:tc>
        <w:tc>
          <w:tcPr>
            <w:tcW w:w="8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87C9179" w14:textId="4A7F9BD9" w:rsidR="00417E49" w:rsidRPr="00804CBE" w:rsidRDefault="00375EDE" w:rsidP="00804CBE">
            <w:pPr>
              <w:widowControl/>
              <w:pBdr>
                <w:top w:val="none" w:sz="0" w:space="0" w:color="auto"/>
                <w:left w:val="none" w:sz="0" w:space="0" w:color="auto"/>
                <w:bottom w:val="none" w:sz="0" w:space="0" w:color="auto"/>
                <w:right w:val="none" w:sz="0" w:space="0" w:color="auto"/>
              </w:pBdr>
              <w:wordWrap/>
              <w:autoSpaceDE/>
              <w:spacing w:line="432" w:lineRule="auto"/>
              <w:jc w:val="center"/>
              <w:rPr>
                <w:ins w:id="1673" w:author="TAEHO AHN" w:date="2025-01-10T15:45:00Z"/>
                <w:rFonts w:ascii="맑은 고딕" w:eastAsia="굴림" w:hAnsi="굴림" w:cs="굴림"/>
                <w:kern w:val="0"/>
                <w:sz w:val="24"/>
              </w:rPr>
            </w:pPr>
            <w:ins w:id="1674" w:author="TAEHO AHN" w:date="2025-01-10T16:55:00Z">
              <w:r>
                <w:rPr>
                  <w:rFonts w:ascii="맑은 고딕" w:eastAsia="굴림" w:hAnsi="굴림" w:cs="굴림" w:hint="eastAsia"/>
                  <w:kern w:val="0"/>
                  <w:sz w:val="24"/>
                </w:rPr>
                <w:t>3</w:t>
              </w:r>
              <w:r>
                <w:rPr>
                  <w:rFonts w:ascii="맑은 고딕" w:eastAsia="굴림" w:hAnsi="굴림" w:cs="굴림"/>
                  <w:kern w:val="0"/>
                  <w:sz w:val="24"/>
                </w:rPr>
                <w:t>8.4</w:t>
              </w:r>
            </w:ins>
          </w:p>
        </w:tc>
      </w:tr>
      <w:tr w:rsidR="00375EDE" w:rsidRPr="00804CBE" w14:paraId="48F23C40" w14:textId="77777777" w:rsidTr="00DF61B4">
        <w:trPr>
          <w:trHeight w:val="2048"/>
          <w:jc w:val="center"/>
          <w:ins w:id="1675" w:author="TAEHO AHN" w:date="2025-01-10T16:41:00Z"/>
        </w:trPr>
        <w:tc>
          <w:tcPr>
            <w:tcW w:w="228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0E142EB9" w14:textId="77777777" w:rsidR="00375EDE" w:rsidRDefault="00375EDE" w:rsidP="00375EDE">
            <w:pPr>
              <w:widowControl/>
              <w:pBdr>
                <w:top w:val="none" w:sz="0" w:space="0" w:color="auto"/>
                <w:left w:val="none" w:sz="0" w:space="0" w:color="auto"/>
                <w:bottom w:val="none" w:sz="0" w:space="0" w:color="auto"/>
                <w:right w:val="none" w:sz="0" w:space="0" w:color="auto"/>
              </w:pBdr>
              <w:wordWrap/>
              <w:autoSpaceDE/>
              <w:spacing w:line="432" w:lineRule="auto"/>
              <w:jc w:val="center"/>
              <w:rPr>
                <w:ins w:id="1676" w:author="TAEHO AHN" w:date="2025-01-10T16:49:00Z"/>
                <w:rFonts w:ascii="맑은 고딕" w:eastAsia="굴림" w:hAnsi="굴림" w:cs="굴림"/>
                <w:kern w:val="0"/>
                <w:sz w:val="24"/>
              </w:rPr>
            </w:pPr>
            <w:ins w:id="1677" w:author="TAEHO AHN" w:date="2025-01-10T16:49:00Z">
              <w:r>
                <w:rPr>
                  <w:rFonts w:ascii="맑은 고딕" w:eastAsia="굴림" w:hAnsi="굴림" w:cs="굴림" w:hint="eastAsia"/>
                  <w:kern w:val="0"/>
                  <w:sz w:val="24"/>
                </w:rPr>
                <w:lastRenderedPageBreak/>
                <w:t>G</w:t>
              </w:r>
              <w:r>
                <w:rPr>
                  <w:rFonts w:ascii="맑은 고딕" w:eastAsia="굴림" w:hAnsi="굴림" w:cs="굴림"/>
                  <w:kern w:val="0"/>
                  <w:sz w:val="24"/>
                </w:rPr>
                <w:t>PU</w:t>
              </w:r>
            </w:ins>
          </w:p>
          <w:p w14:paraId="2D504F87" w14:textId="37512C33"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spacing w:line="432" w:lineRule="auto"/>
              <w:jc w:val="center"/>
              <w:rPr>
                <w:ins w:id="1678" w:author="TAEHO AHN" w:date="2025-01-10T16:41:00Z"/>
                <w:rFonts w:ascii="맑은 고딕" w:eastAsia="굴림" w:hAnsi="굴림" w:cs="굴림"/>
                <w:kern w:val="0"/>
                <w:sz w:val="24"/>
              </w:rPr>
            </w:pPr>
            <w:ins w:id="1679" w:author="TAEHO AHN" w:date="2025-01-10T16:49:00Z">
              <w:r>
                <w:rPr>
                  <w:rFonts w:ascii="맑은 고딕" w:eastAsia="굴림" w:hAnsi="굴림" w:cs="굴림" w:hint="eastAsia"/>
                  <w:kern w:val="0"/>
                  <w:sz w:val="24"/>
                </w:rPr>
                <w:t>N</w:t>
              </w:r>
              <w:r>
                <w:rPr>
                  <w:rFonts w:ascii="맑은 고딕" w:eastAsia="굴림" w:hAnsi="굴림" w:cs="굴림"/>
                  <w:kern w:val="0"/>
                  <w:sz w:val="24"/>
                </w:rPr>
                <w:t>ode</w:t>
              </w:r>
            </w:ins>
          </w:p>
        </w:tc>
        <w:tc>
          <w:tcPr>
            <w:tcW w:w="86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7D07B17A" w14:textId="458C8400"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spacing w:line="432" w:lineRule="auto"/>
              <w:jc w:val="center"/>
              <w:rPr>
                <w:ins w:id="1680" w:author="TAEHO AHN" w:date="2025-01-10T16:41:00Z"/>
                <w:rFonts w:ascii="맑은 고딕" w:eastAsia="굴림" w:hAnsi="굴림" w:cs="굴림"/>
                <w:spacing w:val="-20"/>
                <w:kern w:val="0"/>
                <w:sz w:val="24"/>
              </w:rPr>
            </w:pPr>
            <w:ins w:id="1681" w:author="TAEHO AHN" w:date="2025-01-10T16:50:00Z">
              <w:r>
                <w:rPr>
                  <w:rFonts w:ascii="맑은 고딕" w:eastAsia="굴림" w:hAnsi="굴림" w:cs="굴림" w:hint="eastAsia"/>
                  <w:spacing w:val="-20"/>
                  <w:kern w:val="0"/>
                  <w:sz w:val="24"/>
                </w:rPr>
                <w:t>9</w:t>
              </w:r>
              <w:r>
                <w:rPr>
                  <w:rFonts w:ascii="맑은 고딕" w:eastAsia="굴림" w:hAnsi="굴림" w:cs="굴림"/>
                  <w:spacing w:val="-20"/>
                  <w:kern w:val="0"/>
                  <w:sz w:val="24"/>
                </w:rPr>
                <w:t>9.9</w:t>
              </w:r>
            </w:ins>
          </w:p>
        </w:tc>
        <w:tc>
          <w:tcPr>
            <w:tcW w:w="86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2B308172" w14:textId="3AB0C7EC"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spacing w:line="432" w:lineRule="auto"/>
              <w:jc w:val="center"/>
              <w:rPr>
                <w:ins w:id="1682" w:author="TAEHO AHN" w:date="2025-01-10T16:41:00Z"/>
                <w:rFonts w:ascii="맑은 고딕" w:eastAsia="굴림" w:hAnsi="굴림" w:cs="굴림"/>
                <w:spacing w:val="-20"/>
                <w:kern w:val="0"/>
                <w:sz w:val="24"/>
              </w:rPr>
            </w:pPr>
            <w:ins w:id="1683" w:author="TAEHO AHN" w:date="2025-01-10T16:50:00Z">
              <w:r>
                <w:rPr>
                  <w:rFonts w:ascii="맑은 고딕" w:eastAsia="굴림" w:hAnsi="굴림" w:cs="굴림" w:hint="eastAsia"/>
                  <w:spacing w:val="-20"/>
                  <w:kern w:val="0"/>
                  <w:sz w:val="24"/>
                </w:rPr>
                <w:t>9</w:t>
              </w:r>
              <w:r>
                <w:rPr>
                  <w:rFonts w:ascii="맑은 고딕" w:eastAsia="굴림" w:hAnsi="굴림" w:cs="굴림"/>
                  <w:spacing w:val="-20"/>
                  <w:kern w:val="0"/>
                  <w:sz w:val="24"/>
                </w:rPr>
                <w:t>9.0</w:t>
              </w:r>
            </w:ins>
          </w:p>
        </w:tc>
        <w:tc>
          <w:tcPr>
            <w:tcW w:w="97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7EE2AA15" w14:textId="2AF26CFF"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spacing w:line="384" w:lineRule="auto"/>
              <w:jc w:val="center"/>
              <w:rPr>
                <w:ins w:id="1684" w:author="TAEHO AHN" w:date="2025-01-10T16:41:00Z"/>
                <w:rFonts w:ascii="맑은 고딕" w:eastAsia="굴림" w:hAnsi="굴림" w:cs="굴림"/>
                <w:kern w:val="0"/>
                <w:sz w:val="24"/>
              </w:rPr>
            </w:pPr>
            <w:ins w:id="1685" w:author="TAEHO AHN" w:date="2025-01-10T16:50:00Z">
              <w:r>
                <w:rPr>
                  <w:rFonts w:ascii="맑은 고딕" w:eastAsia="굴림" w:hAnsi="굴림" w:cs="굴림" w:hint="eastAsia"/>
                  <w:kern w:val="0"/>
                  <w:sz w:val="24"/>
                </w:rPr>
                <w:t>9</w:t>
              </w:r>
              <w:r>
                <w:rPr>
                  <w:rFonts w:ascii="맑은 고딕" w:eastAsia="굴림" w:hAnsi="굴림" w:cs="굴림"/>
                  <w:kern w:val="0"/>
                  <w:sz w:val="24"/>
                </w:rPr>
                <w:t>9.5</w:t>
              </w:r>
            </w:ins>
          </w:p>
        </w:tc>
        <w:tc>
          <w:tcPr>
            <w:tcW w:w="884"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58A3E642" w14:textId="314C3852"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jc w:val="center"/>
              <w:rPr>
                <w:ins w:id="1686" w:author="TAEHO AHN" w:date="2025-01-10T16:41:00Z"/>
                <w:rFonts w:ascii="맑은 고딕" w:eastAsia="굴림" w:hAnsi="굴림" w:cs="굴림"/>
                <w:kern w:val="0"/>
                <w:sz w:val="24"/>
              </w:rPr>
            </w:pPr>
            <w:ins w:id="1687" w:author="TAEHO AHN" w:date="2025-01-10T16:50:00Z">
              <w:r>
                <w:rPr>
                  <w:rFonts w:ascii="맑은 고딕" w:eastAsia="굴림" w:hAnsi="굴림" w:cs="굴림" w:hint="eastAsia"/>
                  <w:kern w:val="0"/>
                  <w:sz w:val="24"/>
                </w:rPr>
                <w:t>B</w:t>
              </w:r>
            </w:ins>
          </w:p>
        </w:tc>
        <w:tc>
          <w:tcPr>
            <w:tcW w:w="8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22C54AEB" w14:textId="49F4407E"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spacing w:line="432" w:lineRule="auto"/>
              <w:jc w:val="center"/>
              <w:rPr>
                <w:ins w:id="1688" w:author="TAEHO AHN" w:date="2025-01-10T16:41:00Z"/>
                <w:rFonts w:ascii="맑은 고딕" w:eastAsia="굴림" w:hAnsi="굴림" w:cs="굴림"/>
                <w:kern w:val="0"/>
                <w:sz w:val="24"/>
              </w:rPr>
            </w:pPr>
            <w:ins w:id="1689" w:author="TAEHO AHN" w:date="2025-01-10T16:55:00Z">
              <w:r>
                <w:rPr>
                  <w:rFonts w:ascii="맑은 고딕" w:eastAsia="굴림" w:hAnsi="굴림" w:cs="굴림" w:hint="eastAsia"/>
                  <w:kern w:val="0"/>
                  <w:sz w:val="24"/>
                </w:rPr>
                <w:t>9</w:t>
              </w:r>
              <w:r>
                <w:rPr>
                  <w:rFonts w:ascii="맑은 고딕" w:eastAsia="굴림" w:hAnsi="굴림" w:cs="굴림"/>
                  <w:kern w:val="0"/>
                  <w:sz w:val="24"/>
                </w:rPr>
                <w:t>6</w:t>
              </w:r>
            </w:ins>
          </w:p>
        </w:tc>
        <w:tc>
          <w:tcPr>
            <w:tcW w:w="879"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05D7E427" w14:textId="60C62006"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spacing w:line="432" w:lineRule="auto"/>
              <w:jc w:val="center"/>
              <w:rPr>
                <w:ins w:id="1690" w:author="TAEHO AHN" w:date="2025-01-10T16:41:00Z"/>
                <w:rFonts w:ascii="맑은 고딕" w:eastAsia="굴림" w:hAnsi="굴림" w:cs="굴림"/>
                <w:kern w:val="0"/>
                <w:sz w:val="24"/>
              </w:rPr>
            </w:pPr>
            <w:ins w:id="1691" w:author="TAEHO AHN" w:date="2025-01-10T16:55:00Z">
              <w:r>
                <w:rPr>
                  <w:rFonts w:ascii="맑은 고딕" w:eastAsia="굴림" w:hAnsi="굴림" w:cs="굴림" w:hint="eastAsia"/>
                  <w:kern w:val="0"/>
                  <w:sz w:val="24"/>
                </w:rPr>
                <w:t>4</w:t>
              </w:r>
              <w:r>
                <w:rPr>
                  <w:rFonts w:ascii="맑은 고딕" w:eastAsia="굴림" w:hAnsi="굴림" w:cs="굴림"/>
                  <w:kern w:val="0"/>
                  <w:sz w:val="24"/>
                </w:rPr>
                <w:t>0</w:t>
              </w:r>
            </w:ins>
          </w:p>
        </w:tc>
        <w:tc>
          <w:tcPr>
            <w:tcW w:w="8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46586A49" w14:textId="1F944824"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spacing w:line="432" w:lineRule="auto"/>
              <w:jc w:val="center"/>
              <w:rPr>
                <w:ins w:id="1692" w:author="TAEHO AHN" w:date="2025-01-10T16:41:00Z"/>
                <w:rFonts w:ascii="맑은 고딕" w:eastAsia="굴림" w:hAnsi="굴림" w:cs="굴림"/>
                <w:kern w:val="0"/>
                <w:sz w:val="24"/>
              </w:rPr>
            </w:pPr>
            <w:ins w:id="1693" w:author="TAEHO AHN" w:date="2025-01-10T16:55:00Z">
              <w:r>
                <w:rPr>
                  <w:rFonts w:ascii="맑은 고딕" w:eastAsia="굴림" w:hAnsi="굴림" w:cs="굴림" w:hint="eastAsia"/>
                  <w:kern w:val="0"/>
                  <w:sz w:val="24"/>
                </w:rPr>
                <w:t>3</w:t>
              </w:r>
              <w:r>
                <w:rPr>
                  <w:rFonts w:ascii="맑은 고딕" w:eastAsia="굴림" w:hAnsi="굴림" w:cs="굴림"/>
                  <w:kern w:val="0"/>
                  <w:sz w:val="24"/>
                </w:rPr>
                <w:t>8.4</w:t>
              </w:r>
            </w:ins>
          </w:p>
        </w:tc>
      </w:tr>
      <w:tr w:rsidR="00150379" w:rsidRPr="00804CBE" w14:paraId="456C8914" w14:textId="77777777" w:rsidTr="00F34DB0">
        <w:trPr>
          <w:trHeight w:val="2048"/>
          <w:jc w:val="center"/>
          <w:ins w:id="1694" w:author="TAEHO AHN" w:date="2025-01-10T16:42:00Z"/>
        </w:trPr>
        <w:tc>
          <w:tcPr>
            <w:tcW w:w="228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59F4923B" w14:textId="16F3A063" w:rsidR="00150379" w:rsidRPr="00804CBE" w:rsidRDefault="00150379" w:rsidP="00150379">
            <w:pPr>
              <w:widowControl/>
              <w:pBdr>
                <w:top w:val="none" w:sz="0" w:space="0" w:color="auto"/>
                <w:left w:val="none" w:sz="0" w:space="0" w:color="auto"/>
                <w:bottom w:val="none" w:sz="0" w:space="0" w:color="auto"/>
                <w:right w:val="none" w:sz="0" w:space="0" w:color="auto"/>
              </w:pBdr>
              <w:wordWrap/>
              <w:autoSpaceDE/>
              <w:spacing w:line="432" w:lineRule="auto"/>
              <w:jc w:val="center"/>
              <w:rPr>
                <w:ins w:id="1695" w:author="TAEHO AHN" w:date="2025-01-10T16:42:00Z"/>
                <w:rFonts w:ascii="맑은 고딕" w:eastAsia="굴림" w:hAnsi="굴림" w:cs="굴림"/>
                <w:kern w:val="0"/>
                <w:sz w:val="24"/>
              </w:rPr>
            </w:pPr>
            <w:ins w:id="1696" w:author="TAEHO AHN" w:date="2025-01-10T16:50:00Z">
              <w:r>
                <w:rPr>
                  <w:rFonts w:ascii="맑은 고딕" w:eastAsia="굴림" w:hAnsi="굴림" w:cs="굴림" w:hint="eastAsia"/>
                  <w:kern w:val="0"/>
                  <w:sz w:val="24"/>
                </w:rPr>
                <w:t>A</w:t>
              </w:r>
              <w:r>
                <w:rPr>
                  <w:rFonts w:ascii="맑은 고딕" w:eastAsia="굴림" w:hAnsi="굴림" w:cs="굴림"/>
                  <w:kern w:val="0"/>
                  <w:sz w:val="24"/>
                </w:rPr>
                <w:t>PI</w:t>
              </w:r>
            </w:ins>
          </w:p>
        </w:tc>
        <w:tc>
          <w:tcPr>
            <w:tcW w:w="86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169AC9F6" w14:textId="066F3D78" w:rsidR="00150379" w:rsidRPr="00804CBE" w:rsidRDefault="00150379" w:rsidP="00150379">
            <w:pPr>
              <w:widowControl/>
              <w:pBdr>
                <w:top w:val="none" w:sz="0" w:space="0" w:color="auto"/>
                <w:left w:val="none" w:sz="0" w:space="0" w:color="auto"/>
                <w:bottom w:val="none" w:sz="0" w:space="0" w:color="auto"/>
                <w:right w:val="none" w:sz="0" w:space="0" w:color="auto"/>
              </w:pBdr>
              <w:wordWrap/>
              <w:autoSpaceDE/>
              <w:spacing w:line="432" w:lineRule="auto"/>
              <w:jc w:val="center"/>
              <w:rPr>
                <w:ins w:id="1697" w:author="TAEHO AHN" w:date="2025-01-10T16:42:00Z"/>
                <w:rFonts w:ascii="맑은 고딕" w:eastAsia="굴림" w:hAnsi="굴림" w:cs="굴림"/>
                <w:spacing w:val="-20"/>
                <w:kern w:val="0"/>
                <w:sz w:val="24"/>
              </w:rPr>
            </w:pPr>
            <w:ins w:id="1698" w:author="TAEHO AHN" w:date="2025-01-10T16:50:00Z">
              <w:r>
                <w:rPr>
                  <w:rFonts w:ascii="맑은 고딕" w:eastAsia="굴림" w:hAnsi="굴림" w:cs="굴림" w:hint="eastAsia"/>
                  <w:spacing w:val="-20"/>
                  <w:kern w:val="0"/>
                  <w:sz w:val="24"/>
                </w:rPr>
                <w:t>9</w:t>
              </w:r>
              <w:r>
                <w:rPr>
                  <w:rFonts w:ascii="맑은 고딕" w:eastAsia="굴림" w:hAnsi="굴림" w:cs="굴림"/>
                  <w:spacing w:val="-20"/>
                  <w:kern w:val="0"/>
                  <w:sz w:val="24"/>
                </w:rPr>
                <w:t>9.9</w:t>
              </w:r>
            </w:ins>
          </w:p>
        </w:tc>
        <w:tc>
          <w:tcPr>
            <w:tcW w:w="86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4B42A4C1" w14:textId="7495E52E" w:rsidR="00150379" w:rsidRPr="00804CBE" w:rsidRDefault="00150379" w:rsidP="00150379">
            <w:pPr>
              <w:widowControl/>
              <w:pBdr>
                <w:top w:val="none" w:sz="0" w:space="0" w:color="auto"/>
                <w:left w:val="none" w:sz="0" w:space="0" w:color="auto"/>
                <w:bottom w:val="none" w:sz="0" w:space="0" w:color="auto"/>
                <w:right w:val="none" w:sz="0" w:space="0" w:color="auto"/>
              </w:pBdr>
              <w:wordWrap/>
              <w:autoSpaceDE/>
              <w:spacing w:line="432" w:lineRule="auto"/>
              <w:jc w:val="center"/>
              <w:rPr>
                <w:ins w:id="1699" w:author="TAEHO AHN" w:date="2025-01-10T16:42:00Z"/>
                <w:rFonts w:ascii="맑은 고딕" w:eastAsia="굴림" w:hAnsi="굴림" w:cs="굴림"/>
                <w:spacing w:val="-20"/>
                <w:kern w:val="0"/>
                <w:sz w:val="24"/>
              </w:rPr>
            </w:pPr>
            <w:ins w:id="1700" w:author="TAEHO AHN" w:date="2025-01-10T16:50:00Z">
              <w:r>
                <w:rPr>
                  <w:rFonts w:ascii="맑은 고딕" w:eastAsia="굴림" w:hAnsi="굴림" w:cs="굴림" w:hint="eastAsia"/>
                  <w:spacing w:val="-20"/>
                  <w:kern w:val="0"/>
                  <w:sz w:val="24"/>
                </w:rPr>
                <w:t>9</w:t>
              </w:r>
              <w:r>
                <w:rPr>
                  <w:rFonts w:ascii="맑은 고딕" w:eastAsia="굴림" w:hAnsi="굴림" w:cs="굴림"/>
                  <w:spacing w:val="-20"/>
                  <w:kern w:val="0"/>
                  <w:sz w:val="24"/>
                </w:rPr>
                <w:t>9.0</w:t>
              </w:r>
            </w:ins>
          </w:p>
        </w:tc>
        <w:tc>
          <w:tcPr>
            <w:tcW w:w="97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56B75767" w14:textId="35860594" w:rsidR="00150379" w:rsidRPr="00804CBE" w:rsidRDefault="00150379" w:rsidP="00150379">
            <w:pPr>
              <w:widowControl/>
              <w:pBdr>
                <w:top w:val="none" w:sz="0" w:space="0" w:color="auto"/>
                <w:left w:val="none" w:sz="0" w:space="0" w:color="auto"/>
                <w:bottom w:val="none" w:sz="0" w:space="0" w:color="auto"/>
                <w:right w:val="none" w:sz="0" w:space="0" w:color="auto"/>
              </w:pBdr>
              <w:wordWrap/>
              <w:autoSpaceDE/>
              <w:spacing w:line="384" w:lineRule="auto"/>
              <w:jc w:val="center"/>
              <w:rPr>
                <w:ins w:id="1701" w:author="TAEHO AHN" w:date="2025-01-10T16:42:00Z"/>
                <w:rFonts w:ascii="맑은 고딕" w:eastAsia="굴림" w:hAnsi="굴림" w:cs="굴림"/>
                <w:kern w:val="0"/>
                <w:sz w:val="24"/>
              </w:rPr>
            </w:pPr>
            <w:ins w:id="1702" w:author="TAEHO AHN" w:date="2025-01-10T16:50:00Z">
              <w:r>
                <w:rPr>
                  <w:rFonts w:ascii="맑은 고딕" w:eastAsia="굴림" w:hAnsi="굴림" w:cs="굴림" w:hint="eastAsia"/>
                  <w:kern w:val="0"/>
                  <w:sz w:val="24"/>
                </w:rPr>
                <w:t>9</w:t>
              </w:r>
              <w:r>
                <w:rPr>
                  <w:rFonts w:ascii="맑은 고딕" w:eastAsia="굴림" w:hAnsi="굴림" w:cs="굴림"/>
                  <w:kern w:val="0"/>
                  <w:sz w:val="24"/>
                </w:rPr>
                <w:t>9.5</w:t>
              </w:r>
            </w:ins>
          </w:p>
        </w:tc>
        <w:tc>
          <w:tcPr>
            <w:tcW w:w="884"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52A0FBB5" w14:textId="7190DFF2" w:rsidR="00150379" w:rsidRPr="00804CBE" w:rsidRDefault="00150379" w:rsidP="00150379">
            <w:pPr>
              <w:widowControl/>
              <w:pBdr>
                <w:top w:val="none" w:sz="0" w:space="0" w:color="auto"/>
                <w:left w:val="none" w:sz="0" w:space="0" w:color="auto"/>
                <w:bottom w:val="none" w:sz="0" w:space="0" w:color="auto"/>
                <w:right w:val="none" w:sz="0" w:space="0" w:color="auto"/>
              </w:pBdr>
              <w:wordWrap/>
              <w:autoSpaceDE/>
              <w:jc w:val="center"/>
              <w:rPr>
                <w:ins w:id="1703" w:author="TAEHO AHN" w:date="2025-01-10T16:42:00Z"/>
                <w:rFonts w:ascii="맑은 고딕" w:eastAsia="굴림" w:hAnsi="굴림" w:cs="굴림"/>
                <w:kern w:val="0"/>
                <w:sz w:val="24"/>
              </w:rPr>
            </w:pPr>
            <w:ins w:id="1704" w:author="TAEHO AHN" w:date="2025-01-10T16:50:00Z">
              <w:r>
                <w:rPr>
                  <w:rFonts w:ascii="맑은 고딕" w:eastAsia="굴림" w:hAnsi="굴림" w:cs="굴림" w:hint="eastAsia"/>
                  <w:kern w:val="0"/>
                  <w:sz w:val="24"/>
                </w:rPr>
                <w:t>B</w:t>
              </w:r>
            </w:ins>
          </w:p>
        </w:tc>
        <w:tc>
          <w:tcPr>
            <w:tcW w:w="8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04E5412C" w14:textId="726A5FCF" w:rsidR="00150379" w:rsidRPr="00804CBE" w:rsidRDefault="00375EDE" w:rsidP="00150379">
            <w:pPr>
              <w:widowControl/>
              <w:pBdr>
                <w:top w:val="none" w:sz="0" w:space="0" w:color="auto"/>
                <w:left w:val="none" w:sz="0" w:space="0" w:color="auto"/>
                <w:bottom w:val="none" w:sz="0" w:space="0" w:color="auto"/>
                <w:right w:val="none" w:sz="0" w:space="0" w:color="auto"/>
              </w:pBdr>
              <w:wordWrap/>
              <w:autoSpaceDE/>
              <w:spacing w:line="432" w:lineRule="auto"/>
              <w:jc w:val="center"/>
              <w:rPr>
                <w:ins w:id="1705" w:author="TAEHO AHN" w:date="2025-01-10T16:42:00Z"/>
                <w:rFonts w:ascii="맑은 고딕" w:eastAsia="굴림" w:hAnsi="굴림" w:cs="굴림"/>
                <w:kern w:val="0"/>
                <w:sz w:val="24"/>
              </w:rPr>
            </w:pPr>
            <w:ins w:id="1706" w:author="TAEHO AHN" w:date="2025-01-10T16:55:00Z">
              <w:r>
                <w:rPr>
                  <w:rFonts w:ascii="맑은 고딕" w:eastAsia="굴림" w:hAnsi="굴림" w:cs="굴림" w:hint="eastAsia"/>
                  <w:kern w:val="0"/>
                  <w:sz w:val="24"/>
                </w:rPr>
                <w:t>9</w:t>
              </w:r>
              <w:r>
                <w:rPr>
                  <w:rFonts w:ascii="맑은 고딕" w:eastAsia="굴림" w:hAnsi="굴림" w:cs="굴림"/>
                  <w:kern w:val="0"/>
                  <w:sz w:val="24"/>
                </w:rPr>
                <w:t>6</w:t>
              </w:r>
            </w:ins>
          </w:p>
        </w:tc>
        <w:tc>
          <w:tcPr>
            <w:tcW w:w="879"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6A01F678" w14:textId="2B05ED55" w:rsidR="00150379" w:rsidRPr="00804CBE" w:rsidRDefault="00150379" w:rsidP="00150379">
            <w:pPr>
              <w:widowControl/>
              <w:pBdr>
                <w:top w:val="none" w:sz="0" w:space="0" w:color="auto"/>
                <w:left w:val="none" w:sz="0" w:space="0" w:color="auto"/>
                <w:bottom w:val="none" w:sz="0" w:space="0" w:color="auto"/>
                <w:right w:val="none" w:sz="0" w:space="0" w:color="auto"/>
              </w:pBdr>
              <w:wordWrap/>
              <w:autoSpaceDE/>
              <w:spacing w:line="432" w:lineRule="auto"/>
              <w:jc w:val="center"/>
              <w:rPr>
                <w:ins w:id="1707" w:author="TAEHO AHN" w:date="2025-01-10T16:42:00Z"/>
                <w:rFonts w:ascii="맑은 고딕" w:eastAsia="굴림" w:hAnsi="굴림" w:cs="굴림"/>
                <w:kern w:val="0"/>
                <w:sz w:val="24"/>
              </w:rPr>
            </w:pPr>
            <w:ins w:id="1708" w:author="TAEHO AHN" w:date="2025-01-10T16:50:00Z">
              <w:r>
                <w:rPr>
                  <w:rFonts w:ascii="맑은 고딕" w:eastAsia="굴림" w:hAnsi="굴림" w:cs="굴림"/>
                  <w:kern w:val="0"/>
                  <w:sz w:val="24"/>
                </w:rPr>
                <w:t>2</w:t>
              </w:r>
              <w:r>
                <w:rPr>
                  <w:rFonts w:ascii="맑은 고딕" w:eastAsia="굴림" w:hAnsi="굴림" w:cs="굴림"/>
                  <w:kern w:val="0"/>
                  <w:sz w:val="24"/>
                </w:rPr>
                <w:t>0</w:t>
              </w:r>
            </w:ins>
          </w:p>
        </w:tc>
        <w:tc>
          <w:tcPr>
            <w:tcW w:w="8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6859505A" w14:textId="45100278" w:rsidR="00150379" w:rsidRPr="00804CBE" w:rsidRDefault="00375EDE" w:rsidP="00150379">
            <w:pPr>
              <w:widowControl/>
              <w:pBdr>
                <w:top w:val="none" w:sz="0" w:space="0" w:color="auto"/>
                <w:left w:val="none" w:sz="0" w:space="0" w:color="auto"/>
                <w:bottom w:val="none" w:sz="0" w:space="0" w:color="auto"/>
                <w:right w:val="none" w:sz="0" w:space="0" w:color="auto"/>
              </w:pBdr>
              <w:wordWrap/>
              <w:autoSpaceDE/>
              <w:spacing w:line="432" w:lineRule="auto"/>
              <w:jc w:val="center"/>
              <w:rPr>
                <w:ins w:id="1709" w:author="TAEHO AHN" w:date="2025-01-10T16:42:00Z"/>
                <w:rFonts w:ascii="맑은 고딕" w:eastAsia="굴림" w:hAnsi="굴림" w:cs="굴림"/>
                <w:kern w:val="0"/>
                <w:sz w:val="24"/>
              </w:rPr>
            </w:pPr>
            <w:ins w:id="1710" w:author="TAEHO AHN" w:date="2025-01-10T16:55:00Z">
              <w:r>
                <w:rPr>
                  <w:rFonts w:ascii="맑은 고딕" w:eastAsia="굴림" w:hAnsi="굴림" w:cs="굴림"/>
                  <w:kern w:val="0"/>
                  <w:sz w:val="24"/>
                </w:rPr>
                <w:t>19.2</w:t>
              </w:r>
            </w:ins>
          </w:p>
        </w:tc>
      </w:tr>
      <w:tr w:rsidR="00150379" w:rsidRPr="00804CBE" w14:paraId="641C908A" w14:textId="77777777" w:rsidTr="00804CBE">
        <w:trPr>
          <w:trHeight w:val="596"/>
          <w:jc w:val="center"/>
          <w:ins w:id="1711" w:author="TAEHO AHN" w:date="2025-01-10T15:45:00Z"/>
        </w:trPr>
        <w:tc>
          <w:tcPr>
            <w:tcW w:w="7577" w:type="dxa"/>
            <w:gridSpan w:val="9"/>
            <w:tcBorders>
              <w:top w:val="single" w:sz="2"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69BB2321" w14:textId="77777777" w:rsidR="00150379" w:rsidRPr="00804CBE" w:rsidRDefault="00150379" w:rsidP="00150379">
            <w:pPr>
              <w:widowControl/>
              <w:pBdr>
                <w:top w:val="none" w:sz="0" w:space="0" w:color="auto"/>
                <w:left w:val="none" w:sz="0" w:space="0" w:color="auto"/>
                <w:bottom w:val="none" w:sz="0" w:space="0" w:color="auto"/>
                <w:right w:val="none" w:sz="0" w:space="0" w:color="auto"/>
              </w:pBdr>
              <w:wordWrap/>
              <w:autoSpaceDE/>
              <w:spacing w:line="432" w:lineRule="auto"/>
              <w:jc w:val="center"/>
              <w:rPr>
                <w:ins w:id="1712" w:author="TAEHO AHN" w:date="2025-01-10T15:45:00Z"/>
                <w:rFonts w:ascii="맑은 고딕" w:eastAsia="굴림" w:hAnsi="굴림" w:cs="굴림"/>
                <w:kern w:val="0"/>
                <w:szCs w:val="20"/>
              </w:rPr>
            </w:pPr>
            <w:ins w:id="1713" w:author="TAEHO AHN" w:date="2025-01-10T15:45:00Z">
              <w:r w:rsidRPr="00804CBE">
                <w:rPr>
                  <w:rFonts w:ascii="함초롬바탕" w:eastAsia="함초롬바탕" w:hAnsi="함초롬바탕" w:cs="함초롬바탕" w:hint="eastAsia"/>
                  <w:b/>
                  <w:bCs/>
                  <w:kern w:val="0"/>
                  <w:sz w:val="24"/>
                </w:rPr>
                <w:t>종합점수(합계)</w:t>
              </w:r>
            </w:ins>
          </w:p>
        </w:tc>
        <w:tc>
          <w:tcPr>
            <w:tcW w:w="884" w:type="dxa"/>
            <w:tcBorders>
              <w:top w:val="single" w:sz="2"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4B3FA7FE" w14:textId="008EA14F" w:rsidR="00150379" w:rsidRPr="00804CBE" w:rsidRDefault="00190E63" w:rsidP="00190E63">
            <w:pPr>
              <w:widowControl/>
              <w:pBdr>
                <w:top w:val="none" w:sz="0" w:space="0" w:color="auto"/>
                <w:left w:val="none" w:sz="0" w:space="0" w:color="auto"/>
                <w:bottom w:val="none" w:sz="0" w:space="0" w:color="auto"/>
                <w:right w:val="none" w:sz="0" w:space="0" w:color="auto"/>
              </w:pBdr>
              <w:wordWrap/>
              <w:autoSpaceDE/>
              <w:autoSpaceDN/>
              <w:jc w:val="center"/>
              <w:textAlignment w:val="auto"/>
              <w:rPr>
                <w:ins w:id="1714" w:author="TAEHO AHN" w:date="2025-01-10T15:45:00Z"/>
                <w:rFonts w:ascii="굴림" w:eastAsia="굴림" w:hAnsi="굴림" w:cs="굴림"/>
                <w:color w:val="auto"/>
                <w:kern w:val="0"/>
                <w:sz w:val="24"/>
              </w:rPr>
              <w:pPrChange w:id="1715" w:author="TAEHO AHN" w:date="2025-01-10T17:04:00Z">
                <w:pPr>
                  <w:widowControl/>
                  <w:pBdr>
                    <w:top w:val="none" w:sz="0" w:space="0" w:color="auto"/>
                    <w:left w:val="none" w:sz="0" w:space="0" w:color="auto"/>
                    <w:bottom w:val="none" w:sz="0" w:space="0" w:color="auto"/>
                    <w:right w:val="none" w:sz="0" w:space="0" w:color="auto"/>
                  </w:pBdr>
                  <w:wordWrap/>
                  <w:autoSpaceDE/>
                  <w:autoSpaceDN/>
                  <w:jc w:val="left"/>
                  <w:textAlignment w:val="auto"/>
                </w:pPr>
              </w:pPrChange>
            </w:pPr>
            <w:ins w:id="1716" w:author="TAEHO AHN" w:date="2025-01-10T17:04:00Z">
              <w:r>
                <w:rPr>
                  <w:rFonts w:ascii="굴림" w:eastAsia="굴림" w:hAnsi="굴림" w:cs="굴림" w:hint="eastAsia"/>
                  <w:color w:val="auto"/>
                  <w:kern w:val="0"/>
                  <w:sz w:val="24"/>
                </w:rPr>
                <w:t>9</w:t>
              </w:r>
              <w:r>
                <w:rPr>
                  <w:rFonts w:ascii="굴림" w:eastAsia="굴림" w:hAnsi="굴림" w:cs="굴림"/>
                  <w:color w:val="auto"/>
                  <w:kern w:val="0"/>
                  <w:sz w:val="24"/>
                </w:rPr>
                <w:t>6</w:t>
              </w:r>
            </w:ins>
          </w:p>
        </w:tc>
      </w:tr>
    </w:tbl>
    <w:p w14:paraId="7A02DA90" w14:textId="68BB04E3" w:rsidR="004C1F03" w:rsidDel="00417E49" w:rsidRDefault="004C1F03" w:rsidP="00804CBE">
      <w:pPr>
        <w:pStyle w:val="a3"/>
        <w:snapToGrid/>
        <w:rPr>
          <w:del w:id="1717" w:author="TAEHO AHN" w:date="2025-01-10T15:47:00Z"/>
          <w:rFonts w:ascii="휴먼명조" w:eastAsia="휴먼명조"/>
          <w:b/>
          <w:spacing w:val="-6"/>
          <w:sz w:val="32"/>
        </w:rPr>
      </w:pPr>
    </w:p>
    <w:p w14:paraId="69B76841" w14:textId="3C27861E" w:rsidR="00417E49" w:rsidRDefault="00417E49">
      <w:pPr>
        <w:pStyle w:val="11"/>
        <w:snapToGrid/>
        <w:ind w:left="345" w:hanging="345"/>
        <w:rPr>
          <w:ins w:id="1718" w:author="TAEHO AHN" w:date="2025-01-10T16:49:00Z"/>
          <w:rFonts w:ascii="휴먼명조" w:eastAsia="휴먼명조"/>
          <w:b/>
          <w:spacing w:val="-6"/>
          <w:sz w:val="32"/>
          <w:shd w:val="clear" w:color="000000" w:fill="auto"/>
        </w:rPr>
      </w:pPr>
    </w:p>
    <w:p w14:paraId="42ECE1B6" w14:textId="2A3937E2" w:rsidR="00934B43" w:rsidRDefault="00934B43" w:rsidP="00934B43">
      <w:pPr>
        <w:pStyle w:val="a3"/>
        <w:numPr>
          <w:ilvl w:val="0"/>
          <w:numId w:val="8"/>
        </w:numPr>
        <w:tabs>
          <w:tab w:val="clear" w:pos="800"/>
        </w:tabs>
        <w:rPr>
          <w:ins w:id="1719" w:author="TAEHO AHN" w:date="2025-01-10T17:13:00Z"/>
          <w:rFonts w:ascii="함초롬바탕" w:eastAsia="함초롬바탕" w:hAnsi="함초롬바탕" w:cs="함초롬바탕"/>
          <w:kern w:val="0"/>
          <w:sz w:val="24"/>
          <w:shd w:val="clear" w:color="auto" w:fill="auto"/>
        </w:rPr>
      </w:pPr>
      <w:ins w:id="1720" w:author="TAEHO AHN" w:date="2025-01-10T17:13:00Z">
        <w:r w:rsidRPr="008621BC">
          <w:rPr>
            <w:rFonts w:ascii="함초롬바탕" w:eastAsia="함초롬바탕" w:hAnsi="함초롬바탕" w:cs="함초롬바탕" w:hint="eastAsia"/>
            <w:kern w:val="0"/>
            <w:sz w:val="24"/>
            <w:shd w:val="clear" w:color="auto" w:fill="auto"/>
          </w:rPr>
          <w:t>서비스수준</w:t>
        </w:r>
        <w:r>
          <w:rPr>
            <w:rFonts w:ascii="함초롬바탕" w:eastAsia="함초롬바탕" w:hAnsi="함초롬바탕" w:cs="함초롬바탕" w:hint="eastAsia"/>
            <w:kern w:val="0"/>
            <w:sz w:val="24"/>
            <w:shd w:val="clear" w:color="auto" w:fill="auto"/>
          </w:rPr>
          <w:t xml:space="preserve"> </w:t>
        </w:r>
      </w:ins>
      <w:ins w:id="1721" w:author="TAEHO AHN" w:date="2025-01-10T17:14:00Z">
        <w:r>
          <w:rPr>
            <w:rFonts w:ascii="함초롬바탕" w:eastAsia="함초롬바탕" w:hAnsi="함초롬바탕" w:cs="함초롬바탕" w:hint="eastAsia"/>
            <w:kern w:val="0"/>
            <w:sz w:val="24"/>
            <w:shd w:val="clear" w:color="auto" w:fill="auto"/>
          </w:rPr>
          <w:t>종합</w:t>
        </w:r>
      </w:ins>
      <w:ins w:id="1722" w:author="TAEHO AHN" w:date="2025-01-10T17:13:00Z">
        <w:r>
          <w:rPr>
            <w:rFonts w:ascii="함초롬바탕" w:eastAsia="함초롬바탕" w:hAnsi="함초롬바탕" w:cs="함초롬바탕" w:hint="eastAsia"/>
            <w:kern w:val="0"/>
            <w:sz w:val="24"/>
            <w:shd w:val="clear" w:color="auto" w:fill="auto"/>
          </w:rPr>
          <w:t>점수</w:t>
        </w:r>
      </w:ins>
      <w:ins w:id="1723" w:author="TAEHO AHN" w:date="2025-01-10T17:14:00Z">
        <w:r>
          <w:rPr>
            <w:rFonts w:ascii="함초롬바탕" w:eastAsia="함초롬바탕" w:hAnsi="함초롬바탕" w:cs="함초롬바탕" w:hint="eastAsia"/>
            <w:kern w:val="0"/>
            <w:sz w:val="24"/>
            <w:shd w:val="clear" w:color="auto" w:fill="auto"/>
          </w:rPr>
          <w:t>(합계)</w:t>
        </w:r>
      </w:ins>
      <w:ins w:id="1724" w:author="TAEHO AHN" w:date="2025-01-10T17:13:00Z">
        <w:r w:rsidRPr="008621BC">
          <w:rPr>
            <w:rFonts w:ascii="함초롬바탕" w:eastAsia="함초롬바탕" w:hAnsi="함초롬바탕" w:cs="함초롬바탕" w:hint="eastAsia"/>
            <w:kern w:val="0"/>
            <w:sz w:val="24"/>
            <w:shd w:val="clear" w:color="auto" w:fill="auto"/>
          </w:rPr>
          <w:t xml:space="preserve"> </w:t>
        </w:r>
        <w:r>
          <w:rPr>
            <w:rFonts w:ascii="함초롬바탕" w:eastAsia="함초롬바탕" w:hAnsi="함초롬바탕" w:cs="함초롬바탕" w:hint="eastAsia"/>
            <w:kern w:val="0"/>
            <w:sz w:val="24"/>
            <w:shd w:val="clear" w:color="auto" w:fill="auto"/>
          </w:rPr>
          <w:t>=</w:t>
        </w:r>
        <w:r>
          <w:rPr>
            <w:rFonts w:ascii="함초롬바탕" w:eastAsia="함초롬바탕" w:hAnsi="함초롬바탕" w:cs="함초롬바탕"/>
            <w:kern w:val="0"/>
            <w:sz w:val="24"/>
            <w:shd w:val="clear" w:color="auto" w:fill="auto"/>
          </w:rPr>
          <w:t xml:space="preserve"> </w:t>
        </w:r>
        <w:r>
          <w:rPr>
            <w:rFonts w:ascii="함초롬바탕" w:eastAsia="함초롬바탕" w:hAnsi="함초롬바탕" w:cs="함초롬바탕" w:hint="eastAsia"/>
            <w:kern w:val="0"/>
            <w:sz w:val="24"/>
            <w:shd w:val="clear" w:color="auto" w:fill="auto"/>
          </w:rPr>
          <w:t>측정지표별 측정 점수의 합</w:t>
        </w:r>
      </w:ins>
    </w:p>
    <w:p w14:paraId="0ED18886" w14:textId="2F81EEE0" w:rsidR="00934B43" w:rsidRPr="00934B43" w:rsidRDefault="00934B43" w:rsidP="00934B43">
      <w:pPr>
        <w:pStyle w:val="a3"/>
        <w:numPr>
          <w:ilvl w:val="0"/>
          <w:numId w:val="8"/>
        </w:numPr>
        <w:tabs>
          <w:tab w:val="clear" w:pos="800"/>
        </w:tabs>
        <w:rPr>
          <w:ins w:id="1725" w:author="TAEHO AHN" w:date="2025-01-10T17:13:00Z"/>
          <w:rFonts w:ascii="함초롬바탕" w:eastAsia="함초롬바탕" w:hAnsi="함초롬바탕" w:cs="함초롬바탕" w:hint="eastAsia"/>
          <w:kern w:val="0"/>
          <w:sz w:val="24"/>
          <w:shd w:val="clear" w:color="auto" w:fill="auto"/>
          <w:rPrChange w:id="1726" w:author="TAEHO AHN" w:date="2025-01-10T17:18:00Z">
            <w:rPr>
              <w:ins w:id="1727" w:author="TAEHO AHN" w:date="2025-01-10T17:13:00Z"/>
              <w:rFonts w:ascii="함초롬바탕" w:eastAsia="함초롬바탕" w:hAnsi="함초롬바탕" w:cs="함초롬바탕" w:hint="eastAsia"/>
              <w:kern w:val="0"/>
              <w:sz w:val="24"/>
              <w:shd w:val="clear" w:color="auto" w:fill="auto"/>
            </w:rPr>
          </w:rPrChange>
        </w:rPr>
        <w:pPrChange w:id="1728" w:author="TAEHO AHN" w:date="2025-01-10T17:18:00Z">
          <w:pPr>
            <w:pStyle w:val="a3"/>
            <w:numPr>
              <w:numId w:val="8"/>
            </w:numPr>
            <w:tabs>
              <w:tab w:val="clear" w:pos="800"/>
            </w:tabs>
            <w:ind w:left="760" w:hanging="360"/>
          </w:pPr>
        </w:pPrChange>
      </w:pPr>
      <w:ins w:id="1729" w:author="TAEHO AHN" w:date="2025-01-10T17:13:00Z">
        <w:r>
          <w:rPr>
            <w:rFonts w:ascii="함초롬바탕" w:eastAsia="함초롬바탕" w:hAnsi="함초롬바탕" w:cs="함초롬바탕" w:hint="eastAsia"/>
            <w:kern w:val="0"/>
            <w:sz w:val="24"/>
            <w:shd w:val="clear" w:color="auto" w:fill="auto"/>
          </w:rPr>
          <w:t xml:space="preserve">측정지표별 측정점수 </w:t>
        </w:r>
        <w:r>
          <w:rPr>
            <w:rFonts w:ascii="함초롬바탕" w:eastAsia="함초롬바탕" w:hAnsi="함초롬바탕" w:cs="함초롬바탕"/>
            <w:kern w:val="0"/>
            <w:sz w:val="24"/>
            <w:shd w:val="clear" w:color="auto" w:fill="auto"/>
          </w:rPr>
          <w:t xml:space="preserve">= </w:t>
        </w:r>
        <w:r>
          <w:rPr>
            <w:rFonts w:ascii="함초롬바탕" w:eastAsia="함초롬바탕" w:hAnsi="함초롬바탕" w:cs="함초롬바탕" w:hint="eastAsia"/>
            <w:kern w:val="0"/>
            <w:sz w:val="24"/>
            <w:shd w:val="clear" w:color="auto" w:fill="auto"/>
          </w:rPr>
          <w:t>항목별 측정</w:t>
        </w:r>
      </w:ins>
      <w:ins w:id="1730" w:author="TAEHO AHN" w:date="2025-01-10T17:14:00Z">
        <w:r>
          <w:rPr>
            <w:rFonts w:ascii="함초롬바탕" w:eastAsia="함초롬바탕" w:hAnsi="함초롬바탕" w:cs="함초롬바탕" w:hint="eastAsia"/>
            <w:kern w:val="0"/>
            <w:sz w:val="24"/>
            <w:shd w:val="clear" w:color="auto" w:fill="auto"/>
          </w:rPr>
          <w:t>값</w:t>
        </w:r>
      </w:ins>
      <w:ins w:id="1731" w:author="TAEHO AHN" w:date="2025-01-10T17:13:00Z">
        <w:r>
          <w:rPr>
            <w:rFonts w:ascii="함초롬바탕" w:eastAsia="함초롬바탕" w:hAnsi="함초롬바탕" w:cs="함초롬바탕" w:hint="eastAsia"/>
            <w:kern w:val="0"/>
            <w:sz w:val="24"/>
            <w:shd w:val="clear" w:color="auto" w:fill="auto"/>
          </w:rPr>
          <w:t xml:space="preserve"> </w:t>
        </w:r>
        <w:r>
          <w:rPr>
            <w:rFonts w:ascii="함초롬바탕" w:eastAsia="함초롬바탕" w:hAnsi="함초롬바탕" w:cs="함초롬바탕"/>
            <w:kern w:val="0"/>
            <w:sz w:val="24"/>
            <w:shd w:val="clear" w:color="auto" w:fill="auto"/>
          </w:rPr>
          <w:t xml:space="preserve">X </w:t>
        </w:r>
      </w:ins>
      <w:ins w:id="1732" w:author="TAEHO AHN" w:date="2025-01-10T17:14:00Z">
        <w:r>
          <w:rPr>
            <w:rFonts w:ascii="함초롬바탕" w:eastAsia="함초롬바탕" w:hAnsi="함초롬바탕" w:cs="함초롬바탕" w:hint="eastAsia"/>
            <w:kern w:val="0"/>
            <w:sz w:val="24"/>
            <w:shd w:val="clear" w:color="auto" w:fill="auto"/>
          </w:rPr>
          <w:t xml:space="preserve">평가점수 </w:t>
        </w:r>
        <w:r>
          <w:rPr>
            <w:rFonts w:ascii="함초롬바탕" w:eastAsia="함초롬바탕" w:hAnsi="함초롬바탕" w:cs="함초롬바탕"/>
            <w:kern w:val="0"/>
            <w:sz w:val="24"/>
            <w:shd w:val="clear" w:color="auto" w:fill="auto"/>
          </w:rPr>
          <w:t>X</w:t>
        </w:r>
        <w:r>
          <w:rPr>
            <w:rFonts w:ascii="함초롬바탕" w:eastAsia="함초롬바탕" w:hAnsi="함초롬바탕" w:cs="함초롬바탕" w:hint="eastAsia"/>
            <w:kern w:val="0"/>
            <w:sz w:val="24"/>
            <w:shd w:val="clear" w:color="auto" w:fill="auto"/>
          </w:rPr>
          <w:t xml:space="preserve"> </w:t>
        </w:r>
      </w:ins>
      <w:proofErr w:type="spellStart"/>
      <w:ins w:id="1733" w:author="TAEHO AHN" w:date="2025-01-10T17:13:00Z">
        <w:r>
          <w:rPr>
            <w:rFonts w:ascii="함초롬바탕" w:eastAsia="함초롬바탕" w:hAnsi="함초롬바탕" w:cs="함초롬바탕" w:hint="eastAsia"/>
            <w:kern w:val="0"/>
            <w:sz w:val="24"/>
            <w:shd w:val="clear" w:color="auto" w:fill="auto"/>
          </w:rPr>
          <w:t>지표별</w:t>
        </w:r>
        <w:proofErr w:type="spellEnd"/>
        <w:r>
          <w:rPr>
            <w:rFonts w:ascii="함초롬바탕" w:eastAsia="함초롬바탕" w:hAnsi="함초롬바탕" w:cs="함초롬바탕" w:hint="eastAsia"/>
            <w:kern w:val="0"/>
            <w:sz w:val="24"/>
            <w:shd w:val="clear" w:color="auto" w:fill="auto"/>
          </w:rPr>
          <w:t xml:space="preserve"> 가중치</w:t>
        </w:r>
        <w:r>
          <w:rPr>
            <w:rFonts w:ascii="함초롬바탕" w:eastAsia="함초롬바탕" w:hAnsi="함초롬바탕" w:cs="함초롬바탕"/>
            <w:kern w:val="0"/>
            <w:sz w:val="24"/>
            <w:shd w:val="clear" w:color="auto" w:fill="auto"/>
          </w:rPr>
          <w:t xml:space="preserve"> *1/100</w:t>
        </w:r>
      </w:ins>
    </w:p>
    <w:p w14:paraId="6F6CFB2D" w14:textId="77777777" w:rsidR="00934B43" w:rsidRPr="00934B43" w:rsidRDefault="00934B43" w:rsidP="00934B43">
      <w:pPr>
        <w:pStyle w:val="11"/>
        <w:snapToGrid/>
        <w:rPr>
          <w:ins w:id="1734" w:author="TAEHO AHN" w:date="2025-01-10T16:49:00Z"/>
          <w:rFonts w:ascii="휴먼명조" w:eastAsia="휴먼명조"/>
          <w:b/>
          <w:spacing w:val="-6"/>
          <w:sz w:val="32"/>
          <w:shd w:val="clear" w:color="000000" w:fill="auto"/>
          <w:rPrChange w:id="1735" w:author="TAEHO AHN" w:date="2025-01-10T17:14:00Z">
            <w:rPr>
              <w:ins w:id="1736" w:author="TAEHO AHN" w:date="2025-01-10T16:49:00Z"/>
              <w:rFonts w:ascii="휴먼명조" w:eastAsia="휴먼명조"/>
              <w:b/>
              <w:spacing w:val="-6"/>
              <w:sz w:val="32"/>
              <w:shd w:val="clear" w:color="000000" w:fill="auto"/>
            </w:rPr>
          </w:rPrChange>
        </w:rPr>
        <w:pPrChange w:id="1737" w:author="TAEHO AHN" w:date="2025-01-10T17:13:00Z">
          <w:pPr>
            <w:pStyle w:val="11"/>
            <w:snapToGrid/>
            <w:ind w:left="345" w:hanging="345"/>
          </w:pPr>
        </w:pPrChange>
      </w:pPr>
    </w:p>
    <w:p w14:paraId="07F2617F" w14:textId="789302CD" w:rsidR="00417E49" w:rsidRDefault="00417E49">
      <w:pPr>
        <w:pStyle w:val="11"/>
        <w:snapToGrid/>
        <w:ind w:left="345" w:hanging="345"/>
        <w:rPr>
          <w:ins w:id="1738" w:author="TAEHO AHN" w:date="2025-01-10T16:49:00Z"/>
          <w:rFonts w:ascii="휴먼명조" w:eastAsia="휴먼명조"/>
          <w:b/>
          <w:spacing w:val="-6"/>
          <w:sz w:val="32"/>
          <w:shd w:val="clear" w:color="000000" w:fill="auto"/>
        </w:rPr>
      </w:pPr>
    </w:p>
    <w:p w14:paraId="3ADF5F1F" w14:textId="2650EA6D" w:rsidR="00417E49" w:rsidRDefault="00417E49">
      <w:pPr>
        <w:pStyle w:val="11"/>
        <w:snapToGrid/>
        <w:ind w:left="345" w:hanging="345"/>
        <w:rPr>
          <w:ins w:id="1739" w:author="TAEHO AHN" w:date="2025-01-10T16:49:00Z"/>
          <w:rFonts w:ascii="휴먼명조" w:eastAsia="휴먼명조"/>
          <w:b/>
          <w:spacing w:val="-6"/>
          <w:sz w:val="32"/>
          <w:shd w:val="clear" w:color="000000" w:fill="auto"/>
        </w:rPr>
      </w:pPr>
    </w:p>
    <w:p w14:paraId="093E19FD" w14:textId="2E77AFD7" w:rsidR="00417E49" w:rsidRDefault="00417E49">
      <w:pPr>
        <w:pStyle w:val="11"/>
        <w:snapToGrid/>
        <w:ind w:left="345" w:hanging="345"/>
        <w:rPr>
          <w:ins w:id="1740" w:author="TAEHO AHN" w:date="2025-01-10T16:49:00Z"/>
          <w:rFonts w:ascii="휴먼명조" w:eastAsia="휴먼명조"/>
          <w:b/>
          <w:spacing w:val="-6"/>
          <w:sz w:val="32"/>
          <w:shd w:val="clear" w:color="000000" w:fill="auto"/>
        </w:rPr>
      </w:pPr>
    </w:p>
    <w:p w14:paraId="40A19609" w14:textId="1205A353" w:rsidR="00417E49" w:rsidRDefault="00417E49">
      <w:pPr>
        <w:pStyle w:val="11"/>
        <w:snapToGrid/>
        <w:ind w:left="345" w:hanging="345"/>
        <w:rPr>
          <w:ins w:id="1741" w:author="TAEHO AHN" w:date="2025-01-10T16:49:00Z"/>
          <w:rFonts w:ascii="휴먼명조" w:eastAsia="휴먼명조"/>
          <w:b/>
          <w:spacing w:val="-6"/>
          <w:sz w:val="32"/>
          <w:shd w:val="clear" w:color="000000" w:fill="auto"/>
        </w:rPr>
      </w:pPr>
    </w:p>
    <w:p w14:paraId="7D5768A3" w14:textId="1D562BFB" w:rsidR="00417E49" w:rsidRDefault="00417E49">
      <w:pPr>
        <w:pStyle w:val="11"/>
        <w:snapToGrid/>
        <w:ind w:left="345" w:hanging="345"/>
        <w:rPr>
          <w:ins w:id="1742" w:author="TAEHO AHN" w:date="2025-01-10T16:49:00Z"/>
          <w:rFonts w:ascii="휴먼명조" w:eastAsia="휴먼명조"/>
          <w:b/>
          <w:spacing w:val="-6"/>
          <w:sz w:val="32"/>
          <w:shd w:val="clear" w:color="000000" w:fill="auto"/>
        </w:rPr>
      </w:pPr>
    </w:p>
    <w:p w14:paraId="0DE1EBEB" w14:textId="2F243E89" w:rsidR="00417E49" w:rsidRDefault="00417E49">
      <w:pPr>
        <w:pStyle w:val="11"/>
        <w:snapToGrid/>
        <w:ind w:left="345" w:hanging="345"/>
        <w:rPr>
          <w:ins w:id="1743" w:author="TAEHO AHN" w:date="2025-01-10T16:49:00Z"/>
          <w:rFonts w:ascii="휴먼명조" w:eastAsia="휴먼명조"/>
          <w:b/>
          <w:spacing w:val="-6"/>
          <w:sz w:val="32"/>
          <w:shd w:val="clear" w:color="000000" w:fill="auto"/>
        </w:rPr>
      </w:pPr>
    </w:p>
    <w:p w14:paraId="1C7FCF09" w14:textId="6E3647C3" w:rsidR="00417E49" w:rsidRDefault="00417E49">
      <w:pPr>
        <w:pStyle w:val="11"/>
        <w:snapToGrid/>
        <w:ind w:left="345" w:hanging="345"/>
        <w:rPr>
          <w:ins w:id="1744" w:author="TAEHO AHN" w:date="2025-01-10T16:49:00Z"/>
          <w:rFonts w:ascii="휴먼명조" w:eastAsia="휴먼명조"/>
          <w:b/>
          <w:spacing w:val="-6"/>
          <w:sz w:val="32"/>
          <w:shd w:val="clear" w:color="000000" w:fill="auto"/>
        </w:rPr>
      </w:pPr>
    </w:p>
    <w:p w14:paraId="336BE639" w14:textId="4D6BDF37" w:rsidR="00417E49" w:rsidRDefault="00417E49">
      <w:pPr>
        <w:pStyle w:val="11"/>
        <w:snapToGrid/>
        <w:ind w:left="345" w:hanging="345"/>
        <w:rPr>
          <w:ins w:id="1745" w:author="TAEHO AHN" w:date="2025-01-10T16:49:00Z"/>
          <w:rFonts w:ascii="휴먼명조" w:eastAsia="휴먼명조"/>
          <w:b/>
          <w:spacing w:val="-6"/>
          <w:sz w:val="32"/>
          <w:shd w:val="clear" w:color="000000" w:fill="auto"/>
        </w:rPr>
      </w:pPr>
    </w:p>
    <w:p w14:paraId="5A87CC6F" w14:textId="77777777" w:rsidR="004C1F03" w:rsidDel="00804CBE" w:rsidRDefault="004C1F03">
      <w:pPr>
        <w:pStyle w:val="11"/>
        <w:snapToGrid/>
        <w:ind w:left="345" w:hanging="345"/>
        <w:rPr>
          <w:del w:id="1746" w:author="TAEHO AHN" w:date="2025-01-10T15:42:00Z"/>
          <w:rFonts w:ascii="휴먼명조" w:eastAsia="휴먼명조" w:hint="eastAsia"/>
          <w:b/>
          <w:spacing w:val="-6"/>
          <w:sz w:val="32"/>
        </w:rPr>
      </w:pPr>
    </w:p>
    <w:p w14:paraId="26BA9D8F" w14:textId="77777777" w:rsidR="004C1F03" w:rsidDel="00804CBE" w:rsidRDefault="004C1F03" w:rsidP="00804CBE">
      <w:pPr>
        <w:pStyle w:val="11"/>
        <w:snapToGrid/>
        <w:ind w:left="0" w:firstLine="0"/>
        <w:rPr>
          <w:del w:id="1747" w:author="TAEHO AHN" w:date="2025-01-10T15:47:00Z"/>
          <w:rFonts w:ascii="휴먼명조" w:eastAsia="휴먼명조" w:hint="eastAsia"/>
          <w:b/>
          <w:spacing w:val="-6"/>
          <w:sz w:val="32"/>
        </w:rPr>
        <w:pPrChange w:id="1748" w:author="TAEHO AHN" w:date="2025-01-10T15:42:00Z">
          <w:pPr>
            <w:pStyle w:val="11"/>
            <w:snapToGrid/>
            <w:ind w:left="345" w:hanging="345"/>
          </w:pPr>
        </w:pPrChange>
      </w:pPr>
    </w:p>
    <w:p w14:paraId="603B4B9E" w14:textId="6326BC02" w:rsidR="004C1F03" w:rsidDel="00804CBE" w:rsidRDefault="004C1F03">
      <w:pPr>
        <w:pStyle w:val="a3"/>
        <w:snapToGrid/>
        <w:ind w:left="345" w:hanging="345"/>
        <w:rPr>
          <w:ins w:id="1749" w:author="이수용" w:date="2024-12-13T13:37:00Z"/>
          <w:del w:id="1750" w:author="TAEHO AHN" w:date="2025-01-10T15:47:00Z"/>
          <w:rFonts w:ascii="휴먼명조" w:eastAsia="휴먼명조" w:hint="eastAsia"/>
          <w:b/>
          <w:spacing w:val="-6"/>
          <w:sz w:val="32"/>
        </w:rPr>
      </w:pPr>
    </w:p>
    <w:p w14:paraId="60078D63" w14:textId="1BD43841" w:rsidR="00D54C10" w:rsidDel="00804CBE" w:rsidRDefault="00D54C10">
      <w:pPr>
        <w:pStyle w:val="a3"/>
        <w:snapToGrid/>
        <w:ind w:left="345" w:hanging="345"/>
        <w:rPr>
          <w:ins w:id="1751" w:author="이수용" w:date="2024-12-13T13:37:00Z"/>
          <w:del w:id="1752" w:author="TAEHO AHN" w:date="2025-01-10T15:47:00Z"/>
          <w:rFonts w:ascii="휴먼명조" w:eastAsia="휴먼명조" w:hint="eastAsia"/>
          <w:b/>
          <w:spacing w:val="-6"/>
          <w:sz w:val="32"/>
        </w:rPr>
      </w:pPr>
    </w:p>
    <w:p w14:paraId="377EE2B7" w14:textId="19CC5CCD" w:rsidR="00D54C10" w:rsidDel="00804CBE" w:rsidRDefault="00D54C10">
      <w:pPr>
        <w:pStyle w:val="a3"/>
        <w:snapToGrid/>
        <w:ind w:left="345" w:hanging="345"/>
        <w:rPr>
          <w:ins w:id="1753" w:author="이수용" w:date="2024-12-13T13:37:00Z"/>
          <w:del w:id="1754" w:author="TAEHO AHN" w:date="2025-01-10T15:46:00Z"/>
          <w:rFonts w:ascii="휴먼명조" w:eastAsia="휴먼명조" w:hint="eastAsia"/>
          <w:b/>
          <w:spacing w:val="-6"/>
          <w:sz w:val="32"/>
        </w:rPr>
      </w:pPr>
    </w:p>
    <w:p w14:paraId="5010E18A" w14:textId="6BBBEF18" w:rsidR="00D54C10" w:rsidDel="00804CBE" w:rsidRDefault="00D54C10">
      <w:pPr>
        <w:pStyle w:val="a3"/>
        <w:snapToGrid/>
        <w:ind w:left="345" w:hanging="345"/>
        <w:rPr>
          <w:ins w:id="1755" w:author="이수용" w:date="2024-12-13T13:37:00Z"/>
          <w:del w:id="1756" w:author="TAEHO AHN" w:date="2025-01-10T15:46:00Z"/>
          <w:rFonts w:ascii="휴먼명조" w:eastAsia="휴먼명조" w:hint="eastAsia"/>
          <w:b/>
          <w:spacing w:val="-6"/>
          <w:sz w:val="32"/>
        </w:rPr>
      </w:pPr>
    </w:p>
    <w:p w14:paraId="23D04CFA" w14:textId="0925E3F9" w:rsidR="00D54C10" w:rsidDel="00804CBE" w:rsidRDefault="00D54C10">
      <w:pPr>
        <w:pStyle w:val="a3"/>
        <w:snapToGrid/>
        <w:ind w:left="345" w:hanging="345"/>
        <w:rPr>
          <w:ins w:id="1757" w:author="이수용" w:date="2024-12-13T13:37:00Z"/>
          <w:del w:id="1758" w:author="TAEHO AHN" w:date="2025-01-10T15:46:00Z"/>
          <w:rFonts w:ascii="휴먼명조" w:eastAsia="휴먼명조" w:hint="eastAsia"/>
          <w:b/>
          <w:spacing w:val="-6"/>
          <w:sz w:val="32"/>
        </w:rPr>
      </w:pPr>
    </w:p>
    <w:p w14:paraId="0DA77012" w14:textId="6B83273F" w:rsidR="00D54C10" w:rsidDel="00804CBE" w:rsidRDefault="00D54C10">
      <w:pPr>
        <w:pStyle w:val="a3"/>
        <w:snapToGrid/>
        <w:ind w:left="345" w:hanging="345"/>
        <w:rPr>
          <w:ins w:id="1759" w:author="이수용" w:date="2024-12-13T13:37:00Z"/>
          <w:del w:id="1760" w:author="TAEHO AHN" w:date="2025-01-10T15:46:00Z"/>
          <w:rFonts w:ascii="휴먼명조" w:eastAsia="휴먼명조" w:hint="eastAsia"/>
          <w:b/>
          <w:spacing w:val="-6"/>
          <w:sz w:val="32"/>
        </w:rPr>
      </w:pPr>
    </w:p>
    <w:p w14:paraId="21858B62" w14:textId="50DC4D8C" w:rsidR="00D54C10" w:rsidDel="00804CBE" w:rsidRDefault="00D54C10">
      <w:pPr>
        <w:pStyle w:val="a3"/>
        <w:snapToGrid/>
        <w:ind w:left="345" w:hanging="345"/>
        <w:rPr>
          <w:ins w:id="1761" w:author="이수용" w:date="2024-12-13T13:37:00Z"/>
          <w:del w:id="1762" w:author="TAEHO AHN" w:date="2025-01-10T15:46:00Z"/>
          <w:rFonts w:ascii="휴먼명조" w:eastAsia="휴먼명조" w:hint="eastAsia"/>
          <w:b/>
          <w:spacing w:val="-6"/>
          <w:sz w:val="32"/>
        </w:rPr>
      </w:pPr>
    </w:p>
    <w:p w14:paraId="2E97E142" w14:textId="1BF40739" w:rsidR="00D54C10" w:rsidDel="00804CBE" w:rsidRDefault="00D54C10">
      <w:pPr>
        <w:pStyle w:val="a3"/>
        <w:snapToGrid/>
        <w:ind w:left="345" w:hanging="345"/>
        <w:rPr>
          <w:ins w:id="1763" w:author="이수용" w:date="2024-12-13T13:37:00Z"/>
          <w:del w:id="1764" w:author="TAEHO AHN" w:date="2025-01-10T15:46:00Z"/>
          <w:rFonts w:ascii="휴먼명조" w:eastAsia="휴먼명조" w:hint="eastAsia"/>
          <w:b/>
          <w:spacing w:val="-6"/>
          <w:sz w:val="32"/>
        </w:rPr>
      </w:pPr>
    </w:p>
    <w:p w14:paraId="7BC5D492" w14:textId="6F78CE16" w:rsidR="00D54C10" w:rsidDel="00804CBE" w:rsidRDefault="00D54C10">
      <w:pPr>
        <w:pStyle w:val="a3"/>
        <w:snapToGrid/>
        <w:ind w:left="345" w:hanging="345"/>
        <w:rPr>
          <w:ins w:id="1765" w:author="이수용" w:date="2024-12-13T13:37:00Z"/>
          <w:del w:id="1766" w:author="TAEHO AHN" w:date="2025-01-10T15:46:00Z"/>
          <w:rFonts w:ascii="휴먼명조" w:eastAsia="휴먼명조" w:hint="eastAsia"/>
          <w:b/>
          <w:spacing w:val="-6"/>
          <w:sz w:val="32"/>
        </w:rPr>
      </w:pPr>
    </w:p>
    <w:p w14:paraId="0887154F" w14:textId="1EC891E5" w:rsidR="00D54C10" w:rsidDel="00804CBE" w:rsidRDefault="00D54C10">
      <w:pPr>
        <w:pStyle w:val="a3"/>
        <w:snapToGrid/>
        <w:ind w:left="345" w:hanging="345"/>
        <w:rPr>
          <w:ins w:id="1767" w:author="이수용" w:date="2024-12-13T13:37:00Z"/>
          <w:del w:id="1768" w:author="TAEHO AHN" w:date="2025-01-10T15:46:00Z"/>
          <w:rFonts w:ascii="휴먼명조" w:eastAsia="휴먼명조" w:hint="eastAsia"/>
          <w:b/>
          <w:spacing w:val="-6"/>
          <w:sz w:val="32"/>
        </w:rPr>
      </w:pPr>
    </w:p>
    <w:p w14:paraId="0F91B14C" w14:textId="634B5F70" w:rsidR="00D54C10" w:rsidDel="00804CBE" w:rsidRDefault="00D54C10">
      <w:pPr>
        <w:pStyle w:val="a3"/>
        <w:snapToGrid/>
        <w:ind w:left="345" w:hanging="345"/>
        <w:rPr>
          <w:ins w:id="1769" w:author="이수용" w:date="2024-12-13T13:37:00Z"/>
          <w:del w:id="1770" w:author="TAEHO AHN" w:date="2025-01-10T15:46:00Z"/>
          <w:rFonts w:ascii="휴먼명조" w:eastAsia="휴먼명조" w:hint="eastAsia"/>
          <w:b/>
          <w:spacing w:val="-6"/>
          <w:sz w:val="32"/>
        </w:rPr>
      </w:pPr>
    </w:p>
    <w:p w14:paraId="5D9939AE" w14:textId="2A4C9539" w:rsidR="00D54C10" w:rsidDel="00804CBE" w:rsidRDefault="00D54C10">
      <w:pPr>
        <w:pStyle w:val="a3"/>
        <w:snapToGrid/>
        <w:ind w:left="345" w:hanging="345"/>
        <w:rPr>
          <w:ins w:id="1771" w:author="이수용" w:date="2024-12-13T13:37:00Z"/>
          <w:del w:id="1772" w:author="TAEHO AHN" w:date="2025-01-10T15:46:00Z"/>
          <w:rFonts w:ascii="휴먼명조" w:eastAsia="휴먼명조" w:hint="eastAsia"/>
          <w:b/>
          <w:spacing w:val="-6"/>
          <w:sz w:val="32"/>
        </w:rPr>
      </w:pPr>
    </w:p>
    <w:p w14:paraId="57057CDA" w14:textId="18B2229E" w:rsidR="00D54C10" w:rsidDel="00804CBE" w:rsidRDefault="00D54C10">
      <w:pPr>
        <w:pStyle w:val="a3"/>
        <w:snapToGrid/>
        <w:ind w:left="345" w:hanging="345"/>
        <w:rPr>
          <w:ins w:id="1773" w:author="이수용" w:date="2024-12-13T13:37:00Z"/>
          <w:del w:id="1774" w:author="TAEHO AHN" w:date="2025-01-10T15:46:00Z"/>
          <w:rFonts w:ascii="휴먼명조" w:eastAsia="휴먼명조" w:hint="eastAsia"/>
          <w:b/>
          <w:spacing w:val="-6"/>
          <w:sz w:val="32"/>
        </w:rPr>
      </w:pPr>
    </w:p>
    <w:p w14:paraId="04E6CD29" w14:textId="77777777" w:rsidR="00D54C10" w:rsidDel="00804CBE" w:rsidRDefault="00D54C10" w:rsidP="00804CBE">
      <w:pPr>
        <w:pStyle w:val="a3"/>
        <w:snapToGrid/>
        <w:rPr>
          <w:del w:id="1775" w:author="TAEHO AHN" w:date="2025-01-10T15:47:00Z"/>
          <w:rFonts w:ascii="휴먼명조" w:eastAsia="휴먼명조" w:hint="eastAsia"/>
          <w:b/>
          <w:spacing w:val="-6"/>
          <w:sz w:val="32"/>
        </w:rPr>
        <w:pPrChange w:id="1776" w:author="TAEHO AHN" w:date="2025-01-10T15:46:00Z">
          <w:pPr>
            <w:pStyle w:val="a3"/>
            <w:snapToGrid/>
            <w:ind w:left="345" w:hanging="345"/>
          </w:pPr>
        </w:pPrChange>
      </w:pPr>
    </w:p>
    <w:p w14:paraId="5DD0CFFA" w14:textId="77777777" w:rsidR="004C1F03" w:rsidRDefault="005F7388" w:rsidP="00804CBE">
      <w:pPr>
        <w:pStyle w:val="a3"/>
        <w:snapToGrid/>
        <w:pPrChange w:id="1777" w:author="TAEHO AHN" w:date="2025-01-10T15:47:00Z">
          <w:pPr>
            <w:pStyle w:val="a3"/>
            <w:snapToGrid/>
            <w:ind w:left="345" w:hanging="345"/>
          </w:pPr>
        </w:pPrChange>
      </w:pPr>
      <w:proofErr w:type="gramStart"/>
      <w:r>
        <w:rPr>
          <w:rFonts w:ascii="HCI Poppy" w:eastAsia="휴먼명조"/>
          <w:b/>
          <w:sz w:val="28"/>
        </w:rPr>
        <w:t xml:space="preserve">[ </w:t>
      </w:r>
      <w:r>
        <w:rPr>
          <w:rFonts w:ascii="HCI Poppy" w:eastAsia="휴먼명조"/>
          <w:b/>
          <w:sz w:val="28"/>
        </w:rPr>
        <w:t>별첨</w:t>
      </w:r>
      <w:proofErr w:type="gramEnd"/>
      <w:r>
        <w:rPr>
          <w:rFonts w:ascii="HCI Poppy" w:eastAsia="휴먼명조"/>
          <w:b/>
          <w:sz w:val="28"/>
        </w:rPr>
        <w:t xml:space="preserve"> 4 ]</w:t>
      </w:r>
    </w:p>
    <w:p w14:paraId="2EC79305" w14:textId="77777777" w:rsidR="004C1F03" w:rsidRDefault="005F7388">
      <w:pPr>
        <w:pStyle w:val="ProductList-SectionHeading"/>
        <w:widowControl w:val="0"/>
        <w:autoSpaceDE w:val="0"/>
        <w:autoSpaceDN w:val="0"/>
        <w:jc w:val="center"/>
      </w:pPr>
      <w:r>
        <w:rPr>
          <w:rFonts w:ascii="바탕체" w:eastAsia="바탕체"/>
        </w:rPr>
        <w:t>서비스 이용료내역</w:t>
      </w:r>
    </w:p>
    <w:p w14:paraId="3960018E" w14:textId="77777777" w:rsidR="004C1F03" w:rsidRDefault="005F7388">
      <w:pPr>
        <w:pStyle w:val="ProductList-SectionHeading"/>
        <w:widowControl w:val="0"/>
        <w:autoSpaceDE w:val="0"/>
        <w:autoSpaceDN w:val="0"/>
      </w:pPr>
      <w:r>
        <w:rPr>
          <w:rFonts w:ascii="바탕체" w:eastAsia="바탕체"/>
          <w:b w:val="0"/>
          <w:sz w:val="24"/>
        </w:rPr>
        <w:t xml:space="preserve">본 계약에 따라 발주자가 </w:t>
      </w:r>
      <w:r>
        <w:rPr>
          <w:rFonts w:ascii="바탕체" w:eastAsia="바탕체"/>
          <w:b w:val="0"/>
          <w:sz w:val="24"/>
        </w:rPr>
        <w:t>“</w:t>
      </w:r>
      <w:proofErr w:type="spellStart"/>
      <w:r>
        <w:rPr>
          <w:rFonts w:ascii="바탕체" w:eastAsia="바탕체"/>
          <w:b w:val="0"/>
          <w:sz w:val="24"/>
        </w:rPr>
        <w:t>Neurocloud</w:t>
      </w:r>
      <w:proofErr w:type="spellEnd"/>
      <w:r>
        <w:rPr>
          <w:rFonts w:ascii="바탕체" w:eastAsia="바탕체"/>
          <w:b w:val="0"/>
          <w:sz w:val="24"/>
        </w:rPr>
        <w:t xml:space="preserve"> for </w:t>
      </w:r>
      <w:proofErr w:type="spellStart"/>
      <w:r>
        <w:rPr>
          <w:rFonts w:ascii="바탕체" w:eastAsia="바탕체"/>
          <w:b w:val="0"/>
          <w:sz w:val="24"/>
        </w:rPr>
        <w:t>HyperCLOVA</w:t>
      </w:r>
      <w:proofErr w:type="spellEnd"/>
      <w:r>
        <w:rPr>
          <w:rFonts w:ascii="바탕체" w:eastAsia="바탕체"/>
          <w:b w:val="0"/>
          <w:sz w:val="24"/>
        </w:rPr>
        <w:t xml:space="preserve"> X 서비스</w:t>
      </w:r>
      <w:r>
        <w:rPr>
          <w:rFonts w:ascii="바탕체" w:eastAsia="바탕체"/>
          <w:b w:val="0"/>
          <w:sz w:val="24"/>
        </w:rPr>
        <w:t>”</w:t>
      </w:r>
      <w:r>
        <w:rPr>
          <w:rFonts w:ascii="바탕체" w:eastAsia="바탕체"/>
          <w:b w:val="0"/>
          <w:sz w:val="24"/>
        </w:rPr>
        <w:t xml:space="preserve"> 이용에 대한 대가로 계약상대자에게 지급하여야 하는 이용료는 아래와 같다. </w:t>
      </w:r>
    </w:p>
    <w:p w14:paraId="33287D27" w14:textId="6FDEE199" w:rsidR="004C1F03" w:rsidRDefault="00D54C10">
      <w:pPr>
        <w:pStyle w:val="ProductList-SectionHeading"/>
        <w:widowControl w:val="0"/>
        <w:autoSpaceDE w:val="0"/>
        <w:autoSpaceDN w:val="0"/>
      </w:pPr>
      <w:ins w:id="1778" w:author="이수용" w:date="2024-12-13T13:40:00Z">
        <w:r>
          <w:rPr>
            <w:noProof/>
          </w:rPr>
          <w:drawing>
            <wp:inline distT="0" distB="0" distL="0" distR="0" wp14:anchorId="5481AA09" wp14:editId="4718E164">
              <wp:extent cx="6480175" cy="3122295"/>
              <wp:effectExtent l="0" t="0" r="0" b="0"/>
              <wp:docPr id="25" name="그림 25"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25" descr="텍스트, 스크린샷, 번호, 폰트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6480175" cy="3122295"/>
                      </a:xfrm>
                      <a:prstGeom prst="rect">
                        <a:avLst/>
                      </a:prstGeom>
                    </pic:spPr>
                  </pic:pic>
                </a:graphicData>
              </a:graphic>
            </wp:inline>
          </w:drawing>
        </w:r>
      </w:ins>
      <w:del w:id="1779" w:author="이수용" w:date="2024-12-13T13:37:00Z">
        <w:r w:rsidDel="00D54C10">
          <w:rPr>
            <w:noProof/>
          </w:rPr>
          <w:drawing>
            <wp:anchor distT="0" distB="0" distL="0" distR="0" simplePos="0" relativeHeight="33" behindDoc="0" locked="0" layoutInCell="1" allowOverlap="1" wp14:anchorId="4EC128CC" wp14:editId="2C270AFE">
              <wp:simplePos x="0" y="0"/>
              <wp:positionH relativeFrom="page">
                <wp:posOffset>386842</wp:posOffset>
              </wp:positionH>
              <wp:positionV relativeFrom="page">
                <wp:posOffset>2386203</wp:posOffset>
              </wp:positionV>
              <wp:extent cx="6412357" cy="2911602"/>
              <wp:effectExtent l="0" t="0" r="0" b="0"/>
              <wp:wrapSquare wrapText="bothSides"/>
              <wp:docPr id="3" name="그림 %d 3"/>
              <wp:cNvGraphicFramePr/>
              <a:graphic xmlns:a="http://schemas.openxmlformats.org/drawingml/2006/main">
                <a:graphicData uri="http://schemas.openxmlformats.org/drawingml/2006/picture">
                  <pic:pic xmlns:pic="http://schemas.openxmlformats.org/drawingml/2006/picture">
                    <pic:nvPicPr>
                      <pic:cNvPr id="0" name="C:\Users\USER\AppData\Local\Temp\Hnc\BinData\EMB000003cc21cc.png"/>
                      <pic:cNvPicPr/>
                    </pic:nvPicPr>
                    <pic:blipFill>
                      <a:blip r:embed="rId17"/>
                      <a:stretch>
                        <a:fillRect/>
                      </a:stretch>
                    </pic:blipFill>
                    <pic:spPr>
                      <a:xfrm>
                        <a:off x="0" y="0"/>
                        <a:ext cx="6412357" cy="2911602"/>
                      </a:xfrm>
                      <a:prstGeom prst="rect">
                        <a:avLst/>
                      </a:prstGeom>
                      <a:effectLst/>
                    </pic:spPr>
                  </pic:pic>
                </a:graphicData>
              </a:graphic>
            </wp:anchor>
          </w:drawing>
        </w:r>
      </w:del>
    </w:p>
    <w:p w14:paraId="33560F78" w14:textId="561FB1B8" w:rsidR="004C1F03" w:rsidRDefault="00D54C10">
      <w:pPr>
        <w:pStyle w:val="a3"/>
        <w:rPr>
          <w:ins w:id="1780" w:author="이수용" w:date="2024-12-13T13:42:00Z"/>
        </w:rPr>
      </w:pPr>
      <w:ins w:id="1781" w:author="이수용" w:date="2024-12-13T13:42:00Z">
        <w:r>
          <w:rPr>
            <w:noProof/>
          </w:rPr>
          <w:drawing>
            <wp:inline distT="0" distB="0" distL="0" distR="0" wp14:anchorId="18F1C766" wp14:editId="2A2B6BC7">
              <wp:extent cx="6480175" cy="2056765"/>
              <wp:effectExtent l="0" t="0" r="0" b="0"/>
              <wp:docPr id="27" name="그림 27" descr="텍스트, 폰트, 번호,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그림 27" descr="텍스트, 폰트, 번호, 영수증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6480175" cy="2056765"/>
                      </a:xfrm>
                      <a:prstGeom prst="rect">
                        <a:avLst/>
                      </a:prstGeom>
                    </pic:spPr>
                  </pic:pic>
                </a:graphicData>
              </a:graphic>
            </wp:inline>
          </w:drawing>
        </w:r>
      </w:ins>
      <w:del w:id="1782" w:author="이수용" w:date="2024-12-13T13:41:00Z">
        <w:r w:rsidDel="00D54C10">
          <w:br w:type="page"/>
        </w:r>
      </w:del>
    </w:p>
    <w:p w14:paraId="0CCDCA4C" w14:textId="4E9CF2AC" w:rsidR="00D54C10" w:rsidRDefault="00D54C10">
      <w:pPr>
        <w:pStyle w:val="a3"/>
        <w:rPr>
          <w:ins w:id="1783" w:author="이수용" w:date="2024-12-13T13:42:00Z"/>
        </w:rPr>
      </w:pPr>
    </w:p>
    <w:p w14:paraId="76167EA2" w14:textId="5804F7FF" w:rsidR="00D54C10" w:rsidRDefault="00D54C10">
      <w:pPr>
        <w:pStyle w:val="a3"/>
        <w:rPr>
          <w:ins w:id="1784" w:author="이수용" w:date="2024-12-13T13:42:00Z"/>
        </w:rPr>
      </w:pPr>
    </w:p>
    <w:p w14:paraId="7E9A2D03" w14:textId="7BBDCC83" w:rsidR="00D54C10" w:rsidRDefault="00D54C10">
      <w:pPr>
        <w:pStyle w:val="a3"/>
        <w:rPr>
          <w:ins w:id="1785" w:author="이수용" w:date="2024-12-13T13:42:00Z"/>
        </w:rPr>
      </w:pPr>
    </w:p>
    <w:p w14:paraId="3B5BCAAE" w14:textId="4B7B5040" w:rsidR="00D54C10" w:rsidRDefault="00D54C10">
      <w:pPr>
        <w:pStyle w:val="a3"/>
        <w:rPr>
          <w:ins w:id="1786" w:author="이수용" w:date="2024-12-13T13:42:00Z"/>
        </w:rPr>
      </w:pPr>
    </w:p>
    <w:p w14:paraId="54C27553" w14:textId="16002724" w:rsidR="00D54C10" w:rsidRDefault="00D54C10">
      <w:pPr>
        <w:pStyle w:val="a3"/>
        <w:rPr>
          <w:ins w:id="1787" w:author="이수용" w:date="2024-12-13T13:42:00Z"/>
        </w:rPr>
      </w:pPr>
    </w:p>
    <w:p w14:paraId="1EEA5E02" w14:textId="77777777" w:rsidR="00D54C10" w:rsidRDefault="00D54C10">
      <w:pPr>
        <w:pStyle w:val="a3"/>
      </w:pPr>
    </w:p>
    <w:p w14:paraId="079C4151" w14:textId="77777777" w:rsidR="004C1F03" w:rsidRDefault="005F7388">
      <w:pPr>
        <w:tabs>
          <w:tab w:val="left" w:pos="227"/>
        </w:tabs>
        <w:wordWrap/>
        <w:snapToGrid w:val="0"/>
        <w:spacing w:line="326" w:lineRule="auto"/>
        <w:textAlignment w:val="bottom"/>
      </w:pPr>
      <w:r>
        <w:rPr>
          <w:rFonts w:ascii="HCI Poppy" w:eastAsia="휴먼명조"/>
          <w:b/>
          <w:sz w:val="28"/>
          <w:shd w:val="clear" w:color="000000" w:fill="auto"/>
        </w:rPr>
        <w:lastRenderedPageBreak/>
        <w:t xml:space="preserve">[ </w:t>
      </w:r>
      <w:r>
        <w:rPr>
          <w:rFonts w:ascii="HCI Poppy" w:eastAsia="휴먼명조"/>
          <w:b/>
          <w:sz w:val="28"/>
          <w:shd w:val="clear" w:color="000000" w:fill="auto"/>
        </w:rPr>
        <w:t>별첨</w:t>
      </w:r>
      <w:r>
        <w:rPr>
          <w:rFonts w:ascii="HCI Poppy" w:eastAsia="휴먼명조"/>
          <w:b/>
          <w:sz w:val="28"/>
          <w:shd w:val="clear" w:color="000000" w:fill="auto"/>
        </w:rPr>
        <w:t xml:space="preserve"> 5 ]</w:t>
      </w:r>
    </w:p>
    <w:p w14:paraId="10828849" w14:textId="77777777" w:rsidR="004C1F03" w:rsidRDefault="005F7388">
      <w:pPr>
        <w:pStyle w:val="ProductList-SectionHeading"/>
        <w:widowControl w:val="0"/>
        <w:autoSpaceDE w:val="0"/>
        <w:autoSpaceDN w:val="0"/>
        <w:jc w:val="center"/>
      </w:pPr>
      <w:r>
        <w:rPr>
          <w:rFonts w:ascii="바탕체" w:eastAsia="바탕체"/>
        </w:rPr>
        <w:t>하드웨어 임대조건</w:t>
      </w:r>
    </w:p>
    <w:p w14:paraId="7AB31369" w14:textId="77777777" w:rsidR="004C1F03" w:rsidRDefault="005F7388">
      <w:pPr>
        <w:tabs>
          <w:tab w:val="left" w:pos="227"/>
        </w:tabs>
        <w:wordWrap/>
        <w:snapToGrid w:val="0"/>
        <w:spacing w:line="384" w:lineRule="auto"/>
        <w:textAlignment w:val="bottom"/>
      </w:pPr>
      <w:r>
        <w:rPr>
          <w:b/>
          <w:sz w:val="26"/>
        </w:rPr>
        <w:t>A. 하드웨어 설치 장소</w:t>
      </w:r>
    </w:p>
    <w:p w14:paraId="42FC9A81" w14:textId="77777777" w:rsidR="004C1F03" w:rsidRDefault="005F7388">
      <w:pPr>
        <w:pStyle w:val="ProductList-SectionHeading"/>
        <w:widowControl w:val="0"/>
        <w:autoSpaceDE w:val="0"/>
        <w:autoSpaceDN w:val="0"/>
        <w:spacing w:line="384" w:lineRule="auto"/>
        <w:jc w:val="both"/>
      </w:pPr>
      <w:r>
        <w:rPr>
          <w:rFonts w:ascii="바탕체" w:eastAsia="바탕체"/>
          <w:b w:val="0"/>
          <w:sz w:val="24"/>
        </w:rPr>
        <w:t xml:space="preserve">계약상대자는 데이터 센터가 별첨 6 </w:t>
      </w:r>
      <w:r>
        <w:rPr>
          <w:rFonts w:ascii="바탕체" w:eastAsia="바탕체"/>
          <w:b w:val="0"/>
          <w:sz w:val="24"/>
        </w:rPr>
        <w:t>“</w:t>
      </w:r>
      <w:r>
        <w:rPr>
          <w:rFonts w:ascii="바탕체" w:eastAsia="바탕체"/>
          <w:b w:val="0"/>
          <w:sz w:val="24"/>
        </w:rPr>
        <w:t>서비스 개시조건</w:t>
      </w:r>
      <w:r>
        <w:rPr>
          <w:rFonts w:ascii="바탕체" w:eastAsia="바탕체"/>
          <w:b w:val="0"/>
          <w:sz w:val="24"/>
        </w:rPr>
        <w:t>”</w:t>
      </w:r>
      <w:r>
        <w:rPr>
          <w:rFonts w:ascii="바탕체" w:eastAsia="바탕체"/>
          <w:b w:val="0"/>
          <w:sz w:val="24"/>
        </w:rPr>
        <w:t xml:space="preserve">의 </w:t>
      </w:r>
      <w:r>
        <w:rPr>
          <w:rFonts w:ascii="바탕체" w:eastAsia="바탕체"/>
          <w:b w:val="0"/>
          <w:sz w:val="24"/>
        </w:rPr>
        <w:t>“</w:t>
      </w:r>
      <w:r>
        <w:rPr>
          <w:rFonts w:ascii="바탕체" w:eastAsia="바탕체"/>
          <w:b w:val="0"/>
          <w:sz w:val="24"/>
        </w:rPr>
        <w:t>서비스 개시 준비상태</w:t>
      </w:r>
      <w:r>
        <w:rPr>
          <w:rFonts w:ascii="바탕체" w:eastAsia="바탕체"/>
          <w:b w:val="0"/>
          <w:sz w:val="24"/>
        </w:rPr>
        <w:t>”</w:t>
      </w:r>
      <w:r>
        <w:rPr>
          <w:rFonts w:ascii="바탕체" w:eastAsia="바탕체"/>
          <w:b w:val="0"/>
          <w:sz w:val="24"/>
        </w:rPr>
        <w:t>인 것으로 확인한 후 아래 주소로 하드웨어를 배송</w:t>
      </w:r>
      <w:r>
        <w:rPr>
          <w:rFonts w:ascii="바탕체" w:eastAsia="바탕체"/>
          <w:b w:val="0"/>
          <w:sz w:val="24"/>
        </w:rPr>
        <w:t>∙</w:t>
      </w:r>
      <w:r>
        <w:rPr>
          <w:rFonts w:ascii="바탕체" w:eastAsia="바탕체"/>
          <w:b w:val="0"/>
          <w:sz w:val="24"/>
        </w:rPr>
        <w:t>설치한다</w:t>
      </w:r>
      <w:r>
        <w:rPr>
          <w:rFonts w:ascii="바탕체"/>
          <w:b w:val="0"/>
          <w:sz w:val="24"/>
        </w:rPr>
        <w:t xml:space="preserve">. </w:t>
      </w:r>
    </w:p>
    <w:p w14:paraId="6FC02E56" w14:textId="3C846914" w:rsidR="004C1F03" w:rsidRDefault="005F7388">
      <w:pPr>
        <w:pStyle w:val="ProductList-SectionHeading"/>
        <w:widowControl w:val="0"/>
        <w:autoSpaceDE w:val="0"/>
        <w:autoSpaceDN w:val="0"/>
        <w:spacing w:line="384" w:lineRule="auto"/>
        <w:ind w:firstLine="240"/>
        <w:jc w:val="both"/>
      </w:pPr>
      <w:r>
        <w:rPr>
          <w:rFonts w:ascii="바탕체" w:eastAsia="바탕체"/>
          <w:b w:val="0"/>
          <w:sz w:val="24"/>
        </w:rPr>
        <w:t xml:space="preserve">- </w:t>
      </w:r>
      <w:proofErr w:type="spellStart"/>
      <w:r>
        <w:rPr>
          <w:rFonts w:ascii="바탕체" w:eastAsia="바탕체"/>
          <w:b w:val="0"/>
          <w:sz w:val="24"/>
        </w:rPr>
        <w:t>Neurocloud</w:t>
      </w:r>
      <w:proofErr w:type="spellEnd"/>
      <w:r>
        <w:rPr>
          <w:rFonts w:ascii="바탕체" w:eastAsia="바탕체"/>
          <w:b w:val="0"/>
          <w:sz w:val="24"/>
        </w:rPr>
        <w:t xml:space="preserve"> for </w:t>
      </w:r>
      <w:proofErr w:type="spellStart"/>
      <w:r>
        <w:rPr>
          <w:rFonts w:ascii="바탕체" w:eastAsia="바탕체"/>
          <w:b w:val="0"/>
          <w:sz w:val="24"/>
        </w:rPr>
        <w:t>HyperCLOVA</w:t>
      </w:r>
      <w:proofErr w:type="spellEnd"/>
      <w:r>
        <w:rPr>
          <w:rFonts w:ascii="바탕체" w:eastAsia="바탕체"/>
          <w:b w:val="0"/>
          <w:sz w:val="24"/>
        </w:rPr>
        <w:t xml:space="preserve"> X 납품 위치: </w:t>
      </w:r>
      <w:del w:id="1788" w:author="이수용" w:date="2024-12-13T14:22:00Z">
        <w:r w:rsidDel="003053D3">
          <w:rPr>
            <w:rFonts w:ascii="바탕체" w:eastAsia="바탕체" w:hint="eastAsia"/>
            <w:b w:val="0"/>
            <w:sz w:val="24"/>
          </w:rPr>
          <w:delText>한국수력원자력</w:delText>
        </w:r>
      </w:del>
      <w:ins w:id="1789" w:author="이수용" w:date="2024-12-13T14:22:00Z">
        <w:r w:rsidR="003053D3">
          <w:rPr>
            <w:rFonts w:ascii="바탕체" w:eastAsia="바탕체" w:hint="eastAsia"/>
            <w:b w:val="0"/>
            <w:sz w:val="24"/>
          </w:rPr>
          <w:t>한국은행 본점</w:t>
        </w:r>
      </w:ins>
    </w:p>
    <w:p w14:paraId="3ABE9387" w14:textId="25D126F9" w:rsidR="004C1F03" w:rsidRDefault="005F7388">
      <w:pPr>
        <w:pStyle w:val="ProductList-SectionHeading"/>
        <w:widowControl w:val="0"/>
        <w:autoSpaceDE w:val="0"/>
        <w:autoSpaceDN w:val="0"/>
        <w:spacing w:line="384" w:lineRule="auto"/>
        <w:ind w:firstLine="240"/>
        <w:jc w:val="both"/>
      </w:pPr>
      <w:r>
        <w:rPr>
          <w:rFonts w:ascii="바탕체" w:eastAsia="바탕체"/>
          <w:b w:val="0"/>
          <w:sz w:val="24"/>
        </w:rPr>
        <w:t xml:space="preserve">- </w:t>
      </w:r>
      <w:ins w:id="1790" w:author="이수용" w:date="2024-12-13T14:22:00Z">
        <w:r w:rsidR="003053D3">
          <w:rPr>
            <w:rFonts w:ascii="바탕체" w:eastAsia="바탕체" w:hint="eastAsia"/>
            <w:b w:val="0"/>
            <w:sz w:val="24"/>
          </w:rPr>
          <w:t xml:space="preserve">한국은행 본점 위치 </w:t>
        </w:r>
        <w:r w:rsidR="003053D3">
          <w:rPr>
            <w:rFonts w:ascii="바탕체" w:eastAsia="바탕체"/>
            <w:b w:val="0"/>
            <w:sz w:val="24"/>
          </w:rPr>
          <w:t>:</w:t>
        </w:r>
        <w:r w:rsidR="003053D3">
          <w:rPr>
            <w:rFonts w:ascii="바탕체" w:eastAsia="바탕체" w:hint="eastAsia"/>
            <w:b w:val="0"/>
            <w:sz w:val="24"/>
          </w:rPr>
          <w:t xml:space="preserve"> </w:t>
        </w:r>
      </w:ins>
      <w:del w:id="1791" w:author="이수용" w:date="2024-12-13T14:22:00Z">
        <w:r w:rsidRPr="003053D3" w:rsidDel="003053D3">
          <w:rPr>
            <w:rFonts w:ascii="바탕체" w:eastAsia="바탕체"/>
            <w:b w:val="0"/>
            <w:sz w:val="24"/>
          </w:rPr>
          <w:delText xml:space="preserve">한국수력원자력 데이터센터 위치: </w:delText>
        </w:r>
        <w:r w:rsidRPr="003053D3" w:rsidDel="003053D3">
          <w:rPr>
            <w:rFonts w:ascii="바탕체" w:eastAsia="바탕체"/>
            <w:b w:val="0"/>
            <w:sz w:val="24"/>
            <w:rPrChange w:id="1792" w:author="이수용" w:date="2024-12-13T14:22:00Z">
              <w:rPr>
                <w:rFonts w:ascii="Helvetica"/>
                <w:bCs/>
                <w:sz w:val="22"/>
              </w:rPr>
            </w:rPrChange>
          </w:rPr>
          <w:delText>대전광</w:delText>
        </w:r>
      </w:del>
      <w:ins w:id="1793" w:author="이수용" w:date="2024-12-13T14:22:00Z">
        <w:r w:rsidR="003053D3" w:rsidRPr="003053D3">
          <w:rPr>
            <w:rFonts w:ascii="바탕체" w:eastAsia="바탕체" w:hint="eastAsia"/>
            <w:b w:val="0"/>
            <w:sz w:val="24"/>
            <w:rPrChange w:id="1794" w:author="이수용" w:date="2024-12-13T14:22:00Z">
              <w:rPr>
                <w:rFonts w:ascii="Helvetica" w:hint="eastAsia"/>
                <w:bCs/>
                <w:sz w:val="22"/>
              </w:rPr>
            </w:rPrChange>
          </w:rPr>
          <w:t>서울특별</w:t>
        </w:r>
      </w:ins>
      <w:del w:id="1795" w:author="이수용" w:date="2024-12-13T14:22:00Z">
        <w:r w:rsidRPr="003053D3" w:rsidDel="003053D3">
          <w:rPr>
            <w:rFonts w:ascii="바탕체" w:eastAsia="바탕체"/>
            <w:b w:val="0"/>
            <w:sz w:val="24"/>
            <w:rPrChange w:id="1796" w:author="이수용" w:date="2024-12-13T14:22:00Z">
              <w:rPr>
                <w:rFonts w:ascii="Helvetica"/>
                <w:bCs/>
                <w:sz w:val="22"/>
              </w:rPr>
            </w:rPrChange>
          </w:rPr>
          <w:delText>역</w:delText>
        </w:r>
      </w:del>
      <w:r w:rsidRPr="003053D3">
        <w:rPr>
          <w:rFonts w:ascii="바탕체" w:eastAsia="바탕체"/>
          <w:b w:val="0"/>
          <w:sz w:val="24"/>
          <w:rPrChange w:id="1797" w:author="이수용" w:date="2024-12-13T14:22:00Z">
            <w:rPr>
              <w:rFonts w:ascii="Helvetica"/>
              <w:bCs/>
              <w:sz w:val="22"/>
            </w:rPr>
          </w:rPrChange>
        </w:rPr>
        <w:t>시</w:t>
      </w:r>
      <w:r w:rsidRPr="003053D3">
        <w:rPr>
          <w:rFonts w:ascii="바탕체" w:eastAsia="바탕체"/>
          <w:b w:val="0"/>
          <w:sz w:val="24"/>
          <w:rPrChange w:id="1798" w:author="이수용" w:date="2024-12-13T14:22:00Z">
            <w:rPr>
              <w:rFonts w:ascii="Helvetica"/>
              <w:bCs/>
              <w:sz w:val="22"/>
            </w:rPr>
          </w:rPrChange>
        </w:rPr>
        <w:t xml:space="preserve"> </w:t>
      </w:r>
      <w:del w:id="1799" w:author="이수용" w:date="2024-12-13T14:22:00Z">
        <w:r w:rsidRPr="003053D3" w:rsidDel="003053D3">
          <w:rPr>
            <w:rFonts w:ascii="바탕체" w:eastAsia="바탕체" w:hint="eastAsia"/>
            <w:b w:val="0"/>
            <w:sz w:val="24"/>
            <w:rPrChange w:id="1800" w:author="이수용" w:date="2024-12-13T14:22:00Z">
              <w:rPr>
                <w:rFonts w:ascii="Helvetica" w:hint="eastAsia"/>
                <w:bCs/>
                <w:sz w:val="22"/>
              </w:rPr>
            </w:rPrChange>
          </w:rPr>
          <w:delText>유성구</w:delText>
        </w:r>
        <w:r w:rsidRPr="003053D3" w:rsidDel="003053D3">
          <w:rPr>
            <w:rFonts w:ascii="바탕체" w:eastAsia="바탕체"/>
            <w:b w:val="0"/>
            <w:sz w:val="24"/>
            <w:rPrChange w:id="1801" w:author="이수용" w:date="2024-12-13T14:22:00Z">
              <w:rPr>
                <w:rFonts w:ascii="Helvetica"/>
                <w:bCs/>
                <w:sz w:val="22"/>
              </w:rPr>
            </w:rPrChange>
          </w:rPr>
          <w:delText xml:space="preserve"> </w:delText>
        </w:r>
        <w:r w:rsidRPr="003053D3" w:rsidDel="003053D3">
          <w:rPr>
            <w:rFonts w:ascii="바탕체" w:eastAsia="바탕체" w:hint="eastAsia"/>
            <w:b w:val="0"/>
            <w:sz w:val="24"/>
            <w:rPrChange w:id="1802" w:author="이수용" w:date="2024-12-13T14:22:00Z">
              <w:rPr>
                <w:rFonts w:ascii="Helvetica" w:hint="eastAsia"/>
                <w:bCs/>
                <w:sz w:val="22"/>
              </w:rPr>
            </w:rPrChange>
          </w:rPr>
          <w:delText>유성대로</w:delText>
        </w:r>
        <w:r w:rsidRPr="003053D3" w:rsidDel="003053D3">
          <w:rPr>
            <w:rFonts w:ascii="바탕체" w:eastAsia="바탕체"/>
            <w:b w:val="0"/>
            <w:sz w:val="24"/>
            <w:rPrChange w:id="1803" w:author="이수용" w:date="2024-12-13T14:22:00Z">
              <w:rPr>
                <w:rFonts w:ascii="Helvetica"/>
                <w:bCs/>
                <w:sz w:val="22"/>
              </w:rPr>
            </w:rPrChange>
          </w:rPr>
          <w:delText xml:space="preserve"> 1312</w:delText>
        </w:r>
        <w:r w:rsidRPr="003053D3" w:rsidDel="003053D3">
          <w:rPr>
            <w:rFonts w:ascii="바탕체" w:eastAsia="바탕체" w:hint="eastAsia"/>
            <w:b w:val="0"/>
            <w:sz w:val="24"/>
            <w:rPrChange w:id="1804" w:author="이수용" w:date="2024-12-13T14:22:00Z">
              <w:rPr>
                <w:rFonts w:ascii="Helvetica" w:hint="eastAsia"/>
                <w:bCs/>
                <w:sz w:val="22"/>
              </w:rPr>
            </w:rPrChange>
          </w:rPr>
          <w:delText>번길</w:delText>
        </w:r>
        <w:r w:rsidRPr="003053D3" w:rsidDel="003053D3">
          <w:rPr>
            <w:rFonts w:ascii="바탕체" w:eastAsia="바탕체"/>
            <w:b w:val="0"/>
            <w:sz w:val="24"/>
            <w:rPrChange w:id="1805" w:author="이수용" w:date="2024-12-13T14:22:00Z">
              <w:rPr>
                <w:rFonts w:ascii="Helvetica"/>
                <w:bCs/>
                <w:sz w:val="22"/>
              </w:rPr>
            </w:rPrChange>
          </w:rPr>
          <w:delText xml:space="preserve"> 70 ICT</w:delText>
        </w:r>
        <w:r w:rsidRPr="003053D3" w:rsidDel="003053D3">
          <w:rPr>
            <w:rFonts w:ascii="바탕체" w:eastAsia="바탕체" w:hint="eastAsia"/>
            <w:b w:val="0"/>
            <w:sz w:val="24"/>
            <w:rPrChange w:id="1806" w:author="이수용" w:date="2024-12-13T14:22:00Z">
              <w:rPr>
                <w:rFonts w:ascii="Helvetica" w:hint="eastAsia"/>
                <w:bCs/>
                <w:sz w:val="22"/>
              </w:rPr>
            </w:rPrChange>
          </w:rPr>
          <w:delText>재해복구센터</w:delText>
        </w:r>
        <w:r w:rsidRPr="003053D3" w:rsidDel="003053D3">
          <w:rPr>
            <w:rFonts w:ascii="바탕체" w:eastAsia="바탕체"/>
            <w:b w:val="0"/>
            <w:sz w:val="24"/>
            <w:rPrChange w:id="1807" w:author="이수용" w:date="2024-12-13T14:22:00Z">
              <w:rPr>
                <w:rFonts w:ascii="Helvetica"/>
                <w:bCs/>
                <w:sz w:val="22"/>
              </w:rPr>
            </w:rPrChange>
          </w:rPr>
          <w:delText xml:space="preserve"> </w:delText>
        </w:r>
      </w:del>
      <w:ins w:id="1808" w:author="이수용" w:date="2024-12-13T14:22:00Z">
        <w:r w:rsidR="003053D3" w:rsidRPr="003053D3">
          <w:rPr>
            <w:rFonts w:ascii="바탕체" w:eastAsia="바탕체" w:hint="eastAsia"/>
            <w:b w:val="0"/>
            <w:sz w:val="24"/>
            <w:rPrChange w:id="1809" w:author="이수용" w:date="2024-12-13T14:22:00Z">
              <w:rPr>
                <w:rFonts w:ascii="Helvetica" w:hint="eastAsia"/>
                <w:bCs/>
                <w:sz w:val="22"/>
              </w:rPr>
            </w:rPrChange>
          </w:rPr>
          <w:t>중구</w:t>
        </w:r>
        <w:r w:rsidR="003053D3" w:rsidRPr="003053D3">
          <w:rPr>
            <w:rFonts w:ascii="바탕체" w:eastAsia="바탕체"/>
            <w:b w:val="0"/>
            <w:sz w:val="24"/>
            <w:rPrChange w:id="1810" w:author="이수용" w:date="2024-12-13T14:22:00Z">
              <w:rPr>
                <w:rFonts w:ascii="Helvetica"/>
                <w:bCs/>
                <w:sz w:val="22"/>
              </w:rPr>
            </w:rPrChange>
          </w:rPr>
          <w:t xml:space="preserve"> </w:t>
        </w:r>
        <w:r w:rsidR="003053D3" w:rsidRPr="003053D3">
          <w:rPr>
            <w:rFonts w:ascii="바탕체" w:eastAsia="바탕체" w:hint="eastAsia"/>
            <w:b w:val="0"/>
            <w:sz w:val="24"/>
            <w:rPrChange w:id="1811" w:author="이수용" w:date="2024-12-13T14:22:00Z">
              <w:rPr>
                <w:rFonts w:ascii="Helvetica" w:hint="eastAsia"/>
                <w:bCs/>
                <w:sz w:val="22"/>
              </w:rPr>
            </w:rPrChange>
          </w:rPr>
          <w:t>남대문로</w:t>
        </w:r>
        <w:r w:rsidR="003053D3" w:rsidRPr="003053D3">
          <w:rPr>
            <w:rFonts w:ascii="바탕체" w:eastAsia="바탕체"/>
            <w:b w:val="0"/>
            <w:sz w:val="24"/>
            <w:rPrChange w:id="1812" w:author="이수용" w:date="2024-12-13T14:22:00Z">
              <w:rPr>
                <w:rFonts w:ascii="Helvetica"/>
                <w:bCs/>
                <w:sz w:val="22"/>
              </w:rPr>
            </w:rPrChange>
          </w:rPr>
          <w:t xml:space="preserve"> </w:t>
        </w:r>
      </w:ins>
      <w:del w:id="1813" w:author="이수용" w:date="2024-12-13T14:23:00Z">
        <w:r w:rsidRPr="003053D3" w:rsidDel="003053D3">
          <w:rPr>
            <w:rFonts w:ascii="바탕체" w:eastAsia="바탕체"/>
            <w:b w:val="0"/>
            <w:sz w:val="24"/>
            <w:rPrChange w:id="1814" w:author="이수용" w:date="2024-12-13T14:22:00Z">
              <w:rPr>
                <w:rFonts w:ascii="Helvetica"/>
                <w:bCs/>
                <w:sz w:val="22"/>
              </w:rPr>
            </w:rPrChange>
          </w:rPr>
          <w:delText>6</w:delText>
        </w:r>
        <w:r w:rsidRPr="003053D3" w:rsidDel="003053D3">
          <w:rPr>
            <w:rFonts w:ascii="바탕체" w:eastAsia="바탕체"/>
            <w:b w:val="0"/>
            <w:sz w:val="24"/>
            <w:rPrChange w:id="1815" w:author="이수용" w:date="2024-12-13T14:22:00Z">
              <w:rPr>
                <w:rFonts w:ascii="Helvetica"/>
                <w:bCs/>
                <w:sz w:val="22"/>
              </w:rPr>
            </w:rPrChange>
          </w:rPr>
          <w:delText>층</w:delText>
        </w:r>
      </w:del>
      <w:ins w:id="1816" w:author="이수용" w:date="2024-12-13T14:23:00Z">
        <w:r w:rsidR="003053D3">
          <w:rPr>
            <w:rFonts w:ascii="바탕체" w:eastAsia="바탕체"/>
            <w:b w:val="0"/>
            <w:sz w:val="24"/>
          </w:rPr>
          <w:t>39</w:t>
        </w:r>
      </w:ins>
    </w:p>
    <w:p w14:paraId="3C2E664E" w14:textId="77777777" w:rsidR="004C1F03" w:rsidRDefault="004C1F03">
      <w:pPr>
        <w:tabs>
          <w:tab w:val="left" w:pos="227"/>
        </w:tabs>
        <w:wordWrap/>
        <w:snapToGrid w:val="0"/>
        <w:spacing w:line="326" w:lineRule="auto"/>
        <w:textAlignment w:val="bottom"/>
        <w:rPr>
          <w:b/>
          <w:sz w:val="26"/>
        </w:rPr>
      </w:pPr>
    </w:p>
    <w:p w14:paraId="5B178405" w14:textId="77777777" w:rsidR="004C1F03" w:rsidRDefault="004C1F03">
      <w:pPr>
        <w:pStyle w:val="ProductList-SectionHeading"/>
        <w:widowControl w:val="0"/>
        <w:autoSpaceDE w:val="0"/>
        <w:autoSpaceDN w:val="0"/>
      </w:pPr>
    </w:p>
    <w:p w14:paraId="30308ACF" w14:textId="77777777" w:rsidR="004C1F03" w:rsidRDefault="005F7388">
      <w:pPr>
        <w:pStyle w:val="a3"/>
      </w:pPr>
      <w:r>
        <w:br w:type="page"/>
      </w:r>
    </w:p>
    <w:p w14:paraId="5149FC9E" w14:textId="77777777" w:rsidR="004C1F03" w:rsidRDefault="005F7388">
      <w:pPr>
        <w:pStyle w:val="ProductList-SectionHeading"/>
        <w:widowControl w:val="0"/>
        <w:autoSpaceDE w:val="0"/>
        <w:autoSpaceDN w:val="0"/>
      </w:pPr>
      <w:r>
        <w:rPr>
          <w:rFonts w:ascii="HCI Poppy" w:eastAsia="휴먼명조"/>
          <w:sz w:val="28"/>
          <w:shd w:val="clear" w:color="000000" w:fill="auto"/>
        </w:rPr>
        <w:lastRenderedPageBreak/>
        <w:t xml:space="preserve">[ </w:t>
      </w:r>
      <w:r>
        <w:rPr>
          <w:rFonts w:ascii="HCI Poppy" w:eastAsia="휴먼명조"/>
          <w:sz w:val="28"/>
          <w:shd w:val="clear" w:color="000000" w:fill="auto"/>
        </w:rPr>
        <w:t>별첨</w:t>
      </w:r>
      <w:r>
        <w:rPr>
          <w:rFonts w:ascii="HCI Poppy" w:eastAsia="휴먼명조"/>
          <w:sz w:val="28"/>
          <w:shd w:val="clear" w:color="000000" w:fill="auto"/>
        </w:rPr>
        <w:t xml:space="preserve"> 6 ]</w:t>
      </w:r>
    </w:p>
    <w:p w14:paraId="1E6D15F0" w14:textId="77777777" w:rsidR="004C1F03" w:rsidRDefault="005F7388">
      <w:pPr>
        <w:pStyle w:val="ProductList-SectionHeading"/>
        <w:widowControl w:val="0"/>
        <w:autoSpaceDE w:val="0"/>
        <w:autoSpaceDN w:val="0"/>
        <w:jc w:val="center"/>
      </w:pPr>
      <w:r>
        <w:rPr>
          <w:rFonts w:ascii="바탕체" w:eastAsia="바탕체"/>
        </w:rPr>
        <w:t>서비스 개시 조건</w:t>
      </w:r>
      <w:r>
        <w:rPr>
          <w:rFonts w:ascii="바탕체"/>
          <w:b w:val="0"/>
          <w:sz w:val="32"/>
        </w:rPr>
        <w:t xml:space="preserve"> </w:t>
      </w:r>
    </w:p>
    <w:p w14:paraId="59EF582D" w14:textId="77777777" w:rsidR="004C1F03" w:rsidRDefault="004C1F03">
      <w:pPr>
        <w:tabs>
          <w:tab w:val="left" w:pos="227"/>
        </w:tabs>
        <w:wordWrap/>
        <w:snapToGrid w:val="0"/>
        <w:spacing w:line="326" w:lineRule="auto"/>
        <w:textAlignment w:val="bottom"/>
        <w:rPr>
          <w:rFonts w:ascii="맑은 고딕" w:eastAsia="맑은 고딕"/>
        </w:rPr>
      </w:pPr>
    </w:p>
    <w:p w14:paraId="4E1694D5" w14:textId="77777777" w:rsidR="004C1F03" w:rsidRDefault="005F7388">
      <w:pPr>
        <w:tabs>
          <w:tab w:val="left" w:pos="227"/>
        </w:tabs>
        <w:wordWrap/>
        <w:snapToGrid w:val="0"/>
        <w:spacing w:line="384" w:lineRule="auto"/>
        <w:textAlignment w:val="bottom"/>
      </w:pPr>
      <w:r>
        <w:rPr>
          <w:b/>
          <w:sz w:val="26"/>
        </w:rPr>
        <w:t>A. 하드웨어 설치 조건</w:t>
      </w:r>
    </w:p>
    <w:p w14:paraId="53588B17" w14:textId="77777777" w:rsidR="004C1F03" w:rsidRDefault="005F7388">
      <w:pPr>
        <w:tabs>
          <w:tab w:val="left" w:pos="227"/>
        </w:tabs>
        <w:wordWrap/>
        <w:snapToGrid w:val="0"/>
        <w:spacing w:line="384" w:lineRule="auto"/>
        <w:textAlignment w:val="bottom"/>
      </w:pPr>
      <w:r>
        <w:rPr>
          <w:sz w:val="24"/>
        </w:rPr>
        <w:t>“</w:t>
      </w:r>
      <w:proofErr w:type="spellStart"/>
      <w:r>
        <w:rPr>
          <w:sz w:val="24"/>
        </w:rPr>
        <w:t>Neurocloud</w:t>
      </w:r>
      <w:proofErr w:type="spellEnd"/>
      <w:r>
        <w:rPr>
          <w:sz w:val="24"/>
        </w:rPr>
        <w:t xml:space="preserve"> for </w:t>
      </w:r>
      <w:proofErr w:type="spellStart"/>
      <w:r>
        <w:rPr>
          <w:sz w:val="24"/>
        </w:rPr>
        <w:t>HyperCLOVA</w:t>
      </w:r>
      <w:proofErr w:type="spellEnd"/>
      <w:r>
        <w:rPr>
          <w:sz w:val="24"/>
        </w:rPr>
        <w:t xml:space="preserve"> X 서비스</w:t>
      </w:r>
      <w:r>
        <w:rPr>
          <w:sz w:val="24"/>
        </w:rPr>
        <w:t>”</w:t>
      </w:r>
      <w:proofErr w:type="spellStart"/>
      <w:r>
        <w:rPr>
          <w:rFonts w:ascii="바탕체" w:eastAsia="바탕체"/>
          <w:sz w:val="24"/>
        </w:rPr>
        <w:t>를</w:t>
      </w:r>
      <w:proofErr w:type="spellEnd"/>
      <w:r>
        <w:rPr>
          <w:rFonts w:ascii="바탕체" w:eastAsia="바탕체"/>
          <w:sz w:val="24"/>
        </w:rPr>
        <w:t xml:space="preserve"> 위한 하드웨어 설치 전 아래의 조건이 충족되어야 한다.</w:t>
      </w:r>
    </w:p>
    <w:p w14:paraId="06DCD7C9" w14:textId="6C7C927F" w:rsidR="004C1F03" w:rsidRDefault="005F7388">
      <w:pPr>
        <w:pStyle w:val="affff4"/>
        <w:numPr>
          <w:ilvl w:val="0"/>
          <w:numId w:val="1"/>
        </w:numPr>
        <w:tabs>
          <w:tab w:val="left" w:pos="227"/>
        </w:tabs>
        <w:wordWrap/>
        <w:snapToGrid w:val="0"/>
        <w:spacing w:line="384" w:lineRule="auto"/>
        <w:ind w:hanging="400"/>
        <w:textAlignment w:val="bottom"/>
      </w:pPr>
      <w:r>
        <w:rPr>
          <w:rFonts w:ascii="바탕체" w:eastAsia="바탕체"/>
          <w:sz w:val="24"/>
        </w:rPr>
        <w:t>하드웨어 설치를 위하여 발주자의 데이터 센터는 (</w:t>
      </w:r>
      <w:proofErr w:type="spellStart"/>
      <w:r>
        <w:rPr>
          <w:rFonts w:ascii="바탕체" w:eastAsia="바탕체"/>
          <w:sz w:val="24"/>
        </w:rPr>
        <w:t>i</w:t>
      </w:r>
      <w:proofErr w:type="spellEnd"/>
      <w:r>
        <w:rPr>
          <w:rFonts w:ascii="바탕체" w:eastAsia="바탕체"/>
          <w:sz w:val="24"/>
        </w:rPr>
        <w:t xml:space="preserve">) </w:t>
      </w:r>
      <w:proofErr w:type="spellStart"/>
      <w:r>
        <w:rPr>
          <w:rFonts w:ascii="바탕체" w:eastAsia="바탕체"/>
          <w:sz w:val="24"/>
        </w:rPr>
        <w:t>네이버클라우드</w:t>
      </w:r>
      <w:proofErr w:type="spellEnd"/>
      <w:r>
        <w:rPr>
          <w:rFonts w:ascii="바탕체" w:eastAsia="바탕체"/>
          <w:sz w:val="24"/>
        </w:rPr>
        <w:t xml:space="preserve"> 하드웨어 전용의 [1</w:t>
      </w:r>
      <w:ins w:id="1817" w:author="이수용" w:date="2024-12-13T14:24:00Z">
        <w:r w:rsidR="00345E67">
          <w:rPr>
            <w:rFonts w:ascii="바탕체" w:eastAsia="바탕체"/>
            <w:sz w:val="24"/>
          </w:rPr>
          <w:t>1</w:t>
        </w:r>
      </w:ins>
      <w:del w:id="1818" w:author="이수용" w:date="2024-12-13T14:24:00Z">
        <w:r w:rsidDel="00345E67">
          <w:rPr>
            <w:rFonts w:ascii="바탕체" w:eastAsia="바탕체"/>
            <w:sz w:val="24"/>
          </w:rPr>
          <w:delText>8</w:delText>
        </w:r>
      </w:del>
      <w:r>
        <w:rPr>
          <w:rFonts w:ascii="바탕체" w:eastAsia="바탕체"/>
          <w:sz w:val="24"/>
        </w:rPr>
        <w:t>]개 RACK을 넣을 수 있는</w:t>
      </w:r>
      <w:ins w:id="1819" w:author="이수용" w:date="2024-12-13T14:37:00Z">
        <w:r w:rsidR="005761EA">
          <w:rPr>
            <w:rFonts w:ascii="바탕체" w:eastAsia="바탕체" w:hint="eastAsia"/>
            <w:sz w:val="24"/>
          </w:rPr>
          <w:t xml:space="preserve"> </w:t>
        </w:r>
      </w:ins>
      <w:del w:id="1820" w:author="이수용" w:date="2024-12-13T14:37:00Z">
        <w:r w:rsidDel="005761EA">
          <w:rPr>
            <w:rFonts w:ascii="바탕체" w:eastAsia="바탕체"/>
            <w:sz w:val="24"/>
          </w:rPr>
          <w:delText xml:space="preserve"> 가능한 연속 </w:delText>
        </w:r>
      </w:del>
      <w:r>
        <w:rPr>
          <w:rFonts w:ascii="바탕체" w:eastAsia="바탕체"/>
          <w:sz w:val="24"/>
        </w:rPr>
        <w:t>상면, (</w:t>
      </w:r>
      <w:r>
        <w:rPr>
          <w:rFonts w:ascii="바탕체"/>
          <w:sz w:val="24"/>
        </w:rPr>
        <w:t>ⅱ</w:t>
      </w:r>
      <w:r>
        <w:rPr>
          <w:rFonts w:ascii="바탕체" w:eastAsia="바탕체"/>
          <w:sz w:val="24"/>
        </w:rPr>
        <w:t>) [6]개 RACK 은 [6.6]KW 이상</w:t>
      </w:r>
      <w:ins w:id="1821" w:author="이수용" w:date="2024-12-13T14:37:00Z">
        <w:r w:rsidR="005761EA">
          <w:rPr>
            <w:rFonts w:ascii="바탕체" w:eastAsia="바탕체" w:hint="eastAsia"/>
            <w:sz w:val="24"/>
          </w:rPr>
          <w:t xml:space="preserve"> 연속된 </w:t>
        </w:r>
        <w:r w:rsidR="005761EA">
          <w:rPr>
            <w:rFonts w:ascii="바탕체" w:eastAsia="바탕체"/>
            <w:sz w:val="24"/>
          </w:rPr>
          <w:t>RACK</w:t>
        </w:r>
      </w:ins>
      <w:r>
        <w:rPr>
          <w:rFonts w:ascii="바탕체" w:eastAsia="바탕체"/>
          <w:sz w:val="24"/>
        </w:rPr>
        <w:t>, 나머지 [</w:t>
      </w:r>
      <w:ins w:id="1822" w:author="이수용" w:date="2024-12-13T14:24:00Z">
        <w:r w:rsidR="00345E67">
          <w:rPr>
            <w:rFonts w:ascii="바탕체" w:eastAsia="바탕체"/>
            <w:sz w:val="24"/>
          </w:rPr>
          <w:t>5</w:t>
        </w:r>
      </w:ins>
      <w:del w:id="1823" w:author="이수용" w:date="2024-12-13T14:24:00Z">
        <w:r w:rsidDel="00345E67">
          <w:rPr>
            <w:rFonts w:ascii="바탕체" w:eastAsia="바탕체"/>
            <w:sz w:val="24"/>
          </w:rPr>
          <w:delText>12</w:delText>
        </w:r>
      </w:del>
      <w:r>
        <w:rPr>
          <w:rFonts w:ascii="바탕체" w:eastAsia="바탕체"/>
          <w:sz w:val="24"/>
        </w:rPr>
        <w:t>]개 RACK은 [</w:t>
      </w:r>
      <w:ins w:id="1824" w:author="이수용" w:date="2024-12-13T15:18:00Z">
        <w:r w:rsidR="00F73E23">
          <w:rPr>
            <w:rFonts w:ascii="바탕체" w:eastAsia="바탕체"/>
            <w:sz w:val="24"/>
          </w:rPr>
          <w:t>13.2</w:t>
        </w:r>
      </w:ins>
      <w:del w:id="1825" w:author="이수용" w:date="2024-12-13T15:18:00Z">
        <w:r w:rsidDel="00F73E23">
          <w:rPr>
            <w:rFonts w:ascii="바탕체" w:eastAsia="바탕체"/>
            <w:sz w:val="24"/>
          </w:rPr>
          <w:delText>40</w:delText>
        </w:r>
      </w:del>
      <w:r>
        <w:rPr>
          <w:rFonts w:ascii="바탕체" w:eastAsia="바탕체"/>
          <w:sz w:val="24"/>
        </w:rPr>
        <w:t>]KW의 전력 및 UPS (iii) 습도 [20]% ~ [80]%, 온도 섭씨 [18]도 ~ [26]도(</w:t>
      </w:r>
      <w:proofErr w:type="spellStart"/>
      <w:r>
        <w:rPr>
          <w:rFonts w:ascii="바탕체" w:eastAsia="바탕체"/>
          <w:sz w:val="24"/>
        </w:rPr>
        <w:t>콜드존</w:t>
      </w:r>
      <w:proofErr w:type="spellEnd"/>
      <w:r>
        <w:rPr>
          <w:rFonts w:ascii="바탕체" w:eastAsia="바탕체"/>
          <w:sz w:val="24"/>
        </w:rPr>
        <w:t xml:space="preserve"> 기준)의 환경조건으로 구성되어야 한다.</w:t>
      </w:r>
    </w:p>
    <w:p w14:paraId="614EF91C" w14:textId="77777777" w:rsidR="004C1F03" w:rsidRDefault="005F7388">
      <w:pPr>
        <w:pStyle w:val="affff4"/>
        <w:numPr>
          <w:ilvl w:val="0"/>
          <w:numId w:val="1"/>
        </w:numPr>
        <w:tabs>
          <w:tab w:val="left" w:pos="227"/>
        </w:tabs>
        <w:wordWrap/>
        <w:snapToGrid w:val="0"/>
        <w:spacing w:line="384" w:lineRule="auto"/>
        <w:ind w:hanging="400"/>
        <w:textAlignment w:val="bottom"/>
      </w:pPr>
      <w:r>
        <w:rPr>
          <w:rFonts w:ascii="바탕체" w:eastAsia="바탕체"/>
          <w:sz w:val="24"/>
        </w:rPr>
        <w:t xml:space="preserve">계약상대자는 데이터 센터가 </w:t>
      </w:r>
      <w:r>
        <w:rPr>
          <w:rFonts w:ascii="바탕체" w:eastAsia="바탕체"/>
          <w:sz w:val="24"/>
        </w:rPr>
        <w:t>“</w:t>
      </w:r>
      <w:proofErr w:type="spellStart"/>
      <w:r>
        <w:rPr>
          <w:rFonts w:ascii="바탕체" w:eastAsia="바탕체"/>
          <w:sz w:val="24"/>
        </w:rPr>
        <w:t>Neurocloud</w:t>
      </w:r>
      <w:proofErr w:type="spellEnd"/>
      <w:r>
        <w:rPr>
          <w:rFonts w:ascii="바탕체" w:eastAsia="바탕체"/>
          <w:sz w:val="24"/>
        </w:rPr>
        <w:t xml:space="preserve"> for </w:t>
      </w:r>
      <w:proofErr w:type="spellStart"/>
      <w:r>
        <w:rPr>
          <w:rFonts w:ascii="바탕체" w:eastAsia="바탕체"/>
          <w:sz w:val="24"/>
        </w:rPr>
        <w:t>HyperCLOVA</w:t>
      </w:r>
      <w:proofErr w:type="spellEnd"/>
      <w:r>
        <w:rPr>
          <w:rFonts w:ascii="바탕체" w:eastAsia="바탕체"/>
          <w:sz w:val="24"/>
        </w:rPr>
        <w:t xml:space="preserve"> X 서비스</w:t>
      </w:r>
      <w:r>
        <w:rPr>
          <w:rFonts w:ascii="바탕체" w:eastAsia="바탕체"/>
          <w:sz w:val="24"/>
        </w:rPr>
        <w:t>”</w:t>
      </w:r>
      <w:proofErr w:type="spellStart"/>
      <w:r>
        <w:rPr>
          <w:rFonts w:ascii="바탕체" w:eastAsia="바탕체"/>
          <w:sz w:val="24"/>
        </w:rPr>
        <w:t>를</w:t>
      </w:r>
      <w:proofErr w:type="spellEnd"/>
      <w:r>
        <w:rPr>
          <w:rFonts w:ascii="바탕체" w:eastAsia="바탕체"/>
          <w:sz w:val="24"/>
        </w:rPr>
        <w:t xml:space="preserve"> 위한 하드웨어 및 소프트웨어를 설치할 수 있는지에 대한 환경 검토를 완료한 후 발주자에게 데이터 센터에서 </w:t>
      </w:r>
      <w:r>
        <w:rPr>
          <w:rFonts w:ascii="바탕체" w:eastAsia="바탕체"/>
          <w:sz w:val="24"/>
        </w:rPr>
        <w:t>“</w:t>
      </w:r>
      <w:proofErr w:type="spellStart"/>
      <w:r>
        <w:rPr>
          <w:rFonts w:ascii="바탕체" w:eastAsia="바탕체"/>
          <w:sz w:val="24"/>
        </w:rPr>
        <w:t>Neurocloud</w:t>
      </w:r>
      <w:proofErr w:type="spellEnd"/>
      <w:r>
        <w:rPr>
          <w:rFonts w:ascii="바탕체" w:eastAsia="바탕체"/>
          <w:sz w:val="24"/>
        </w:rPr>
        <w:t xml:space="preserve"> for </w:t>
      </w:r>
      <w:proofErr w:type="spellStart"/>
      <w:r>
        <w:rPr>
          <w:rFonts w:ascii="바탕체" w:eastAsia="바탕체"/>
          <w:sz w:val="24"/>
        </w:rPr>
        <w:t>HyperCLOVA</w:t>
      </w:r>
      <w:proofErr w:type="spellEnd"/>
      <w:r>
        <w:rPr>
          <w:rFonts w:ascii="바탕체" w:eastAsia="바탕체"/>
          <w:sz w:val="24"/>
        </w:rPr>
        <w:t xml:space="preserve"> X 서비스</w:t>
      </w:r>
      <w:r>
        <w:rPr>
          <w:rFonts w:ascii="바탕체" w:eastAsia="바탕체"/>
          <w:sz w:val="24"/>
        </w:rPr>
        <w:t>”</w:t>
      </w:r>
      <w:proofErr w:type="spellStart"/>
      <w:r>
        <w:rPr>
          <w:rFonts w:ascii="바탕체" w:eastAsia="바탕체"/>
          <w:sz w:val="24"/>
        </w:rPr>
        <w:t>를</w:t>
      </w:r>
      <w:proofErr w:type="spellEnd"/>
      <w:r>
        <w:rPr>
          <w:rFonts w:ascii="바탕체" w:eastAsia="바탕체"/>
          <w:sz w:val="24"/>
        </w:rPr>
        <w:t xml:space="preserve"> 제공하는데 영향을 끼치는 문제를 공유한다. 발주자는 </w:t>
      </w:r>
      <w:r>
        <w:rPr>
          <w:rFonts w:ascii="바탕체" w:eastAsia="바탕체"/>
          <w:sz w:val="24"/>
        </w:rPr>
        <w:t>“</w:t>
      </w:r>
      <w:proofErr w:type="spellStart"/>
      <w:r>
        <w:rPr>
          <w:rFonts w:ascii="바탕체" w:eastAsia="바탕체"/>
          <w:sz w:val="24"/>
        </w:rPr>
        <w:t>Neurocloud</w:t>
      </w:r>
      <w:proofErr w:type="spellEnd"/>
      <w:r>
        <w:rPr>
          <w:rFonts w:ascii="바탕체" w:eastAsia="바탕체"/>
          <w:sz w:val="24"/>
        </w:rPr>
        <w:t xml:space="preserve"> for </w:t>
      </w:r>
      <w:proofErr w:type="spellStart"/>
      <w:r>
        <w:rPr>
          <w:rFonts w:ascii="바탕체" w:eastAsia="바탕체"/>
          <w:sz w:val="24"/>
        </w:rPr>
        <w:t>HyperCLOVA</w:t>
      </w:r>
      <w:proofErr w:type="spellEnd"/>
      <w:r>
        <w:rPr>
          <w:rFonts w:ascii="바탕체" w:eastAsia="바탕체"/>
          <w:sz w:val="24"/>
        </w:rPr>
        <w:t xml:space="preserve"> X 서비스</w:t>
      </w:r>
      <w:r>
        <w:rPr>
          <w:rFonts w:ascii="바탕체" w:eastAsia="바탕체"/>
          <w:sz w:val="24"/>
        </w:rPr>
        <w:t>”</w:t>
      </w:r>
      <w:r>
        <w:rPr>
          <w:rFonts w:ascii="바탕체" w:eastAsia="바탕체"/>
          <w:sz w:val="24"/>
        </w:rPr>
        <w:t xml:space="preserve">의 조속한 설치를 위하여 위 문제를 최대한 빨리 해결하여야 한다. 발주자는 위 문제해결 및 </w:t>
      </w:r>
      <w:r>
        <w:rPr>
          <w:rFonts w:ascii="바탕체" w:eastAsia="바탕체"/>
          <w:sz w:val="24"/>
        </w:rPr>
        <w:t>“</w:t>
      </w:r>
      <w:r>
        <w:rPr>
          <w:rFonts w:ascii="바탕체" w:eastAsia="바탕체"/>
          <w:sz w:val="24"/>
        </w:rPr>
        <w:t>NCC</w:t>
      </w:r>
      <w:r>
        <w:rPr>
          <w:rFonts w:ascii="바탕체" w:eastAsia="바탕체"/>
          <w:sz w:val="24"/>
        </w:rPr>
        <w:t>”</w:t>
      </w:r>
      <w:r>
        <w:rPr>
          <w:rFonts w:ascii="바탕체" w:eastAsia="바탕체"/>
          <w:sz w:val="24"/>
        </w:rPr>
        <w:t>가 지정한 데이터 센터의 기술 요건을 충족하는 데 필요한 비용을 부담한다.</w:t>
      </w:r>
    </w:p>
    <w:p w14:paraId="2DB77EC4" w14:textId="77777777" w:rsidR="004C1F03" w:rsidRDefault="004C1F03">
      <w:pPr>
        <w:pStyle w:val="ProductList-Body"/>
        <w:widowControl w:val="0"/>
        <w:spacing w:line="384" w:lineRule="auto"/>
      </w:pPr>
    </w:p>
    <w:p w14:paraId="7386E5A3" w14:textId="77777777" w:rsidR="004C1F03" w:rsidRDefault="005F7388">
      <w:pPr>
        <w:tabs>
          <w:tab w:val="left" w:pos="227"/>
        </w:tabs>
        <w:wordWrap/>
        <w:snapToGrid w:val="0"/>
        <w:spacing w:line="384" w:lineRule="auto"/>
        <w:textAlignment w:val="bottom"/>
      </w:pPr>
      <w:r>
        <w:rPr>
          <w:b/>
          <w:sz w:val="26"/>
        </w:rPr>
        <w:t>B. 데이터 센터 환경 검토 관련 사항</w:t>
      </w:r>
    </w:p>
    <w:p w14:paraId="1924A683" w14:textId="77777777" w:rsidR="004C1F03" w:rsidRDefault="005F7388">
      <w:pPr>
        <w:pStyle w:val="affff4"/>
        <w:numPr>
          <w:ilvl w:val="0"/>
          <w:numId w:val="2"/>
        </w:numPr>
        <w:tabs>
          <w:tab w:val="left" w:pos="227"/>
        </w:tabs>
        <w:wordWrap/>
        <w:snapToGrid w:val="0"/>
        <w:spacing w:line="384" w:lineRule="auto"/>
        <w:ind w:hanging="400"/>
        <w:textAlignment w:val="bottom"/>
      </w:pPr>
      <w:r>
        <w:rPr>
          <w:rFonts w:ascii="바탕체" w:eastAsia="바탕체"/>
          <w:sz w:val="24"/>
        </w:rPr>
        <w:t>발주자는 데이터 센터 환경 검토를 수행하기 위하여 계약상대자와 공동으로 작업하며, 계약상대자가 합당하게 요청하는 액세스 및 지원을 계약상대자에게 제공하는 데에 동의한다.</w:t>
      </w:r>
    </w:p>
    <w:p w14:paraId="2E14B2A7" w14:textId="77777777" w:rsidR="004C1F03" w:rsidRDefault="005F7388">
      <w:pPr>
        <w:pStyle w:val="affff4"/>
        <w:numPr>
          <w:ilvl w:val="0"/>
          <w:numId w:val="2"/>
        </w:numPr>
        <w:tabs>
          <w:tab w:val="left" w:pos="227"/>
        </w:tabs>
        <w:wordWrap/>
        <w:snapToGrid w:val="0"/>
        <w:spacing w:line="384" w:lineRule="auto"/>
        <w:ind w:hanging="400"/>
        <w:textAlignment w:val="bottom"/>
      </w:pPr>
      <w:r>
        <w:rPr>
          <w:rFonts w:ascii="바탕체" w:eastAsia="바탕체"/>
          <w:sz w:val="24"/>
        </w:rPr>
        <w:t xml:space="preserve">하드웨어 설치 전까지 A. (1)의 설치 조건이 만족하였는지 확인하는 과정을 양사 합의 하에 진행한다. </w:t>
      </w:r>
    </w:p>
    <w:p w14:paraId="6B1679F2" w14:textId="77777777" w:rsidR="004C1F03" w:rsidRDefault="005F7388">
      <w:pPr>
        <w:pStyle w:val="affff4"/>
        <w:numPr>
          <w:ilvl w:val="0"/>
          <w:numId w:val="2"/>
        </w:numPr>
        <w:tabs>
          <w:tab w:val="left" w:pos="227"/>
        </w:tabs>
        <w:wordWrap/>
        <w:snapToGrid w:val="0"/>
        <w:spacing w:line="384" w:lineRule="auto"/>
        <w:ind w:hanging="400"/>
        <w:textAlignment w:val="bottom"/>
      </w:pPr>
      <w:r>
        <w:rPr>
          <w:rFonts w:ascii="바탕체" w:eastAsia="바탕체"/>
          <w:sz w:val="24"/>
        </w:rPr>
        <w:lastRenderedPageBreak/>
        <w:t xml:space="preserve">(2)의 데이터 센터 환경 검토 결과 계약상대자가 데이터 센터에서 </w:t>
      </w:r>
      <w:r>
        <w:rPr>
          <w:rFonts w:ascii="바탕체" w:eastAsia="바탕체"/>
          <w:sz w:val="24"/>
        </w:rPr>
        <w:t>“</w:t>
      </w:r>
      <w:proofErr w:type="spellStart"/>
      <w:r>
        <w:rPr>
          <w:rFonts w:ascii="바탕체" w:eastAsia="바탕체"/>
          <w:sz w:val="24"/>
        </w:rPr>
        <w:t>Neurocloud</w:t>
      </w:r>
      <w:proofErr w:type="spellEnd"/>
      <w:r>
        <w:rPr>
          <w:rFonts w:ascii="바탕체" w:eastAsia="바탕체"/>
          <w:sz w:val="24"/>
        </w:rPr>
        <w:t xml:space="preserve"> for </w:t>
      </w:r>
      <w:proofErr w:type="spellStart"/>
      <w:r>
        <w:rPr>
          <w:rFonts w:ascii="바탕체" w:eastAsia="바탕체"/>
          <w:sz w:val="24"/>
        </w:rPr>
        <w:t>HyperCLOVA</w:t>
      </w:r>
      <w:proofErr w:type="spellEnd"/>
      <w:r>
        <w:rPr>
          <w:rFonts w:ascii="바탕체" w:eastAsia="바탕체"/>
          <w:sz w:val="24"/>
        </w:rPr>
        <w:t xml:space="preserve"> X 서비스</w:t>
      </w:r>
      <w:r>
        <w:rPr>
          <w:rFonts w:ascii="바탕체" w:eastAsia="바탕체"/>
          <w:sz w:val="24"/>
        </w:rPr>
        <w:t>”</w:t>
      </w:r>
      <w:proofErr w:type="spellStart"/>
      <w:r>
        <w:rPr>
          <w:rFonts w:ascii="바탕체" w:eastAsia="바탕체"/>
          <w:sz w:val="24"/>
        </w:rPr>
        <w:t>를</w:t>
      </w:r>
      <w:proofErr w:type="spellEnd"/>
      <w:r>
        <w:rPr>
          <w:rFonts w:ascii="바탕체" w:eastAsia="바탕체"/>
          <w:sz w:val="24"/>
        </w:rPr>
        <w:t xml:space="preserve"> 제공하기 어려운 문제를 발견하는 경우, 발주자는 자신의 비용으로 이러한 문제를 가능한 한 빨리 해결하여야 한다. </w:t>
      </w:r>
    </w:p>
    <w:p w14:paraId="58512B7A" w14:textId="77777777" w:rsidR="004C1F03" w:rsidRDefault="005F7388">
      <w:pPr>
        <w:pStyle w:val="affff4"/>
        <w:numPr>
          <w:ilvl w:val="0"/>
          <w:numId w:val="2"/>
        </w:numPr>
        <w:tabs>
          <w:tab w:val="left" w:pos="227"/>
        </w:tabs>
        <w:wordWrap/>
        <w:snapToGrid w:val="0"/>
        <w:spacing w:line="384" w:lineRule="auto"/>
        <w:ind w:hanging="400"/>
        <w:textAlignment w:val="bottom"/>
      </w:pPr>
      <w:r>
        <w:rPr>
          <w:rFonts w:ascii="바탕체" w:eastAsia="바탕체"/>
          <w:sz w:val="24"/>
        </w:rPr>
        <w:t xml:space="preserve">발주자가 위 문제를 계약상대자가 만족할 만한 수준으로 완전히 해결한 경우, 계약상대자는 발주자의 데이터 센터가 데이터 센터 환경 검토 기준을 충족하는 </w:t>
      </w:r>
      <w:r>
        <w:rPr>
          <w:rFonts w:ascii="바탕체" w:eastAsia="바탕체"/>
          <w:sz w:val="24"/>
        </w:rPr>
        <w:t>“</w:t>
      </w:r>
      <w:proofErr w:type="spellStart"/>
      <w:r>
        <w:rPr>
          <w:rFonts w:ascii="바탕체" w:eastAsia="바탕체"/>
          <w:sz w:val="24"/>
        </w:rPr>
        <w:t>Neurocloud</w:t>
      </w:r>
      <w:proofErr w:type="spellEnd"/>
      <w:r>
        <w:rPr>
          <w:rFonts w:ascii="바탕체" w:eastAsia="바탕체"/>
          <w:sz w:val="24"/>
        </w:rPr>
        <w:t xml:space="preserve"> for </w:t>
      </w:r>
      <w:proofErr w:type="spellStart"/>
      <w:r>
        <w:rPr>
          <w:rFonts w:ascii="바탕체" w:eastAsia="바탕체"/>
          <w:sz w:val="24"/>
        </w:rPr>
        <w:t>HyperCLOVA</w:t>
      </w:r>
      <w:proofErr w:type="spellEnd"/>
      <w:r>
        <w:rPr>
          <w:rFonts w:ascii="바탕체" w:eastAsia="바탕체"/>
          <w:sz w:val="24"/>
        </w:rPr>
        <w:t xml:space="preserve"> X 서비스</w:t>
      </w:r>
      <w:r>
        <w:rPr>
          <w:rFonts w:ascii="바탕체" w:eastAsia="바탕체"/>
          <w:sz w:val="24"/>
        </w:rPr>
        <w:t>”</w:t>
      </w:r>
      <w:r>
        <w:rPr>
          <w:rFonts w:ascii="바탕체" w:eastAsia="바탕체"/>
          <w:sz w:val="24"/>
        </w:rPr>
        <w:t xml:space="preserve"> 개시 준비상태인 것으로 본다.</w:t>
      </w:r>
    </w:p>
    <w:p w14:paraId="3CFDDD2F" w14:textId="77777777" w:rsidR="004C1F03" w:rsidRDefault="005F7388">
      <w:pPr>
        <w:pStyle w:val="affff4"/>
        <w:numPr>
          <w:ilvl w:val="0"/>
          <w:numId w:val="2"/>
        </w:numPr>
        <w:tabs>
          <w:tab w:val="left" w:pos="227"/>
        </w:tabs>
        <w:wordWrap/>
        <w:snapToGrid w:val="0"/>
        <w:spacing w:line="384" w:lineRule="auto"/>
        <w:ind w:hanging="400"/>
        <w:textAlignment w:val="bottom"/>
      </w:pPr>
      <w:r>
        <w:rPr>
          <w:rFonts w:ascii="바탕체" w:eastAsia="바탕체"/>
          <w:sz w:val="24"/>
        </w:rPr>
        <w:t xml:space="preserve">계약상대자는 발주자의 데이터 센터가 </w:t>
      </w:r>
      <w:r>
        <w:rPr>
          <w:rFonts w:ascii="바탕체" w:eastAsia="바탕체"/>
          <w:sz w:val="24"/>
        </w:rPr>
        <w:t>“</w:t>
      </w:r>
      <w:proofErr w:type="spellStart"/>
      <w:r>
        <w:rPr>
          <w:rFonts w:ascii="바탕체" w:eastAsia="바탕체"/>
          <w:sz w:val="24"/>
        </w:rPr>
        <w:t>Neurocloud</w:t>
      </w:r>
      <w:proofErr w:type="spellEnd"/>
      <w:r>
        <w:rPr>
          <w:rFonts w:ascii="바탕체" w:eastAsia="바탕체"/>
          <w:sz w:val="24"/>
        </w:rPr>
        <w:t xml:space="preserve"> for </w:t>
      </w:r>
      <w:proofErr w:type="spellStart"/>
      <w:r>
        <w:rPr>
          <w:rFonts w:ascii="바탕체" w:eastAsia="바탕체"/>
          <w:sz w:val="24"/>
        </w:rPr>
        <w:t>HyperCLOVA</w:t>
      </w:r>
      <w:proofErr w:type="spellEnd"/>
      <w:r>
        <w:rPr>
          <w:rFonts w:ascii="바탕체" w:eastAsia="바탕체"/>
          <w:sz w:val="24"/>
        </w:rPr>
        <w:t xml:space="preserve"> X 서비스</w:t>
      </w:r>
      <w:r>
        <w:rPr>
          <w:rFonts w:ascii="바탕체" w:eastAsia="바탕체"/>
          <w:sz w:val="24"/>
        </w:rPr>
        <w:t>”</w:t>
      </w:r>
      <w:r>
        <w:rPr>
          <w:rFonts w:ascii="바탕체" w:eastAsia="바탕체"/>
          <w:sz w:val="24"/>
        </w:rPr>
        <w:t xml:space="preserve"> 서비스 개시 준비상태인 것으로 확인 될 때까지 발주자의 데이터 센터로 하드웨어 배송을 개시하지 않을 수 있으며, 이로 인한 지연은 본 계약 제4조 제5항 </w:t>
      </w:r>
      <w:proofErr w:type="spellStart"/>
      <w:r>
        <w:rPr>
          <w:rFonts w:ascii="바탕체" w:eastAsia="바탕체"/>
          <w:sz w:val="24"/>
        </w:rPr>
        <w:t>나호에</w:t>
      </w:r>
      <w:proofErr w:type="spellEnd"/>
      <w:r>
        <w:rPr>
          <w:rFonts w:ascii="바탕체" w:eastAsia="바탕체"/>
          <w:sz w:val="24"/>
        </w:rPr>
        <w:t xml:space="preserve"> 해당하므로 지체상금 대상에서 제외한다.</w:t>
      </w:r>
    </w:p>
    <w:p w14:paraId="721B2332" w14:textId="77777777" w:rsidR="004C1F03" w:rsidRDefault="005F7388">
      <w:pPr>
        <w:pStyle w:val="affff4"/>
        <w:numPr>
          <w:ilvl w:val="0"/>
          <w:numId w:val="2"/>
        </w:numPr>
        <w:tabs>
          <w:tab w:val="left" w:pos="227"/>
        </w:tabs>
        <w:wordWrap/>
        <w:snapToGrid w:val="0"/>
        <w:spacing w:line="384" w:lineRule="auto"/>
        <w:ind w:hanging="400"/>
        <w:textAlignment w:val="bottom"/>
      </w:pPr>
      <w:r>
        <w:rPr>
          <w:rFonts w:ascii="바탕체" w:eastAsia="바탕체"/>
          <w:sz w:val="24"/>
        </w:rPr>
        <w:t>발주자의 데이터 센터가 준비상태 지연 시, 사전에 계약상대자에 고지하여 필요한 준비사항 보완을 위한 추가 일정을 협의할 수 있다. 양사 합의 시, 준비 상태의 최대지연은 하드웨어 입고 완료 후 60일이 넘지 않도록 한다.</w:t>
      </w:r>
    </w:p>
    <w:p w14:paraId="16222E2D" w14:textId="77777777" w:rsidR="004C1F03" w:rsidRDefault="004C1F03">
      <w:pPr>
        <w:pStyle w:val="ProductList-SectionHeading"/>
        <w:widowControl w:val="0"/>
        <w:autoSpaceDE w:val="0"/>
        <w:autoSpaceDN w:val="0"/>
        <w:rPr>
          <w:b w:val="0"/>
        </w:rPr>
      </w:pPr>
    </w:p>
    <w:p w14:paraId="38523550" w14:textId="77777777" w:rsidR="004C1F03" w:rsidRDefault="005F7388">
      <w:pPr>
        <w:pStyle w:val="a3"/>
      </w:pPr>
      <w:r>
        <w:br w:type="page"/>
      </w:r>
    </w:p>
    <w:p w14:paraId="44D4040C" w14:textId="77777777" w:rsidR="004C1F03" w:rsidRDefault="005F7388">
      <w:pPr>
        <w:tabs>
          <w:tab w:val="left" w:pos="227"/>
        </w:tabs>
        <w:wordWrap/>
        <w:snapToGrid w:val="0"/>
        <w:spacing w:line="326" w:lineRule="auto"/>
        <w:textAlignment w:val="bottom"/>
      </w:pPr>
      <w:r>
        <w:rPr>
          <w:rFonts w:ascii="HCI Poppy" w:eastAsia="휴먼명조"/>
          <w:b/>
          <w:sz w:val="28"/>
          <w:shd w:val="clear" w:color="000000" w:fill="auto"/>
        </w:rPr>
        <w:lastRenderedPageBreak/>
        <w:t xml:space="preserve">[ </w:t>
      </w:r>
      <w:r>
        <w:rPr>
          <w:rFonts w:ascii="HCI Poppy" w:eastAsia="휴먼명조"/>
          <w:b/>
          <w:sz w:val="28"/>
          <w:shd w:val="clear" w:color="000000" w:fill="auto"/>
        </w:rPr>
        <w:t>별첨</w:t>
      </w:r>
      <w:r>
        <w:rPr>
          <w:rFonts w:ascii="HCI Poppy" w:eastAsia="휴먼명조"/>
          <w:b/>
          <w:sz w:val="28"/>
          <w:shd w:val="clear" w:color="000000" w:fill="auto"/>
        </w:rPr>
        <w:t xml:space="preserve"> 7 ]</w:t>
      </w:r>
    </w:p>
    <w:p w14:paraId="14AC0CDD" w14:textId="77777777" w:rsidR="004C1F03" w:rsidRDefault="005F7388">
      <w:pPr>
        <w:pStyle w:val="a3"/>
        <w:wordWrap/>
        <w:spacing w:after="100"/>
        <w:jc w:val="center"/>
      </w:pPr>
      <w:r>
        <w:rPr>
          <w:rFonts w:eastAsia="굴림"/>
          <w:b/>
          <w:sz w:val="24"/>
        </w:rPr>
        <w:t>표준비밀유지협약서</w:t>
      </w:r>
    </w:p>
    <w:p w14:paraId="27763F39" w14:textId="77777777" w:rsidR="004C1F03" w:rsidRDefault="004C1F03">
      <w:pPr>
        <w:pStyle w:val="a3"/>
        <w:spacing w:line="408" w:lineRule="auto"/>
        <w:rPr>
          <w:rFonts w:ascii="굴림" w:eastAsia="굴림"/>
          <w:sz w:val="24"/>
        </w:rPr>
      </w:pPr>
    </w:p>
    <w:p w14:paraId="7E642560" w14:textId="66F8B1BE" w:rsidR="004C1F03" w:rsidRDefault="005F7388">
      <w:pPr>
        <w:pStyle w:val="a3"/>
        <w:spacing w:line="408" w:lineRule="auto"/>
      </w:pPr>
      <w:r>
        <w:rPr>
          <w:rFonts w:ascii="굴림" w:eastAsia="굴림"/>
          <w:sz w:val="24"/>
        </w:rPr>
        <w:t xml:space="preserve"> 한국</w:t>
      </w:r>
      <w:ins w:id="1826" w:author="이수용" w:date="2024-12-13T14:25:00Z">
        <w:r w:rsidR="00345E67">
          <w:rPr>
            <w:rFonts w:ascii="굴림" w:eastAsia="굴림" w:hint="eastAsia"/>
            <w:sz w:val="24"/>
          </w:rPr>
          <w:t>은행</w:t>
        </w:r>
      </w:ins>
      <w:del w:id="1827" w:author="이수용" w:date="2024-12-13T14:25:00Z">
        <w:r w:rsidDel="00345E67">
          <w:rPr>
            <w:rFonts w:ascii="굴림" w:eastAsia="굴림"/>
            <w:sz w:val="24"/>
          </w:rPr>
          <w:delText>수력원자력㈜</w:delText>
        </w:r>
      </w:del>
      <w:r>
        <w:rPr>
          <w:rFonts w:ascii="굴림" w:eastAsia="굴림"/>
          <w:sz w:val="24"/>
        </w:rPr>
        <w:t xml:space="preserve">은 </w:t>
      </w:r>
      <w:proofErr w:type="spellStart"/>
      <w:r>
        <w:rPr>
          <w:rFonts w:ascii="굴림" w:eastAsia="굴림"/>
          <w:sz w:val="24"/>
        </w:rPr>
        <w:t>네이버클라우드</w:t>
      </w:r>
      <w:proofErr w:type="spellEnd"/>
      <w:r>
        <w:rPr>
          <w:rFonts w:ascii="굴림" w:eastAsia="굴림"/>
          <w:sz w:val="24"/>
        </w:rPr>
        <w:t xml:space="preserve"> 주식회사(이하 </w:t>
      </w:r>
      <w:r>
        <w:rPr>
          <w:rFonts w:ascii="굴림" w:eastAsia="굴림"/>
          <w:sz w:val="24"/>
        </w:rPr>
        <w:t>“</w:t>
      </w:r>
      <w:r>
        <w:rPr>
          <w:rFonts w:ascii="굴림" w:eastAsia="굴림"/>
          <w:sz w:val="24"/>
        </w:rPr>
        <w:t>계약상대자</w:t>
      </w:r>
      <w:r>
        <w:rPr>
          <w:rFonts w:ascii="굴림" w:eastAsia="굴림"/>
          <w:sz w:val="24"/>
        </w:rPr>
        <w:t>”</w:t>
      </w:r>
      <w:r>
        <w:rPr>
          <w:rFonts w:ascii="굴림" w:eastAsia="굴림"/>
          <w:sz w:val="24"/>
        </w:rPr>
        <w:t>라 한다)와(과) 계약을 체결함에 있어 비밀정보의 제공과 관련하여 다음과 같이 비밀유지협약을 체결한다.</w:t>
      </w:r>
    </w:p>
    <w:p w14:paraId="62FAD281" w14:textId="77777777" w:rsidR="004C1F03" w:rsidRDefault="004C1F03">
      <w:pPr>
        <w:pStyle w:val="a3"/>
        <w:spacing w:line="408" w:lineRule="auto"/>
        <w:rPr>
          <w:rFonts w:ascii="굴림" w:eastAsia="굴림"/>
          <w:sz w:val="24"/>
        </w:rPr>
      </w:pPr>
    </w:p>
    <w:p w14:paraId="4B6A77CE" w14:textId="54A362AC" w:rsidR="004C1F03" w:rsidRDefault="005F7388">
      <w:pPr>
        <w:pStyle w:val="a3"/>
        <w:spacing w:line="408" w:lineRule="auto"/>
        <w:ind w:left="220" w:hanging="220"/>
      </w:pPr>
      <w:r>
        <w:rPr>
          <w:rFonts w:ascii="굴림" w:eastAsia="굴림"/>
          <w:b/>
          <w:sz w:val="24"/>
        </w:rPr>
        <w:t xml:space="preserve">제1조(협약의 목적) </w:t>
      </w:r>
      <w:r>
        <w:rPr>
          <w:rFonts w:ascii="굴림" w:eastAsia="굴림"/>
          <w:sz w:val="24"/>
        </w:rPr>
        <w:t>본 협약은 한</w:t>
      </w:r>
      <w:ins w:id="1828" w:author="이수용" w:date="2024-12-13T14:26:00Z">
        <w:r w:rsidR="00345E67">
          <w:rPr>
            <w:rFonts w:ascii="굴림" w:eastAsia="굴림" w:hint="eastAsia"/>
            <w:sz w:val="24"/>
          </w:rPr>
          <w:t>국은행</w:t>
        </w:r>
      </w:ins>
      <w:del w:id="1829" w:author="이수용" w:date="2024-12-13T14:26:00Z">
        <w:r w:rsidDel="00345E67">
          <w:rPr>
            <w:rFonts w:ascii="굴림" w:eastAsia="굴림"/>
            <w:sz w:val="24"/>
          </w:rPr>
          <w:delText>국수력원자력㈜과</w:delText>
        </w:r>
      </w:del>
      <w:ins w:id="1830" w:author="이수용" w:date="2024-12-13T14:26:00Z">
        <w:r w:rsidR="00345E67">
          <w:rPr>
            <w:rFonts w:ascii="굴림" w:eastAsia="굴림" w:hint="eastAsia"/>
            <w:sz w:val="24"/>
          </w:rPr>
          <w:t>과</w:t>
        </w:r>
      </w:ins>
      <w:r>
        <w:rPr>
          <w:rFonts w:ascii="굴림" w:eastAsia="굴림"/>
          <w:sz w:val="24"/>
        </w:rPr>
        <w:t xml:space="preserve"> 계약상대자가 </w:t>
      </w:r>
      <w:r>
        <w:rPr>
          <w:rFonts w:ascii="굴림"/>
          <w:sz w:val="24"/>
        </w:rPr>
        <w:t>『</w:t>
      </w:r>
      <w:r>
        <w:rPr>
          <w:rFonts w:ascii="굴림" w:eastAsia="굴림"/>
          <w:sz w:val="24"/>
        </w:rPr>
        <w:t>(</w:t>
      </w:r>
      <w:proofErr w:type="spellStart"/>
      <w:r>
        <w:rPr>
          <w:rFonts w:ascii="굴림" w:eastAsia="굴림"/>
          <w:sz w:val="24"/>
        </w:rPr>
        <w:t>Neurocloud</w:t>
      </w:r>
      <w:proofErr w:type="spellEnd"/>
      <w:r>
        <w:rPr>
          <w:rFonts w:ascii="굴림" w:eastAsia="굴림"/>
          <w:sz w:val="24"/>
        </w:rPr>
        <w:t xml:space="preserve"> for </w:t>
      </w:r>
      <w:proofErr w:type="spellStart"/>
      <w:r>
        <w:rPr>
          <w:rFonts w:ascii="굴림" w:eastAsia="굴림"/>
          <w:sz w:val="24"/>
        </w:rPr>
        <w:t>HyperCLOVA</w:t>
      </w:r>
      <w:proofErr w:type="spellEnd"/>
      <w:r>
        <w:rPr>
          <w:rFonts w:ascii="굴림" w:eastAsia="굴림"/>
          <w:sz w:val="24"/>
        </w:rPr>
        <w:t xml:space="preserve"> X 서비스(이하 </w:t>
      </w:r>
      <w:r>
        <w:rPr>
          <w:rFonts w:ascii="굴림" w:eastAsia="굴림"/>
          <w:sz w:val="24"/>
        </w:rPr>
        <w:t>“</w:t>
      </w:r>
      <w:r>
        <w:rPr>
          <w:rFonts w:ascii="굴림" w:eastAsia="굴림"/>
          <w:sz w:val="24"/>
        </w:rPr>
        <w:t>본 업무</w:t>
      </w:r>
      <w:r>
        <w:rPr>
          <w:rFonts w:ascii="굴림" w:eastAsia="굴림"/>
          <w:sz w:val="24"/>
        </w:rPr>
        <w:t>”</w:t>
      </w:r>
      <w:r>
        <w:rPr>
          <w:rFonts w:ascii="굴림" w:eastAsia="굴림"/>
          <w:sz w:val="24"/>
        </w:rPr>
        <w:t>라 한다)』와 관련하여 각자 상대방에게 제공하는 비밀정보를 비밀로 유지하고 보호하기 위하여 필요한 제반 사항을 규정함을 목적으로 한다.</w:t>
      </w:r>
    </w:p>
    <w:p w14:paraId="4E82E49D" w14:textId="77777777" w:rsidR="004C1F03" w:rsidRDefault="004C1F03">
      <w:pPr>
        <w:pStyle w:val="a3"/>
        <w:spacing w:line="408" w:lineRule="auto"/>
        <w:rPr>
          <w:rFonts w:ascii="굴림" w:eastAsia="굴림"/>
          <w:sz w:val="24"/>
        </w:rPr>
      </w:pPr>
    </w:p>
    <w:p w14:paraId="0E893F84" w14:textId="77777777" w:rsidR="004C1F03" w:rsidRDefault="005F7388">
      <w:pPr>
        <w:pStyle w:val="a3"/>
        <w:spacing w:line="408" w:lineRule="auto"/>
        <w:ind w:left="220" w:hanging="220"/>
      </w:pPr>
      <w:r>
        <w:rPr>
          <w:rFonts w:ascii="굴림" w:eastAsia="굴림"/>
          <w:b/>
          <w:sz w:val="24"/>
        </w:rPr>
        <w:t xml:space="preserve">제2조(비밀정보의 정의)  </w:t>
      </w:r>
      <w:r>
        <w:rPr>
          <w:rFonts w:ascii="굴림"/>
          <w:sz w:val="24"/>
        </w:rPr>
        <w:t>①</w:t>
      </w:r>
      <w:r>
        <w:rPr>
          <w:rFonts w:ascii="굴림" w:eastAsia="굴림"/>
          <w:sz w:val="24"/>
        </w:rPr>
        <w:t xml:space="preserve"> 본 협약에서 </w:t>
      </w:r>
      <w:r>
        <w:rPr>
          <w:rFonts w:ascii="굴림" w:eastAsia="굴림"/>
          <w:sz w:val="24"/>
        </w:rPr>
        <w:t>‘</w:t>
      </w:r>
      <w:r>
        <w:rPr>
          <w:rFonts w:ascii="굴림" w:eastAsia="굴림"/>
          <w:sz w:val="24"/>
        </w:rPr>
        <w:t>비밀정보</w:t>
      </w:r>
      <w:r>
        <w:rPr>
          <w:rFonts w:ascii="굴림" w:eastAsia="굴림"/>
          <w:sz w:val="24"/>
        </w:rPr>
        <w:t>’</w:t>
      </w:r>
      <w:r>
        <w:rPr>
          <w:rFonts w:ascii="굴림" w:eastAsia="굴림"/>
          <w:sz w:val="24"/>
        </w:rPr>
        <w:t xml:space="preserve">라 함은, 본 협약 체결 사실 자체 및 본 업무와 관련하여, 어느 일방 당사자(이하 </w:t>
      </w:r>
      <w:r>
        <w:rPr>
          <w:rFonts w:ascii="굴림" w:eastAsia="굴림"/>
          <w:sz w:val="24"/>
        </w:rPr>
        <w:t>“</w:t>
      </w:r>
      <w:r>
        <w:rPr>
          <w:rFonts w:ascii="굴림" w:eastAsia="굴림"/>
          <w:sz w:val="24"/>
        </w:rPr>
        <w:t>정보제공자</w:t>
      </w:r>
      <w:r>
        <w:rPr>
          <w:rFonts w:ascii="굴림" w:eastAsia="굴림"/>
          <w:sz w:val="24"/>
        </w:rPr>
        <w:t>“</w:t>
      </w:r>
      <w:r>
        <w:rPr>
          <w:rFonts w:ascii="굴림" w:eastAsia="굴림"/>
          <w:sz w:val="24"/>
        </w:rPr>
        <w:t xml:space="preserve">라 한다)가 반대 당사자(이하 </w:t>
      </w:r>
      <w:r>
        <w:rPr>
          <w:rFonts w:ascii="굴림" w:eastAsia="굴림"/>
          <w:sz w:val="24"/>
        </w:rPr>
        <w:t>“</w:t>
      </w:r>
      <w:r>
        <w:rPr>
          <w:rFonts w:ascii="굴림" w:eastAsia="굴림"/>
          <w:sz w:val="24"/>
        </w:rPr>
        <w:t>정보수령자</w:t>
      </w:r>
      <w:r>
        <w:rPr>
          <w:rFonts w:ascii="굴림" w:eastAsia="굴림"/>
          <w:sz w:val="24"/>
        </w:rPr>
        <w:t>“</w:t>
      </w:r>
      <w:r>
        <w:rPr>
          <w:rFonts w:ascii="굴림" w:eastAsia="굴림"/>
          <w:sz w:val="24"/>
        </w:rPr>
        <w:t>라 한다)에게 제공하는 일체의 정보로서, 유</w:t>
      </w:r>
      <w:r>
        <w:rPr>
          <w:rFonts w:ascii="굴림" w:eastAsia="굴림"/>
          <w:sz w:val="24"/>
        </w:rPr>
        <w:t>·</w:t>
      </w:r>
      <w:r>
        <w:rPr>
          <w:rFonts w:ascii="굴림" w:eastAsia="굴림"/>
          <w:sz w:val="24"/>
        </w:rPr>
        <w:t xml:space="preserve">무형의 여부 및 그 기록 형태를 불문한다. </w:t>
      </w:r>
    </w:p>
    <w:p w14:paraId="425674AF" w14:textId="77777777" w:rsidR="004C1F03" w:rsidRDefault="005F7388">
      <w:pPr>
        <w:pStyle w:val="a3"/>
        <w:spacing w:line="408" w:lineRule="auto"/>
        <w:ind w:left="219" w:hanging="219"/>
      </w:pPr>
      <w:r>
        <w:rPr>
          <w:rFonts w:ascii="굴림"/>
          <w:sz w:val="24"/>
        </w:rPr>
        <w:t xml:space="preserve">  </w:t>
      </w:r>
      <w:r>
        <w:rPr>
          <w:rFonts w:ascii="굴림"/>
          <w:sz w:val="24"/>
        </w:rPr>
        <w:t>②</w:t>
      </w:r>
      <w:r>
        <w:rPr>
          <w:rFonts w:ascii="굴림" w:eastAsia="굴림"/>
          <w:sz w:val="24"/>
        </w:rPr>
        <w:t xml:space="preserve"> 제1항의 비밀정보는 서면(전자문서를 포함하며, 이하 같음), 구두 혹은 기타 방법으로 제공되는 모든 노하우, 공정, 도면, 설계, 실험결과, 샘플, 사양, 데이터, 공식, 제법, 프로그램, 가격표, 거래명세서, 생산단가, 아이디어 등 모든 기술상 혹은 경영상의 정보와 그러한 정보가 수록된 물건 또는 장비 등을 모두 포함한다.</w:t>
      </w:r>
    </w:p>
    <w:p w14:paraId="09C72D3A" w14:textId="77777777" w:rsidR="004C1F03" w:rsidRDefault="004C1F03">
      <w:pPr>
        <w:pStyle w:val="a3"/>
        <w:spacing w:line="408" w:lineRule="auto"/>
        <w:rPr>
          <w:rFonts w:ascii="굴림" w:eastAsia="굴림"/>
          <w:sz w:val="24"/>
        </w:rPr>
      </w:pPr>
    </w:p>
    <w:p w14:paraId="391EC0C5" w14:textId="77777777" w:rsidR="004C1F03" w:rsidRDefault="005F7388">
      <w:pPr>
        <w:pStyle w:val="a3"/>
        <w:spacing w:line="408" w:lineRule="auto"/>
        <w:ind w:left="220" w:hanging="220"/>
      </w:pPr>
      <w:r>
        <w:rPr>
          <w:rFonts w:ascii="굴림" w:eastAsia="굴림"/>
          <w:b/>
          <w:sz w:val="24"/>
        </w:rPr>
        <w:t xml:space="preserve">제3조(비밀의 표시) </w:t>
      </w:r>
      <w:r>
        <w:rPr>
          <w:rFonts w:ascii="굴림"/>
          <w:sz w:val="24"/>
        </w:rPr>
        <w:t>①</w:t>
      </w:r>
      <w:r>
        <w:rPr>
          <w:rFonts w:ascii="굴림" w:eastAsia="굴림"/>
          <w:sz w:val="24"/>
        </w:rPr>
        <w:t xml:space="preserve"> 정보제공자가 정보수령자에게 서면 제출, 이메일 전송, 물품 인도 등 유형적 형태로 비밀정보를 제공하는 경우, 비밀임을 알리는 문구(</w:t>
      </w:r>
      <w:r>
        <w:rPr>
          <w:rFonts w:ascii="굴림" w:eastAsia="굴림"/>
          <w:sz w:val="24"/>
        </w:rPr>
        <w:t>“</w:t>
      </w:r>
      <w:r>
        <w:rPr>
          <w:rFonts w:ascii="굴림" w:eastAsia="굴림"/>
          <w:sz w:val="24"/>
        </w:rPr>
        <w:t>비밀</w:t>
      </w:r>
      <w:r>
        <w:rPr>
          <w:rFonts w:ascii="굴림" w:eastAsia="굴림"/>
          <w:sz w:val="24"/>
        </w:rPr>
        <w:t>”</w:t>
      </w:r>
      <w:r>
        <w:rPr>
          <w:rFonts w:ascii="굴림" w:eastAsia="굴림"/>
          <w:sz w:val="24"/>
        </w:rPr>
        <w:t xml:space="preserve"> 또는 이와 유사한 표지)를 명확히 표시해야 한다.</w:t>
      </w:r>
    </w:p>
    <w:p w14:paraId="6BD60FF8" w14:textId="77777777" w:rsidR="004C1F03" w:rsidRDefault="005F7388">
      <w:pPr>
        <w:pStyle w:val="a3"/>
        <w:spacing w:line="408" w:lineRule="auto"/>
        <w:ind w:left="219" w:hanging="219"/>
      </w:pPr>
      <w:r>
        <w:tab/>
      </w:r>
    </w:p>
    <w:p w14:paraId="0E2F8519" w14:textId="77777777" w:rsidR="004C1F03" w:rsidRDefault="005F7388">
      <w:pPr>
        <w:pStyle w:val="a3"/>
        <w:spacing w:line="408" w:lineRule="auto"/>
        <w:ind w:left="219" w:hanging="219"/>
      </w:pPr>
      <w:r>
        <w:rPr>
          <w:rFonts w:ascii="굴림"/>
          <w:sz w:val="24"/>
        </w:rPr>
        <w:lastRenderedPageBreak/>
        <w:t xml:space="preserve">  </w:t>
      </w:r>
      <w:r>
        <w:rPr>
          <w:rFonts w:ascii="굴림"/>
          <w:sz w:val="24"/>
        </w:rPr>
        <w:t>③</w:t>
      </w:r>
      <w:r>
        <w:rPr>
          <w:rFonts w:ascii="굴림" w:eastAsia="굴림"/>
          <w:sz w:val="24"/>
        </w:rPr>
        <w:t xml:space="preserve"> 정보제공자가 비밀정보에 해당함에도 불구하고, 제공 당시에 비밀정보임을 명확하게 표시하지 못하였거나 고지하지 못한 때에는 정보제공자는 지체없이 정보수령자에 대하여 해당 정보는 비밀정보임을 고지함과 동시에 공개 범위, 공개 일자, 공개 장소 및 공개 대상자 등이 명시된 요약본을 서면 제출, 이메일 전송 등의 유형적인 기록 형태로 제공하여야 하고, 이때로부터 비밀정보로서 효력을 가진다. </w:t>
      </w:r>
    </w:p>
    <w:p w14:paraId="5011C80E" w14:textId="77777777" w:rsidR="004C1F03" w:rsidRDefault="004C1F03">
      <w:pPr>
        <w:pStyle w:val="a3"/>
        <w:spacing w:line="408" w:lineRule="auto"/>
        <w:ind w:left="219" w:hanging="219"/>
        <w:rPr>
          <w:rFonts w:ascii="굴림" w:eastAsia="굴림"/>
          <w:sz w:val="24"/>
        </w:rPr>
      </w:pPr>
    </w:p>
    <w:p w14:paraId="55348EDC" w14:textId="77777777" w:rsidR="004C1F03" w:rsidRDefault="005F7388">
      <w:pPr>
        <w:pStyle w:val="a3"/>
        <w:spacing w:line="408" w:lineRule="auto"/>
        <w:ind w:left="220" w:hanging="220"/>
      </w:pPr>
      <w:r>
        <w:rPr>
          <w:rFonts w:ascii="굴림" w:eastAsia="굴림"/>
          <w:b/>
          <w:sz w:val="24"/>
        </w:rPr>
        <w:t xml:space="preserve">제4조(비밀 유지 기간 등) </w:t>
      </w:r>
      <w:r>
        <w:rPr>
          <w:rFonts w:ascii="굴림"/>
          <w:sz w:val="24"/>
        </w:rPr>
        <w:t>①</w:t>
      </w:r>
      <w:r>
        <w:rPr>
          <w:rFonts w:ascii="굴림" w:eastAsia="굴림"/>
          <w:sz w:val="24"/>
        </w:rPr>
        <w:t xml:space="preserve"> 본 협약은 본 협약 체결일로부터 계약이행완료일까지 그 효력을 가진다.</w:t>
      </w:r>
    </w:p>
    <w:p w14:paraId="5C597C97" w14:textId="77777777" w:rsidR="004C1F03" w:rsidRDefault="005F7388">
      <w:pPr>
        <w:pStyle w:val="a3"/>
        <w:spacing w:line="408" w:lineRule="auto"/>
        <w:ind w:left="219" w:hanging="219"/>
      </w:pPr>
      <w:r>
        <w:rPr>
          <w:rFonts w:ascii="굴림"/>
          <w:sz w:val="24"/>
        </w:rPr>
        <w:t xml:space="preserve">  </w:t>
      </w:r>
      <w:r>
        <w:rPr>
          <w:rFonts w:ascii="굴림"/>
          <w:sz w:val="24"/>
        </w:rPr>
        <w:t>②</w:t>
      </w:r>
      <w:r>
        <w:rPr>
          <w:rFonts w:ascii="굴림" w:eastAsia="굴림"/>
          <w:sz w:val="24"/>
        </w:rPr>
        <w:t xml:space="preserve"> 제1항에도 불구하고 비밀유지의무, 손해배상, 분쟁의 해결 등 본 협약에서 그 성질상 계속하여 효력을 유지하여야 하는 조항은 본 협약이 종료되거나 전항의 기간들이 만료된 이후에도 계속하여 효력을 가진다.</w:t>
      </w:r>
    </w:p>
    <w:p w14:paraId="700D918E" w14:textId="77777777" w:rsidR="004C1F03" w:rsidRDefault="004C1F03">
      <w:pPr>
        <w:pStyle w:val="a3"/>
        <w:spacing w:line="408" w:lineRule="auto"/>
        <w:rPr>
          <w:rFonts w:ascii="굴림" w:eastAsia="굴림"/>
          <w:sz w:val="24"/>
        </w:rPr>
      </w:pPr>
    </w:p>
    <w:p w14:paraId="5395F995" w14:textId="77777777" w:rsidR="004C1F03" w:rsidRDefault="005F7388">
      <w:pPr>
        <w:pStyle w:val="a3"/>
        <w:spacing w:line="408" w:lineRule="auto"/>
        <w:ind w:left="220" w:hanging="220"/>
      </w:pPr>
      <w:r>
        <w:rPr>
          <w:rFonts w:ascii="굴림" w:eastAsia="굴림"/>
          <w:b/>
          <w:sz w:val="24"/>
        </w:rPr>
        <w:t xml:space="preserve">제5조(정보의 사용용도 및 정보취급자 제한) </w:t>
      </w:r>
      <w:r>
        <w:rPr>
          <w:rFonts w:ascii="굴림"/>
          <w:sz w:val="24"/>
        </w:rPr>
        <w:t>①</w:t>
      </w:r>
      <w:r>
        <w:rPr>
          <w:rFonts w:ascii="굴림" w:eastAsia="굴림"/>
          <w:sz w:val="24"/>
        </w:rPr>
        <w:t xml:space="preserve"> 정보수령자는 정보제공자의 사전 서면 승인이 없는 한 정보제공자의 비밀정보를 </w:t>
      </w:r>
      <w:r>
        <w:rPr>
          <w:rFonts w:ascii="굴림" w:eastAsia="굴림"/>
          <w:sz w:val="24"/>
        </w:rPr>
        <w:t>“</w:t>
      </w:r>
      <w:r>
        <w:rPr>
          <w:rFonts w:ascii="굴림" w:eastAsia="굴림"/>
          <w:sz w:val="24"/>
        </w:rPr>
        <w:t>본 업무</w:t>
      </w:r>
      <w:r>
        <w:rPr>
          <w:rFonts w:ascii="굴림" w:eastAsia="굴림"/>
          <w:sz w:val="24"/>
        </w:rPr>
        <w:t>”</w:t>
      </w:r>
      <w:r>
        <w:rPr>
          <w:rFonts w:ascii="굴림" w:eastAsia="굴림"/>
          <w:sz w:val="24"/>
        </w:rPr>
        <w:t xml:space="preserve">의 수행 또는 </w:t>
      </w:r>
      <w:r>
        <w:rPr>
          <w:rFonts w:ascii="굴림" w:eastAsia="굴림"/>
          <w:sz w:val="24"/>
        </w:rPr>
        <w:t>“</w:t>
      </w:r>
      <w:r>
        <w:rPr>
          <w:rFonts w:ascii="굴림" w:eastAsia="굴림"/>
          <w:sz w:val="24"/>
        </w:rPr>
        <w:t>본 업무</w:t>
      </w:r>
      <w:r>
        <w:rPr>
          <w:rFonts w:ascii="굴림" w:eastAsia="굴림"/>
          <w:sz w:val="24"/>
        </w:rPr>
        <w:t>”</w:t>
      </w:r>
      <w:r>
        <w:rPr>
          <w:rFonts w:ascii="굴림" w:eastAsia="굴림"/>
          <w:sz w:val="24"/>
        </w:rPr>
        <w:t xml:space="preserve">와 관련된 계약에서 정한 본래의 목적 및 용도로만 사용하여야 하며, </w:t>
      </w:r>
      <w:r>
        <w:rPr>
          <w:rFonts w:ascii="굴림" w:eastAsia="굴림"/>
          <w:sz w:val="24"/>
        </w:rPr>
        <w:t>“</w:t>
      </w:r>
      <w:r>
        <w:rPr>
          <w:rFonts w:ascii="굴림" w:eastAsia="굴림"/>
          <w:sz w:val="24"/>
        </w:rPr>
        <w:t>본 업무</w:t>
      </w:r>
      <w:r>
        <w:rPr>
          <w:rFonts w:ascii="굴림" w:eastAsia="굴림"/>
          <w:sz w:val="24"/>
        </w:rPr>
        <w:t>”</w:t>
      </w:r>
      <w:r>
        <w:rPr>
          <w:rFonts w:ascii="굴림" w:eastAsia="굴림"/>
          <w:sz w:val="24"/>
        </w:rPr>
        <w:t>와 관련하여 사용하는 경우에도 필요한 업무 수행의 범위를 초과하여 임의로 비밀정보를 복제, 수정, 저장, 변형 또는 분석할 수 없다.</w:t>
      </w:r>
    </w:p>
    <w:p w14:paraId="3B94B2DA" w14:textId="77777777" w:rsidR="004C1F03" w:rsidRDefault="005F7388">
      <w:pPr>
        <w:pStyle w:val="a3"/>
        <w:spacing w:line="408" w:lineRule="auto"/>
        <w:ind w:left="219" w:hanging="219"/>
      </w:pPr>
      <w:r>
        <w:rPr>
          <w:rFonts w:ascii="굴림"/>
          <w:sz w:val="24"/>
        </w:rPr>
        <w:t xml:space="preserve">  </w:t>
      </w:r>
      <w:r>
        <w:rPr>
          <w:rFonts w:ascii="굴림"/>
          <w:sz w:val="24"/>
        </w:rPr>
        <w:t>②</w:t>
      </w:r>
      <w:r>
        <w:rPr>
          <w:rFonts w:ascii="굴림" w:eastAsia="굴림"/>
          <w:sz w:val="24"/>
        </w:rPr>
        <w:t xml:space="preserve"> 정보수령자는 </w:t>
      </w:r>
      <w:proofErr w:type="spellStart"/>
      <w:r>
        <w:rPr>
          <w:rFonts w:ascii="굴림" w:eastAsia="굴림"/>
          <w:sz w:val="24"/>
        </w:rPr>
        <w:t>직접적･간접적으로</w:t>
      </w:r>
      <w:proofErr w:type="spellEnd"/>
      <w:r>
        <w:rPr>
          <w:rFonts w:ascii="굴림" w:eastAsia="굴림"/>
          <w:sz w:val="24"/>
        </w:rPr>
        <w:t xml:space="preserve"> </w:t>
      </w:r>
      <w:r>
        <w:rPr>
          <w:rFonts w:ascii="굴림" w:eastAsia="굴림"/>
          <w:sz w:val="24"/>
        </w:rPr>
        <w:t>“</w:t>
      </w:r>
      <w:r>
        <w:rPr>
          <w:rFonts w:ascii="굴림" w:eastAsia="굴림"/>
          <w:sz w:val="24"/>
        </w:rPr>
        <w:t>본 업무</w:t>
      </w:r>
      <w:r>
        <w:rPr>
          <w:rFonts w:ascii="굴림" w:eastAsia="굴림"/>
          <w:sz w:val="24"/>
        </w:rPr>
        <w:t>”</w:t>
      </w:r>
      <w:proofErr w:type="spellStart"/>
      <w:r>
        <w:rPr>
          <w:rFonts w:ascii="굴림" w:eastAsia="굴림"/>
          <w:sz w:val="24"/>
        </w:rPr>
        <w:t>를</w:t>
      </w:r>
      <w:proofErr w:type="spellEnd"/>
      <w:r>
        <w:rPr>
          <w:rFonts w:ascii="굴림" w:eastAsia="굴림"/>
          <w:sz w:val="24"/>
        </w:rPr>
        <w:t xml:space="preserve"> 수행하는 담당자(임직원, 참여연구원 등)들에 한하여 정보제공자의 비밀정보를 취급할 수 있도록 필요한 조치를 취하여야 하며, 해당 담당자(임직원, 참여연구원 등) 각자에게 정보제공자의 비밀정보에 대한 비밀유지의무를 주지시켜야 한다. 이때 정보제공자는 정보수령자에게 해당 담당자(임직원, 참여연구원 등)으로부터 비밀유지서약서를 제출 받는 등의 방법으로 해당 정보의 비밀성을 유지하기 위하여 필요한 조치를 요구할 수 있다.</w:t>
      </w:r>
    </w:p>
    <w:p w14:paraId="529E3A59" w14:textId="77777777" w:rsidR="004C1F03" w:rsidRDefault="005F7388">
      <w:pPr>
        <w:pStyle w:val="a3"/>
        <w:spacing w:line="408" w:lineRule="auto"/>
        <w:ind w:left="219" w:hanging="219"/>
      </w:pPr>
      <w:r>
        <w:rPr>
          <w:rFonts w:ascii="굴림"/>
          <w:sz w:val="24"/>
        </w:rPr>
        <w:lastRenderedPageBreak/>
        <w:t xml:space="preserve">  </w:t>
      </w:r>
      <w:r>
        <w:rPr>
          <w:rFonts w:ascii="굴림"/>
          <w:sz w:val="24"/>
        </w:rPr>
        <w:t>③</w:t>
      </w:r>
      <w:r>
        <w:rPr>
          <w:rFonts w:ascii="굴림" w:eastAsia="굴림"/>
          <w:sz w:val="24"/>
        </w:rPr>
        <w:t xml:space="preserve"> 정보수령자가 </w:t>
      </w:r>
      <w:r>
        <w:rPr>
          <w:rFonts w:ascii="굴림" w:eastAsia="굴림"/>
          <w:sz w:val="24"/>
        </w:rPr>
        <w:t>‘</w:t>
      </w:r>
      <w:r>
        <w:rPr>
          <w:rFonts w:ascii="굴림" w:eastAsia="굴림"/>
          <w:sz w:val="24"/>
        </w:rPr>
        <w:t>본 업무</w:t>
      </w:r>
      <w:r>
        <w:rPr>
          <w:rFonts w:ascii="굴림" w:eastAsia="굴림"/>
          <w:sz w:val="24"/>
        </w:rPr>
        <w:t>’</w:t>
      </w:r>
      <w:r>
        <w:rPr>
          <w:rFonts w:ascii="굴림" w:eastAsia="굴림"/>
          <w:sz w:val="24"/>
        </w:rPr>
        <w:t xml:space="preserve">의 수행을 위하여 정보제공자의 비밀정보를 </w:t>
      </w:r>
      <w:r>
        <w:rPr>
          <w:rFonts w:ascii="굴림" w:eastAsia="굴림"/>
          <w:sz w:val="24"/>
        </w:rPr>
        <w:t>“</w:t>
      </w:r>
      <w:r>
        <w:rPr>
          <w:rFonts w:ascii="굴림" w:eastAsia="굴림"/>
          <w:sz w:val="24"/>
        </w:rPr>
        <w:t>본 업무</w:t>
      </w:r>
      <w:r>
        <w:rPr>
          <w:rFonts w:ascii="굴림" w:eastAsia="굴림"/>
          <w:sz w:val="24"/>
        </w:rPr>
        <w:t>”</w:t>
      </w:r>
      <w:proofErr w:type="spellStart"/>
      <w:r>
        <w:rPr>
          <w:rFonts w:ascii="굴림" w:eastAsia="굴림"/>
          <w:sz w:val="24"/>
        </w:rPr>
        <w:t>를</w:t>
      </w:r>
      <w:proofErr w:type="spellEnd"/>
      <w:r>
        <w:rPr>
          <w:rFonts w:ascii="굴림" w:eastAsia="굴림"/>
          <w:sz w:val="24"/>
        </w:rPr>
        <w:t xml:space="preserve"> 수행하는 담당자(임직원, 참여연구원 등)들 이외의 제3자에게 제공하고자 할 때에는 사전에 정보제공자로부터 서면에 의한 동의를 얻어야 하며, 정보수령자는 제3자와 해당 비밀정보의 유지 및 보호를 목적으로 하는 별도의 비밀유지협약을 체결한 이후에 그 제3자에게 해당 비밀정보를 제공하여야 한다. 단, 본 협약 및 계약의 체결, 이행 과정에서 외부 전문가의 조력이 필요한 경우, 비밀정보의 공개가 필요할 것으로 예상되는 일정범위의 제3자(변호사 등)에 대해서는 예외로 한다.</w:t>
      </w:r>
    </w:p>
    <w:p w14:paraId="1B314A6A" w14:textId="77777777" w:rsidR="004C1F03" w:rsidRDefault="004C1F03">
      <w:pPr>
        <w:pStyle w:val="a3"/>
        <w:spacing w:line="408" w:lineRule="auto"/>
        <w:rPr>
          <w:rFonts w:ascii="굴림" w:eastAsia="굴림"/>
          <w:sz w:val="24"/>
        </w:rPr>
      </w:pPr>
    </w:p>
    <w:p w14:paraId="4D00956E" w14:textId="77777777" w:rsidR="004C1F03" w:rsidRDefault="005F7388">
      <w:pPr>
        <w:pStyle w:val="a3"/>
        <w:spacing w:line="408" w:lineRule="auto"/>
        <w:ind w:left="220" w:hanging="220"/>
      </w:pPr>
      <w:r>
        <w:rPr>
          <w:rFonts w:ascii="굴림" w:eastAsia="굴림"/>
          <w:b/>
          <w:sz w:val="24"/>
        </w:rPr>
        <w:t xml:space="preserve">제6조(비밀유지의무) </w:t>
      </w:r>
      <w:r>
        <w:rPr>
          <w:rFonts w:ascii="굴림"/>
          <w:sz w:val="24"/>
        </w:rPr>
        <w:t>①</w:t>
      </w:r>
      <w:r>
        <w:rPr>
          <w:rFonts w:ascii="굴림" w:eastAsia="굴림"/>
          <w:sz w:val="24"/>
        </w:rPr>
        <w:t xml:space="preserve"> 정보수령자는 정보제공자의 사전 서면승낙 없이 비밀정보를 포함하여 본 협약의 내용, </w:t>
      </w:r>
      <w:r>
        <w:rPr>
          <w:rFonts w:ascii="굴림" w:eastAsia="굴림"/>
          <w:sz w:val="24"/>
        </w:rPr>
        <w:t>‘</w:t>
      </w:r>
      <w:r>
        <w:rPr>
          <w:rFonts w:ascii="굴림" w:eastAsia="굴림"/>
          <w:sz w:val="24"/>
        </w:rPr>
        <w:t>본 업무</w:t>
      </w:r>
      <w:r>
        <w:rPr>
          <w:rFonts w:ascii="굴림" w:eastAsia="굴림"/>
          <w:sz w:val="24"/>
        </w:rPr>
        <w:t>’</w:t>
      </w:r>
      <w:r>
        <w:rPr>
          <w:rFonts w:ascii="굴림" w:eastAsia="굴림"/>
          <w:sz w:val="24"/>
        </w:rPr>
        <w:t>의 내용 등을 공표하거나 제3자에게 알려서는 아니 된다. 다만, 객관적인 증거를 통하여 다음 각 호에 해당함이 입증되는 정보는 비밀정보가 아니거나 비밀유지의무가 없는 것으로 간주한다.</w:t>
      </w:r>
    </w:p>
    <w:p w14:paraId="2A717D65" w14:textId="77777777" w:rsidR="004C1F03" w:rsidRDefault="005F7388">
      <w:pPr>
        <w:pStyle w:val="a3"/>
        <w:spacing w:line="408" w:lineRule="auto"/>
      </w:pPr>
      <w:r>
        <w:rPr>
          <w:rFonts w:ascii="굴림" w:eastAsia="굴림"/>
          <w:sz w:val="24"/>
        </w:rPr>
        <w:t xml:space="preserve">   1. 비밀정보 제공 이전에 정보수령자가 이미 알고 있거나 알 수 있는 정보</w:t>
      </w:r>
    </w:p>
    <w:p w14:paraId="5EE45CC3" w14:textId="77777777" w:rsidR="004C1F03" w:rsidRDefault="005F7388">
      <w:pPr>
        <w:pStyle w:val="a3"/>
        <w:spacing w:line="408" w:lineRule="auto"/>
      </w:pPr>
      <w:r>
        <w:rPr>
          <w:rFonts w:ascii="굴림" w:eastAsia="굴림"/>
          <w:sz w:val="24"/>
        </w:rPr>
        <w:t xml:space="preserve">   2. 정보수령자의 고의 또는 과실에 의하지 않고 공지의 사실로 된 정보</w:t>
      </w:r>
    </w:p>
    <w:p w14:paraId="79C79335" w14:textId="77777777" w:rsidR="004C1F03" w:rsidRDefault="005F7388">
      <w:pPr>
        <w:pStyle w:val="a3"/>
        <w:spacing w:line="408" w:lineRule="auto"/>
      </w:pPr>
      <w:r>
        <w:rPr>
          <w:rFonts w:ascii="굴림" w:eastAsia="굴림"/>
          <w:sz w:val="24"/>
        </w:rPr>
        <w:t xml:space="preserve">   3. 정보수령자가 정당하고 적법하게 제3자로부터 제공받은 정보</w:t>
      </w:r>
    </w:p>
    <w:p w14:paraId="78674772" w14:textId="77777777" w:rsidR="004C1F03" w:rsidRDefault="005F7388">
      <w:pPr>
        <w:pStyle w:val="a3"/>
        <w:spacing w:line="408" w:lineRule="auto"/>
        <w:ind w:left="524" w:hanging="524"/>
      </w:pPr>
      <w:r>
        <w:rPr>
          <w:rFonts w:ascii="굴림" w:eastAsia="굴림"/>
          <w:sz w:val="24"/>
        </w:rPr>
        <w:t xml:space="preserve">   4. 정보수령자가 정보제공자의 비밀정보를 이용하지 아니하고 독자적으로 개발하거나 알게 된 정보</w:t>
      </w:r>
    </w:p>
    <w:p w14:paraId="2D2CCF89" w14:textId="77777777" w:rsidR="004C1F03" w:rsidRDefault="005F7388">
      <w:pPr>
        <w:pStyle w:val="a3"/>
        <w:spacing w:line="408" w:lineRule="auto"/>
        <w:ind w:left="524" w:hanging="524"/>
      </w:pPr>
      <w:r>
        <w:rPr>
          <w:rFonts w:ascii="굴림" w:eastAsia="굴림"/>
          <w:sz w:val="24"/>
        </w:rPr>
        <w:t xml:space="preserve">   5. 정보제공자가 비밀정보임을 고지하지 아니하고, 비밀정보에 속한다는 취지의 서면을 발송하지도 아니한 정보</w:t>
      </w:r>
    </w:p>
    <w:p w14:paraId="2B227CA2" w14:textId="77777777" w:rsidR="004C1F03" w:rsidRDefault="005F7388">
      <w:pPr>
        <w:pStyle w:val="a3"/>
        <w:spacing w:line="408" w:lineRule="auto"/>
        <w:ind w:left="524" w:hanging="524"/>
      </w:pPr>
      <w:r>
        <w:rPr>
          <w:rFonts w:ascii="굴림" w:eastAsia="굴림"/>
          <w:sz w:val="24"/>
        </w:rPr>
        <w:t xml:space="preserve">   6. 법원 기타 공공기관의 판결, 명령 또는 관련법령에 따른 공개의무에 따라서 공개한 정보</w:t>
      </w:r>
    </w:p>
    <w:p w14:paraId="65141FBA" w14:textId="77777777" w:rsidR="004C1F03" w:rsidRDefault="005F7388">
      <w:pPr>
        <w:pStyle w:val="a3"/>
        <w:spacing w:line="408" w:lineRule="auto"/>
        <w:ind w:left="439" w:hanging="439"/>
      </w:pPr>
      <w:r>
        <w:rPr>
          <w:rFonts w:ascii="굴림"/>
          <w:sz w:val="24"/>
        </w:rPr>
        <w:t xml:space="preserve">  </w:t>
      </w:r>
      <w:r>
        <w:rPr>
          <w:rFonts w:ascii="굴림"/>
          <w:sz w:val="24"/>
        </w:rPr>
        <w:t>②</w:t>
      </w:r>
      <w:r>
        <w:rPr>
          <w:rFonts w:ascii="굴림" w:eastAsia="굴림"/>
          <w:sz w:val="24"/>
        </w:rPr>
        <w:t xml:space="preserve"> 정보수령자가 제1항 제6호에 따라 정보를 공개할 경우에는 사전에 정보제공자에게 그 사실을 서면으로 통지하고, 상대방으로 하여금 적절한 보호 및 대응조치를 할 수 있도록 하여야 한다.</w:t>
      </w:r>
    </w:p>
    <w:p w14:paraId="50120A58" w14:textId="77777777" w:rsidR="004C1F03" w:rsidRDefault="005F7388">
      <w:pPr>
        <w:pStyle w:val="a3"/>
        <w:spacing w:line="408" w:lineRule="auto"/>
        <w:ind w:left="439" w:hanging="439"/>
      </w:pPr>
      <w:r>
        <w:rPr>
          <w:rFonts w:ascii="굴림"/>
          <w:sz w:val="24"/>
        </w:rPr>
        <w:lastRenderedPageBreak/>
        <w:t xml:space="preserve">  </w:t>
      </w:r>
      <w:r>
        <w:rPr>
          <w:rFonts w:ascii="굴림"/>
          <w:sz w:val="24"/>
        </w:rPr>
        <w:t>③</w:t>
      </w:r>
      <w:r>
        <w:rPr>
          <w:rFonts w:ascii="굴림" w:eastAsia="굴림"/>
          <w:sz w:val="24"/>
        </w:rPr>
        <w:t xml:space="preserve"> 정보수령자는 비밀정보를 보호하고 관리하는 데에 필요한 모든 노력을 다하여야 한다. 다만 천재지변, 화재 등 불가항력 사유에 의해 비밀정보가 유출된 경우에는 유출에 대한 책임을 지지 않는다.</w:t>
      </w:r>
    </w:p>
    <w:p w14:paraId="5F23C1C3" w14:textId="77777777" w:rsidR="004C1F03" w:rsidRDefault="004C1F03">
      <w:pPr>
        <w:pStyle w:val="a3"/>
        <w:spacing w:line="408" w:lineRule="auto"/>
        <w:rPr>
          <w:rFonts w:ascii="굴림" w:eastAsia="굴림"/>
          <w:sz w:val="24"/>
        </w:rPr>
      </w:pPr>
    </w:p>
    <w:p w14:paraId="79CD2FFA" w14:textId="77777777" w:rsidR="004C1F03" w:rsidRDefault="005F7388">
      <w:pPr>
        <w:pStyle w:val="a3"/>
        <w:spacing w:line="408" w:lineRule="auto"/>
        <w:ind w:left="220" w:hanging="220"/>
      </w:pPr>
      <w:r>
        <w:rPr>
          <w:rFonts w:ascii="굴림" w:eastAsia="굴림"/>
          <w:b/>
          <w:sz w:val="24"/>
        </w:rPr>
        <w:t xml:space="preserve">제7조(손해배상) </w:t>
      </w:r>
      <w:r>
        <w:rPr>
          <w:rFonts w:ascii="굴림"/>
          <w:sz w:val="24"/>
        </w:rPr>
        <w:t>①</w:t>
      </w:r>
      <w:r>
        <w:rPr>
          <w:rFonts w:ascii="굴림" w:eastAsia="굴림"/>
          <w:sz w:val="24"/>
        </w:rPr>
        <w:t xml:space="preserve"> 정보수령자가 본 협약을 위반한 경우, 정보수령자는 이로 인하여 정보제공자가 입은 모든 손해를 배상하는 것을 포함하여, 법률상 배상 책임을 다하여야 한다.  </w:t>
      </w:r>
    </w:p>
    <w:p w14:paraId="4FB6775D" w14:textId="77777777" w:rsidR="004C1F03" w:rsidRDefault="004C1F03">
      <w:pPr>
        <w:pStyle w:val="a3"/>
        <w:spacing w:line="408" w:lineRule="auto"/>
        <w:rPr>
          <w:rFonts w:ascii="굴림" w:eastAsia="굴림"/>
          <w:sz w:val="24"/>
        </w:rPr>
      </w:pPr>
    </w:p>
    <w:p w14:paraId="260E1A35" w14:textId="77777777" w:rsidR="004C1F03" w:rsidRDefault="005F7388">
      <w:pPr>
        <w:pStyle w:val="a3"/>
        <w:spacing w:line="408" w:lineRule="auto"/>
        <w:ind w:left="220" w:hanging="220"/>
      </w:pPr>
      <w:r>
        <w:rPr>
          <w:rFonts w:ascii="굴림" w:eastAsia="굴림"/>
          <w:b/>
          <w:sz w:val="24"/>
        </w:rPr>
        <w:t xml:space="preserve">제8조(비밀정보의 반환 등) </w:t>
      </w:r>
      <w:r>
        <w:rPr>
          <w:rFonts w:ascii="굴림"/>
          <w:sz w:val="24"/>
        </w:rPr>
        <w:t>①</w:t>
      </w:r>
      <w:r>
        <w:rPr>
          <w:rFonts w:ascii="굴림" w:eastAsia="굴림"/>
          <w:sz w:val="24"/>
        </w:rPr>
        <w:t xml:space="preserve"> 정보수령자는 협약기간의 만료 등의 사유로 본 협약이 종료된 경우,  본 업무가 종료 또는 중단된 경우 지체없이 정보제공자의 비밀정보가 기재되어 있거나 이를 포함하고 있는 제반 자료, 장비, 서류, 샘플, 기타 유체물(복사본, 복사물, 모방물건, 모방장비 등을 포함)을 즉시 정보제공자에게 반환하거나, 정보제공자의 서면에 의한 요청에 따라 이를 폐기하고 그 폐기를 증명하는 서류를 요청일로부터 10일 내에 정보제공자에게 제공하여야 한다. </w:t>
      </w:r>
    </w:p>
    <w:p w14:paraId="06101A8E" w14:textId="77777777" w:rsidR="004C1F03" w:rsidRDefault="004C1F03">
      <w:pPr>
        <w:pStyle w:val="a3"/>
        <w:spacing w:line="408" w:lineRule="auto"/>
        <w:rPr>
          <w:rFonts w:ascii="굴림" w:eastAsia="굴림"/>
          <w:sz w:val="24"/>
        </w:rPr>
      </w:pPr>
    </w:p>
    <w:p w14:paraId="32D76F03" w14:textId="77777777" w:rsidR="004C1F03" w:rsidRDefault="005F7388">
      <w:pPr>
        <w:pStyle w:val="a3"/>
        <w:spacing w:line="408" w:lineRule="auto"/>
        <w:ind w:left="220" w:hanging="220"/>
      </w:pPr>
      <w:r>
        <w:rPr>
          <w:rFonts w:ascii="굴림" w:eastAsia="굴림"/>
          <w:b/>
          <w:sz w:val="24"/>
        </w:rPr>
        <w:t xml:space="preserve">제9조(권리의 귀속 등) </w:t>
      </w:r>
      <w:r>
        <w:rPr>
          <w:rFonts w:ascii="굴림"/>
          <w:sz w:val="24"/>
        </w:rPr>
        <w:t>①</w:t>
      </w:r>
      <w:r>
        <w:rPr>
          <w:rFonts w:ascii="굴림" w:eastAsia="굴림"/>
          <w:sz w:val="24"/>
        </w:rPr>
        <w:t xml:space="preserve"> 본 협약에 따라 제공되는 비밀정보에 관한 소유권, 지식재산권 등의 모든 권리는 정보제공자에 속하며, 비밀정보를 통하여 특허출원 등이 가능할 경우 특허 등을 출원할 권리는 정보제공자에게 있다.</w:t>
      </w:r>
    </w:p>
    <w:p w14:paraId="0DCA8D20" w14:textId="77777777" w:rsidR="004C1F03" w:rsidRDefault="005F7388">
      <w:pPr>
        <w:pStyle w:val="a3"/>
        <w:spacing w:line="408" w:lineRule="auto"/>
        <w:ind w:left="219" w:hanging="219"/>
      </w:pPr>
      <w:r>
        <w:rPr>
          <w:rFonts w:ascii="굴림"/>
          <w:sz w:val="24"/>
        </w:rPr>
        <w:t xml:space="preserve">  </w:t>
      </w:r>
      <w:r>
        <w:rPr>
          <w:rFonts w:ascii="굴림"/>
          <w:sz w:val="24"/>
        </w:rPr>
        <w:t>②</w:t>
      </w:r>
      <w:r>
        <w:rPr>
          <w:rFonts w:ascii="굴림" w:eastAsia="굴림"/>
          <w:sz w:val="24"/>
        </w:rPr>
        <w:t xml:space="preserve"> 본 협약은 어떠한 경우에도 정보수령자에게 비밀정보에 관한 어떠한 권리나 권리의 </w:t>
      </w:r>
      <w:proofErr w:type="spellStart"/>
      <w:r>
        <w:rPr>
          <w:rFonts w:ascii="굴림" w:eastAsia="굴림"/>
          <w:sz w:val="24"/>
        </w:rPr>
        <w:t>실시권</w:t>
      </w:r>
      <w:proofErr w:type="spellEnd"/>
      <w:r>
        <w:rPr>
          <w:rFonts w:ascii="굴림" w:eastAsia="굴림"/>
          <w:sz w:val="24"/>
        </w:rPr>
        <w:t xml:space="preserve"> 또는 사용권을 부여하는 것으로 해석되지 않는다.  </w:t>
      </w:r>
    </w:p>
    <w:p w14:paraId="2E94BF98" w14:textId="77777777" w:rsidR="004C1F03" w:rsidRDefault="005F7388">
      <w:pPr>
        <w:pStyle w:val="a3"/>
        <w:spacing w:line="408" w:lineRule="auto"/>
        <w:ind w:left="219" w:hanging="219"/>
      </w:pPr>
      <w:r>
        <w:rPr>
          <w:rFonts w:ascii="굴림"/>
          <w:sz w:val="24"/>
        </w:rPr>
        <w:t xml:space="preserve">  </w:t>
      </w:r>
      <w:r>
        <w:rPr>
          <w:rFonts w:ascii="굴림"/>
          <w:sz w:val="24"/>
        </w:rPr>
        <w:t>③</w:t>
      </w:r>
      <w:r>
        <w:rPr>
          <w:rFonts w:ascii="굴림" w:eastAsia="굴림"/>
          <w:sz w:val="24"/>
        </w:rPr>
        <w:t xml:space="preserve"> 정보제공자는 비밀정보의 정확성 및 완전성이나 사업 목적에 대한 적합성, 제3자의 권리 침해 여부에 대해 보증한다.</w:t>
      </w:r>
    </w:p>
    <w:p w14:paraId="1B870230" w14:textId="77777777" w:rsidR="004C1F03" w:rsidRDefault="005F7388">
      <w:pPr>
        <w:pStyle w:val="a3"/>
        <w:spacing w:line="408" w:lineRule="auto"/>
        <w:ind w:left="219" w:hanging="219"/>
      </w:pPr>
      <w:r>
        <w:rPr>
          <w:rFonts w:ascii="굴림"/>
          <w:sz w:val="24"/>
        </w:rPr>
        <w:t xml:space="preserve">  </w:t>
      </w:r>
      <w:r>
        <w:rPr>
          <w:rFonts w:ascii="굴림"/>
          <w:sz w:val="24"/>
        </w:rPr>
        <w:t>④</w:t>
      </w:r>
      <w:r>
        <w:rPr>
          <w:rFonts w:ascii="굴림" w:eastAsia="굴림"/>
          <w:sz w:val="24"/>
        </w:rPr>
        <w:t xml:space="preserve"> 정보제공자는 정보수령자가 정보제공자의 보증의무 위반으로 인해 입은 모든 손해에 대하여 배상한다. </w:t>
      </w:r>
    </w:p>
    <w:p w14:paraId="256BA85B" w14:textId="77777777" w:rsidR="004C1F03" w:rsidRDefault="005F7388">
      <w:pPr>
        <w:pStyle w:val="a3"/>
        <w:spacing w:line="408" w:lineRule="auto"/>
        <w:ind w:left="219" w:hanging="219"/>
      </w:pPr>
      <w:r>
        <w:rPr>
          <w:rFonts w:ascii="굴림"/>
          <w:sz w:val="24"/>
        </w:rPr>
        <w:lastRenderedPageBreak/>
        <w:t xml:space="preserve">  </w:t>
      </w:r>
      <w:r>
        <w:rPr>
          <w:rFonts w:ascii="굴림"/>
          <w:sz w:val="24"/>
        </w:rPr>
        <w:t>⑤</w:t>
      </w:r>
      <w:r>
        <w:rPr>
          <w:rFonts w:ascii="굴림" w:eastAsia="굴림"/>
          <w:sz w:val="24"/>
        </w:rPr>
        <w:t xml:space="preserve"> 각 당사자는 본 협약의 목적을 위하여 상대방의 시설을 방문하거나 이를 이용할 경우에는 상대방의 제반 규정 및 지시사항을 준수하여야 한다. </w:t>
      </w:r>
    </w:p>
    <w:p w14:paraId="2E267863" w14:textId="77777777" w:rsidR="004C1F03" w:rsidRDefault="004C1F03">
      <w:pPr>
        <w:pStyle w:val="a3"/>
        <w:spacing w:line="408" w:lineRule="auto"/>
        <w:rPr>
          <w:rFonts w:ascii="굴림" w:eastAsia="굴림"/>
          <w:sz w:val="24"/>
        </w:rPr>
      </w:pPr>
    </w:p>
    <w:p w14:paraId="14E532D4" w14:textId="77777777" w:rsidR="004C1F03" w:rsidRDefault="005F7388">
      <w:pPr>
        <w:pStyle w:val="a3"/>
        <w:spacing w:line="408" w:lineRule="auto"/>
        <w:ind w:left="220" w:hanging="220"/>
      </w:pPr>
      <w:r>
        <w:rPr>
          <w:rFonts w:ascii="굴림" w:eastAsia="굴림"/>
          <w:b/>
          <w:sz w:val="24"/>
        </w:rPr>
        <w:t xml:space="preserve">제10조(권리의무의 양도, 협약의 변경) </w:t>
      </w:r>
      <w:r>
        <w:rPr>
          <w:rFonts w:ascii="굴림"/>
          <w:sz w:val="24"/>
        </w:rPr>
        <w:t>①</w:t>
      </w:r>
      <w:r>
        <w:rPr>
          <w:rFonts w:ascii="굴림" w:eastAsia="굴림"/>
          <w:sz w:val="24"/>
        </w:rPr>
        <w:t xml:space="preserve"> 각 당사자는 상대방의 사전 서면동의 없이 본 협약상의 권리의무를 각 당사자 이외의 제3자에게 양도하거나 이전할 수 없다.</w:t>
      </w:r>
    </w:p>
    <w:p w14:paraId="37DB9FB8" w14:textId="77777777" w:rsidR="004C1F03" w:rsidRDefault="005F7388">
      <w:pPr>
        <w:pStyle w:val="a3"/>
        <w:spacing w:line="408" w:lineRule="auto"/>
        <w:ind w:left="219" w:hanging="219"/>
      </w:pPr>
      <w:r>
        <w:rPr>
          <w:rFonts w:ascii="굴림"/>
          <w:sz w:val="24"/>
        </w:rPr>
        <w:t xml:space="preserve">  </w:t>
      </w:r>
      <w:r>
        <w:rPr>
          <w:rFonts w:ascii="굴림"/>
          <w:sz w:val="24"/>
        </w:rPr>
        <w:t>②</w:t>
      </w:r>
      <w:r>
        <w:rPr>
          <w:rFonts w:ascii="굴림" w:eastAsia="굴림"/>
          <w:sz w:val="24"/>
        </w:rPr>
        <w:t xml:space="preserve"> 본 협약의 수정이나 변경은 양 당사자의 정당한 대표자가 기명날인 또는 서명한 서면 합의로만 이루어질 수 있다.</w:t>
      </w:r>
    </w:p>
    <w:p w14:paraId="7F8B323A" w14:textId="77777777" w:rsidR="004C1F03" w:rsidRDefault="004C1F03">
      <w:pPr>
        <w:pStyle w:val="a3"/>
        <w:spacing w:line="408" w:lineRule="auto"/>
        <w:rPr>
          <w:rFonts w:ascii="굴림" w:eastAsia="굴림"/>
          <w:sz w:val="24"/>
        </w:rPr>
      </w:pPr>
    </w:p>
    <w:p w14:paraId="1A12D9DA" w14:textId="77777777" w:rsidR="004C1F03" w:rsidRDefault="005F7388">
      <w:pPr>
        <w:pStyle w:val="a3"/>
        <w:spacing w:line="408" w:lineRule="auto"/>
        <w:ind w:left="220" w:hanging="220"/>
      </w:pPr>
      <w:r>
        <w:rPr>
          <w:rFonts w:ascii="굴림" w:eastAsia="굴림"/>
          <w:b/>
          <w:sz w:val="24"/>
        </w:rPr>
        <w:t xml:space="preserve">제11조(협약의 분리가능성) </w:t>
      </w:r>
      <w:r>
        <w:rPr>
          <w:rFonts w:ascii="굴림" w:eastAsia="굴림"/>
          <w:sz w:val="24"/>
        </w:rPr>
        <w:t>본 협약 중 어느 규정이 법원에 의하여 위법, 무효 또는 집행 불가능 하다고 선언될 경우에도, 이는 본 협약의 나머지 규정의 유효성에 영향을 미치지 아니한다.</w:t>
      </w:r>
    </w:p>
    <w:p w14:paraId="603C408F" w14:textId="77777777" w:rsidR="004C1F03" w:rsidRDefault="004C1F03">
      <w:pPr>
        <w:pStyle w:val="a3"/>
        <w:spacing w:line="408" w:lineRule="auto"/>
        <w:rPr>
          <w:rFonts w:ascii="굴림" w:eastAsia="굴림"/>
          <w:sz w:val="24"/>
        </w:rPr>
      </w:pPr>
    </w:p>
    <w:p w14:paraId="028588EB" w14:textId="77777777" w:rsidR="004C1F03" w:rsidRDefault="005F7388">
      <w:pPr>
        <w:pStyle w:val="a3"/>
        <w:spacing w:line="408" w:lineRule="auto"/>
        <w:ind w:left="220" w:hanging="220"/>
      </w:pPr>
      <w:r>
        <w:rPr>
          <w:rFonts w:ascii="굴림" w:eastAsia="굴림"/>
          <w:b/>
          <w:sz w:val="24"/>
        </w:rPr>
        <w:t xml:space="preserve">제12조(분쟁의 해결) </w:t>
      </w:r>
      <w:r>
        <w:rPr>
          <w:rFonts w:ascii="굴림"/>
          <w:sz w:val="24"/>
        </w:rPr>
        <w:t>①</w:t>
      </w:r>
      <w:r>
        <w:rPr>
          <w:rFonts w:ascii="굴림" w:eastAsia="굴림"/>
          <w:sz w:val="24"/>
        </w:rPr>
        <w:t xml:space="preserve"> 본 협약과 관련하여 분쟁이 발생한 경우 당사자의 상호 협의에 의한 해결을 모색하되, 분쟁에 관한 합의가 이루어지지 아니한 경우에는 계약상의 분쟁해결 절차에 따라 해결한다.</w:t>
      </w:r>
    </w:p>
    <w:p w14:paraId="57E2401D" w14:textId="77777777" w:rsidR="004C1F03" w:rsidRDefault="004C1F03">
      <w:pPr>
        <w:pStyle w:val="a3"/>
        <w:spacing w:line="408" w:lineRule="auto"/>
        <w:rPr>
          <w:rFonts w:ascii="굴림" w:eastAsia="굴림"/>
          <w:sz w:val="24"/>
        </w:rPr>
      </w:pPr>
    </w:p>
    <w:p w14:paraId="1DC280D7" w14:textId="64E62F87" w:rsidR="004C1F03" w:rsidRDefault="005F7388">
      <w:pPr>
        <w:pStyle w:val="a3"/>
        <w:spacing w:line="408" w:lineRule="auto"/>
        <w:ind w:left="220" w:hanging="220"/>
      </w:pPr>
      <w:r>
        <w:rPr>
          <w:rFonts w:ascii="굴림" w:eastAsia="굴림"/>
          <w:b/>
          <w:sz w:val="24"/>
        </w:rPr>
        <w:t>제13조(</w:t>
      </w:r>
      <w:proofErr w:type="spellStart"/>
      <w:r>
        <w:rPr>
          <w:rFonts w:ascii="굴림" w:eastAsia="굴림"/>
          <w:b/>
          <w:sz w:val="24"/>
        </w:rPr>
        <w:t>보칙</w:t>
      </w:r>
      <w:proofErr w:type="spellEnd"/>
      <w:r>
        <w:rPr>
          <w:rFonts w:ascii="굴림" w:eastAsia="굴림"/>
          <w:b/>
          <w:sz w:val="24"/>
        </w:rPr>
        <w:t>)</w:t>
      </w:r>
      <w:r>
        <w:rPr>
          <w:rFonts w:ascii="굴림" w:eastAsia="굴림"/>
          <w:sz w:val="24"/>
        </w:rPr>
        <w:t xml:space="preserve"> 한국</w:t>
      </w:r>
      <w:del w:id="1831" w:author="이수용" w:date="2024-12-13T14:34:00Z">
        <w:r w:rsidDel="005761EA">
          <w:rPr>
            <w:rFonts w:ascii="굴림" w:eastAsia="굴림"/>
            <w:sz w:val="24"/>
          </w:rPr>
          <w:delText>수력원자력㈜</w:delText>
        </w:r>
      </w:del>
      <w:ins w:id="1832" w:author="이수용" w:date="2024-12-13T14:34:00Z">
        <w:r w:rsidR="005761EA">
          <w:rPr>
            <w:rFonts w:ascii="굴림" w:eastAsia="굴림" w:hint="eastAsia"/>
            <w:sz w:val="24"/>
          </w:rPr>
          <w:t>은행</w:t>
        </w:r>
      </w:ins>
      <w:r>
        <w:rPr>
          <w:rFonts w:ascii="굴림" w:eastAsia="굴림"/>
          <w:sz w:val="24"/>
        </w:rPr>
        <w:t xml:space="preserve">과 계약상대자는 본 협약의 성립을 증명하기 위하여 본 협약서 2부를 작성하여 각각 서명(또는 기명날인)한 후 각자 1부씩 보관한다. </w:t>
      </w:r>
    </w:p>
    <w:p w14:paraId="49D57C97" w14:textId="77777777" w:rsidR="004C1F03" w:rsidRDefault="005F7388">
      <w:pPr>
        <w:pStyle w:val="a3"/>
        <w:spacing w:line="408" w:lineRule="auto"/>
        <w:ind w:left="220" w:hanging="220"/>
      </w:pPr>
      <w:r>
        <w:rPr>
          <w:rFonts w:ascii="굴림"/>
          <w:sz w:val="24"/>
        </w:rPr>
        <w:t xml:space="preserve">   </w:t>
      </w:r>
      <w:r>
        <w:rPr>
          <w:rFonts w:ascii="굴림"/>
          <w:sz w:val="24"/>
        </w:rPr>
        <w:t>※</w:t>
      </w:r>
      <w:r>
        <w:rPr>
          <w:rFonts w:ascii="굴림" w:eastAsia="굴림"/>
          <w:sz w:val="24"/>
        </w:rPr>
        <w:t xml:space="preserve"> 전자적인 방법에 따르는 경우에는 모든 당사자가 </w:t>
      </w:r>
      <w:proofErr w:type="spellStart"/>
      <w:r>
        <w:rPr>
          <w:rFonts w:ascii="굴림" w:eastAsia="굴림"/>
          <w:sz w:val="24"/>
        </w:rPr>
        <w:t>전자서명함으로써</w:t>
      </w:r>
      <w:proofErr w:type="spellEnd"/>
      <w:r>
        <w:rPr>
          <w:rFonts w:ascii="굴림" w:eastAsia="굴림"/>
          <w:sz w:val="24"/>
        </w:rPr>
        <w:t xml:space="preserve"> 계약이 확정됨.</w:t>
      </w:r>
    </w:p>
    <w:p w14:paraId="1E198772" w14:textId="77777777" w:rsidR="004C1F03" w:rsidRDefault="004C1F03">
      <w:pPr>
        <w:pStyle w:val="3"/>
        <w:spacing w:line="408" w:lineRule="auto"/>
        <w:ind w:left="848" w:hanging="448"/>
        <w:rPr>
          <w:rFonts w:ascii="굴림" w:eastAsia="굴림"/>
          <w:sz w:val="24"/>
          <w:shd w:val="clear" w:color="000000" w:fill="auto"/>
        </w:rPr>
      </w:pPr>
    </w:p>
    <w:p w14:paraId="546DEB0B" w14:textId="77777777" w:rsidR="004C1F03" w:rsidRDefault="005F7388">
      <w:pPr>
        <w:pStyle w:val="a4"/>
        <w:wordWrap/>
        <w:spacing w:line="408" w:lineRule="auto"/>
        <w:ind w:left="448" w:hanging="448"/>
        <w:jc w:val="center"/>
      </w:pPr>
      <w:r>
        <w:rPr>
          <w:rFonts w:ascii="굴림" w:eastAsia="굴림"/>
          <w:sz w:val="24"/>
          <w:shd w:val="clear" w:color="000000" w:fill="auto"/>
        </w:rPr>
        <w:t xml:space="preserve">  20____년 ____월 ____일</w:t>
      </w:r>
    </w:p>
    <w:p w14:paraId="32EF42F9" w14:textId="77777777" w:rsidR="00345E67" w:rsidRDefault="005F7388">
      <w:pPr>
        <w:pStyle w:val="a4"/>
        <w:spacing w:line="408" w:lineRule="auto"/>
        <w:ind w:left="448" w:hanging="448"/>
        <w:rPr>
          <w:ins w:id="1833" w:author="이수용" w:date="2024-12-13T14:27:00Z"/>
          <w:rFonts w:ascii="굴림" w:eastAsia="굴림"/>
          <w:sz w:val="24"/>
          <w:shd w:val="clear" w:color="000000" w:fill="auto"/>
        </w:rPr>
      </w:pPr>
      <w:r>
        <w:rPr>
          <w:rFonts w:ascii="굴림" w:eastAsia="굴림"/>
          <w:sz w:val="24"/>
          <w:shd w:val="clear" w:color="000000" w:fill="auto"/>
        </w:rPr>
        <w:t xml:space="preserve">                                                                    </w:t>
      </w:r>
    </w:p>
    <w:p w14:paraId="481EB3C0" w14:textId="77777777" w:rsidR="00345E67" w:rsidRDefault="00345E67">
      <w:pPr>
        <w:pStyle w:val="a4"/>
        <w:spacing w:line="408" w:lineRule="auto"/>
        <w:ind w:left="448" w:hanging="448"/>
        <w:rPr>
          <w:ins w:id="1834" w:author="이수용" w:date="2024-12-13T14:27:00Z"/>
          <w:rFonts w:ascii="굴림" w:eastAsia="굴림"/>
          <w:sz w:val="24"/>
          <w:shd w:val="clear" w:color="000000" w:fill="auto"/>
        </w:rPr>
      </w:pPr>
    </w:p>
    <w:p w14:paraId="17DEDB8B" w14:textId="7F0E33C5" w:rsidR="004C1F03" w:rsidRDefault="00345E67">
      <w:pPr>
        <w:pStyle w:val="a4"/>
        <w:spacing w:line="408" w:lineRule="auto"/>
        <w:ind w:left="448" w:hanging="448"/>
      </w:pPr>
      <w:ins w:id="1835" w:author="이수용" w:date="2024-12-13T14:27:00Z">
        <w:r>
          <w:rPr>
            <w:rFonts w:ascii="굴림" w:eastAsia="굴림" w:hint="eastAsia"/>
            <w:sz w:val="24"/>
            <w:shd w:val="clear" w:color="000000" w:fill="auto"/>
          </w:rPr>
          <w:lastRenderedPageBreak/>
          <w:t xml:space="preserve"> </w:t>
        </w:r>
      </w:ins>
      <w:del w:id="1836" w:author="이수용" w:date="2024-12-13T14:27:00Z">
        <w:r w:rsidDel="00345E67">
          <w:rPr>
            <w:rFonts w:ascii="굴림" w:eastAsia="굴림" w:hint="eastAsia"/>
            <w:sz w:val="24"/>
            <w:shd w:val="clear" w:color="000000" w:fill="auto"/>
          </w:rPr>
          <w:delText xml:space="preserve">                 한국수력원자력</w:delText>
        </w:r>
        <w:r w:rsidDel="00345E67">
          <w:rPr>
            <w:rFonts w:ascii="굴림" w:hint="eastAsia"/>
            <w:sz w:val="24"/>
            <w:shd w:val="clear" w:color="000000" w:fill="auto"/>
          </w:rPr>
          <w:delText>㈜</w:delText>
        </w:r>
        <w:r w:rsidDel="00345E67">
          <w:rPr>
            <w:rFonts w:ascii="굴림" w:eastAsia="굴림" w:hint="eastAsia"/>
            <w:sz w:val="24"/>
            <w:shd w:val="clear" w:color="000000" w:fill="auto"/>
          </w:rPr>
          <w:delText xml:space="preserve"> </w:delText>
        </w:r>
      </w:del>
      <w:ins w:id="1837" w:author="이수용" w:date="2024-12-13T14:27:00Z">
        <w:r>
          <w:rPr>
            <w:rFonts w:ascii="굴림" w:eastAsia="굴림" w:hint="eastAsia"/>
            <w:sz w:val="24"/>
            <w:shd w:val="clear" w:color="000000" w:fill="auto"/>
          </w:rPr>
          <w:t>한국은행</w:t>
        </w:r>
      </w:ins>
      <w:r>
        <w:rPr>
          <w:rFonts w:ascii="굴림" w:eastAsia="굴림"/>
          <w:sz w:val="24"/>
          <w:shd w:val="clear" w:color="000000" w:fill="auto"/>
        </w:rPr>
        <w:t>(발주자)</w:t>
      </w:r>
    </w:p>
    <w:p w14:paraId="5B990F1A" w14:textId="61A4D8DF" w:rsidR="004C1F03" w:rsidRDefault="005F7388">
      <w:pPr>
        <w:pStyle w:val="a4"/>
        <w:wordWrap/>
        <w:spacing w:line="408" w:lineRule="auto"/>
        <w:ind w:left="448" w:hanging="448"/>
        <w:jc w:val="right"/>
      </w:pPr>
      <w:del w:id="1838" w:author="이수용" w:date="2024-12-13T14:28:00Z">
        <w:r w:rsidDel="00345E67">
          <w:rPr>
            <w:rFonts w:ascii="굴림" w:eastAsia="굴림" w:hint="eastAsia"/>
            <w:sz w:val="24"/>
            <w:shd w:val="clear" w:color="000000" w:fill="auto"/>
          </w:rPr>
          <w:delText>[38120] 경북 경주시 양북면 불국로 1655</w:delText>
        </w:r>
      </w:del>
      <w:ins w:id="1839" w:author="이수용" w:date="2024-12-13T14:28:00Z">
        <w:r w:rsidR="00345E67">
          <w:rPr>
            <w:rFonts w:ascii="굴림" w:eastAsia="굴림" w:hint="eastAsia"/>
            <w:sz w:val="24"/>
            <w:shd w:val="clear" w:color="000000" w:fill="auto"/>
          </w:rPr>
          <w:t xml:space="preserve">서울특별시 중구 남대문로 </w:t>
        </w:r>
        <w:r w:rsidR="00345E67">
          <w:rPr>
            <w:rFonts w:ascii="굴림" w:eastAsia="굴림"/>
            <w:sz w:val="24"/>
            <w:shd w:val="clear" w:color="000000" w:fill="auto"/>
          </w:rPr>
          <w:t>39</w:t>
        </w:r>
      </w:ins>
    </w:p>
    <w:p w14:paraId="19E54DB6" w14:textId="218C0B6F" w:rsidR="004C1F03" w:rsidRDefault="00345E67">
      <w:pPr>
        <w:pBdr>
          <w:top w:val="none" w:sz="2" w:space="0" w:color="000000"/>
          <w:left w:val="none" w:sz="2" w:space="0" w:color="000000"/>
          <w:bottom w:val="none" w:sz="2" w:space="0" w:color="000000"/>
          <w:right w:val="none" w:sz="2" w:space="0" w:color="000000"/>
        </w:pBdr>
        <w:wordWrap/>
        <w:snapToGrid w:val="0"/>
        <w:spacing w:line="408" w:lineRule="auto"/>
        <w:ind w:right="480"/>
        <w:pPrChange w:id="1840" w:author="이수용" w:date="2024-12-13T14:28:00Z">
          <w:pPr>
            <w:pBdr>
              <w:top w:val="none" w:sz="2" w:space="0" w:color="000000"/>
              <w:left w:val="none" w:sz="2" w:space="0" w:color="000000"/>
              <w:bottom w:val="none" w:sz="2" w:space="0" w:color="000000"/>
              <w:right w:val="none" w:sz="2" w:space="0" w:color="000000"/>
            </w:pBdr>
            <w:wordWrap/>
            <w:snapToGrid w:val="0"/>
            <w:spacing w:line="408" w:lineRule="auto"/>
            <w:ind w:left="448" w:hanging="448"/>
            <w:jc w:val="right"/>
          </w:pPr>
        </w:pPrChange>
      </w:pPr>
      <w:ins w:id="1841" w:author="이수용" w:date="2024-12-13T14:28:00Z">
        <w:r>
          <w:rPr>
            <w:rFonts w:ascii="굴림" w:eastAsia="굴림" w:hint="eastAsia"/>
            <w:sz w:val="24"/>
            <w:shd w:val="clear" w:color="000000" w:fill="auto"/>
          </w:rPr>
          <w:t xml:space="preserve">                                                         총재                </w:t>
        </w:r>
      </w:ins>
      <w:del w:id="1842" w:author="이수용" w:date="2024-12-13T14:28:00Z">
        <w:r w:rsidDel="00345E67">
          <w:rPr>
            <w:rFonts w:ascii="굴림" w:eastAsia="굴림"/>
            <w:sz w:val="24"/>
            <w:shd w:val="clear" w:color="000000" w:fill="auto"/>
          </w:rPr>
          <w:delText xml:space="preserve">황  주  호    </w:delText>
        </w:r>
      </w:del>
      <w:r>
        <w:rPr>
          <w:rFonts w:ascii="굴림" w:eastAsia="굴림"/>
          <w:sz w:val="24"/>
          <w:shd w:val="clear" w:color="000000" w:fill="auto"/>
        </w:rPr>
        <w:t>(인)</w:t>
      </w:r>
    </w:p>
    <w:p w14:paraId="19019949" w14:textId="77777777" w:rsidR="00345E67" w:rsidRDefault="005F7388">
      <w:pPr>
        <w:pStyle w:val="a4"/>
        <w:spacing w:line="408" w:lineRule="auto"/>
        <w:ind w:left="448" w:hanging="448"/>
        <w:rPr>
          <w:ins w:id="1843" w:author="이수용" w:date="2024-12-13T14:27:00Z"/>
          <w:rFonts w:ascii="굴림" w:eastAsia="굴림"/>
          <w:sz w:val="24"/>
          <w:shd w:val="clear" w:color="000000" w:fill="auto"/>
        </w:rPr>
      </w:pPr>
      <w:r>
        <w:rPr>
          <w:rFonts w:ascii="굴림" w:eastAsia="굴림"/>
          <w:sz w:val="24"/>
          <w:shd w:val="clear" w:color="000000" w:fill="auto"/>
        </w:rPr>
        <w:t xml:space="preserve">                                                                                    </w:t>
      </w:r>
    </w:p>
    <w:p w14:paraId="0CE2FCDD" w14:textId="261BF137" w:rsidR="004C1F03" w:rsidRDefault="005F7388">
      <w:pPr>
        <w:pStyle w:val="a4"/>
        <w:spacing w:line="408" w:lineRule="auto"/>
        <w:ind w:left="448" w:hanging="448"/>
      </w:pPr>
      <w:r>
        <w:rPr>
          <w:rFonts w:ascii="굴림" w:eastAsia="굴림"/>
          <w:sz w:val="24"/>
          <w:shd w:val="clear" w:color="000000" w:fill="auto"/>
        </w:rPr>
        <w:t xml:space="preserve"> </w:t>
      </w:r>
      <w:r>
        <w:rPr>
          <w:rFonts w:ascii="굴림" w:eastAsia="굴림"/>
          <w:sz w:val="24"/>
          <w:shd w:val="clear" w:color="000000" w:fill="auto"/>
        </w:rPr>
        <w:t>“</w:t>
      </w:r>
      <w:proofErr w:type="spellStart"/>
      <w:r>
        <w:rPr>
          <w:rFonts w:ascii="굴림" w:eastAsia="굴림"/>
          <w:sz w:val="24"/>
          <w:shd w:val="clear" w:color="000000" w:fill="auto"/>
        </w:rPr>
        <w:t>네이버클라우드</w:t>
      </w:r>
      <w:proofErr w:type="spellEnd"/>
      <w:r>
        <w:rPr>
          <w:rFonts w:ascii="굴림" w:eastAsia="굴림"/>
          <w:sz w:val="24"/>
          <w:shd w:val="clear" w:color="000000" w:fill="auto"/>
        </w:rPr>
        <w:t xml:space="preserve"> 주식회사</w:t>
      </w:r>
      <w:r>
        <w:rPr>
          <w:rFonts w:ascii="굴림" w:eastAsia="굴림"/>
          <w:sz w:val="24"/>
          <w:shd w:val="clear" w:color="000000" w:fill="auto"/>
        </w:rPr>
        <w:t>”</w:t>
      </w:r>
      <w:r>
        <w:rPr>
          <w:rFonts w:ascii="굴림" w:eastAsia="굴림"/>
          <w:sz w:val="24"/>
          <w:shd w:val="clear" w:color="000000" w:fill="auto"/>
        </w:rPr>
        <w:t xml:space="preserve"> (계약상대자)</w:t>
      </w:r>
    </w:p>
    <w:p w14:paraId="7B0B512B" w14:textId="77777777" w:rsidR="004C1F03" w:rsidRDefault="005F7388">
      <w:pPr>
        <w:pBdr>
          <w:top w:val="none" w:sz="2" w:space="0" w:color="000000"/>
          <w:left w:val="none" w:sz="2" w:space="0" w:color="000000"/>
          <w:bottom w:val="none" w:sz="2" w:space="0" w:color="000000"/>
          <w:right w:val="none" w:sz="2" w:space="0" w:color="000000"/>
        </w:pBdr>
        <w:wordWrap/>
        <w:snapToGrid w:val="0"/>
        <w:spacing w:line="408" w:lineRule="auto"/>
        <w:ind w:left="448" w:hanging="448"/>
        <w:jc w:val="right"/>
      </w:pPr>
      <w:r>
        <w:rPr>
          <w:rFonts w:ascii="굴림" w:eastAsia="굴림"/>
          <w:sz w:val="24"/>
          <w:shd w:val="clear" w:color="000000" w:fill="auto"/>
        </w:rPr>
        <w:t xml:space="preserve">경기도 성남시 분당구 </w:t>
      </w:r>
      <w:proofErr w:type="spellStart"/>
      <w:r>
        <w:rPr>
          <w:rFonts w:ascii="굴림" w:eastAsia="굴림"/>
          <w:sz w:val="24"/>
          <w:shd w:val="clear" w:color="000000" w:fill="auto"/>
        </w:rPr>
        <w:t>불정로</w:t>
      </w:r>
      <w:proofErr w:type="spellEnd"/>
      <w:r>
        <w:rPr>
          <w:rFonts w:ascii="굴림" w:eastAsia="굴림"/>
          <w:sz w:val="24"/>
          <w:shd w:val="clear" w:color="000000" w:fill="auto"/>
        </w:rPr>
        <w:t xml:space="preserve"> 6 (정자동, 네이버 </w:t>
      </w:r>
      <w:proofErr w:type="spellStart"/>
      <w:r>
        <w:rPr>
          <w:rFonts w:ascii="굴림" w:eastAsia="굴림"/>
          <w:sz w:val="24"/>
          <w:shd w:val="clear" w:color="000000" w:fill="auto"/>
        </w:rPr>
        <w:t>그린팩토리</w:t>
      </w:r>
      <w:proofErr w:type="spellEnd"/>
      <w:r>
        <w:rPr>
          <w:rFonts w:ascii="굴림" w:eastAsia="굴림"/>
          <w:sz w:val="24"/>
          <w:shd w:val="clear" w:color="000000" w:fill="auto"/>
        </w:rPr>
        <w:t>)</w:t>
      </w:r>
    </w:p>
    <w:p w14:paraId="7C35E93C" w14:textId="44C0D4E9" w:rsidR="004C1F03" w:rsidRDefault="005F7388">
      <w:pPr>
        <w:pBdr>
          <w:top w:val="none" w:sz="2" w:space="0" w:color="000000"/>
          <w:left w:val="none" w:sz="2" w:space="0" w:color="000000"/>
          <w:bottom w:val="none" w:sz="2" w:space="0" w:color="000000"/>
          <w:right w:val="none" w:sz="2" w:space="0" w:color="000000"/>
        </w:pBdr>
        <w:wordWrap/>
        <w:snapToGrid w:val="0"/>
        <w:spacing w:line="408" w:lineRule="auto"/>
        <w:ind w:left="448" w:hanging="448"/>
        <w:jc w:val="right"/>
      </w:pPr>
      <w:r>
        <w:rPr>
          <w:rFonts w:ascii="굴림" w:eastAsia="굴림"/>
          <w:sz w:val="24"/>
          <w:shd w:val="clear" w:color="000000" w:fill="auto"/>
        </w:rPr>
        <w:t>대표이사   김  유  원    (인)</w:t>
      </w:r>
    </w:p>
    <w:sectPr w:rsidR="004C1F03">
      <w:footerReference w:type="default" r:id="rId19"/>
      <w:endnotePr>
        <w:numFmt w:val="decimal"/>
      </w:endnotePr>
      <w:pgSz w:w="11906" w:h="16838"/>
      <w:pgMar w:top="1984" w:right="1134" w:bottom="1417" w:left="567" w:header="1134" w:footer="567"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9" w:author="이수용" w:date="2025-01-07T14:21:00Z" w:initials="이">
    <w:p w14:paraId="016162D7" w14:textId="77777777" w:rsidR="0001695B" w:rsidRDefault="0001695B" w:rsidP="002756A8">
      <w:pPr>
        <w:jc w:val="left"/>
      </w:pPr>
      <w:r>
        <w:rPr>
          <w:rStyle w:val="affff9"/>
        </w:rPr>
        <w:annotationRef/>
      </w:r>
      <w:r>
        <w:t>뉴로 관리전용선 구간의 고객 장비에서의 장애로 인한 서비스 장애는 제외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162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27B6DE" w16cex:dateUtc="2025-01-07T0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162D7" w16cid:durableId="2B27B6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38000" w14:textId="77777777" w:rsidR="005A7D3B" w:rsidRDefault="005A7D3B">
      <w:r>
        <w:separator/>
      </w:r>
    </w:p>
  </w:endnote>
  <w:endnote w:type="continuationSeparator" w:id="0">
    <w:p w14:paraId="7BC147F5" w14:textId="77777777" w:rsidR="005A7D3B" w:rsidRDefault="005A7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휴먼명조">
    <w:altName w:val="바탕"/>
    <w:panose1 w:val="02010504000101010101"/>
    <w:charset w:val="81"/>
    <w:family w:val="roman"/>
    <w:pitch w:val="default"/>
    <w:sig w:usb0="E0002AFF" w:usb1="C9067843" w:usb2="00000019" w:usb3="00000000" w:csb0="000801FF" w:csb1="00000000"/>
  </w:font>
  <w:font w:name="Times New Roman">
    <w:panose1 w:val="02020603050405020304"/>
    <w:charset w:val="00"/>
    <w:family w:val="roman"/>
    <w:pitch w:val="variable"/>
    <w:sig w:usb0="E0002AFF" w:usb1="C0007843" w:usb2="00000009" w:usb3="00000000" w:csb0="000001FF" w:csb1="00000000"/>
  </w:font>
  <w:font w:name="한컴바탕">
    <w:altName w:val="바탕"/>
    <w:panose1 w:val="02030600000101010101"/>
    <w:charset w:val="81"/>
    <w:family w:val="roman"/>
    <w:pitch w:val="default"/>
    <w:sig w:usb0="F7FFAFFF" w:usb1="FBDFFFFF" w:usb2="00FFFFFF" w:usb3="00000000" w:csb0="000801FF" w:csb1="00000000"/>
  </w:font>
  <w:font w:name="바탕체">
    <w:panose1 w:val="02030609000101010101"/>
    <w:charset w:val="81"/>
    <w:family w:val="roma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한양신명조">
    <w:altName w:val="바탕"/>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한양견고딕">
    <w:altName w:val="바탕"/>
    <w:charset w:val="81"/>
    <w:family w:val="roman"/>
    <w:pitch w:val="default"/>
  </w:font>
  <w:font w:name="한양중고딕">
    <w:altName w:val="바탕"/>
    <w:charset w:val="81"/>
    <w:family w:val="roman"/>
    <w:pitch w:val="default"/>
  </w:font>
  <w:font w:name="신명 견명조">
    <w:altName w:val="바탕"/>
    <w:charset w:val="81"/>
    <w:family w:val="roman"/>
    <w:pitch w:val="default"/>
  </w:font>
  <w:font w:name="한양견명조">
    <w:altName w:val="바탕"/>
    <w:charset w:val="81"/>
    <w:family w:val="roman"/>
    <w:pitch w:val="default"/>
  </w:font>
  <w:font w:name="명조">
    <w:charset w:val="81"/>
    <w:family w:val="roman"/>
    <w:pitch w:val="default"/>
  </w:font>
  <w:font w:name="신명 순명조">
    <w:charset w:val="81"/>
    <w:family w:val="roman"/>
    <w:pitch w:val="default"/>
  </w:font>
  <w:font w:name="산세리프">
    <w:panose1 w:val="00000000000000000000"/>
    <w:charset w:val="81"/>
    <w:family w:val="roman"/>
    <w:notTrueType/>
    <w:pitch w:val="default"/>
  </w:font>
  <w:font w:name="HCI Poppy">
    <w:altName w:val="Cambria"/>
    <w:charset w:val="00"/>
    <w:family w:val="roman"/>
    <w:pitch w:val="default"/>
  </w:font>
  <w:font w:name="중간공한">
    <w:charset w:val="81"/>
    <w:family w:val="roman"/>
    <w:pitch w:val="default"/>
  </w:font>
  <w:font w:name="가는둥근제목체">
    <w:altName w:val="바탕"/>
    <w:charset w:val="81"/>
    <w:family w:val="roman"/>
    <w:pitch w:val="default"/>
  </w:font>
  <w:font w:name="HY울릉도M">
    <w:charset w:val="81"/>
    <w:family w:val="roman"/>
    <w:pitch w:val="default"/>
  </w:font>
  <w:font w:name="한양그래픽">
    <w:charset w:val="81"/>
    <w:family w:val="roman"/>
    <w:pitch w:val="default"/>
  </w:font>
  <w:font w:name="굴림">
    <w:altName w:val="Gulim"/>
    <w:panose1 w:val="020B0600000101010101"/>
    <w:charset w:val="81"/>
    <w:family w:val="modern"/>
    <w:pitch w:val="variable"/>
    <w:sig w:usb0="B00002AF" w:usb1="69D77CFB" w:usb2="00000030" w:usb3="00000000" w:csb0="0008009F" w:csb1="00000000"/>
  </w:font>
  <w:font w:name="HY그래픽M">
    <w:panose1 w:val="02030600000101010101"/>
    <w:charset w:val="81"/>
    <w:family w:val="roman"/>
    <w:pitch w:val="variable"/>
    <w:sig w:usb0="900002A7" w:usb1="09D77CF9" w:usb2="00000010" w:usb3="00000000" w:csb0="00080000" w:csb1="00000000"/>
  </w:font>
  <w:font w:name="HCI Hollyhock">
    <w:charset w:val="00"/>
    <w:family w:val="roman"/>
    <w:pitch w:val="default"/>
  </w:font>
  <w:font w:name="휴먼고딕">
    <w:charset w:val="81"/>
    <w:family w:val="roman"/>
    <w:pitch w:val="default"/>
  </w:font>
  <w:font w:name="HY신명조">
    <w:panose1 w:val="02030600000101010101"/>
    <w:charset w:val="81"/>
    <w:family w:val="roman"/>
    <w:pitch w:val="variable"/>
    <w:sig w:usb0="900002A7" w:usb1="29D77CF9" w:usb2="00000010" w:usb3="00000000" w:csb0="00080000" w:csb1="00000000"/>
  </w:font>
  <w:font w:name="신명 신명조">
    <w:charset w:val="81"/>
    <w:family w:val="roman"/>
    <w:pitch w:val="default"/>
  </w:font>
  <w:font w:name="돋움">
    <w:altName w:val="Dotum"/>
    <w:panose1 w:val="020B0600000101010101"/>
    <w:charset w:val="81"/>
    <w:family w:val="modern"/>
    <w:pitch w:val="variable"/>
    <w:sig w:usb0="B00002AF" w:usb1="69D77CFB" w:usb2="00000030" w:usb3="00000000" w:csb0="0008009F" w:csb1="00000000"/>
  </w:font>
  <w:font w:name="신명 중고딕">
    <w:panose1 w:val="00000000000000000000"/>
    <w:charset w:val="81"/>
    <w:family w:val="roman"/>
    <w:notTrueType/>
    <w:pitch w:val="default"/>
  </w:font>
  <w:font w:name="태 가는 헤드라인T">
    <w:charset w:val="81"/>
    <w:family w:val="roman"/>
    <w:pitch w:val="default"/>
  </w:font>
  <w:font w:name="굴림체">
    <w:panose1 w:val="020B0609000101010101"/>
    <w:charset w:val="81"/>
    <w:family w:val="modern"/>
    <w:pitch w:val="fixed"/>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HY헤드라인M">
    <w:panose1 w:val="02030600000101010101"/>
    <w:charset w:val="81"/>
    <w:family w:val="roman"/>
    <w:pitch w:val="variable"/>
    <w:sig w:usb0="900002A7" w:usb1="0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나눔고딕">
    <w:panose1 w:val="020D0604000000000000"/>
    <w:charset w:val="81"/>
    <w:family w:val="modern"/>
    <w:pitch w:val="variable"/>
    <w:sig w:usb0="900002A7" w:usb1="29D7FCFB" w:usb2="00000010" w:usb3="00000000" w:csb0="00080001" w:csb1="00000000"/>
  </w:font>
  <w:font w:name="HY그래픽">
    <w:altName w:val="바탕"/>
    <w:panose1 w:val="02030600000101010101"/>
    <w:charset w:val="81"/>
    <w:family w:val="roman"/>
    <w:pitch w:val="default"/>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8871" w14:textId="77777777" w:rsidR="004C1F03" w:rsidRDefault="00DB5EFC">
    <w:pPr>
      <w:pStyle w:val="a6"/>
    </w:pPr>
    <w:r>
      <w:rPr>
        <w:noProof/>
      </w:rPr>
      <mc:AlternateContent>
        <mc:Choice Requires="wps">
          <w:drawing>
            <wp:anchor distT="0" distB="0" distL="0" distR="0" simplePos="0" relativeHeight="43" behindDoc="0" locked="0" layoutInCell="0" allowOverlap="1" wp14:anchorId="63B0F2E1" wp14:editId="0425C83C">
              <wp:simplePos x="0" y="0"/>
              <wp:positionH relativeFrom="column">
                <wp:posOffset>0</wp:posOffset>
              </wp:positionH>
              <wp:positionV relativeFrom="line">
                <wp:posOffset>47625</wp:posOffset>
              </wp:positionV>
              <wp:extent cx="6265545" cy="0"/>
              <wp:effectExtent l="0" t="0" r="0" b="0"/>
              <wp:wrapNone/>
              <wp:docPr id="43" name="_x19705024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65545" cy="0"/>
                      </a:xfrm>
                      <a:prstGeom prst="line">
                        <a:avLst/>
                      </a:prstGeom>
                      <a:noFill/>
                      <a:ln w="4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7641939" id="_x1970502406" o:spid="_x0000_s1026" style="position:absolute;left:0;text-align:left;z-index:43;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from="0,3.75pt" to="493.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" o:allowincell="f" strokeweight=".33pt">
              <o:lock v:ext="edit" shapetype="f"/>
              <w10:wrap anchory="line"/>
            </v:line>
          </w:pict>
        </mc:Fallback>
      </mc:AlternateContent>
    </w:r>
    <w:r>
      <w:rPr>
        <w:noProof/>
      </w:rPr>
      <mc:AlternateContent>
        <mc:Choice Requires="wps">
          <w:drawing>
            <wp:anchor distT="0" distB="0" distL="0" distR="0" simplePos="0" relativeHeight="251658241" behindDoc="1" locked="0" layoutInCell="0" allowOverlap="1" wp14:anchorId="4F7318AC" wp14:editId="1F8193E5">
              <wp:simplePos x="0" y="0"/>
              <wp:positionH relativeFrom="column">
                <wp:posOffset>0</wp:posOffset>
              </wp:positionH>
              <wp:positionV relativeFrom="line">
                <wp:posOffset>23495</wp:posOffset>
              </wp:positionV>
              <wp:extent cx="2289175" cy="325755"/>
              <wp:effectExtent l="0" t="0" r="0" b="0"/>
              <wp:wrapNone/>
              <wp:docPr id="42" name="_x1970502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917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19680" w14:textId="5211CBD7" w:rsidR="004C1F03" w:rsidRDefault="005F7388">
                          <w:pPr>
                            <w:pStyle w:val="a3"/>
                          </w:pPr>
                          <w:del w:id="1844" w:author="이수용" w:date="2024-12-13T14:26:00Z">
                            <w:r w:rsidDel="00345E67">
                              <w:rPr>
                                <w:rFonts w:ascii="굴림" w:eastAsia="굴림"/>
                                <w:spacing w:val="-12"/>
                                <w:sz w:val="16"/>
                              </w:rPr>
                              <w:delText>한국수력원자력(주)</w:delText>
                            </w:r>
                          </w:del>
                          <w:ins w:id="1845" w:author="이수용" w:date="2024-12-13T14:26:00Z">
                            <w:r w:rsidR="00345E67">
                              <w:rPr>
                                <w:rFonts w:ascii="굴림" w:eastAsia="굴림"/>
                                <w:spacing w:val="-12"/>
                                <w:sz w:val="16"/>
                              </w:rPr>
                              <w:t>한국은행</w:t>
                            </w:r>
                          </w:ins>
                          <w:r>
                            <w:rPr>
                              <w:rFonts w:ascii="굴림" w:eastAsia="굴림"/>
                              <w:spacing w:val="-12"/>
                              <w:sz w:val="16"/>
                            </w:rPr>
                            <w:t xml:space="preserve"> ・ OOO(주) 서비스수준 협약</w:t>
                          </w:r>
                        </w:p>
                      </w:txbxContent>
                    </wps:txbx>
                    <wps:bodyPr rot="0" vert="horz" wrap="square" lIns="36000" tIns="36000" rIns="36000" bIns="3600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F7318AC" id="_x1970502408" o:spid="_x0000_s1029" style="position:absolute;left:0;text-align:left;margin-left:0;margin-top:1.85pt;width:180.25pt;height:25.65pt;z-index:-251658239;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" o:allowincell="f" filled="f" stroked="f">
              <v:path arrowok="t"/>
              <v:textbox style="mso-fit-shape-to-text:t" inset="1mm,1mm,1mm,1mm">
                <w:txbxContent>
                  <w:p w14:paraId="21F19680" w14:textId="5211CBD7" w:rsidR="004C1F03" w:rsidRDefault="005F7388">
                    <w:pPr>
                      <w:pStyle w:val="a3"/>
                    </w:pPr>
                    <w:del w:id="1846" w:author="이수용" w:date="2024-12-13T14:26:00Z">
                      <w:r w:rsidDel="00345E67">
                        <w:rPr>
                          <w:rFonts w:ascii="굴림" w:eastAsia="굴림"/>
                          <w:spacing w:val="-12"/>
                          <w:sz w:val="16"/>
                        </w:rPr>
                        <w:delText>한국수력원자력(주)</w:delText>
                      </w:r>
                    </w:del>
                    <w:ins w:id="1847" w:author="이수용" w:date="2024-12-13T14:26:00Z">
                      <w:r w:rsidR="00345E67">
                        <w:rPr>
                          <w:rFonts w:ascii="굴림" w:eastAsia="굴림"/>
                          <w:spacing w:val="-12"/>
                          <w:sz w:val="16"/>
                        </w:rPr>
                        <w:t>한국은행</w:t>
                      </w:r>
                    </w:ins>
                    <w:r>
                      <w:rPr>
                        <w:rFonts w:ascii="굴림" w:eastAsia="굴림"/>
                        <w:spacing w:val="-12"/>
                        <w:sz w:val="16"/>
                      </w:rPr>
                      <w:t xml:space="preserve"> ・ OOO(주) 서비스수준 협약</w:t>
                    </w:r>
                  </w:p>
                </w:txbxContent>
              </v:textbox>
              <w10:wrap anchory="line"/>
            </v:rect>
          </w:pict>
        </mc:Fallback>
      </mc:AlternateContent>
    </w:r>
  </w:p>
  <w:p w14:paraId="7DE6415F" w14:textId="77777777" w:rsidR="004C1F03" w:rsidRDefault="004C1F03">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468EF" w14:textId="77777777" w:rsidR="005A7D3B" w:rsidRDefault="005A7D3B">
      <w:r>
        <w:separator/>
      </w:r>
    </w:p>
  </w:footnote>
  <w:footnote w:type="continuationSeparator" w:id="0">
    <w:p w14:paraId="7052E3FC" w14:textId="77777777" w:rsidR="005A7D3B" w:rsidRDefault="005A7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3" type="#_x0000_t75" style="width:6.6pt;height:6.6pt;visibility:visible;mso-wrap-style:square" o:bullet="t">
        <v:imagedata r:id="rId1" o:title=""/>
        <o:lock v:ext="edit" aspectratio="f"/>
      </v:shape>
    </w:pict>
  </w:numPicBullet>
  <w:abstractNum w:abstractNumId="0" w15:restartNumberingAfterBreak="0">
    <w:nsid w:val="0C52656C"/>
    <w:multiLevelType w:val="hybridMultilevel"/>
    <w:tmpl w:val="4DD8B05A"/>
    <w:lvl w:ilvl="0" w:tplc="F8149EEE">
      <w:start w:val="1"/>
      <w:numFmt w:val="bullet"/>
      <w:pStyle w:val="-"/>
      <w:suff w:val="space"/>
      <w:lvlText w:val=""/>
      <w:lvlJc w:val="left"/>
    </w:lvl>
    <w:lvl w:ilvl="1" w:tplc="8E886EF2">
      <w:numFmt w:val="decimal"/>
      <w:lvlText w:val=""/>
      <w:lvlJc w:val="left"/>
    </w:lvl>
    <w:lvl w:ilvl="2" w:tplc="BE6834AA">
      <w:numFmt w:val="decimal"/>
      <w:lvlText w:val=""/>
      <w:lvlJc w:val="left"/>
    </w:lvl>
    <w:lvl w:ilvl="3" w:tplc="A752696E">
      <w:numFmt w:val="decimal"/>
      <w:lvlText w:val=""/>
      <w:lvlJc w:val="left"/>
    </w:lvl>
    <w:lvl w:ilvl="4" w:tplc="23E8BE2A">
      <w:numFmt w:val="decimal"/>
      <w:lvlText w:val=""/>
      <w:lvlJc w:val="left"/>
    </w:lvl>
    <w:lvl w:ilvl="5" w:tplc="F57881E6">
      <w:numFmt w:val="decimal"/>
      <w:lvlText w:val=""/>
      <w:lvlJc w:val="left"/>
    </w:lvl>
    <w:lvl w:ilvl="6" w:tplc="F64A1862">
      <w:numFmt w:val="decimal"/>
      <w:lvlText w:val=""/>
      <w:lvlJc w:val="left"/>
    </w:lvl>
    <w:lvl w:ilvl="7" w:tplc="CCD48F3E">
      <w:numFmt w:val="decimal"/>
      <w:lvlText w:val=""/>
      <w:lvlJc w:val="left"/>
    </w:lvl>
    <w:lvl w:ilvl="8" w:tplc="A9D84F0A">
      <w:numFmt w:val="decimal"/>
      <w:lvlText w:val=""/>
      <w:lvlJc w:val="left"/>
    </w:lvl>
  </w:abstractNum>
  <w:abstractNum w:abstractNumId="1" w15:restartNumberingAfterBreak="0">
    <w:nsid w:val="11801685"/>
    <w:multiLevelType w:val="hybridMultilevel"/>
    <w:tmpl w:val="302EA2F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A96172F"/>
    <w:multiLevelType w:val="hybridMultilevel"/>
    <w:tmpl w:val="B840FB64"/>
    <w:lvl w:ilvl="0" w:tplc="B3F8E30A">
      <w:start w:val="5"/>
      <w:numFmt w:val="bullet"/>
      <w:lvlText w:val=""/>
      <w:lvlJc w:val="left"/>
      <w:pPr>
        <w:ind w:left="760" w:hanging="360"/>
      </w:pPr>
      <w:rPr>
        <w:rFonts w:ascii="Wingdings" w:eastAsia="휴먼명조"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0C731E7"/>
    <w:multiLevelType w:val="multilevel"/>
    <w:tmpl w:val="5DF27704"/>
    <w:lvl w:ilvl="0">
      <w:start w:val="1"/>
      <w:numFmt w:val="decimal"/>
      <w:lvlText w:val="(%1)"/>
      <w:lvlJc w:val="left"/>
      <w:rPr>
        <w:rFonts w:ascii="한컴바탕" w:eastAsia="한컴바탕" w:hAnsi="한컴바탕"/>
        <w:color w:val="000000"/>
        <w:sz w:val="24"/>
      </w:rPr>
    </w:lvl>
    <w:lvl w:ilvl="1">
      <w:start w:val="1"/>
      <w:numFmt w:val="upperLetter"/>
      <w:lvlText w:val="%2."/>
      <w:lvlJc w:val="left"/>
      <w:rPr>
        <w:rFonts w:ascii="바탕체" w:eastAsia="바탕체" w:hAnsi="바탕체"/>
        <w:color w:val="000000"/>
        <w:sz w:val="24"/>
      </w:rPr>
    </w:lvl>
    <w:lvl w:ilvl="2">
      <w:start w:val="1"/>
      <w:numFmt w:val="lowerRoman"/>
      <w:lvlText w:val="%3."/>
      <w:lvlJc w:val="right"/>
      <w:rPr>
        <w:rFonts w:ascii="바탕체" w:eastAsia="바탕체" w:hAnsi="바탕체"/>
        <w:color w:val="000000"/>
        <w:sz w:val="24"/>
      </w:rPr>
    </w:lvl>
    <w:lvl w:ilvl="3">
      <w:start w:val="1"/>
      <w:numFmt w:val="decimal"/>
      <w:lvlText w:val="%4."/>
      <w:lvlJc w:val="left"/>
      <w:rPr>
        <w:rFonts w:ascii="바탕체" w:eastAsia="바탕체" w:hAnsi="바탕체"/>
        <w:color w:val="000000"/>
        <w:sz w:val="24"/>
      </w:rPr>
    </w:lvl>
    <w:lvl w:ilvl="4">
      <w:start w:val="1"/>
      <w:numFmt w:val="upperLetter"/>
      <w:lvlText w:val="%5."/>
      <w:lvlJc w:val="left"/>
      <w:rPr>
        <w:rFonts w:ascii="바탕체" w:eastAsia="바탕체" w:hAnsi="바탕체"/>
        <w:color w:val="000000"/>
        <w:sz w:val="24"/>
      </w:rPr>
    </w:lvl>
    <w:lvl w:ilvl="5">
      <w:start w:val="1"/>
      <w:numFmt w:val="lowerRoman"/>
      <w:lvlText w:val="%6."/>
      <w:lvlJc w:val="right"/>
      <w:rPr>
        <w:rFonts w:ascii="바탕체" w:eastAsia="바탕체" w:hAnsi="바탕체"/>
        <w:color w:val="000000"/>
        <w:sz w:val="24"/>
      </w:rPr>
    </w:lvl>
    <w:lvl w:ilvl="6">
      <w:start w:val="1"/>
      <w:numFmt w:val="decimal"/>
      <w:lvlText w:val="%7."/>
      <w:lvlJc w:val="left"/>
      <w:rPr>
        <w:rFonts w:ascii="바탕체" w:eastAsia="바탕체" w:hAnsi="바탕체"/>
        <w:color w:val="000000"/>
        <w:sz w:val="24"/>
      </w:rPr>
    </w:lvl>
    <w:lvl w:ilvl="7">
      <w:start w:val="1"/>
      <w:numFmt w:val="upperLetter"/>
      <w:lvlText w:val="%8."/>
      <w:lvlJc w:val="left"/>
      <w:rPr>
        <w:rFonts w:ascii="바탕체" w:eastAsia="바탕체" w:hAnsi="바탕체"/>
        <w:color w:val="000000"/>
        <w:sz w:val="24"/>
      </w:rPr>
    </w:lvl>
    <w:lvl w:ilvl="8">
      <w:start w:val="1"/>
      <w:numFmt w:val="lowerRoman"/>
      <w:lvlText w:val="%9."/>
      <w:lvlJc w:val="right"/>
      <w:rPr>
        <w:rFonts w:ascii="바탕체" w:eastAsia="바탕체" w:hAnsi="바탕체"/>
        <w:color w:val="000000"/>
        <w:sz w:val="24"/>
      </w:rPr>
    </w:lvl>
  </w:abstractNum>
  <w:abstractNum w:abstractNumId="4" w15:restartNumberingAfterBreak="0">
    <w:nsid w:val="2FFB7831"/>
    <w:multiLevelType w:val="multilevel"/>
    <w:tmpl w:val="9CB0A94E"/>
    <w:lvl w:ilvl="0">
      <w:start w:val="1"/>
      <w:numFmt w:val="decimal"/>
      <w:lvlText w:val="(%1)"/>
      <w:lvlJc w:val="left"/>
      <w:rPr>
        <w:rFonts w:ascii="한컴바탕" w:eastAsia="한컴바탕" w:hAnsi="한컴바탕"/>
        <w:color w:val="000000"/>
        <w:sz w:val="24"/>
      </w:rPr>
    </w:lvl>
    <w:lvl w:ilvl="1">
      <w:start w:val="1"/>
      <w:numFmt w:val="upperLetter"/>
      <w:lvlText w:val="%2."/>
      <w:lvlJc w:val="left"/>
      <w:rPr>
        <w:rFonts w:ascii="바탕체" w:eastAsia="바탕체" w:hAnsi="바탕체"/>
        <w:color w:val="000000"/>
        <w:sz w:val="24"/>
      </w:rPr>
    </w:lvl>
    <w:lvl w:ilvl="2">
      <w:start w:val="1"/>
      <w:numFmt w:val="lowerRoman"/>
      <w:lvlText w:val="%3."/>
      <w:lvlJc w:val="right"/>
      <w:rPr>
        <w:rFonts w:ascii="바탕체" w:eastAsia="바탕체" w:hAnsi="바탕체"/>
        <w:color w:val="000000"/>
        <w:sz w:val="24"/>
      </w:rPr>
    </w:lvl>
    <w:lvl w:ilvl="3">
      <w:start w:val="1"/>
      <w:numFmt w:val="decimal"/>
      <w:lvlText w:val="%4."/>
      <w:lvlJc w:val="left"/>
      <w:rPr>
        <w:rFonts w:ascii="바탕체" w:eastAsia="바탕체" w:hAnsi="바탕체"/>
        <w:color w:val="000000"/>
        <w:sz w:val="24"/>
      </w:rPr>
    </w:lvl>
    <w:lvl w:ilvl="4">
      <w:start w:val="1"/>
      <w:numFmt w:val="upperLetter"/>
      <w:lvlText w:val="%5."/>
      <w:lvlJc w:val="left"/>
      <w:rPr>
        <w:rFonts w:ascii="바탕체" w:eastAsia="바탕체" w:hAnsi="바탕체"/>
        <w:color w:val="000000"/>
        <w:sz w:val="24"/>
      </w:rPr>
    </w:lvl>
    <w:lvl w:ilvl="5">
      <w:start w:val="1"/>
      <w:numFmt w:val="lowerRoman"/>
      <w:lvlText w:val="%6."/>
      <w:lvlJc w:val="right"/>
      <w:rPr>
        <w:rFonts w:ascii="바탕체" w:eastAsia="바탕체" w:hAnsi="바탕체"/>
        <w:color w:val="000000"/>
        <w:sz w:val="24"/>
      </w:rPr>
    </w:lvl>
    <w:lvl w:ilvl="6">
      <w:start w:val="1"/>
      <w:numFmt w:val="decimal"/>
      <w:lvlText w:val="%7."/>
      <w:lvlJc w:val="left"/>
      <w:rPr>
        <w:rFonts w:ascii="바탕체" w:eastAsia="바탕체" w:hAnsi="바탕체"/>
        <w:color w:val="000000"/>
        <w:sz w:val="24"/>
      </w:rPr>
    </w:lvl>
    <w:lvl w:ilvl="7">
      <w:start w:val="1"/>
      <w:numFmt w:val="upperLetter"/>
      <w:lvlText w:val="%8."/>
      <w:lvlJc w:val="left"/>
      <w:rPr>
        <w:rFonts w:ascii="바탕체" w:eastAsia="바탕체" w:hAnsi="바탕체"/>
        <w:color w:val="000000"/>
        <w:sz w:val="24"/>
      </w:rPr>
    </w:lvl>
    <w:lvl w:ilvl="8">
      <w:start w:val="1"/>
      <w:numFmt w:val="lowerRoman"/>
      <w:lvlText w:val="%9."/>
      <w:lvlJc w:val="right"/>
      <w:rPr>
        <w:rFonts w:ascii="바탕체" w:eastAsia="바탕체" w:hAnsi="바탕체"/>
        <w:color w:val="000000"/>
        <w:sz w:val="24"/>
      </w:rPr>
    </w:lvl>
  </w:abstractNum>
  <w:abstractNum w:abstractNumId="5" w15:restartNumberingAfterBreak="0">
    <w:nsid w:val="3559568F"/>
    <w:multiLevelType w:val="hybridMultilevel"/>
    <w:tmpl w:val="D7D459F6"/>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4EC05D55"/>
    <w:multiLevelType w:val="hybridMultilevel"/>
    <w:tmpl w:val="AE28C75C"/>
    <w:lvl w:ilvl="0" w:tplc="C9787D2C">
      <w:start w:val="1"/>
      <w:numFmt w:val="bullet"/>
      <w:lvlText w:val=""/>
      <w:lvlPicBulletId w:val="0"/>
      <w:lvlJc w:val="left"/>
      <w:pPr>
        <w:tabs>
          <w:tab w:val="num" w:pos="800"/>
        </w:tabs>
        <w:ind w:left="800" w:hanging="400"/>
      </w:pPr>
      <w:rPr>
        <w:rFonts w:ascii="Symbol" w:hAnsi="Symbol" w:hint="default"/>
      </w:rPr>
    </w:lvl>
    <w:lvl w:ilvl="1" w:tplc="8050DA6C" w:tentative="1">
      <w:start w:val="1"/>
      <w:numFmt w:val="bullet"/>
      <w:lvlText w:val=""/>
      <w:lvlJc w:val="left"/>
      <w:pPr>
        <w:tabs>
          <w:tab w:val="num" w:pos="1600"/>
        </w:tabs>
        <w:ind w:left="1600" w:hanging="400"/>
      </w:pPr>
      <w:rPr>
        <w:rFonts w:ascii="Symbol" w:hAnsi="Symbol" w:hint="default"/>
      </w:rPr>
    </w:lvl>
    <w:lvl w:ilvl="2" w:tplc="FEF0F24E" w:tentative="1">
      <w:start w:val="1"/>
      <w:numFmt w:val="bullet"/>
      <w:lvlText w:val=""/>
      <w:lvlJc w:val="left"/>
      <w:pPr>
        <w:tabs>
          <w:tab w:val="num" w:pos="2400"/>
        </w:tabs>
        <w:ind w:left="2400" w:hanging="400"/>
      </w:pPr>
      <w:rPr>
        <w:rFonts w:ascii="Symbol" w:hAnsi="Symbol" w:hint="default"/>
      </w:rPr>
    </w:lvl>
    <w:lvl w:ilvl="3" w:tplc="403A69A4" w:tentative="1">
      <w:start w:val="1"/>
      <w:numFmt w:val="bullet"/>
      <w:lvlText w:val=""/>
      <w:lvlJc w:val="left"/>
      <w:pPr>
        <w:tabs>
          <w:tab w:val="num" w:pos="3200"/>
        </w:tabs>
        <w:ind w:left="3200" w:hanging="400"/>
      </w:pPr>
      <w:rPr>
        <w:rFonts w:ascii="Symbol" w:hAnsi="Symbol" w:hint="default"/>
      </w:rPr>
    </w:lvl>
    <w:lvl w:ilvl="4" w:tplc="5650988C" w:tentative="1">
      <w:start w:val="1"/>
      <w:numFmt w:val="bullet"/>
      <w:lvlText w:val=""/>
      <w:lvlJc w:val="left"/>
      <w:pPr>
        <w:tabs>
          <w:tab w:val="num" w:pos="4000"/>
        </w:tabs>
        <w:ind w:left="4000" w:hanging="400"/>
      </w:pPr>
      <w:rPr>
        <w:rFonts w:ascii="Symbol" w:hAnsi="Symbol" w:hint="default"/>
      </w:rPr>
    </w:lvl>
    <w:lvl w:ilvl="5" w:tplc="B784BA82" w:tentative="1">
      <w:start w:val="1"/>
      <w:numFmt w:val="bullet"/>
      <w:lvlText w:val=""/>
      <w:lvlJc w:val="left"/>
      <w:pPr>
        <w:tabs>
          <w:tab w:val="num" w:pos="4800"/>
        </w:tabs>
        <w:ind w:left="4800" w:hanging="400"/>
      </w:pPr>
      <w:rPr>
        <w:rFonts w:ascii="Symbol" w:hAnsi="Symbol" w:hint="default"/>
      </w:rPr>
    </w:lvl>
    <w:lvl w:ilvl="6" w:tplc="C090CFFA" w:tentative="1">
      <w:start w:val="1"/>
      <w:numFmt w:val="bullet"/>
      <w:lvlText w:val=""/>
      <w:lvlJc w:val="left"/>
      <w:pPr>
        <w:tabs>
          <w:tab w:val="num" w:pos="5600"/>
        </w:tabs>
        <w:ind w:left="5600" w:hanging="400"/>
      </w:pPr>
      <w:rPr>
        <w:rFonts w:ascii="Symbol" w:hAnsi="Symbol" w:hint="default"/>
      </w:rPr>
    </w:lvl>
    <w:lvl w:ilvl="7" w:tplc="508A461A" w:tentative="1">
      <w:start w:val="1"/>
      <w:numFmt w:val="bullet"/>
      <w:lvlText w:val=""/>
      <w:lvlJc w:val="left"/>
      <w:pPr>
        <w:tabs>
          <w:tab w:val="num" w:pos="6400"/>
        </w:tabs>
        <w:ind w:left="6400" w:hanging="400"/>
      </w:pPr>
      <w:rPr>
        <w:rFonts w:ascii="Symbol" w:hAnsi="Symbol" w:hint="default"/>
      </w:rPr>
    </w:lvl>
    <w:lvl w:ilvl="8" w:tplc="AA0C1EBC" w:tentative="1">
      <w:start w:val="1"/>
      <w:numFmt w:val="bullet"/>
      <w:lvlText w:val=""/>
      <w:lvlJc w:val="left"/>
      <w:pPr>
        <w:tabs>
          <w:tab w:val="num" w:pos="7200"/>
        </w:tabs>
        <w:ind w:left="7200" w:hanging="400"/>
      </w:pPr>
      <w:rPr>
        <w:rFonts w:ascii="Symbol" w:hAnsi="Symbol" w:hint="default"/>
      </w:rPr>
    </w:lvl>
  </w:abstractNum>
  <w:abstractNum w:abstractNumId="7" w15:restartNumberingAfterBreak="0">
    <w:nsid w:val="76E512A1"/>
    <w:multiLevelType w:val="multilevel"/>
    <w:tmpl w:val="DDDCD392"/>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한양신명조" w:eastAsia="휴먼명조" w:hAnsi="한양신명조"/>
        <w:color w:val="000000"/>
        <w:sz w:val="24"/>
      </w:rPr>
    </w:lvl>
    <w:lvl w:ilvl="8">
      <w:start w:val="1"/>
      <w:numFmt w:val="decimal"/>
      <w:suff w:val="nothing"/>
      <w:lvlText w:val=""/>
      <w:lvlJc w:val="left"/>
      <w:rPr>
        <w:rFonts w:ascii="한양신명조" w:eastAsia="휴먼명조" w:hAnsi="한양신명조"/>
        <w:color w:val="000000"/>
        <w:sz w:val="24"/>
      </w:rPr>
    </w:lvl>
  </w:abstractNum>
  <w:num w:numId="1">
    <w:abstractNumId w:val="4"/>
  </w:num>
  <w:num w:numId="2">
    <w:abstractNumId w:val="3"/>
  </w:num>
  <w:num w:numId="3">
    <w:abstractNumId w:val="0"/>
  </w:num>
  <w:num w:numId="4">
    <w:abstractNumId w:val="7"/>
  </w:num>
  <w:num w:numId="5">
    <w:abstractNumId w:val="1"/>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이수용">
    <w15:presenceInfo w15:providerId="AD" w15:userId="S::suyong.lee@navercorp.com::a737bb1a-8bc0-4271-b8b5-8de7db7fbbdb"/>
  </w15:person>
  <w15:person w15:author="TAEHO AHN">
    <w15:presenceInfo w15:providerId="Windows Live" w15:userId="089db748560673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03"/>
    <w:rsid w:val="0001695B"/>
    <w:rsid w:val="00054CB8"/>
    <w:rsid w:val="00080029"/>
    <w:rsid w:val="00150379"/>
    <w:rsid w:val="00190E63"/>
    <w:rsid w:val="001E0C12"/>
    <w:rsid w:val="002120F7"/>
    <w:rsid w:val="003053D3"/>
    <w:rsid w:val="00345E67"/>
    <w:rsid w:val="00375EDE"/>
    <w:rsid w:val="00417E49"/>
    <w:rsid w:val="00433059"/>
    <w:rsid w:val="004C1F03"/>
    <w:rsid w:val="00514B0C"/>
    <w:rsid w:val="00554B86"/>
    <w:rsid w:val="005761EA"/>
    <w:rsid w:val="005A7D3B"/>
    <w:rsid w:val="005E2984"/>
    <w:rsid w:val="005E39B6"/>
    <w:rsid w:val="005F7388"/>
    <w:rsid w:val="00724EC3"/>
    <w:rsid w:val="00783081"/>
    <w:rsid w:val="007B0E37"/>
    <w:rsid w:val="007E07E9"/>
    <w:rsid w:val="00804CBE"/>
    <w:rsid w:val="00934B43"/>
    <w:rsid w:val="009E3848"/>
    <w:rsid w:val="00A03268"/>
    <w:rsid w:val="00A13C8A"/>
    <w:rsid w:val="00A35A54"/>
    <w:rsid w:val="00B36714"/>
    <w:rsid w:val="00BC65DE"/>
    <w:rsid w:val="00BE2517"/>
    <w:rsid w:val="00C71C4E"/>
    <w:rsid w:val="00D54C10"/>
    <w:rsid w:val="00DB5D5B"/>
    <w:rsid w:val="00DB5EFC"/>
    <w:rsid w:val="00DE765D"/>
    <w:rsid w:val="00E8562E"/>
    <w:rsid w:val="00F14216"/>
    <w:rsid w:val="00F20F82"/>
    <w:rsid w:val="00F73E23"/>
    <w:rsid w:val="00FD76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D339"/>
  <w15:docId w15:val="{092F309C-4E9A-D84F-8858-4367C04B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Bdr>
        <w:top w:val="none" w:sz="2" w:space="1" w:color="000000"/>
        <w:left w:val="none" w:sz="2" w:space="4" w:color="000000"/>
        <w:bottom w:val="none" w:sz="2" w:space="1" w:color="000000"/>
        <w:right w:val="none" w:sz="2" w:space="4" w:color="000000"/>
      </w:pBdr>
      <w:wordWrap w:val="0"/>
      <w:autoSpaceDE w:val="0"/>
      <w:autoSpaceDN w:val="0"/>
      <w:textAlignment w:val="baseline"/>
    </w:pPr>
    <w:rPr>
      <w:rFonts w:ascii="바탕" w:eastAsia="바탕"/>
      <w:color w:val="000000"/>
      <w:kern w:val="1"/>
    </w:rPr>
  </w:style>
  <w:style w:type="paragraph" w:styleId="10">
    <w:name w:val="heading 1"/>
    <w:uiPriority w:val="9"/>
    <w:qFormat/>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60" w:lineRule="auto"/>
      <w:ind w:left="426" w:hanging="367"/>
      <w:textAlignment w:val="baseline"/>
      <w:outlineLvl w:val="0"/>
    </w:pPr>
    <w:rPr>
      <w:rFonts w:ascii="돋움체" w:eastAsia="돋움체"/>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textAlignment w:val="baseline"/>
    </w:pPr>
    <w:rPr>
      <w:rFonts w:ascii="한양신명조" w:eastAsia="한양신명조"/>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before="85" w:after="85" w:line="396" w:lineRule="auto"/>
      <w:ind w:left="350" w:right="350"/>
      <w:textAlignment w:val="baseline"/>
    </w:pPr>
    <w:rPr>
      <w:rFonts w:ascii="한양신명조" w:eastAsia="한양신명조"/>
      <w:color w:val="000000"/>
      <w:spacing w:val="-5"/>
      <w:w w:val="95"/>
    </w:rPr>
  </w:style>
  <w:style w:type="paragraph" w:customStyle="1" w:styleId="11">
    <w:name w:val="개요 1"/>
    <w:uiPriority w:val="2"/>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149" w:hanging="149"/>
      <w:textAlignment w:val="baseline"/>
    </w:pPr>
    <w:rPr>
      <w:rFonts w:ascii="한양신명조" w:eastAsia="한양신명조"/>
      <w:color w:val="000000"/>
    </w:rPr>
  </w:style>
  <w:style w:type="paragraph" w:customStyle="1" w:styleId="2">
    <w:name w:val="개요 2"/>
    <w:uiPriority w:val="3"/>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349" w:hanging="149"/>
      <w:textAlignment w:val="baseline"/>
    </w:pPr>
    <w:rPr>
      <w:rFonts w:ascii="한양신명조" w:eastAsia="한양신명조"/>
      <w:color w:val="000000"/>
    </w:rPr>
  </w:style>
  <w:style w:type="paragraph" w:customStyle="1" w:styleId="3">
    <w:name w:val="개요 3"/>
    <w:uiPriority w:val="4"/>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549" w:hanging="149"/>
      <w:textAlignment w:val="baseline"/>
    </w:pPr>
    <w:rPr>
      <w:rFonts w:ascii="한양신명조" w:eastAsia="한양신명조"/>
      <w:color w:val="000000"/>
    </w:rPr>
  </w:style>
  <w:style w:type="paragraph" w:customStyle="1" w:styleId="4">
    <w:name w:val="개요 4"/>
    <w:uiPriority w:val="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749" w:hanging="149"/>
      <w:textAlignment w:val="baseline"/>
    </w:pPr>
    <w:rPr>
      <w:rFonts w:ascii="한양신명조" w:eastAsia="한양신명조"/>
      <w:color w:val="000000"/>
    </w:rPr>
  </w:style>
  <w:style w:type="paragraph" w:customStyle="1" w:styleId="5">
    <w:name w:val="개요 5"/>
    <w:uiPriority w:val="6"/>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949" w:hanging="149"/>
      <w:textAlignment w:val="baseline"/>
    </w:pPr>
    <w:rPr>
      <w:rFonts w:ascii="한양신명조" w:eastAsia="한양신명조"/>
      <w:color w:val="000000"/>
    </w:rPr>
  </w:style>
  <w:style w:type="paragraph" w:customStyle="1" w:styleId="6">
    <w:name w:val="개요 6"/>
    <w:uiPriority w:val="7"/>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1149" w:hanging="149"/>
      <w:textAlignment w:val="baseline"/>
    </w:pPr>
    <w:rPr>
      <w:rFonts w:ascii="한양신명조" w:eastAsia="한양신명조"/>
      <w:color w:val="000000"/>
    </w:rPr>
  </w:style>
  <w:style w:type="paragraph" w:customStyle="1" w:styleId="7">
    <w:name w:val="개요 7"/>
    <w:uiPriority w:val="8"/>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1349" w:hanging="149"/>
      <w:textAlignment w:val="baseline"/>
    </w:pPr>
    <w:rPr>
      <w:rFonts w:ascii="한양신명조" w:eastAsia="한양신명조"/>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textAlignment w:val="baseline"/>
    </w:pPr>
    <w:rPr>
      <w:rFonts w:ascii="한양견고딕" w:eastAsia="한양견고딕"/>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806"/>
        <w:tab w:val="left" w:pos="1613"/>
        <w:tab w:val="left" w:pos="2419"/>
        <w:tab w:val="left" w:pos="3226"/>
        <w:tab w:val="left" w:pos="4032"/>
        <w:tab w:val="left" w:pos="4838"/>
        <w:tab w:val="left" w:pos="5645"/>
        <w:tab w:val="left" w:pos="6451"/>
        <w:tab w:val="left" w:pos="7258"/>
        <w:tab w:val="left" w:pos="8064"/>
      </w:tabs>
      <w:autoSpaceDE w:val="0"/>
      <w:autoSpaceDN w:val="0"/>
      <w:snapToGrid w:val="0"/>
      <w:spacing w:line="360" w:lineRule="auto"/>
      <w:ind w:right="200"/>
      <w:jc w:val="right"/>
      <w:textAlignment w:val="baseline"/>
    </w:pPr>
    <w:rPr>
      <w:rFonts w:ascii="한양중고딕" w:eastAsia="한양중고딕"/>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12" w:lineRule="auto"/>
      <w:ind w:left="264" w:hanging="264"/>
      <w:textAlignment w:val="baseline"/>
    </w:pPr>
    <w:rPr>
      <w:rFonts w:ascii="한양신명조" w:eastAsia="한양신명조"/>
      <w:color w:val="000000"/>
      <w:sz w:val="18"/>
    </w:rPr>
  </w:style>
  <w:style w:type="paragraph" w:customStyle="1" w:styleId="a8">
    <w:name w:val="그림캡션"/>
    <w:uiPriority w:val="12"/>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textAlignment w:val="baseline"/>
    </w:pPr>
    <w:rPr>
      <w:rFonts w:ascii="한양중고딕" w:eastAsia="한양중고딕"/>
      <w:color w:val="000000"/>
      <w:sz w:val="18"/>
    </w:rPr>
  </w:style>
  <w:style w:type="paragraph" w:customStyle="1" w:styleId="a9">
    <w:name w:val="표캡션"/>
    <w:uiPriority w:val="13"/>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textAlignment w:val="baseline"/>
    </w:pPr>
    <w:rPr>
      <w:rFonts w:ascii="한양중고딕" w:eastAsia="한양중고딕"/>
      <w:color w:val="000000"/>
      <w:sz w:val="18"/>
    </w:rPr>
  </w:style>
  <w:style w:type="paragraph" w:customStyle="1" w:styleId="aa">
    <w:name w:val="수식캡션"/>
    <w:uiPriority w:val="14"/>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textAlignment w:val="baseline"/>
    </w:pPr>
    <w:rPr>
      <w:rFonts w:ascii="한양중고딕" w:eastAsia="한양중고딕"/>
      <w:color w:val="000000"/>
      <w:sz w:val="18"/>
    </w:rPr>
  </w:style>
  <w:style w:type="paragraph" w:customStyle="1" w:styleId="ab">
    <w:name w:val="찾아보기"/>
    <w:uiPriority w:val="1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322"/>
      </w:tabs>
      <w:wordWrap w:val="0"/>
      <w:autoSpaceDE w:val="0"/>
      <w:autoSpaceDN w:val="0"/>
      <w:snapToGrid w:val="0"/>
      <w:spacing w:line="384" w:lineRule="auto"/>
      <w:textAlignment w:val="baseline"/>
    </w:pPr>
    <w:rPr>
      <w:rFonts w:ascii="한양신명조" w:eastAsia="한양신명조"/>
      <w:color w:val="000000"/>
      <w:sz w:val="18"/>
    </w:rPr>
  </w:style>
  <w:style w:type="paragraph" w:customStyle="1" w:styleId="12">
    <w:name w:val="12진하게"/>
    <w:uiPriority w:val="16"/>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60" w:lineRule="exact"/>
      <w:textAlignment w:val="baseline"/>
    </w:pPr>
    <w:rPr>
      <w:rFonts w:ascii="신명 견명조" w:eastAsia="한양신명조"/>
      <w:b/>
      <w:color w:val="000000"/>
      <w:sz w:val="24"/>
    </w:rPr>
  </w:style>
  <w:style w:type="paragraph" w:styleId="ac">
    <w:name w:val="Title"/>
    <w:uiPriority w:val="10"/>
    <w:qFormat/>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jc w:val="center"/>
      <w:textAlignment w:val="baseline"/>
    </w:pPr>
    <w:rPr>
      <w:rFonts w:ascii="한양견명조" w:eastAsia="한양견명조"/>
      <w:color w:val="000000"/>
      <w:w w:val="90"/>
      <w:sz w:val="40"/>
    </w:rPr>
  </w:style>
  <w:style w:type="paragraph" w:customStyle="1" w:styleId="ad">
    <w:name w:val="동그라미위치"/>
    <w:uiPriority w:val="18"/>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60" w:lineRule="auto"/>
      <w:ind w:left="2500" w:hanging="252"/>
      <w:textAlignment w:val="baseline"/>
    </w:pPr>
    <w:rPr>
      <w:rFonts w:ascii="명조" w:eastAsia="명조"/>
      <w:color w:val="000000"/>
      <w:sz w:val="22"/>
    </w:rPr>
  </w:style>
  <w:style w:type="paragraph" w:customStyle="1" w:styleId="1000">
    <w:name w:val="1. 000"/>
    <w:uiPriority w:val="19"/>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textAlignment w:val="baseline"/>
    </w:pPr>
    <w:rPr>
      <w:rFonts w:ascii="신명 순명조" w:eastAsia="신명 순명조"/>
      <w:b/>
      <w:color w:val="000000"/>
      <w:sz w:val="28"/>
    </w:rPr>
  </w:style>
  <w:style w:type="paragraph" w:customStyle="1" w:styleId="ae">
    <w:name w:val="선그리기"/>
    <w:uiPriority w:val="20"/>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textAlignment w:val="baseline"/>
    </w:pPr>
    <w:rPr>
      <w:rFonts w:ascii="산세리프" w:eastAsia="한양신명조"/>
      <w:color w:val="000000"/>
    </w:rPr>
  </w:style>
  <w:style w:type="paragraph" w:customStyle="1" w:styleId="9">
    <w:name w:val="각주내용(신명조9)"/>
    <w:uiPriority w:val="21"/>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36" w:lineRule="auto"/>
      <w:ind w:left="600" w:right="200" w:hanging="400"/>
      <w:textAlignment w:val="baseline"/>
    </w:pPr>
    <w:rPr>
      <w:rFonts w:ascii="한양신명조" w:eastAsia="한양신명조"/>
      <w:color w:val="000000"/>
      <w:sz w:val="18"/>
    </w:rPr>
  </w:style>
  <w:style w:type="paragraph" w:customStyle="1" w:styleId="-22">
    <w:name w:val="중제목-견고22"/>
    <w:uiPriority w:val="23"/>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jc w:val="center"/>
      <w:textAlignment w:val="baseline"/>
    </w:pPr>
    <w:rPr>
      <w:rFonts w:ascii="한양견고딕" w:eastAsia="한양견고딕"/>
      <w:color w:val="000000"/>
      <w:sz w:val="44"/>
    </w:rPr>
  </w:style>
  <w:style w:type="paragraph" w:customStyle="1" w:styleId="af">
    <w:name w:val="발신기관/발신명의"/>
    <w:uiPriority w:val="24"/>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jc w:val="center"/>
      <w:textAlignment w:val="baseline"/>
    </w:pPr>
    <w:rPr>
      <w:rFonts w:ascii="한양중고딕" w:eastAsia="한양중고딕"/>
      <w:b/>
      <w:color w:val="000000"/>
      <w:sz w:val="48"/>
    </w:rPr>
  </w:style>
  <w:style w:type="paragraph" w:customStyle="1" w:styleId="13">
    <w:name w:val="제목1"/>
    <w:aliases w:val="목차"/>
    <w:uiPriority w:val="2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528" w:lineRule="auto"/>
      <w:jc w:val="center"/>
      <w:textAlignment w:val="baseline"/>
    </w:pPr>
    <w:rPr>
      <w:rFonts w:ascii="HCI Poppy" w:eastAsia="휴먼명조"/>
      <w:b/>
      <w:color w:val="000000"/>
      <w:w w:val="90"/>
      <w:sz w:val="40"/>
      <w:u w:val="single"/>
    </w:rPr>
  </w:style>
  <w:style w:type="paragraph" w:customStyle="1" w:styleId="14">
    <w:name w:val="본문1"/>
    <w:aliases w:val="세분류"/>
    <w:uiPriority w:val="26"/>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900"/>
        <w:tab w:val="left" w:pos="1200"/>
      </w:tabs>
      <w:wordWrap w:val="0"/>
      <w:autoSpaceDE w:val="0"/>
      <w:autoSpaceDN w:val="0"/>
      <w:snapToGrid w:val="0"/>
      <w:spacing w:line="528" w:lineRule="auto"/>
      <w:textAlignment w:val="baseline"/>
    </w:pPr>
    <w:rPr>
      <w:rFonts w:ascii="HCI Poppy" w:eastAsia="휴먼명조"/>
      <w:color w:val="000000"/>
      <w:sz w:val="24"/>
    </w:rPr>
  </w:style>
  <w:style w:type="paragraph" w:customStyle="1" w:styleId="k1">
    <w:name w:val="k1"/>
    <w:uiPriority w:val="27"/>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textAlignment w:val="baseline"/>
    </w:pPr>
    <w:rPr>
      <w:rFonts w:ascii="한양견명조" w:eastAsia="한양견명조"/>
      <w:color w:val="000000"/>
      <w:w w:val="85"/>
      <w:sz w:val="30"/>
    </w:rPr>
  </w:style>
  <w:style w:type="paragraph" w:customStyle="1" w:styleId="15">
    <w:name w:val="소제목(중간공한15)"/>
    <w:uiPriority w:val="28"/>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60" w:lineRule="auto"/>
      <w:textAlignment w:val="baseline"/>
    </w:pPr>
    <w:rPr>
      <w:rFonts w:ascii="중간공한" w:eastAsia="중간공한"/>
      <w:b/>
      <w:color w:val="000000"/>
      <w:sz w:val="30"/>
    </w:rPr>
  </w:style>
  <w:style w:type="paragraph" w:customStyle="1" w:styleId="140">
    <w:name w:val="소제목(신명조14)"/>
    <w:uiPriority w:val="29"/>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60" w:lineRule="auto"/>
      <w:textAlignment w:val="baseline"/>
    </w:pPr>
    <w:rPr>
      <w:rFonts w:ascii="한양신명조" w:eastAsia="한양신명조"/>
      <w:b/>
      <w:color w:val="000000"/>
      <w:sz w:val="28"/>
    </w:rPr>
  </w:style>
  <w:style w:type="paragraph" w:customStyle="1" w:styleId="150">
    <w:name w:val="작은제목(중고딕15)"/>
    <w:uiPriority w:val="30"/>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60" w:lineRule="auto"/>
      <w:textAlignment w:val="baseline"/>
    </w:pPr>
    <w:rPr>
      <w:rFonts w:ascii="한양신명조" w:eastAsia="한양신명조"/>
      <w:b/>
      <w:color w:val="000000"/>
      <w:sz w:val="24"/>
    </w:rPr>
  </w:style>
  <w:style w:type="paragraph" w:customStyle="1" w:styleId="100">
    <w:name w:val="본문(신명조10)"/>
    <w:uiPriority w:val="31"/>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60" w:lineRule="auto"/>
      <w:ind w:left="200"/>
      <w:textAlignment w:val="baseline"/>
    </w:pPr>
    <w:rPr>
      <w:rFonts w:ascii="한양신명조" w:eastAsia="한양신명조"/>
      <w:b/>
      <w:color w:val="000000"/>
      <w:sz w:val="28"/>
    </w:rPr>
  </w:style>
  <w:style w:type="paragraph" w:customStyle="1" w:styleId="af0">
    <w:name w:val="가."/>
    <w:uiPriority w:val="32"/>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384" w:lineRule="auto"/>
      <w:ind w:left="500"/>
      <w:textAlignment w:val="baseline"/>
    </w:pPr>
    <w:rPr>
      <w:rFonts w:ascii="가는둥근제목체" w:eastAsia="가는둥근제목체"/>
      <w:color w:val="000000"/>
      <w:sz w:val="24"/>
    </w:rPr>
  </w:style>
  <w:style w:type="paragraph" w:customStyle="1" w:styleId="af1">
    <w:name w:val="로마자"/>
    <w:uiPriority w:val="33"/>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576" w:lineRule="auto"/>
      <w:textAlignment w:val="baseline"/>
    </w:pPr>
    <w:rPr>
      <w:rFonts w:ascii="가는둥근제목체" w:eastAsia="가는둥근제목체"/>
      <w:b/>
      <w:color w:val="000000"/>
      <w:sz w:val="32"/>
    </w:rPr>
  </w:style>
  <w:style w:type="paragraph" w:customStyle="1" w:styleId="16">
    <w:name w:val="1."/>
    <w:uiPriority w:val="34"/>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480" w:lineRule="auto"/>
      <w:ind w:left="200"/>
      <w:textAlignment w:val="baseline"/>
    </w:pPr>
    <w:rPr>
      <w:rFonts w:ascii="가는둥근제목체" w:eastAsia="가는둥근제목체"/>
      <w:b/>
      <w:color w:val="000000"/>
      <w:sz w:val="24"/>
    </w:rPr>
  </w:style>
  <w:style w:type="paragraph" w:customStyle="1" w:styleId="17">
    <w:name w:val="1)"/>
    <w:uiPriority w:val="3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384" w:lineRule="auto"/>
      <w:ind w:left="700"/>
      <w:textAlignment w:val="baseline"/>
    </w:pPr>
    <w:rPr>
      <w:rFonts w:ascii="가는둥근제목체" w:eastAsia="가는둥근제목체"/>
      <w:color w:val="000000"/>
      <w:sz w:val="24"/>
    </w:rPr>
  </w:style>
  <w:style w:type="paragraph" w:customStyle="1" w:styleId="-0">
    <w:name w:val="-"/>
    <w:uiPriority w:val="36"/>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ind w:left="900"/>
      <w:jc w:val="left"/>
      <w:textAlignment w:val="baseline"/>
    </w:pPr>
    <w:rPr>
      <w:rFonts w:ascii="가는둥근제목체" w:eastAsia="가는둥근제목체"/>
      <w:color w:val="000000"/>
      <w:sz w:val="24"/>
    </w:rPr>
  </w:style>
  <w:style w:type="paragraph" w:customStyle="1" w:styleId="110">
    <w:name w:val="중간글(1.1)"/>
    <w:uiPriority w:val="37"/>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432" w:lineRule="auto"/>
      <w:ind w:left="40"/>
      <w:textAlignment w:val="baseline"/>
    </w:pPr>
    <w:rPr>
      <w:rFonts w:ascii="바탕체" w:eastAsia="바탕체"/>
      <w:color w:val="000000"/>
      <w:sz w:val="32"/>
    </w:rPr>
  </w:style>
  <w:style w:type="paragraph" w:customStyle="1" w:styleId="af2">
    <w:name w:val="기능항목(본문)"/>
    <w:uiPriority w:val="38"/>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200"/>
      <w:jc w:val="left"/>
      <w:textAlignment w:val="baseline"/>
    </w:pPr>
    <w:rPr>
      <w:rFonts w:ascii="바탕체" w:eastAsia="바탕체"/>
      <w:color w:val="000000"/>
      <w:sz w:val="24"/>
    </w:rPr>
  </w:style>
  <w:style w:type="paragraph" w:customStyle="1" w:styleId="141">
    <w:name w:val="본  문(신명14)"/>
    <w:uiPriority w:val="39"/>
    <w:pPr>
      <w:widowControl w:val="0"/>
      <w:pBdr>
        <w:top w:val="none" w:sz="2" w:space="0" w:color="000000"/>
        <w:left w:val="none" w:sz="2" w:space="0" w:color="000000"/>
        <w:bottom w:val="none" w:sz="2" w:space="0" w:color="000000"/>
        <w:right w:val="none" w:sz="2" w:space="0" w:color="000000"/>
      </w:pBdr>
      <w:tabs>
        <w:tab w:val="left" w:pos="800"/>
        <w:tab w:val="left" w:pos="949"/>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wordWrap w:val="0"/>
      <w:autoSpaceDE w:val="0"/>
      <w:autoSpaceDN w:val="0"/>
      <w:snapToGrid w:val="0"/>
      <w:spacing w:line="384" w:lineRule="auto"/>
      <w:ind w:left="1200" w:hanging="300"/>
      <w:textAlignment w:val="baseline"/>
    </w:pPr>
    <w:rPr>
      <w:rFonts w:ascii="한양신명조" w:eastAsia="한양신명조"/>
      <w:color w:val="000000"/>
      <w:spacing w:val="-4"/>
      <w:w w:val="95"/>
      <w:sz w:val="28"/>
    </w:rPr>
  </w:style>
  <w:style w:type="paragraph" w:customStyle="1" w:styleId="af3">
    <w:name w:val="쪽번호"/>
    <w:uiPriority w:val="40"/>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wordWrap w:val="0"/>
      <w:autoSpaceDE w:val="0"/>
      <w:autoSpaceDN w:val="0"/>
      <w:snapToGrid w:val="0"/>
      <w:spacing w:line="360" w:lineRule="auto"/>
      <w:textAlignment w:val="baseline"/>
    </w:pPr>
    <w:rPr>
      <w:rFonts w:ascii="한양신명조" w:eastAsia="한양신명조"/>
      <w:color w:val="000000"/>
    </w:rPr>
  </w:style>
  <w:style w:type="paragraph" w:customStyle="1" w:styleId="18">
    <w:name w:val="1"/>
    <w:uiPriority w:val="4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528" w:lineRule="auto"/>
      <w:textAlignment w:val="baseline"/>
    </w:pPr>
    <w:rPr>
      <w:rFonts w:ascii="한양신명조" w:eastAsia="한양신명조"/>
      <w:color w:val="000000"/>
      <w:sz w:val="26"/>
    </w:rPr>
  </w:style>
  <w:style w:type="paragraph" w:customStyle="1" w:styleId="1-------">
    <w:name w:val="본문 : 1.-------"/>
    <w:uiPriority w:val="42"/>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480" w:lineRule="auto"/>
      <w:ind w:firstLine="500"/>
      <w:textAlignment w:val="baseline"/>
    </w:pPr>
    <w:rPr>
      <w:rFonts w:ascii="한양신명조" w:eastAsia="한양신명조"/>
      <w:color w:val="000000"/>
      <w:sz w:val="24"/>
    </w:rPr>
  </w:style>
  <w:style w:type="paragraph" w:customStyle="1" w:styleId="af4">
    <w:name w:val="제목많은"/>
    <w:uiPriority w:val="4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12" w:lineRule="auto"/>
      <w:ind w:left="295" w:hanging="200"/>
      <w:textAlignment w:val="baseline"/>
    </w:pPr>
    <w:rPr>
      <w:rFonts w:ascii="명조" w:eastAsia="명조"/>
      <w:color w:val="000000"/>
      <w:spacing w:val="-4"/>
    </w:rPr>
  </w:style>
  <w:style w:type="paragraph" w:customStyle="1" w:styleId="19">
    <w:name w:val="제목((1))"/>
    <w:uiPriority w:val="44"/>
    <w:pPr>
      <w:widowControl w:val="0"/>
      <w:pBdr>
        <w:top w:val="none" w:sz="2" w:space="0" w:color="000000"/>
        <w:left w:val="dotted" w:sz="3" w:space="0" w:color="000000"/>
        <w:bottom w:val="none" w:sz="2" w:space="0" w:color="000000"/>
        <w:right w:val="dotted" w:sz="3"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leader="middleDot" w:pos="1100"/>
        <w:tab w:val="left" w:leader="middleDot" w:pos="1600"/>
        <w:tab w:val="left" w:leader="middleDot" w:pos="2100"/>
        <w:tab w:val="left" w:leader="middleDot" w:pos="2600"/>
        <w:tab w:val="left" w:leader="middleDot" w:pos="3100"/>
        <w:tab w:val="left" w:leader="middleDot" w:pos="3600"/>
        <w:tab w:val="left" w:leader="middleDot" w:pos="4100"/>
        <w:tab w:val="left" w:leader="middleDot" w:pos="4600"/>
        <w:tab w:val="left" w:leader="middleDot" w:pos="5100"/>
        <w:tab w:val="left" w:leader="middleDot" w:pos="5600"/>
      </w:tabs>
      <w:wordWrap w:val="0"/>
      <w:autoSpaceDE w:val="0"/>
      <w:autoSpaceDN w:val="0"/>
      <w:snapToGrid w:val="0"/>
      <w:spacing w:before="170" w:after="57" w:line="432" w:lineRule="auto"/>
      <w:ind w:left="700" w:hanging="300"/>
      <w:textAlignment w:val="baseline"/>
    </w:pPr>
    <w:rPr>
      <w:rFonts w:ascii="한양신명조" w:eastAsia="한양신명조"/>
      <w:color w:val="000000"/>
      <w:sz w:val="24"/>
    </w:rPr>
  </w:style>
  <w:style w:type="paragraph" w:customStyle="1" w:styleId="1a">
    <w:name w:val="(1)"/>
    <w:uiPriority w:val="4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s>
      <w:wordWrap w:val="0"/>
      <w:autoSpaceDE w:val="0"/>
      <w:autoSpaceDN w:val="0"/>
      <w:snapToGrid w:val="0"/>
      <w:spacing w:line="432" w:lineRule="auto"/>
      <w:ind w:left="700" w:firstLine="200"/>
      <w:textAlignment w:val="baseline"/>
    </w:pPr>
    <w:rPr>
      <w:rFonts w:ascii="한양신명조" w:eastAsia="한양신명조"/>
      <w:color w:val="000000"/>
      <w:sz w:val="24"/>
    </w:rPr>
  </w:style>
  <w:style w:type="paragraph" w:customStyle="1" w:styleId="af5">
    <w:name w:val="가"/>
    <w:uiPriority w:val="46"/>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800"/>
        <w:tab w:val="left" w:pos="1129"/>
        <w:tab w:val="left" w:pos="2400"/>
        <w:tab w:val="left" w:pos="3200"/>
        <w:tab w:val="left" w:pos="4000"/>
        <w:tab w:val="left" w:pos="4800"/>
        <w:tab w:val="left" w:pos="5600"/>
        <w:tab w:val="left" w:pos="6400"/>
      </w:tabs>
      <w:wordWrap w:val="0"/>
      <w:autoSpaceDE w:val="0"/>
      <w:autoSpaceDN w:val="0"/>
      <w:snapToGrid w:val="0"/>
      <w:spacing w:before="200" w:after="100" w:line="432" w:lineRule="auto"/>
      <w:ind w:left="200"/>
      <w:textAlignment w:val="baseline"/>
    </w:pPr>
    <w:rPr>
      <w:rFonts w:ascii="한양견고딕" w:eastAsia="한양견고딕"/>
      <w:color w:val="000000"/>
      <w:sz w:val="26"/>
    </w:rPr>
  </w:style>
  <w:style w:type="paragraph" w:customStyle="1" w:styleId="af6">
    <w:name w:val="표"/>
    <w:uiPriority w:val="47"/>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782"/>
        <w:tab w:val="left" w:pos="1309"/>
        <w:tab w:val="left" w:pos="1687"/>
        <w:tab w:val="left" w:pos="214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s>
      <w:wordWrap w:val="0"/>
      <w:autoSpaceDE w:val="0"/>
      <w:autoSpaceDN w:val="0"/>
      <w:snapToGrid w:val="0"/>
      <w:spacing w:line="288" w:lineRule="auto"/>
      <w:textAlignment w:val="baseline"/>
    </w:pPr>
    <w:rPr>
      <w:rFonts w:ascii="한양신명조" w:eastAsia="한양신명조"/>
      <w:color w:val="000000"/>
      <w:sz w:val="24"/>
    </w:rPr>
  </w:style>
  <w:style w:type="paragraph" w:customStyle="1" w:styleId="af7">
    <w:name w:val="(가)"/>
    <w:uiPriority w:val="48"/>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1302"/>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s>
      <w:wordWrap w:val="0"/>
      <w:autoSpaceDE w:val="0"/>
      <w:autoSpaceDN w:val="0"/>
      <w:snapToGrid w:val="0"/>
      <w:spacing w:after="200" w:line="432" w:lineRule="auto"/>
      <w:ind w:left="1300" w:hanging="550"/>
      <w:textAlignment w:val="baseline"/>
    </w:pPr>
    <w:rPr>
      <w:rFonts w:ascii="한양신명조" w:eastAsia="한양신명조"/>
      <w:color w:val="000000"/>
      <w:sz w:val="24"/>
    </w:rPr>
  </w:style>
  <w:style w:type="paragraph" w:customStyle="1" w:styleId="af8">
    <w:name w:val="①"/>
    <w:uiPriority w:val="49"/>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700"/>
      <w:textAlignment w:val="baseline"/>
    </w:pPr>
    <w:rPr>
      <w:rFonts w:ascii="한양신명조" w:eastAsia="한양신명조"/>
      <w:color w:val="000000"/>
      <w:sz w:val="24"/>
    </w:rPr>
  </w:style>
  <w:style w:type="paragraph" w:customStyle="1" w:styleId="af9">
    <w:name w:val="가)"/>
    <w:uiPriority w:val="50"/>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600" w:lineRule="auto"/>
      <w:ind w:left="300"/>
      <w:textAlignment w:val="baseline"/>
    </w:pPr>
    <w:rPr>
      <w:rFonts w:ascii="한양신명조" w:eastAsia="한양신명조"/>
      <w:color w:val="000000"/>
    </w:rPr>
  </w:style>
  <w:style w:type="paragraph" w:customStyle="1" w:styleId="afa">
    <w:name w:val="기안문 바탕글"/>
    <w:uiPriority w:val="51"/>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480" w:lineRule="auto"/>
      <w:textAlignment w:val="baseline"/>
    </w:pPr>
    <w:rPr>
      <w:rFonts w:ascii="한양신명조" w:eastAsia="한양신명조"/>
      <w:color w:val="000000"/>
      <w:sz w:val="24"/>
    </w:rPr>
  </w:style>
  <w:style w:type="paragraph" w:customStyle="1" w:styleId="afb">
    <w:name w:val="ㅇ"/>
    <w:uiPriority w:val="52"/>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s>
      <w:wordWrap w:val="0"/>
      <w:autoSpaceDE w:val="0"/>
      <w:autoSpaceDN w:val="0"/>
      <w:snapToGrid w:val="0"/>
      <w:spacing w:before="71" w:line="384" w:lineRule="auto"/>
      <w:ind w:left="300"/>
      <w:textAlignment w:val="baseline"/>
    </w:pPr>
    <w:rPr>
      <w:rFonts w:ascii="한양신명조" w:eastAsia="한양신명조"/>
      <w:color w:val="000000"/>
      <w:w w:val="90"/>
      <w:sz w:val="28"/>
    </w:rPr>
  </w:style>
  <w:style w:type="paragraph" w:customStyle="1" w:styleId="afc">
    <w:name w:val="큰제목본문"/>
    <w:uiPriority w:val="53"/>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384" w:lineRule="auto"/>
      <w:jc w:val="left"/>
      <w:textAlignment w:val="baseline"/>
    </w:pPr>
    <w:rPr>
      <w:rFonts w:ascii="명조" w:eastAsia="명조"/>
      <w:color w:val="000000"/>
      <w:spacing w:val="-4"/>
      <w:sz w:val="22"/>
    </w:rPr>
  </w:style>
  <w:style w:type="paragraph" w:customStyle="1" w:styleId="1b">
    <w:name w:val="1.가."/>
    <w:uiPriority w:val="54"/>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480" w:lineRule="auto"/>
      <w:ind w:left="669" w:hanging="382"/>
      <w:textAlignment w:val="baseline"/>
    </w:pPr>
    <w:rPr>
      <w:rFonts w:ascii="한양신명조" w:eastAsia="한양신명조"/>
      <w:color w:val="000000"/>
      <w:spacing w:val="-4"/>
      <w:sz w:val="22"/>
    </w:rPr>
  </w:style>
  <w:style w:type="paragraph" w:customStyle="1" w:styleId="111">
    <w:name w:val="1.가.1).가)"/>
    <w:uiPriority w:val="5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480" w:lineRule="auto"/>
      <w:ind w:left="1417" w:hanging="440"/>
      <w:textAlignment w:val="baseline"/>
    </w:pPr>
    <w:rPr>
      <w:rFonts w:ascii="한양신명조" w:eastAsia="한양신명조"/>
      <w:color w:val="000000"/>
      <w:spacing w:val="-4"/>
      <w:sz w:val="22"/>
    </w:rPr>
  </w:style>
  <w:style w:type="paragraph" w:customStyle="1" w:styleId="I">
    <w:name w:val="I"/>
    <w:uiPriority w:val="56"/>
    <w:pPr>
      <w:widowControl w:val="0"/>
      <w:pBdr>
        <w:top w:val="none" w:sz="2" w:space="0" w:color="000000"/>
        <w:left w:val="none" w:sz="2" w:space="0" w:color="000000"/>
        <w:bottom w:val="none" w:sz="2" w:space="0" w:color="000000"/>
        <w:right w:val="none" w:sz="2" w:space="0" w:color="000000"/>
      </w:pBdr>
      <w:wordWrap w:val="0"/>
      <w:autoSpaceDE w:val="0"/>
      <w:autoSpaceDN w:val="0"/>
      <w:spacing w:line="432" w:lineRule="auto"/>
      <w:textAlignment w:val="baseline"/>
    </w:pPr>
    <w:rPr>
      <w:rFonts w:ascii="HCI Poppy" w:eastAsia="휴먼명조"/>
      <w:b/>
      <w:color w:val="000000"/>
      <w:sz w:val="28"/>
    </w:rPr>
  </w:style>
  <w:style w:type="paragraph" w:customStyle="1" w:styleId="112">
    <w:name w:val="1.1"/>
    <w:uiPriority w:val="57"/>
    <w:pPr>
      <w:widowControl w:val="0"/>
      <w:pBdr>
        <w:top w:val="none" w:sz="2" w:space="0" w:color="000000"/>
        <w:left w:val="none" w:sz="2" w:space="0" w:color="000000"/>
        <w:bottom w:val="none" w:sz="2" w:space="0" w:color="000000"/>
        <w:right w:val="none" w:sz="2" w:space="0" w:color="000000"/>
      </w:pBdr>
      <w:wordWrap w:val="0"/>
      <w:autoSpaceDE w:val="0"/>
      <w:autoSpaceDN w:val="0"/>
      <w:spacing w:line="432" w:lineRule="auto"/>
      <w:ind w:firstLine="120"/>
      <w:textAlignment w:val="baseline"/>
    </w:pPr>
    <w:rPr>
      <w:rFonts w:ascii="HCI Poppy" w:eastAsia="휴먼명조"/>
      <w:b/>
      <w:color w:val="000000"/>
      <w:sz w:val="24"/>
    </w:rPr>
  </w:style>
  <w:style w:type="paragraph" w:customStyle="1" w:styleId="-">
    <w:name w:val="ㅇ-본문"/>
    <w:uiPriority w:val="58"/>
    <w:pPr>
      <w:widowControl w:val="0"/>
      <w:numPr>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line="432" w:lineRule="auto"/>
      <w:ind w:left="560"/>
      <w:textAlignment w:val="baseline"/>
    </w:pPr>
    <w:rPr>
      <w:rFonts w:ascii="HCI Poppy" w:eastAsia="휴먼명조"/>
      <w:color w:val="000000"/>
      <w:sz w:val="22"/>
    </w:rPr>
  </w:style>
  <w:style w:type="paragraph" w:customStyle="1" w:styleId="90">
    <w:name w:val="머리말(중고딕9)"/>
    <w:uiPriority w:val="5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textAlignment w:val="baseline"/>
    </w:pPr>
    <w:rPr>
      <w:rFonts w:ascii="한양중고딕" w:eastAsia="한양중고딕"/>
      <w:color w:val="000000"/>
      <w:sz w:val="18"/>
    </w:rPr>
  </w:style>
  <w:style w:type="paragraph" w:customStyle="1" w:styleId="afd">
    <w:name w:val="? 본문"/>
    <w:uiPriority w:val="60"/>
    <w:pPr>
      <w:widowControl w:val="0"/>
      <w:pBdr>
        <w:top w:val="none" w:sz="2" w:space="0" w:color="000000"/>
        <w:left w:val="none" w:sz="2" w:space="0" w:color="000000"/>
        <w:bottom w:val="none" w:sz="2" w:space="0" w:color="000000"/>
        <w:right w:val="none" w:sz="2" w:space="0" w:color="000000"/>
      </w:pBdr>
      <w:autoSpaceDE w:val="0"/>
      <w:autoSpaceDN w:val="0"/>
      <w:snapToGrid w:val="0"/>
      <w:spacing w:before="56" w:line="384" w:lineRule="auto"/>
      <w:textAlignment w:val="baseline"/>
    </w:pPr>
    <w:rPr>
      <w:rFonts w:ascii="HCI Poppy" w:eastAsia="휴먼명조"/>
      <w:color w:val="000000"/>
      <w:sz w:val="22"/>
    </w:rPr>
  </w:style>
  <w:style w:type="paragraph" w:customStyle="1" w:styleId="1110">
    <w:name w:val="1.1.1"/>
    <w:uiPriority w:val="61"/>
    <w:pPr>
      <w:widowControl w:val="0"/>
      <w:pBdr>
        <w:top w:val="none" w:sz="2" w:space="0" w:color="000000"/>
        <w:left w:val="none" w:sz="2" w:space="0" w:color="000000"/>
        <w:bottom w:val="none" w:sz="2" w:space="0" w:color="000000"/>
        <w:right w:val="none" w:sz="2" w:space="0" w:color="000000"/>
      </w:pBdr>
      <w:autoSpaceDE w:val="0"/>
      <w:autoSpaceDN w:val="0"/>
      <w:snapToGrid w:val="0"/>
      <w:spacing w:before="56" w:line="480" w:lineRule="auto"/>
      <w:textAlignment w:val="baseline"/>
    </w:pPr>
    <w:rPr>
      <w:rFonts w:ascii="HY울릉도M" w:eastAsia="HY울릉도M"/>
      <w:color w:val="000000"/>
      <w:sz w:val="24"/>
    </w:rPr>
  </w:style>
  <w:style w:type="paragraph" w:customStyle="1" w:styleId="1c">
    <w:name w:val="1. 과업의 개요"/>
    <w:uiPriority w:val="6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56" w:line="480" w:lineRule="auto"/>
      <w:textAlignment w:val="baseline"/>
    </w:pPr>
    <w:rPr>
      <w:rFonts w:ascii="HY울릉도M" w:eastAsia="HY울릉도M"/>
      <w:b/>
      <w:color w:val="000000"/>
      <w:sz w:val="26"/>
    </w:rPr>
  </w:style>
  <w:style w:type="paragraph" w:customStyle="1" w:styleId="afe">
    <w:name w:val="그림제목"/>
    <w:uiPriority w:val="63"/>
    <w:pPr>
      <w:widowControl w:val="0"/>
      <w:pBdr>
        <w:top w:val="none" w:sz="2" w:space="0" w:color="000000"/>
        <w:left w:val="none" w:sz="2" w:space="0" w:color="000000"/>
        <w:bottom w:val="none" w:sz="2" w:space="0" w:color="000000"/>
        <w:right w:val="none" w:sz="2" w:space="0" w:color="000000"/>
      </w:pBdr>
      <w:autoSpaceDE w:val="0"/>
      <w:autoSpaceDN w:val="0"/>
      <w:spacing w:line="432" w:lineRule="auto"/>
      <w:jc w:val="center"/>
      <w:textAlignment w:val="baseline"/>
    </w:pPr>
    <w:rPr>
      <w:rFonts w:ascii="HCI Poppy" w:eastAsia="휴먼명조"/>
      <w:b/>
      <w:color w:val="000000"/>
      <w:sz w:val="22"/>
    </w:rPr>
  </w:style>
  <w:style w:type="paragraph" w:customStyle="1" w:styleId="aff">
    <w:name w:val="가. 본 문"/>
    <w:uiPriority w:val="6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552" w:lineRule="auto"/>
      <w:ind w:left="700"/>
      <w:textAlignment w:val="baseline"/>
    </w:pPr>
    <w:rPr>
      <w:rFonts w:ascii="한양중고딕" w:eastAsia="한양중고딕"/>
      <w:color w:val="000000"/>
    </w:rPr>
  </w:style>
  <w:style w:type="paragraph" w:customStyle="1" w:styleId="aff0">
    <w:name w:val="가) 제 목"/>
    <w:uiPriority w:val="6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552" w:lineRule="auto"/>
      <w:ind w:left="1100" w:hanging="300"/>
      <w:textAlignment w:val="baseline"/>
    </w:pPr>
    <w:rPr>
      <w:rFonts w:ascii="한양중고딕" w:eastAsia="한양중고딕"/>
      <w:color w:val="000000"/>
    </w:rPr>
  </w:style>
  <w:style w:type="paragraph" w:customStyle="1" w:styleId="aff1">
    <w:name w:val="● 본 문"/>
    <w:uiPriority w:val="6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552" w:lineRule="auto"/>
      <w:ind w:left="1300"/>
      <w:textAlignment w:val="baseline"/>
    </w:pPr>
    <w:rPr>
      <w:rFonts w:ascii="한양중고딕" w:eastAsia="한양중고딕"/>
      <w:color w:val="000000"/>
    </w:rPr>
  </w:style>
  <w:style w:type="paragraph" w:customStyle="1" w:styleId="aff2">
    <w:name w:val="소제목"/>
    <w:uiPriority w:val="67"/>
    <w:pPr>
      <w:widowControl w:val="0"/>
      <w:pBdr>
        <w:top w:val="none" w:sz="2" w:space="0" w:color="000000"/>
        <w:left w:val="none" w:sz="2" w:space="0" w:color="000000"/>
        <w:bottom w:val="none" w:sz="2" w:space="0" w:color="000000"/>
        <w:right w:val="none" w:sz="2" w:space="0" w:color="000000"/>
      </w:pBd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 w:val="left" w:pos="13200"/>
        <w:tab w:val="left" w:pos="13600"/>
        <w:tab w:val="left" w:pos="14000"/>
        <w:tab w:val="left" w:pos="14400"/>
        <w:tab w:val="left" w:pos="14800"/>
        <w:tab w:val="left" w:pos="15200"/>
        <w:tab w:val="left" w:pos="15600"/>
        <w:tab w:val="left" w:pos="16000"/>
      </w:tabs>
      <w:wordWrap w:val="0"/>
      <w:autoSpaceDE w:val="0"/>
      <w:autoSpaceDN w:val="0"/>
      <w:snapToGrid w:val="0"/>
      <w:spacing w:line="384" w:lineRule="auto"/>
      <w:textAlignment w:val="baseline"/>
    </w:pPr>
    <w:rPr>
      <w:rFonts w:ascii="산세리프" w:eastAsia="한양신명조"/>
      <w:color w:val="000000"/>
      <w:sz w:val="24"/>
    </w:rPr>
  </w:style>
  <w:style w:type="paragraph" w:customStyle="1" w:styleId="k2">
    <w:name w:val="k2"/>
    <w:uiPriority w:val="68"/>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ind w:left="100"/>
      <w:textAlignment w:val="baseline"/>
    </w:pPr>
    <w:rPr>
      <w:rFonts w:ascii="한양그래픽" w:eastAsia="한양그래픽"/>
      <w:b/>
      <w:color w:val="000000"/>
      <w:w w:val="85"/>
      <w:sz w:val="28"/>
    </w:rPr>
  </w:style>
  <w:style w:type="paragraph" w:customStyle="1" w:styleId="aff3">
    <w:name w:val="동그라미"/>
    <w:uiPriority w:val="6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57" w:line="384" w:lineRule="auto"/>
      <w:ind w:left="700" w:hanging="300"/>
      <w:textAlignment w:val="baseline"/>
    </w:pPr>
    <w:rPr>
      <w:rFonts w:ascii="HCI Poppy" w:eastAsia="휴먼명조"/>
      <w:color w:val="000000"/>
      <w:sz w:val="22"/>
    </w:rPr>
  </w:style>
  <w:style w:type="paragraph" w:customStyle="1" w:styleId="1d">
    <w:name w:val="1) 본문"/>
    <w:uiPriority w:val="7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480" w:lineRule="auto"/>
      <w:ind w:left="800"/>
      <w:textAlignment w:val="baseline"/>
    </w:pPr>
    <w:rPr>
      <w:rFonts w:ascii="굴림" w:eastAsia="굴림"/>
      <w:color w:val="000000"/>
      <w:sz w:val="24"/>
    </w:rPr>
  </w:style>
  <w:style w:type="paragraph" w:customStyle="1" w:styleId="1e">
    <w:name w:val="1.제목"/>
    <w:uiPriority w:val="71"/>
    <w:pPr>
      <w:widowControl w:val="0"/>
      <w:pBdr>
        <w:top w:val="none" w:sz="2" w:space="0" w:color="000000"/>
        <w:left w:val="none" w:sz="2" w:space="0" w:color="000000"/>
        <w:bottom w:val="none" w:sz="2" w:space="0" w:color="000000"/>
        <w:right w:val="none" w:sz="2" w:space="0" w:color="000000"/>
      </w:pBdr>
      <w:tabs>
        <w:tab w:val="left" w:pos="286"/>
        <w:tab w:val="left" w:pos="552"/>
        <w:tab w:val="left" w:pos="848"/>
        <w:tab w:val="left" w:pos="1144"/>
        <w:tab w:val="left" w:pos="1411"/>
        <w:tab w:val="left" w:pos="1697"/>
      </w:tabs>
      <w:wordWrap w:val="0"/>
      <w:autoSpaceDE w:val="0"/>
      <w:autoSpaceDN w:val="0"/>
      <w:spacing w:line="432" w:lineRule="auto"/>
      <w:textAlignment w:val="baseline"/>
    </w:pPr>
    <w:rPr>
      <w:rFonts w:ascii="한양견고딕" w:eastAsia="한양견고딕"/>
      <w:color w:val="000000"/>
      <w:spacing w:val="-5"/>
      <w:sz w:val="22"/>
    </w:rPr>
  </w:style>
  <w:style w:type="paragraph" w:customStyle="1" w:styleId="1f">
    <w:name w:val="1.제아내"/>
    <w:uiPriority w:val="72"/>
    <w:pPr>
      <w:widowControl w:val="0"/>
      <w:pBdr>
        <w:top w:val="none" w:sz="2" w:space="0" w:color="000000"/>
        <w:left w:val="none" w:sz="2" w:space="0" w:color="000000"/>
        <w:bottom w:val="none" w:sz="2" w:space="0" w:color="000000"/>
        <w:right w:val="none" w:sz="2" w:space="0" w:color="000000"/>
      </w:pBdr>
      <w:tabs>
        <w:tab w:val="left" w:pos="286"/>
        <w:tab w:val="left" w:pos="552"/>
        <w:tab w:val="left" w:pos="848"/>
        <w:tab w:val="left" w:pos="1144"/>
        <w:tab w:val="left" w:pos="1411"/>
        <w:tab w:val="left" w:pos="1697"/>
      </w:tabs>
      <w:wordWrap w:val="0"/>
      <w:autoSpaceDE w:val="0"/>
      <w:autoSpaceDN w:val="0"/>
      <w:spacing w:line="432" w:lineRule="auto"/>
      <w:ind w:left="283"/>
      <w:textAlignment w:val="baseline"/>
    </w:pPr>
    <w:rPr>
      <w:rFonts w:ascii="HCI Poppy" w:eastAsia="휴먼명조"/>
      <w:color w:val="000000"/>
      <w:spacing w:val="-10"/>
      <w:sz w:val="22"/>
    </w:rPr>
  </w:style>
  <w:style w:type="paragraph" w:customStyle="1" w:styleId="aff4">
    <w:name w:val="가.제내"/>
    <w:uiPriority w:val="73"/>
    <w:pPr>
      <w:widowControl w:val="0"/>
      <w:pBdr>
        <w:top w:val="none" w:sz="2" w:space="0" w:color="000000"/>
        <w:left w:val="none" w:sz="2" w:space="0" w:color="000000"/>
        <w:bottom w:val="none" w:sz="2" w:space="0" w:color="000000"/>
        <w:right w:val="none" w:sz="2" w:space="0" w:color="000000"/>
      </w:pBdr>
      <w:tabs>
        <w:tab w:val="left" w:pos="286"/>
        <w:tab w:val="left" w:pos="552"/>
        <w:tab w:val="left" w:pos="848"/>
        <w:tab w:val="left" w:pos="1144"/>
        <w:tab w:val="left" w:pos="1411"/>
        <w:tab w:val="left" w:pos="1697"/>
      </w:tabs>
      <w:wordWrap w:val="0"/>
      <w:autoSpaceDE w:val="0"/>
      <w:autoSpaceDN w:val="0"/>
      <w:spacing w:line="432" w:lineRule="auto"/>
      <w:ind w:left="643" w:hanging="360"/>
      <w:textAlignment w:val="baseline"/>
    </w:pPr>
    <w:rPr>
      <w:rFonts w:ascii="HCI Poppy" w:eastAsia="휴먼명조"/>
      <w:color w:val="000000"/>
      <w:spacing w:val="-10"/>
      <w:sz w:val="22"/>
    </w:rPr>
  </w:style>
  <w:style w:type="paragraph" w:customStyle="1" w:styleId="1f0">
    <w:name w:val="1)제내"/>
    <w:uiPriority w:val="74"/>
    <w:pPr>
      <w:widowControl w:val="0"/>
      <w:pBdr>
        <w:top w:val="none" w:sz="2" w:space="0" w:color="000000"/>
        <w:left w:val="none" w:sz="2" w:space="0" w:color="000000"/>
        <w:bottom w:val="none" w:sz="2" w:space="0" w:color="000000"/>
        <w:right w:val="none" w:sz="2" w:space="0" w:color="000000"/>
      </w:pBdr>
      <w:tabs>
        <w:tab w:val="left" w:pos="286"/>
        <w:tab w:val="left" w:pos="552"/>
        <w:tab w:val="left" w:pos="848"/>
        <w:tab w:val="left" w:pos="1144"/>
        <w:tab w:val="left" w:pos="1411"/>
        <w:tab w:val="left" w:pos="1697"/>
      </w:tabs>
      <w:wordWrap w:val="0"/>
      <w:autoSpaceDE w:val="0"/>
      <w:autoSpaceDN w:val="0"/>
      <w:spacing w:line="432" w:lineRule="auto"/>
      <w:ind w:left="683" w:hanging="100"/>
      <w:textAlignment w:val="baseline"/>
    </w:pPr>
    <w:rPr>
      <w:rFonts w:ascii="HCI Poppy" w:eastAsia="휴먼명조"/>
      <w:color w:val="000000"/>
      <w:spacing w:val="-10"/>
      <w:sz w:val="22"/>
    </w:rPr>
  </w:style>
  <w:style w:type="paragraph" w:customStyle="1" w:styleId="1f1">
    <w:name w:val="1) 제아내"/>
    <w:uiPriority w:val="75"/>
    <w:pPr>
      <w:widowControl w:val="0"/>
      <w:pBdr>
        <w:top w:val="none" w:sz="2" w:space="0" w:color="000000"/>
        <w:left w:val="none" w:sz="2" w:space="0" w:color="000000"/>
        <w:bottom w:val="none" w:sz="2" w:space="0" w:color="000000"/>
        <w:right w:val="none" w:sz="2" w:space="0" w:color="000000"/>
      </w:pBdr>
      <w:tabs>
        <w:tab w:val="left" w:pos="286"/>
        <w:tab w:val="left" w:pos="552"/>
        <w:tab w:val="left" w:pos="848"/>
        <w:tab w:val="left" w:pos="1144"/>
        <w:tab w:val="left" w:pos="1411"/>
        <w:tab w:val="left" w:pos="1697"/>
      </w:tabs>
      <w:wordWrap w:val="0"/>
      <w:autoSpaceDE w:val="0"/>
      <w:autoSpaceDN w:val="0"/>
      <w:spacing w:line="432" w:lineRule="auto"/>
      <w:ind w:left="840"/>
      <w:textAlignment w:val="baseline"/>
    </w:pPr>
    <w:rPr>
      <w:rFonts w:ascii="HCI Poppy" w:eastAsia="휴먼명조"/>
      <w:color w:val="000000"/>
      <w:spacing w:val="-10"/>
      <w:sz w:val="22"/>
    </w:rPr>
  </w:style>
  <w:style w:type="paragraph" w:customStyle="1" w:styleId="aff5">
    <w:name w:val="가)제목"/>
    <w:uiPriority w:val="76"/>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ind w:left="1499" w:hanging="616"/>
      <w:jc w:val="left"/>
      <w:textAlignment w:val="baseline"/>
    </w:pPr>
    <w:rPr>
      <w:rFonts w:ascii="HCI Poppy" w:eastAsia="휴먼명조"/>
      <w:color w:val="000000"/>
      <w:sz w:val="22"/>
    </w:rPr>
  </w:style>
  <w:style w:type="paragraph" w:customStyle="1" w:styleId="aff6">
    <w:name w:val="·제내"/>
    <w:uiPriority w:val="77"/>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ind w:left="1483" w:hanging="200"/>
      <w:jc w:val="left"/>
      <w:textAlignment w:val="baseline"/>
    </w:pPr>
    <w:rPr>
      <w:rFonts w:ascii="HCI Poppy" w:eastAsia="휴먼명조"/>
      <w:color w:val="000000"/>
      <w:sz w:val="22"/>
    </w:rPr>
  </w:style>
  <w:style w:type="paragraph" w:customStyle="1" w:styleId="1f2">
    <w:name w:val="바탕글1"/>
    <w:uiPriority w:val="78"/>
    <w:pPr>
      <w:widowControl w:val="0"/>
      <w:pBdr>
        <w:top w:val="none" w:sz="2" w:space="0" w:color="000000"/>
        <w:left w:val="none" w:sz="2" w:space="0" w:color="000000"/>
        <w:bottom w:val="none" w:sz="2" w:space="0" w:color="000000"/>
        <w:right w:val="none" w:sz="2" w:space="0" w:color="000000"/>
      </w:pBdr>
      <w:autoSpaceDE w:val="0"/>
      <w:autoSpaceDN w:val="0"/>
      <w:spacing w:line="295" w:lineRule="auto"/>
      <w:textAlignment w:val="baseline"/>
    </w:pPr>
    <w:rPr>
      <w:rFonts w:ascii="바탕" w:eastAsia="바탕"/>
      <w:color w:val="000000"/>
      <w:kern w:val="1"/>
    </w:rPr>
  </w:style>
  <w:style w:type="paragraph" w:customStyle="1" w:styleId="210">
    <w:name w:val="2.대분류(1.0)"/>
    <w:uiPriority w:val="79"/>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400" w:line="360" w:lineRule="auto"/>
      <w:textAlignment w:val="baseline"/>
    </w:pPr>
    <w:rPr>
      <w:rFonts w:ascii="HCI Poppy" w:eastAsia="휴먼명조"/>
      <w:b/>
      <w:color w:val="000000"/>
      <w:w w:val="80"/>
      <w:sz w:val="32"/>
    </w:rPr>
  </w:style>
  <w:style w:type="paragraph" w:customStyle="1" w:styleId="30">
    <w:name w:val="3.대분류의본문"/>
    <w:uiPriority w:val="80"/>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200" w:line="384" w:lineRule="auto"/>
      <w:ind w:left="1400"/>
      <w:textAlignment w:val="baseline"/>
    </w:pPr>
    <w:rPr>
      <w:rFonts w:ascii="HCI Poppy" w:eastAsia="휴먼명조"/>
      <w:color w:val="000000"/>
      <w:sz w:val="24"/>
    </w:rPr>
  </w:style>
  <w:style w:type="paragraph" w:customStyle="1" w:styleId="411">
    <w:name w:val="4.중분류(1.1)"/>
    <w:uiPriority w:val="81"/>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200" w:line="360" w:lineRule="auto"/>
      <w:ind w:left="1400" w:hanging="1220"/>
      <w:textAlignment w:val="baseline"/>
    </w:pPr>
    <w:rPr>
      <w:rFonts w:ascii="HCI Poppy" w:eastAsia="휴먼명조"/>
      <w:color w:val="000000"/>
      <w:sz w:val="24"/>
    </w:rPr>
  </w:style>
  <w:style w:type="paragraph" w:customStyle="1" w:styleId="5111">
    <w:name w:val="5.소분류(1.1.1)"/>
    <w:uiPriority w:val="82"/>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200" w:line="360" w:lineRule="auto"/>
      <w:ind w:left="1400" w:hanging="1040"/>
      <w:textAlignment w:val="baseline"/>
    </w:pPr>
    <w:rPr>
      <w:rFonts w:ascii="HCI Poppy" w:eastAsia="휴먼명조"/>
      <w:color w:val="000000"/>
      <w:sz w:val="24"/>
    </w:rPr>
  </w:style>
  <w:style w:type="paragraph" w:customStyle="1" w:styleId="60">
    <w:name w:val="6.중소분류의본문"/>
    <w:uiPriority w:val="83"/>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1400"/>
      <w:textAlignment w:val="baseline"/>
    </w:pPr>
    <w:rPr>
      <w:rFonts w:ascii="HCI Poppy" w:eastAsia="휴먼명조"/>
      <w:color w:val="000000"/>
      <w:sz w:val="24"/>
    </w:rPr>
  </w:style>
  <w:style w:type="paragraph" w:customStyle="1" w:styleId="71">
    <w:name w:val="7.세분류(1))"/>
    <w:uiPriority w:val="84"/>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1740" w:hanging="340"/>
      <w:textAlignment w:val="baseline"/>
    </w:pPr>
    <w:rPr>
      <w:rFonts w:ascii="HCI Poppy" w:eastAsia="휴먼명조"/>
      <w:color w:val="000000"/>
      <w:sz w:val="24"/>
    </w:rPr>
  </w:style>
  <w:style w:type="paragraph" w:customStyle="1" w:styleId="8">
    <w:name w:val="8.세분류(주))"/>
    <w:uiPriority w:val="85"/>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1860" w:hanging="460"/>
      <w:textAlignment w:val="baseline"/>
    </w:pPr>
    <w:rPr>
      <w:rFonts w:ascii="HCI Poppy" w:eastAsia="휴먼명조"/>
      <w:color w:val="000000"/>
      <w:sz w:val="24"/>
    </w:rPr>
  </w:style>
  <w:style w:type="paragraph" w:customStyle="1" w:styleId="91">
    <w:name w:val="9.상세분류(가))"/>
    <w:uiPriority w:val="86"/>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2060" w:hanging="460"/>
      <w:textAlignment w:val="baseline"/>
    </w:pPr>
    <w:rPr>
      <w:rFonts w:ascii="HCI Poppy" w:eastAsia="휴먼명조"/>
      <w:color w:val="000000"/>
      <w:sz w:val="24"/>
    </w:rPr>
  </w:style>
  <w:style w:type="paragraph" w:customStyle="1" w:styleId="101">
    <w:name w:val="10.세분류본문"/>
    <w:uiPriority w:val="87"/>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1600"/>
      <w:textAlignment w:val="baseline"/>
    </w:pPr>
    <w:rPr>
      <w:rFonts w:ascii="HCI Poppy" w:eastAsia="휴먼명조"/>
      <w:color w:val="000000"/>
      <w:sz w:val="24"/>
    </w:rPr>
  </w:style>
  <w:style w:type="paragraph" w:customStyle="1" w:styleId="113">
    <w:name w:val="11.상세분류본문"/>
    <w:uiPriority w:val="88"/>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1800"/>
      <w:textAlignment w:val="baseline"/>
    </w:pPr>
    <w:rPr>
      <w:rFonts w:ascii="HCI Poppy" w:eastAsia="휴먼명조"/>
      <w:color w:val="000000"/>
      <w:sz w:val="24"/>
    </w:rPr>
  </w:style>
  <w:style w:type="paragraph" w:customStyle="1" w:styleId="126">
    <w:name w:val="12.6번째분류①"/>
    <w:uiPriority w:val="89"/>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2160" w:hanging="360"/>
      <w:textAlignment w:val="baseline"/>
    </w:pPr>
    <w:rPr>
      <w:rFonts w:ascii="HCI Poppy" w:eastAsia="휴먼명조"/>
      <w:color w:val="000000"/>
      <w:sz w:val="24"/>
    </w:rPr>
  </w:style>
  <w:style w:type="paragraph" w:customStyle="1" w:styleId="137">
    <w:name w:val="13.7번째분류㉮"/>
    <w:uiPriority w:val="90"/>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2360" w:hanging="360"/>
      <w:textAlignment w:val="baseline"/>
    </w:pPr>
    <w:rPr>
      <w:rFonts w:ascii="HCI Poppy" w:eastAsia="휴먼명조"/>
      <w:color w:val="000000"/>
      <w:sz w:val="24"/>
    </w:rPr>
  </w:style>
  <w:style w:type="paragraph" w:customStyle="1" w:styleId="142">
    <w:name w:val="14.주의사항(제목)"/>
    <w:uiPriority w:val="9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100" w:line="360" w:lineRule="auto"/>
      <w:ind w:left="200" w:right="200"/>
      <w:jc w:val="center"/>
      <w:textAlignment w:val="baseline"/>
    </w:pPr>
    <w:rPr>
      <w:rFonts w:ascii="HY그래픽M" w:eastAsia="HY그래픽M"/>
      <w:b/>
      <w:color w:val="FF0000"/>
      <w:spacing w:val="11"/>
      <w:sz w:val="22"/>
      <w:u w:val="single"/>
    </w:rPr>
  </w:style>
  <w:style w:type="paragraph" w:customStyle="1" w:styleId="1111">
    <w:name w:val="1.1.1."/>
    <w:uiPriority w:val="92"/>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480" w:lineRule="auto"/>
      <w:ind w:left="100"/>
      <w:textAlignment w:val="baseline"/>
    </w:pPr>
    <w:rPr>
      <w:rFonts w:ascii="한양신명조" w:eastAsia="한양신명조"/>
      <w:b/>
      <w:color w:val="000000"/>
      <w:sz w:val="24"/>
    </w:rPr>
  </w:style>
  <w:style w:type="paragraph" w:customStyle="1" w:styleId="aff7">
    <w:name w:val="그림"/>
    <w:uiPriority w:val="93"/>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480" w:lineRule="auto"/>
      <w:jc w:val="center"/>
      <w:textAlignment w:val="baseline"/>
    </w:pPr>
    <w:rPr>
      <w:rFonts w:ascii="한양신명조" w:eastAsia="한양신명조"/>
      <w:color w:val="000000"/>
    </w:rPr>
  </w:style>
  <w:style w:type="paragraph" w:customStyle="1" w:styleId="1112">
    <w:name w:val="1.1.1 제목"/>
    <w:uiPriority w:val="94"/>
    <w:pPr>
      <w:widowControl w:val="0"/>
      <w:pBdr>
        <w:top w:val="none" w:sz="2" w:space="0" w:color="000000"/>
        <w:left w:val="none" w:sz="2" w:space="0" w:color="000000"/>
        <w:bottom w:val="none" w:sz="2" w:space="0" w:color="000000"/>
        <w:right w:val="none" w:sz="2" w:space="0" w:color="000000"/>
      </w:pBdr>
      <w:tabs>
        <w:tab w:val="left" w:pos="0"/>
        <w:tab w:val="left" w:pos="2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before="220" w:after="220" w:line="480" w:lineRule="auto"/>
      <w:ind w:left="1500" w:hanging="1200"/>
      <w:textAlignment w:val="baseline"/>
    </w:pPr>
    <w:rPr>
      <w:rFonts w:ascii="HCI Hollyhock" w:eastAsia="휴먼고딕"/>
      <w:b/>
      <w:color w:val="282828"/>
      <w:sz w:val="24"/>
    </w:rPr>
  </w:style>
  <w:style w:type="paragraph" w:customStyle="1" w:styleId="aff8">
    <w:name w:val="가.나"/>
    <w:uiPriority w:val="9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80" w:after="80" w:line="432" w:lineRule="auto"/>
      <w:ind w:left="340"/>
      <w:textAlignment w:val="baseline"/>
    </w:pPr>
    <w:rPr>
      <w:rFonts w:ascii="HCI Poppy" w:eastAsia="휴먼명조"/>
      <w:color w:val="000000"/>
      <w:sz w:val="22"/>
    </w:rPr>
  </w:style>
  <w:style w:type="paragraph" w:customStyle="1" w:styleId="120">
    <w:name w:val="가.나 본문/1)2)"/>
    <w:uiPriority w:val="9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40" w:line="432" w:lineRule="auto"/>
      <w:ind w:left="700"/>
      <w:textAlignment w:val="baseline"/>
    </w:pPr>
    <w:rPr>
      <w:rFonts w:ascii="HCI Poppy" w:eastAsia="휴먼명조"/>
      <w:color w:val="000000"/>
      <w:sz w:val="22"/>
    </w:rPr>
  </w:style>
  <w:style w:type="paragraph" w:customStyle="1" w:styleId="aff9">
    <w:name w:val="가)나)"/>
    <w:uiPriority w:val="97"/>
    <w:pPr>
      <w:widowControl w:val="0"/>
      <w:pBdr>
        <w:top w:val="none" w:sz="2" w:space="0" w:color="000000"/>
        <w:left w:val="none" w:sz="2" w:space="0" w:color="000000"/>
        <w:bottom w:val="none" w:sz="2" w:space="0" w:color="000000"/>
        <w:right w:val="none" w:sz="2" w:space="0" w:color="000000"/>
      </w:pBdr>
      <w:wordWrap w:val="0"/>
      <w:autoSpaceDE w:val="0"/>
      <w:autoSpaceDN w:val="0"/>
      <w:spacing w:line="432" w:lineRule="auto"/>
      <w:ind w:left="1000"/>
      <w:textAlignment w:val="baseline"/>
    </w:pPr>
    <w:rPr>
      <w:rFonts w:ascii="HCI Poppy" w:eastAsia="휴먼명조"/>
      <w:color w:val="000000"/>
      <w:sz w:val="22"/>
    </w:rPr>
  </w:style>
  <w:style w:type="paragraph" w:customStyle="1" w:styleId="affa">
    <w:name w:val="가"/>
    <w:aliases w:val="나 번호"/>
    <w:uiPriority w:val="98"/>
    <w:pPr>
      <w:widowControl w:val="0"/>
      <w:pBdr>
        <w:top w:val="none" w:sz="2" w:space="0" w:color="000000"/>
        <w:left w:val="none" w:sz="2" w:space="0" w:color="000000"/>
        <w:bottom w:val="none" w:sz="2" w:space="0" w:color="000000"/>
        <w:right w:val="none" w:sz="2" w:space="0" w:color="000000"/>
      </w:pBdr>
      <w:wordWrap w:val="0"/>
      <w:autoSpaceDE w:val="0"/>
      <w:autoSpaceDN w:val="0"/>
      <w:spacing w:before="220" w:after="20" w:line="432" w:lineRule="auto"/>
      <w:ind w:left="600"/>
      <w:textAlignment w:val="baseline"/>
    </w:pPr>
    <w:rPr>
      <w:rFonts w:ascii="HY신명조" w:eastAsia="HY신명조"/>
      <w:b/>
      <w:color w:val="000000"/>
      <w:sz w:val="28"/>
    </w:rPr>
  </w:style>
  <w:style w:type="paragraph" w:customStyle="1" w:styleId="121">
    <w:name w:val="가.나 본문 / 1) 2)"/>
    <w:uiPriority w:val="99"/>
    <w:pPr>
      <w:widowControl w:val="0"/>
      <w:pBdr>
        <w:top w:val="none" w:sz="2" w:space="0" w:color="000000"/>
        <w:left w:val="none" w:sz="2" w:space="0" w:color="000000"/>
        <w:bottom w:val="none" w:sz="2" w:space="0" w:color="000000"/>
        <w:right w:val="none" w:sz="2" w:space="0" w:color="000000"/>
      </w:pBdr>
      <w:wordWrap w:val="0"/>
      <w:autoSpaceDE w:val="0"/>
      <w:autoSpaceDN w:val="0"/>
      <w:spacing w:before="100" w:after="20" w:line="384" w:lineRule="auto"/>
      <w:ind w:left="840"/>
      <w:textAlignment w:val="baseline"/>
    </w:pPr>
    <w:rPr>
      <w:rFonts w:ascii="HCI Poppy" w:eastAsia="휴먼명조"/>
      <w:color w:val="000000"/>
      <w:sz w:val="26"/>
    </w:rPr>
  </w:style>
  <w:style w:type="paragraph" w:customStyle="1" w:styleId="114">
    <w:name w:val="본문(신명 신명조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8" w:lineRule="auto"/>
      <w:textAlignment w:val="baseline"/>
    </w:pPr>
    <w:rPr>
      <w:rFonts w:ascii="신명 신명조" w:eastAsia="신명 신명조"/>
      <w:color w:val="000000"/>
      <w:spacing w:val="-9"/>
      <w:sz w:val="22"/>
    </w:rPr>
  </w:style>
  <w:style w:type="paragraph" w:customStyle="1" w:styleId="affb">
    <w:name w:val="다시"/>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384" w:lineRule="auto"/>
      <w:ind w:left="1100"/>
      <w:textAlignment w:val="baseline"/>
    </w:pPr>
    <w:rPr>
      <w:rFonts w:ascii="신명 신명조" w:eastAsia="신명 신명조"/>
      <w:color w:val="000000"/>
      <w:spacing w:val="-6"/>
      <w:w w:val="95"/>
      <w:sz w:val="24"/>
    </w:rPr>
  </w:style>
  <w:style w:type="paragraph" w:customStyle="1" w:styleId="1-">
    <w:name w:val="1-본문"/>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384" w:lineRule="auto"/>
      <w:ind w:left="1250"/>
      <w:textAlignment w:val="baseline"/>
    </w:pPr>
    <w:rPr>
      <w:rFonts w:ascii="신명 신명조" w:eastAsia="신명 신명조"/>
      <w:color w:val="000000"/>
      <w:spacing w:val="-6"/>
      <w:w w:val="95"/>
      <w:sz w:val="24"/>
    </w:rPr>
  </w:style>
  <w:style w:type="paragraph" w:customStyle="1" w:styleId="1f3">
    <w:name w:val="1조"/>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before="283" w:line="384" w:lineRule="auto"/>
      <w:textAlignment w:val="baseline"/>
    </w:pPr>
    <w:rPr>
      <w:rFonts w:ascii="신명 신명조" w:eastAsia="신명 신명조"/>
      <w:b/>
      <w:color w:val="000000"/>
      <w:spacing w:val="-6"/>
      <w:w w:val="95"/>
      <w:sz w:val="24"/>
    </w:rPr>
  </w:style>
  <w:style w:type="paragraph" w:customStyle="1" w:styleId="xl67">
    <w:name w:val="xl67"/>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center"/>
      <w:textAlignment w:val="baseline"/>
    </w:pPr>
    <w:rPr>
      <w:rFonts w:ascii="맑은 고딕" w:eastAsia="맑은 고딕"/>
      <w:color w:val="000000"/>
      <w:sz w:val="18"/>
    </w:rPr>
  </w:style>
  <w:style w:type="paragraph" w:customStyle="1" w:styleId="xl68">
    <w:name w:val="xl68"/>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center"/>
      <w:textAlignment w:val="baseline"/>
    </w:pPr>
    <w:rPr>
      <w:rFonts w:ascii="돋움" w:eastAsia="돋움"/>
      <w:color w:val="000000"/>
      <w:sz w:val="22"/>
    </w:rPr>
  </w:style>
  <w:style w:type="paragraph" w:customStyle="1" w:styleId="xl73">
    <w:name w:val="xl73"/>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center"/>
      <w:textAlignment w:val="baseline"/>
    </w:pPr>
    <w:rPr>
      <w:rFonts w:ascii="돋움" w:eastAsia="돋움"/>
      <w:color w:val="000000"/>
      <w:sz w:val="22"/>
    </w:rPr>
  </w:style>
  <w:style w:type="paragraph" w:customStyle="1" w:styleId="xl65">
    <w:name w:val="xl65"/>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맑은 고딕" w:eastAsia="맑은 고딕"/>
      <w:color w:val="000000"/>
      <w:sz w:val="22"/>
    </w:rPr>
  </w:style>
  <w:style w:type="paragraph" w:customStyle="1" w:styleId="xl66">
    <w:name w:val="xl66"/>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맑은 고딕" w:eastAsia="맑은 고딕"/>
      <w:color w:val="000000"/>
      <w:sz w:val="18"/>
    </w:rPr>
  </w:style>
  <w:style w:type="paragraph" w:customStyle="1" w:styleId="O">
    <w:name w:val="O"/>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ind w:left="400" w:right="100" w:hanging="300"/>
      <w:textAlignment w:val="baseline"/>
    </w:pPr>
    <w:rPr>
      <w:rFonts w:ascii="한양신명조" w:eastAsia="한양신명조"/>
      <w:color w:val="000000"/>
    </w:rPr>
  </w:style>
  <w:style w:type="paragraph" w:customStyle="1" w:styleId="102">
    <w:name w:val="1.0"/>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432" w:lineRule="auto"/>
      <w:textAlignment w:val="baseline"/>
    </w:pPr>
    <w:rPr>
      <w:rFonts w:ascii="한양견명조" w:eastAsia="한양견명조"/>
      <w:color w:val="000000"/>
      <w:sz w:val="28"/>
    </w:rPr>
  </w:style>
  <w:style w:type="paragraph" w:customStyle="1" w:styleId="affc">
    <w:name w:val="○본문"/>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100" w:line="384" w:lineRule="auto"/>
      <w:ind w:firstLine="200"/>
      <w:textAlignment w:val="baseline"/>
    </w:pPr>
    <w:rPr>
      <w:rFonts w:ascii="HCI Poppy" w:eastAsia="휴먼명조"/>
      <w:color w:val="000000"/>
      <w:sz w:val="28"/>
    </w:rPr>
  </w:style>
  <w:style w:type="paragraph" w:customStyle="1" w:styleId="affd">
    <w:name w:val="비즈폼"/>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textAlignment w:val="baseline"/>
    </w:pPr>
    <w:rPr>
      <w:rFonts w:ascii="맑은 고딕" w:eastAsia="맑은 고딕"/>
      <w:color w:val="000000"/>
      <w:sz w:val="18"/>
    </w:rPr>
  </w:style>
  <w:style w:type="paragraph" w:customStyle="1" w:styleId="20">
    <w:name w:val="본문2"/>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firstLine="320"/>
      <w:textAlignment w:val="baseline"/>
    </w:pPr>
    <w:rPr>
      <w:rFonts w:ascii="HCI Poppy" w:eastAsia="휴먼명조"/>
      <w:color w:val="000000"/>
      <w:sz w:val="24"/>
    </w:rPr>
  </w:style>
  <w:style w:type="paragraph" w:customStyle="1" w:styleId="affe">
    <w:name w:val="가장큰목차"/>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400" w:line="384" w:lineRule="auto"/>
      <w:textAlignment w:val="baseline"/>
    </w:pPr>
    <w:rPr>
      <w:rFonts w:ascii="바탕" w:eastAsia="바탕"/>
      <w:color w:val="000000"/>
      <w:sz w:val="28"/>
    </w:rPr>
  </w:style>
  <w:style w:type="paragraph" w:customStyle="1" w:styleId="afff">
    <w:name w:val="표 타이틀"/>
    <w:pPr>
      <w:widowControl w:val="0"/>
      <w:pBdr>
        <w:top w:val="none" w:sz="2" w:space="0" w:color="000000"/>
        <w:left w:val="none" w:sz="2" w:space="0" w:color="000000"/>
        <w:bottom w:val="none" w:sz="2" w:space="0" w:color="000000"/>
        <w:right w:val="none" w:sz="2" w:space="0" w:color="000000"/>
      </w:pBdr>
      <w:autoSpaceDE w:val="0"/>
      <w:autoSpaceDN w:val="0"/>
      <w:snapToGrid w:val="0"/>
      <w:spacing w:line="200" w:lineRule="exact"/>
      <w:jc w:val="center"/>
      <w:textAlignment w:val="baseline"/>
    </w:pPr>
    <w:rPr>
      <w:rFonts w:ascii="신명 중고딕" w:eastAsia="신명 중고딕"/>
      <w:color w:val="000000"/>
      <w:spacing w:val="-4"/>
      <w:sz w:val="18"/>
    </w:rPr>
  </w:style>
  <w:style w:type="paragraph" w:customStyle="1" w:styleId="115">
    <w:name w:val="1.1. 조항"/>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114" w:after="57" w:line="312" w:lineRule="auto"/>
      <w:textAlignment w:val="baseline"/>
    </w:pPr>
    <w:rPr>
      <w:rFonts w:ascii="한양신명조" w:eastAsia="한양신명조"/>
      <w:b/>
      <w:color w:val="000000"/>
    </w:rPr>
  </w:style>
  <w:style w:type="paragraph" w:customStyle="1" w:styleId="1f4">
    <w:name w:val="1. 조항"/>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283" w:after="57" w:line="312" w:lineRule="auto"/>
      <w:textAlignment w:val="baseline"/>
    </w:pPr>
    <w:rPr>
      <w:rFonts w:ascii="HCI Hollyhock" w:eastAsia="태 가는 헤드라인T"/>
      <w:color w:val="000000"/>
      <w:sz w:val="24"/>
    </w:rPr>
  </w:style>
  <w:style w:type="paragraph" w:customStyle="1" w:styleId="afff0">
    <w:name w:val="별지"/>
    <w:pPr>
      <w:widowControl w:val="0"/>
      <w:pBdr>
        <w:top w:val="none" w:sz="2" w:space="0" w:color="000000"/>
        <w:left w:val="none" w:sz="2" w:space="0" w:color="000000"/>
        <w:bottom w:val="none" w:sz="2" w:space="0" w:color="000000"/>
        <w:right w:val="none" w:sz="2" w:space="0" w:color="000000"/>
      </w:pBdr>
      <w:autoSpaceDE w:val="0"/>
      <w:autoSpaceDN w:val="0"/>
      <w:snapToGrid w:val="0"/>
      <w:spacing w:line="432" w:lineRule="auto"/>
      <w:jc w:val="left"/>
      <w:textAlignment w:val="baseline"/>
    </w:pPr>
    <w:rPr>
      <w:rFonts w:ascii="HCI Poppy" w:eastAsia="휴먼명조"/>
      <w:color w:val="000000"/>
      <w:sz w:val="22"/>
    </w:rPr>
  </w:style>
  <w:style w:type="paragraph" w:customStyle="1" w:styleId="afff1">
    <w:name w:val="별지제목"/>
    <w:pPr>
      <w:widowControl w:val="0"/>
      <w:pBdr>
        <w:top w:val="none" w:sz="2" w:space="0" w:color="000000"/>
        <w:left w:val="none" w:sz="2" w:space="0" w:color="000000"/>
        <w:bottom w:val="none" w:sz="2" w:space="0" w:color="000000"/>
        <w:right w:val="none" w:sz="2" w:space="0" w:color="000000"/>
      </w:pBdr>
      <w:tabs>
        <w:tab w:val="left" w:leader="middleDot" w:pos="314"/>
        <w:tab w:val="left" w:leader="middleDot" w:pos="341"/>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60" w:lineRule="auto"/>
      <w:jc w:val="center"/>
      <w:textAlignment w:val="baseline"/>
    </w:pPr>
    <w:rPr>
      <w:rFonts w:ascii="HCI Poppy" w:eastAsia="휴먼명조"/>
      <w:color w:val="000000"/>
      <w:spacing w:val="12"/>
      <w:sz w:val="30"/>
      <w:u w:val="single"/>
    </w:rPr>
  </w:style>
  <w:style w:type="paragraph" w:customStyle="1" w:styleId="TableParagraph">
    <w:name w:val="Table Paragraph"/>
    <w:pPr>
      <w:widowControl w:val="0"/>
      <w:pBdr>
        <w:top w:val="none" w:sz="2" w:space="0" w:color="000000"/>
        <w:left w:val="none" w:sz="2" w:space="0" w:color="000000"/>
        <w:bottom w:val="none" w:sz="2" w:space="0" w:color="000000"/>
        <w:right w:val="none" w:sz="2" w:space="0" w:color="000000"/>
      </w:pBdr>
      <w:autoSpaceDE w:val="0"/>
      <w:autoSpaceDN w:val="0"/>
      <w:jc w:val="left"/>
      <w:textAlignment w:val="baseline"/>
    </w:pPr>
    <w:rPr>
      <w:rFonts w:ascii="맑은 고딕" w:eastAsia="맑은 고딕"/>
      <w:color w:val="000000"/>
      <w:sz w:val="22"/>
    </w:rPr>
  </w:style>
  <w:style w:type="paragraph" w:customStyle="1" w:styleId="MS">
    <w:name w:val="MS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Times New Roman" w:eastAsia="바탕"/>
      <w:color w:val="000000"/>
    </w:rPr>
  </w:style>
  <w:style w:type="paragraph" w:customStyle="1" w:styleId="MsoBodyText0">
    <w:name w:val="MsoBodyText"/>
    <w:pPr>
      <w:widowControl w:val="0"/>
      <w:pBdr>
        <w:top w:val="none" w:sz="2" w:space="0" w:color="000000"/>
        <w:left w:val="none" w:sz="2" w:space="0" w:color="000000"/>
        <w:bottom w:val="none" w:sz="2" w:space="0" w:color="000000"/>
        <w:right w:val="none" w:sz="2" w:space="0" w:color="000000"/>
      </w:pBdr>
      <w:tabs>
        <w:tab w:val="left" w:pos="0"/>
        <w:tab w:val="left" w:pos="10800"/>
        <w:tab w:val="left" w:pos="11520"/>
        <w:tab w:val="left" w:pos="12240"/>
        <w:tab w:val="left" w:pos="12960"/>
        <w:tab w:val="left" w:pos="13680"/>
        <w:tab w:val="left" w:pos="14400"/>
      </w:tabs>
      <w:wordWrap w:val="0"/>
      <w:autoSpaceDE w:val="0"/>
      <w:autoSpaceDN w:val="0"/>
      <w:spacing w:before="360" w:line="360" w:lineRule="atLeast"/>
      <w:ind w:firstLine="22"/>
      <w:textAlignment w:val="baseline"/>
    </w:pPr>
    <w:rPr>
      <w:rFonts w:ascii="굴림체" w:eastAsia="굴림체"/>
      <w:color w:val="000000"/>
    </w:rPr>
  </w:style>
  <w:style w:type="character" w:customStyle="1" w:styleId="afff2">
    <w:rPr>
      <w:rFonts w:ascii="굴림" w:eastAsia="굴림"/>
      <w:color w:val="000000"/>
      <w:sz w:val="20"/>
    </w:rPr>
  </w:style>
  <w:style w:type="character" w:customStyle="1" w:styleId="afff3">
    <w:rPr>
      <w:rFonts w:ascii="굴림" w:eastAsia="굴림"/>
      <w:color w:val="000000"/>
      <w:sz w:val="20"/>
    </w:rPr>
  </w:style>
  <w:style w:type="character" w:customStyle="1" w:styleId="afff4">
    <w:rPr>
      <w:rFonts w:ascii="굴림" w:eastAsia="굴림"/>
      <w:color w:val="000000"/>
      <w:sz w:val="20"/>
    </w:rPr>
  </w:style>
  <w:style w:type="character" w:customStyle="1" w:styleId="afff5">
    <w:rPr>
      <w:rFonts w:ascii="굴림" w:eastAsia="굴림"/>
      <w:color w:val="000000"/>
      <w:sz w:val="20"/>
    </w:rPr>
  </w:style>
  <w:style w:type="character" w:customStyle="1" w:styleId="afff6">
    <w:rPr>
      <w:rFonts w:ascii="굴림" w:eastAsia="굴림"/>
      <w:color w:val="000000"/>
      <w:sz w:val="20"/>
    </w:rPr>
  </w:style>
  <w:style w:type="character" w:customStyle="1" w:styleId="afff7">
    <w:rPr>
      <w:rFonts w:ascii="굴림" w:eastAsia="굴림"/>
      <w:color w:val="000000"/>
      <w:sz w:val="20"/>
    </w:rPr>
  </w:style>
  <w:style w:type="character" w:customStyle="1" w:styleId="afff8">
    <w:rPr>
      <w:rFonts w:ascii="굴림" w:eastAsia="굴림"/>
      <w:color w:val="000000"/>
      <w:sz w:val="20"/>
    </w:rPr>
  </w:style>
  <w:style w:type="character" w:customStyle="1" w:styleId="afff9">
    <w:rPr>
      <w:rFonts w:ascii="굴림" w:eastAsia="굴림"/>
      <w:color w:val="000000"/>
      <w:sz w:val="20"/>
    </w:rPr>
  </w:style>
  <w:style w:type="character" w:customStyle="1" w:styleId="afffa">
    <w:rPr>
      <w:rFonts w:ascii="굴림" w:eastAsia="굴림"/>
      <w:color w:val="000000"/>
      <w:sz w:val="20"/>
    </w:rPr>
  </w:style>
  <w:style w:type="character" w:customStyle="1" w:styleId="afffb">
    <w:rPr>
      <w:rFonts w:ascii="굴림" w:eastAsia="굴림"/>
      <w:color w:val="000000"/>
      <w:sz w:val="20"/>
    </w:rPr>
  </w:style>
  <w:style w:type="character" w:customStyle="1" w:styleId="afffc">
    <w:rPr>
      <w:rFonts w:ascii="굴림" w:eastAsia="굴림"/>
      <w:color w:val="000000"/>
      <w:sz w:val="20"/>
    </w:rPr>
  </w:style>
  <w:style w:type="character" w:customStyle="1" w:styleId="afffd">
    <w:rPr>
      <w:rFonts w:ascii="굴림" w:eastAsia="굴림"/>
      <w:color w:val="000000"/>
      <w:sz w:val="20"/>
    </w:rPr>
  </w:style>
  <w:style w:type="character" w:customStyle="1" w:styleId="afffe">
    <w:rPr>
      <w:rFonts w:ascii="굴림" w:eastAsia="굴림"/>
      <w:color w:val="000000"/>
      <w:sz w:val="20"/>
    </w:rPr>
  </w:style>
  <w:style w:type="character" w:customStyle="1" w:styleId="affff">
    <w:rPr>
      <w:rFonts w:ascii="굴림" w:eastAsia="굴림"/>
      <w:color w:val="000000"/>
      <w:sz w:val="20"/>
    </w:rPr>
  </w:style>
  <w:style w:type="character" w:customStyle="1" w:styleId="affff0">
    <w:rPr>
      <w:rFonts w:ascii="굴림" w:eastAsia="굴림"/>
      <w:color w:val="000000"/>
      <w:sz w:val="20"/>
    </w:rPr>
  </w:style>
  <w:style w:type="character" w:customStyle="1" w:styleId="affff1">
    <w:rPr>
      <w:rFonts w:ascii="굴림" w:eastAsia="굴림"/>
      <w:color w:val="000000"/>
      <w:sz w:val="20"/>
    </w:rPr>
  </w:style>
  <w:style w:type="character" w:customStyle="1" w:styleId="affff2">
    <w:rPr>
      <w:rFonts w:ascii="굴림" w:eastAsia="굴림"/>
      <w:color w:val="000000"/>
      <w:sz w:val="20"/>
    </w:rPr>
  </w:style>
  <w:style w:type="paragraph" w:customStyle="1" w:styleId="1">
    <w:name w:val="본문_1."/>
    <w:pPr>
      <w:widowControl w:val="0"/>
      <w:numPr>
        <w:numId w:val="4"/>
      </w:numPr>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300"/>
      <w:textAlignment w:val="baseline"/>
    </w:pPr>
    <w:rPr>
      <w:rFonts w:ascii="HCI Poppy" w:eastAsia="휴먼명조"/>
      <w:color w:val="000000"/>
      <w:sz w:val="24"/>
    </w:rPr>
  </w:style>
  <w:style w:type="paragraph" w:customStyle="1" w:styleId="affff3">
    <w:name w:val="○ 내용"/>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ind w:left="971" w:hanging="351"/>
      <w:jc w:val="left"/>
      <w:textAlignment w:val="baseline"/>
    </w:pPr>
    <w:rPr>
      <w:rFonts w:ascii="HCI Poppy" w:eastAsia="휴먼명조"/>
      <w:color w:val="000000"/>
      <w:spacing w:val="-6"/>
      <w:sz w:val="26"/>
      <w:shd w:val="clear" w:color="000000" w:fill="auto"/>
    </w:rPr>
  </w:style>
  <w:style w:type="paragraph" w:customStyle="1" w:styleId="1f5">
    <w:name w:val="제1조.내용(항)"/>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100" w:line="432" w:lineRule="auto"/>
      <w:ind w:left="700" w:hanging="400"/>
      <w:textAlignment w:val="baseline"/>
    </w:pPr>
    <w:rPr>
      <w:rFonts w:ascii="한양신명조" w:eastAsia="한양신명조"/>
      <w:color w:val="000000"/>
      <w:sz w:val="26"/>
    </w:rPr>
  </w:style>
  <w:style w:type="paragraph" w:styleId="affff4">
    <w:name w:val="List Paragraph"/>
    <w:pPr>
      <w:widowControl w:val="0"/>
      <w:pBdr>
        <w:top w:val="none" w:sz="2" w:space="1" w:color="000000"/>
        <w:left w:val="none" w:sz="2" w:space="4" w:color="000000"/>
        <w:bottom w:val="none" w:sz="2" w:space="1" w:color="000000"/>
        <w:right w:val="none" w:sz="2" w:space="4" w:color="000000"/>
      </w:pBdr>
      <w:wordWrap w:val="0"/>
      <w:autoSpaceDE w:val="0"/>
      <w:autoSpaceDN w:val="0"/>
      <w:ind w:left="800"/>
      <w:textAlignment w:val="baseline"/>
    </w:pPr>
    <w:rPr>
      <w:rFonts w:ascii="바탕" w:eastAsia="바탕"/>
      <w:color w:val="000000"/>
      <w:kern w:val="1"/>
    </w:rPr>
  </w:style>
  <w:style w:type="paragraph" w:customStyle="1" w:styleId="ProductList-SectionHeading">
    <w:name w:val="Product List - Section Heading"/>
    <w:pPr>
      <w:pBdr>
        <w:top w:val="none" w:sz="2" w:space="1" w:color="000000"/>
        <w:left w:val="none" w:sz="2" w:space="4" w:color="000000"/>
        <w:bottom w:val="none" w:sz="2" w:space="1" w:color="000000"/>
        <w:right w:val="none" w:sz="2" w:space="4" w:color="000000"/>
      </w:pBdr>
      <w:tabs>
        <w:tab w:val="left" w:pos="360"/>
        <w:tab w:val="left" w:pos="720"/>
        <w:tab w:val="left" w:pos="1080"/>
      </w:tabs>
      <w:spacing w:after="240"/>
      <w:jc w:val="left"/>
      <w:textAlignment w:val="baseline"/>
    </w:pPr>
    <w:rPr>
      <w:rFonts w:ascii="맑은 고딕" w:eastAsia="맑은 고딕"/>
      <w:b/>
      <w:color w:val="000000"/>
      <w:kern w:val="1"/>
      <w:sz w:val="40"/>
    </w:rPr>
  </w:style>
  <w:style w:type="paragraph" w:customStyle="1" w:styleId="ProductList-Body">
    <w:name w:val="Product List - Body"/>
    <w:pPr>
      <w:pBdr>
        <w:top w:val="none" w:sz="2" w:space="1" w:color="000000"/>
        <w:left w:val="none" w:sz="2" w:space="4" w:color="000000"/>
        <w:bottom w:val="none" w:sz="2" w:space="1" w:color="000000"/>
        <w:right w:val="none" w:sz="2" w:space="4" w:color="000000"/>
      </w:pBdr>
      <w:tabs>
        <w:tab w:val="left" w:pos="360"/>
        <w:tab w:val="left" w:pos="720"/>
        <w:tab w:val="left" w:pos="1080"/>
      </w:tabs>
      <w:jc w:val="left"/>
      <w:textAlignment w:val="baseline"/>
    </w:pPr>
    <w:rPr>
      <w:rFonts w:ascii="맑은 고딕" w:eastAsia="맑은 고딕"/>
      <w:color w:val="000000"/>
      <w:kern w:val="1"/>
      <w:sz w:val="18"/>
    </w:rPr>
  </w:style>
  <w:style w:type="paragraph" w:customStyle="1" w:styleId="MsoCommentText0">
    <w:name w:val="MsoCommentText"/>
    <w:pPr>
      <w:widowControl w:val="0"/>
      <w:pBdr>
        <w:top w:val="none" w:sz="2" w:space="0" w:color="000000"/>
        <w:left w:val="none" w:sz="2" w:space="0" w:color="000000"/>
        <w:bottom w:val="none" w:sz="2" w:space="0" w:color="000000"/>
        <w:right w:val="none" w:sz="2" w:space="0" w:color="000000"/>
      </w:pBdr>
      <w:wordWrap w:val="0"/>
      <w:autoSpaceDE w:val="0"/>
      <w:autoSpaceDN w:val="0"/>
      <w:jc w:val="left"/>
      <w:textAlignment w:val="baseline"/>
    </w:pPr>
    <w:rPr>
      <w:rFonts w:ascii="바탕" w:eastAsia="바탕"/>
      <w:color w:val="000000"/>
    </w:rPr>
  </w:style>
  <w:style w:type="paragraph" w:customStyle="1" w:styleId="affff5">
    <w:name w:val="목록 단락\"/>
    <w:aliases w:val="Bullet List\,numbered\,FooterText"/>
    <w:pPr>
      <w:widowControl w:val="0"/>
      <w:pBdr>
        <w:top w:val="none" w:sz="2" w:space="0" w:color="000000"/>
        <w:left w:val="none" w:sz="2" w:space="0" w:color="000000"/>
        <w:bottom w:val="none" w:sz="2" w:space="0" w:color="000000"/>
        <w:right w:val="none" w:sz="2" w:space="0" w:color="000000"/>
      </w:pBdr>
      <w:wordWrap w:val="0"/>
      <w:autoSpaceDE w:val="0"/>
      <w:autoSpaceDN w:val="0"/>
      <w:ind w:left="1600"/>
      <w:textAlignment w:val="baseline"/>
    </w:pPr>
    <w:rPr>
      <w:rFonts w:ascii="바탕" w:eastAsia="바탕"/>
      <w:color w:val="000000"/>
    </w:rPr>
  </w:style>
  <w:style w:type="paragraph" w:styleId="affff6">
    <w:name w:val="Revision"/>
    <w:hidden/>
    <w:uiPriority w:val="99"/>
    <w:semiHidden/>
    <w:rsid w:val="00080029"/>
    <w:pPr>
      <w:jc w:val="left"/>
    </w:pPr>
    <w:rPr>
      <w:rFonts w:ascii="바탕" w:eastAsia="바탕"/>
      <w:color w:val="000000"/>
      <w:kern w:val="1"/>
    </w:rPr>
  </w:style>
  <w:style w:type="paragraph" w:styleId="affff7">
    <w:name w:val="header"/>
    <w:basedOn w:val="a"/>
    <w:link w:val="Char"/>
    <w:uiPriority w:val="99"/>
    <w:unhideWhenUsed/>
    <w:rsid w:val="00345E67"/>
    <w:pPr>
      <w:tabs>
        <w:tab w:val="center" w:pos="4513"/>
        <w:tab w:val="right" w:pos="9026"/>
      </w:tabs>
      <w:snapToGrid w:val="0"/>
    </w:pPr>
  </w:style>
  <w:style w:type="character" w:customStyle="1" w:styleId="Char">
    <w:name w:val="머리글 Char"/>
    <w:basedOn w:val="a0"/>
    <w:link w:val="affff7"/>
    <w:uiPriority w:val="99"/>
    <w:rsid w:val="00345E67"/>
    <w:rPr>
      <w:rFonts w:ascii="바탕" w:eastAsia="바탕"/>
      <w:color w:val="000000"/>
      <w:kern w:val="1"/>
    </w:rPr>
  </w:style>
  <w:style w:type="paragraph" w:styleId="affff8">
    <w:name w:val="footer"/>
    <w:basedOn w:val="a"/>
    <w:link w:val="Char0"/>
    <w:uiPriority w:val="99"/>
    <w:unhideWhenUsed/>
    <w:rsid w:val="00345E67"/>
    <w:pPr>
      <w:tabs>
        <w:tab w:val="center" w:pos="4513"/>
        <w:tab w:val="right" w:pos="9026"/>
      </w:tabs>
      <w:snapToGrid w:val="0"/>
    </w:pPr>
  </w:style>
  <w:style w:type="character" w:customStyle="1" w:styleId="Char0">
    <w:name w:val="바닥글 Char"/>
    <w:basedOn w:val="a0"/>
    <w:link w:val="affff8"/>
    <w:uiPriority w:val="99"/>
    <w:rsid w:val="00345E67"/>
    <w:rPr>
      <w:rFonts w:ascii="바탕" w:eastAsia="바탕"/>
      <w:color w:val="000000"/>
      <w:kern w:val="1"/>
    </w:rPr>
  </w:style>
  <w:style w:type="character" w:styleId="affff9">
    <w:name w:val="annotation reference"/>
    <w:basedOn w:val="a0"/>
    <w:uiPriority w:val="99"/>
    <w:semiHidden/>
    <w:unhideWhenUsed/>
    <w:rsid w:val="009E3848"/>
    <w:rPr>
      <w:sz w:val="18"/>
      <w:szCs w:val="18"/>
    </w:rPr>
  </w:style>
  <w:style w:type="paragraph" w:styleId="affffa">
    <w:name w:val="annotation text"/>
    <w:basedOn w:val="a"/>
    <w:link w:val="Char1"/>
    <w:uiPriority w:val="99"/>
    <w:semiHidden/>
    <w:unhideWhenUsed/>
    <w:rsid w:val="009E3848"/>
    <w:pPr>
      <w:jc w:val="left"/>
    </w:pPr>
  </w:style>
  <w:style w:type="character" w:customStyle="1" w:styleId="Char1">
    <w:name w:val="메모 텍스트 Char"/>
    <w:basedOn w:val="a0"/>
    <w:link w:val="affffa"/>
    <w:uiPriority w:val="99"/>
    <w:semiHidden/>
    <w:rsid w:val="009E3848"/>
    <w:rPr>
      <w:rFonts w:ascii="바탕" w:eastAsia="바탕"/>
      <w:color w:val="000000"/>
      <w:kern w:val="1"/>
    </w:rPr>
  </w:style>
  <w:style w:type="paragraph" w:styleId="affffb">
    <w:name w:val="annotation subject"/>
    <w:basedOn w:val="affffa"/>
    <w:next w:val="affffa"/>
    <w:link w:val="Char2"/>
    <w:uiPriority w:val="99"/>
    <w:semiHidden/>
    <w:unhideWhenUsed/>
    <w:rsid w:val="009E3848"/>
    <w:rPr>
      <w:b/>
      <w:bCs/>
    </w:rPr>
  </w:style>
  <w:style w:type="character" w:customStyle="1" w:styleId="Char2">
    <w:name w:val="메모 주제 Char"/>
    <w:basedOn w:val="Char1"/>
    <w:link w:val="affffb"/>
    <w:uiPriority w:val="99"/>
    <w:semiHidden/>
    <w:rsid w:val="009E3848"/>
    <w:rPr>
      <w:rFonts w:ascii="바탕" w:eastAsia="바탕"/>
      <w:b/>
      <w:bCs/>
      <w:color w:val="000000"/>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9074">
      <w:bodyDiv w:val="1"/>
      <w:marLeft w:val="0"/>
      <w:marRight w:val="0"/>
      <w:marTop w:val="0"/>
      <w:marBottom w:val="0"/>
      <w:divBdr>
        <w:top w:val="none" w:sz="0" w:space="0" w:color="auto"/>
        <w:left w:val="none" w:sz="0" w:space="0" w:color="auto"/>
        <w:bottom w:val="none" w:sz="0" w:space="0" w:color="auto"/>
        <w:right w:val="none" w:sz="0" w:space="0" w:color="auto"/>
      </w:divBdr>
    </w:div>
    <w:div w:id="560556417">
      <w:bodyDiv w:val="1"/>
      <w:marLeft w:val="0"/>
      <w:marRight w:val="0"/>
      <w:marTop w:val="0"/>
      <w:marBottom w:val="0"/>
      <w:divBdr>
        <w:top w:val="none" w:sz="0" w:space="0" w:color="auto"/>
        <w:left w:val="none" w:sz="0" w:space="0" w:color="auto"/>
        <w:bottom w:val="none" w:sz="0" w:space="0" w:color="auto"/>
        <w:right w:val="none" w:sz="0" w:space="0" w:color="auto"/>
      </w:divBdr>
    </w:div>
    <w:div w:id="778336425">
      <w:bodyDiv w:val="1"/>
      <w:marLeft w:val="0"/>
      <w:marRight w:val="0"/>
      <w:marTop w:val="0"/>
      <w:marBottom w:val="0"/>
      <w:divBdr>
        <w:top w:val="none" w:sz="0" w:space="0" w:color="auto"/>
        <w:left w:val="none" w:sz="0" w:space="0" w:color="auto"/>
        <w:bottom w:val="none" w:sz="0" w:space="0" w:color="auto"/>
        <w:right w:val="none" w:sz="0" w:space="0" w:color="auto"/>
      </w:divBdr>
    </w:div>
    <w:div w:id="903223784">
      <w:bodyDiv w:val="1"/>
      <w:marLeft w:val="0"/>
      <w:marRight w:val="0"/>
      <w:marTop w:val="0"/>
      <w:marBottom w:val="0"/>
      <w:divBdr>
        <w:top w:val="none" w:sz="0" w:space="0" w:color="auto"/>
        <w:left w:val="none" w:sz="0" w:space="0" w:color="auto"/>
        <w:bottom w:val="none" w:sz="0" w:space="0" w:color="auto"/>
        <w:right w:val="none" w:sz="0" w:space="0" w:color="auto"/>
      </w:divBdr>
    </w:div>
    <w:div w:id="905920318">
      <w:bodyDiv w:val="1"/>
      <w:marLeft w:val="0"/>
      <w:marRight w:val="0"/>
      <w:marTop w:val="0"/>
      <w:marBottom w:val="0"/>
      <w:divBdr>
        <w:top w:val="none" w:sz="0" w:space="0" w:color="auto"/>
        <w:left w:val="none" w:sz="0" w:space="0" w:color="auto"/>
        <w:bottom w:val="none" w:sz="0" w:space="0" w:color="auto"/>
        <w:right w:val="none" w:sz="0" w:space="0" w:color="auto"/>
      </w:divBdr>
    </w:div>
    <w:div w:id="925725930">
      <w:bodyDiv w:val="1"/>
      <w:marLeft w:val="0"/>
      <w:marRight w:val="0"/>
      <w:marTop w:val="0"/>
      <w:marBottom w:val="0"/>
      <w:divBdr>
        <w:top w:val="none" w:sz="0" w:space="0" w:color="auto"/>
        <w:left w:val="none" w:sz="0" w:space="0" w:color="auto"/>
        <w:bottom w:val="none" w:sz="0" w:space="0" w:color="auto"/>
        <w:right w:val="none" w:sz="0" w:space="0" w:color="auto"/>
      </w:divBdr>
    </w:div>
    <w:div w:id="973801831">
      <w:bodyDiv w:val="1"/>
      <w:marLeft w:val="0"/>
      <w:marRight w:val="0"/>
      <w:marTop w:val="0"/>
      <w:marBottom w:val="0"/>
      <w:divBdr>
        <w:top w:val="none" w:sz="0" w:space="0" w:color="auto"/>
        <w:left w:val="none" w:sz="0" w:space="0" w:color="auto"/>
        <w:bottom w:val="none" w:sz="0" w:space="0" w:color="auto"/>
        <w:right w:val="none" w:sz="0" w:space="0" w:color="auto"/>
      </w:divBdr>
    </w:div>
    <w:div w:id="1006982466">
      <w:bodyDiv w:val="1"/>
      <w:marLeft w:val="0"/>
      <w:marRight w:val="0"/>
      <w:marTop w:val="0"/>
      <w:marBottom w:val="0"/>
      <w:divBdr>
        <w:top w:val="none" w:sz="0" w:space="0" w:color="auto"/>
        <w:left w:val="none" w:sz="0" w:space="0" w:color="auto"/>
        <w:bottom w:val="none" w:sz="0" w:space="0" w:color="auto"/>
        <w:right w:val="none" w:sz="0" w:space="0" w:color="auto"/>
      </w:divBdr>
    </w:div>
    <w:div w:id="1183283314">
      <w:bodyDiv w:val="1"/>
      <w:marLeft w:val="0"/>
      <w:marRight w:val="0"/>
      <w:marTop w:val="0"/>
      <w:marBottom w:val="0"/>
      <w:divBdr>
        <w:top w:val="none" w:sz="0" w:space="0" w:color="auto"/>
        <w:left w:val="none" w:sz="0" w:space="0" w:color="auto"/>
        <w:bottom w:val="none" w:sz="0" w:space="0" w:color="auto"/>
        <w:right w:val="none" w:sz="0" w:space="0" w:color="auto"/>
      </w:divBdr>
    </w:div>
    <w:div w:id="1676149029">
      <w:bodyDiv w:val="1"/>
      <w:marLeft w:val="0"/>
      <w:marRight w:val="0"/>
      <w:marTop w:val="0"/>
      <w:marBottom w:val="0"/>
      <w:divBdr>
        <w:top w:val="none" w:sz="0" w:space="0" w:color="auto"/>
        <w:left w:val="none" w:sz="0" w:space="0" w:color="auto"/>
        <w:bottom w:val="none" w:sz="0" w:space="0" w:color="auto"/>
        <w:right w:val="none" w:sz="0" w:space="0" w:color="auto"/>
      </w:divBdr>
    </w:div>
    <w:div w:id="1756055268">
      <w:bodyDiv w:val="1"/>
      <w:marLeft w:val="0"/>
      <w:marRight w:val="0"/>
      <w:marTop w:val="0"/>
      <w:marBottom w:val="0"/>
      <w:divBdr>
        <w:top w:val="none" w:sz="0" w:space="0" w:color="auto"/>
        <w:left w:val="none" w:sz="0" w:space="0" w:color="auto"/>
        <w:bottom w:val="none" w:sz="0" w:space="0" w:color="auto"/>
        <w:right w:val="none" w:sz="0" w:space="0" w:color="auto"/>
      </w:divBdr>
    </w:div>
    <w:div w:id="1799450126">
      <w:bodyDiv w:val="1"/>
      <w:marLeft w:val="0"/>
      <w:marRight w:val="0"/>
      <w:marTop w:val="0"/>
      <w:marBottom w:val="0"/>
      <w:divBdr>
        <w:top w:val="none" w:sz="0" w:space="0" w:color="auto"/>
        <w:left w:val="none" w:sz="0" w:space="0" w:color="auto"/>
        <w:bottom w:val="none" w:sz="0" w:space="0" w:color="auto"/>
        <w:right w:val="none" w:sz="0" w:space="0" w:color="auto"/>
      </w:divBdr>
    </w:div>
    <w:div w:id="2123185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microsoft.com/office/2018/08/relationships/commentsExtensible" Target="commentsExtensible.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9E70D-DEBA-4FB0-9AF0-0126327F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40</Pages>
  <Words>5148</Words>
  <Characters>29346</Characters>
  <Application>Microsoft Office Word</Application>
  <DocSecurity>0</DocSecurity>
  <Lines>244</Lines>
  <Paragraphs>68</Paragraphs>
  <ScaleCrop>false</ScaleCrop>
  <HeadingPairs>
    <vt:vector size="2" baseType="variant">
      <vt:variant>
        <vt:lpstr>제목</vt:lpstr>
      </vt:variant>
      <vt:variant>
        <vt:i4>1</vt:i4>
      </vt:variant>
    </vt:vector>
  </HeadingPairs>
  <TitlesOfParts>
    <vt:vector size="1" baseType="lpstr">
      <vt:lpstr>신월성1,2사택신축설계용역</vt:lpstr>
    </vt:vector>
  </TitlesOfParts>
  <Company/>
  <LinksUpToDate>false</LinksUpToDate>
  <CharactersWithSpaces>34426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신월성1,2사택신축설계용역</dc:title>
  <dc:creator>한국수력원자력주식회사 고양석</dc:creator>
  <cp:lastModifiedBy>TAEHO AHN</cp:lastModifiedBy>
  <cp:revision>10</cp:revision>
  <cp:lastPrinted>2025-01-10T06:47:00Z</cp:lastPrinted>
  <dcterms:created xsi:type="dcterms:W3CDTF">2025-01-10T06:41:00Z</dcterms:created>
  <dcterms:modified xsi:type="dcterms:W3CDTF">2025-01-10T08:40:00Z</dcterms:modified>
  <cp:version>0501.0100.01</cp:version>
</cp:coreProperties>
</file>